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E035A" w14:textId="77777777" w:rsidR="007D7A6B" w:rsidRDefault="0070608F">
      <w:pPr>
        <w:pStyle w:val="Head"/>
        <w:spacing w:before="0" w:after="0" w:line="480" w:lineRule="auto"/>
        <w:rPr>
          <w:sz w:val="24"/>
          <w:szCs w:val="24"/>
        </w:rPr>
      </w:pPr>
      <w:r>
        <w:rPr>
          <w:rFonts w:ascii="Calibri" w:hAnsi="Calibri"/>
          <w:color w:val="000000"/>
          <w:sz w:val="24"/>
          <w:szCs w:val="24"/>
        </w:rPr>
        <w:t>Deep learning model to predict the structure and properties of aluminosilicate glasses and melts</w:t>
      </w:r>
    </w:p>
    <w:p w14:paraId="54137BC5" w14:textId="2E0003C7" w:rsidR="007D7A6B" w:rsidRDefault="0070608F">
      <w:pPr>
        <w:pStyle w:val="Teaser"/>
        <w:spacing w:before="0" w:after="113" w:line="480" w:lineRule="auto"/>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w:t>
      </w:r>
      <w:proofErr w:type="gramStart"/>
      <w:r>
        <w:rPr>
          <w:rFonts w:ascii="Calibri" w:hAnsi="Calibri"/>
          <w:color w:val="000000"/>
          <w:vertAlign w:val="superscript"/>
          <w:lang w:val="fr-FR"/>
        </w:rPr>
        <w:t>3,*</w:t>
      </w:r>
      <w:proofErr w:type="gramEnd"/>
      <w:r>
        <w:rPr>
          <w:rFonts w:ascii="Calibri" w:hAnsi="Calibri"/>
          <w:color w:val="000000"/>
          <w:lang w:val="fr-FR"/>
        </w:rPr>
        <w:t>, Andrew Valentine</w:t>
      </w:r>
      <w:r>
        <w:rPr>
          <w:rFonts w:ascii="Calibri" w:hAnsi="Calibri"/>
          <w:color w:val="000000"/>
          <w:vertAlign w:val="superscript"/>
          <w:lang w:val="fr-FR"/>
        </w:rPr>
        <w:t>2</w:t>
      </w:r>
      <w:ins w:id="2" w:author="VALENTINE, ANDREW" w:date="2021-03-10T16:35:00Z">
        <w:r>
          <w:rPr>
            <w:rFonts w:ascii="Calibri" w:hAnsi="Calibri"/>
            <w:color w:val="000000"/>
            <w:vertAlign w:val="superscript"/>
            <w:lang w:val="fr-FR"/>
          </w:rPr>
          <w:t>,4</w:t>
        </w:r>
      </w:ins>
      <w:r>
        <w:rPr>
          <w:rFonts w:ascii="Calibri" w:hAnsi="Calibri"/>
          <w:color w:val="000000"/>
          <w:vertAlign w:val="superscript"/>
          <w:lang w:val="fr-FR"/>
        </w:rPr>
        <w:t xml:space="preserve"> </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14:paraId="0A8019DF" w14:textId="77777777" w:rsidR="007D7A6B" w:rsidRDefault="0070608F">
      <w:pPr>
        <w:pStyle w:val="Texteprformat"/>
        <w:spacing w:after="0"/>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14:paraId="6F6D49AA" w14:textId="77777777" w:rsidR="007D7A6B" w:rsidRDefault="0070608F">
      <w:pPr>
        <w:pStyle w:val="Texteprformat"/>
        <w:spacing w:after="0"/>
        <w:rPr>
          <w:rFonts w:ascii="Times New Roman" w:hAnsi="Times New Roman"/>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14:paraId="4EAFEDCD" w14:textId="0E695E17" w:rsidR="007D7A6B" w:rsidRDefault="0070608F">
      <w:pPr>
        <w:pStyle w:val="Texteprformat"/>
        <w:spacing w:after="0"/>
        <w:rPr>
          <w:ins w:id="3" w:author="VALENTINE, ANDREW" w:date="2021-03-10T16:36:00Z"/>
          <w:rFonts w:cs="Times New Roman"/>
          <w:i/>
          <w:iCs/>
          <w:color w:val="000000"/>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14:paraId="7B4B4396" w14:textId="14E1B9C0" w:rsidR="0070608F" w:rsidRPr="0070608F" w:rsidRDefault="0070608F">
      <w:pPr>
        <w:pStyle w:val="Texteprformat"/>
        <w:spacing w:after="0"/>
        <w:rPr>
          <w:rFonts w:ascii="Times New Roman" w:hAnsi="Times New Roman"/>
          <w:szCs w:val="24"/>
        </w:rPr>
      </w:pPr>
      <w:ins w:id="4" w:author="VALENTINE, ANDREW" w:date="2021-03-10T16:36:00Z">
        <w:r w:rsidRPr="0070608F">
          <w:rPr>
            <w:rFonts w:cs="Times New Roman"/>
            <w:i/>
            <w:iCs/>
            <w:color w:val="000000"/>
            <w:szCs w:val="24"/>
            <w:vertAlign w:val="superscript"/>
            <w:rPrChange w:id="5" w:author="VALENTINE, ANDREW" w:date="2021-03-10T16:36:00Z">
              <w:rPr>
                <w:rFonts w:cs="Times New Roman"/>
                <w:i/>
                <w:iCs/>
                <w:color w:val="000000"/>
                <w:szCs w:val="24"/>
              </w:rPr>
            </w:rPrChange>
          </w:rPr>
          <w:t>4</w:t>
        </w:r>
        <w:r>
          <w:rPr>
            <w:rFonts w:cs="Times New Roman"/>
            <w:i/>
            <w:iCs/>
            <w:color w:val="000000"/>
            <w:szCs w:val="24"/>
          </w:rPr>
          <w:t>Department of Earth Sciences, Durham University</w:t>
        </w:r>
      </w:ins>
      <w:ins w:id="6" w:author="VALENTINE, ANDREW" w:date="2021-03-10T16:37:00Z">
        <w:r>
          <w:rPr>
            <w:rFonts w:cs="Times New Roman"/>
            <w:i/>
            <w:iCs/>
            <w:color w:val="000000"/>
            <w:szCs w:val="24"/>
          </w:rPr>
          <w:t>, South Road, Durham, DH1 3LE, UK.</w:t>
        </w:r>
      </w:ins>
    </w:p>
    <w:p w14:paraId="4E42B2CE" w14:textId="77777777" w:rsidR="007D7A6B" w:rsidRDefault="0070608F">
      <w:pPr>
        <w:spacing w:after="0"/>
      </w:pPr>
      <w:r>
        <w:rPr>
          <w:i/>
          <w:iCs/>
          <w:sz w:val="24"/>
          <w:szCs w:val="24"/>
        </w:rPr>
        <w:t xml:space="preserve">*Correspondence to: </w:t>
      </w:r>
      <w:hyperlink r:id="rId8">
        <w:r>
          <w:rPr>
            <w:rStyle w:val="Hyperlink1"/>
            <w:i/>
            <w:iCs/>
            <w:sz w:val="24"/>
            <w:szCs w:val="24"/>
            <w:u w:val="none"/>
          </w:rPr>
          <w:t>lelosq@ipgp.fr</w:t>
        </w:r>
      </w:hyperlink>
    </w:p>
    <w:p w14:paraId="6FD260CD" w14:textId="77777777" w:rsidR="007D7A6B" w:rsidRDefault="007D7A6B">
      <w:pPr>
        <w:pStyle w:val="AbstractSummary"/>
        <w:spacing w:before="0" w:after="113" w:line="480" w:lineRule="auto"/>
        <w:jc w:val="both"/>
        <w:rPr>
          <w:b/>
        </w:rPr>
      </w:pPr>
    </w:p>
    <w:p w14:paraId="74D87BC0" w14:textId="77777777" w:rsidR="007D7A6B" w:rsidRDefault="0070608F">
      <w:pPr>
        <w:pStyle w:val="AbstractSummary"/>
        <w:spacing w:before="0" w:after="113" w:line="480" w:lineRule="auto"/>
        <w:jc w:val="both"/>
        <w:rPr>
          <w:b/>
        </w:rPr>
      </w:pPr>
      <w:r>
        <w:rPr>
          <w:rFonts w:ascii="Calibri" w:hAnsi="Calibri"/>
          <w:b/>
          <w:bCs/>
        </w:rPr>
        <w:t>Abstract</w:t>
      </w:r>
    </w:p>
    <w:p w14:paraId="30106884" w14:textId="00C54099" w:rsidR="007D7A6B" w:rsidRDefault="0070608F">
      <w:pPr>
        <w:pStyle w:val="Texteprformat"/>
        <w:spacing w:after="0"/>
        <w:rPr>
          <w:rFonts w:ascii="Times New Roman" w:hAnsi="Times New Roman"/>
          <w:szCs w:val="24"/>
        </w:rPr>
      </w:pPr>
      <w:r>
        <w:rPr>
          <w:rFonts w:cs="Times New Roman"/>
          <w:color w:val="000000"/>
          <w:szCs w:val="24"/>
        </w:rPr>
        <w:t>Aluminosilicate melts and glasses are of paramount importance for geo- and materials sciences</w:t>
      </w:r>
      <w:ins w:id="7" w:author="VALENTINE, ANDREW" w:date="2021-03-10T16:38:00Z">
        <w:r>
          <w:rPr>
            <w:rFonts w:cs="Times New Roman"/>
            <w:color w:val="000000"/>
            <w:szCs w:val="24"/>
          </w:rPr>
          <w:t>.</w:t>
        </w:r>
      </w:ins>
      <w:r>
        <w:rPr>
          <w:rFonts w:cs="Times New Roman"/>
          <w:color w:val="000000"/>
          <w:szCs w:val="24"/>
        </w:rPr>
        <w:t xml:space="preserve"> </w:t>
      </w:r>
      <w:del w:id="8" w:author="VALENTINE, ANDREW" w:date="2021-03-10T16:38:00Z">
        <w:r w:rsidDel="0070608F">
          <w:rPr>
            <w:rFonts w:cs="Times New Roman"/>
            <w:color w:val="000000"/>
            <w:szCs w:val="24"/>
          </w:rPr>
          <w:delText xml:space="preserve">because they </w:delText>
        </w:r>
      </w:del>
      <w:ins w:id="9" w:author="VALENTINE, ANDREW" w:date="2021-03-10T16:38:00Z">
        <w:r>
          <w:rPr>
            <w:rFonts w:cs="Times New Roman"/>
            <w:color w:val="000000"/>
            <w:szCs w:val="24"/>
          </w:rPr>
          <w:t xml:space="preserve">They </w:t>
        </w:r>
      </w:ins>
      <w:del w:id="10" w:author="VALENTINE, ANDREW" w:date="2021-03-10T16:39:00Z">
        <w:r w:rsidDel="0070608F">
          <w:rPr>
            <w:rFonts w:cs="Times New Roman"/>
            <w:color w:val="000000"/>
            <w:szCs w:val="24"/>
          </w:rPr>
          <w:delText xml:space="preserve">represent </w:delText>
        </w:r>
      </w:del>
      <w:ins w:id="11" w:author="VALENTINE, ANDREW" w:date="2021-03-10T16:39:00Z">
        <w:r>
          <w:rPr>
            <w:rFonts w:cs="Times New Roman"/>
            <w:color w:val="000000"/>
            <w:szCs w:val="24"/>
          </w:rPr>
          <w:t xml:space="preserve">include </w:t>
        </w:r>
      </w:ins>
      <w:r>
        <w:rPr>
          <w:rFonts w:cs="Times New Roman"/>
          <w:color w:val="000000"/>
          <w:szCs w:val="24"/>
        </w:rPr>
        <w:t xml:space="preserve">most </w:t>
      </w:r>
      <w:del w:id="12" w:author="VALENTINE, ANDREW" w:date="2021-03-10T16:39:00Z">
        <w:r w:rsidDel="0070608F">
          <w:rPr>
            <w:rFonts w:cs="Times New Roman"/>
            <w:color w:val="000000"/>
            <w:szCs w:val="24"/>
          </w:rPr>
          <w:delText xml:space="preserve">of the Earth </w:delText>
        </w:r>
      </w:del>
      <w:proofErr w:type="gramStart"/>
      <w:r>
        <w:rPr>
          <w:rFonts w:cs="Times New Roman"/>
          <w:color w:val="000000"/>
          <w:szCs w:val="24"/>
        </w:rPr>
        <w:t>magmas</w:t>
      </w:r>
      <w:ins w:id="13" w:author="VALENTINE, ANDREW" w:date="2021-03-10T16:39:00Z">
        <w:r>
          <w:rPr>
            <w:rFonts w:cs="Times New Roman"/>
            <w:color w:val="000000"/>
            <w:szCs w:val="24"/>
          </w:rPr>
          <w:t>,</w:t>
        </w:r>
      </w:ins>
      <w:r>
        <w:rPr>
          <w:rFonts w:cs="Times New Roman"/>
          <w:color w:val="000000"/>
          <w:szCs w:val="24"/>
        </w:rPr>
        <w:t xml:space="preserve"> and</w:t>
      </w:r>
      <w:proofErr w:type="gramEnd"/>
      <w:r>
        <w:rPr>
          <w:rFonts w:cs="Times New Roman"/>
          <w:color w:val="000000"/>
          <w:szCs w:val="24"/>
        </w:rPr>
        <w:t xml:space="preserve"> are used to produc</w:t>
      </w:r>
      <w:ins w:id="14" w:author="VALENTINE, ANDREW" w:date="2021-03-10T16:39:00Z">
        <w:r>
          <w:rPr>
            <w:rFonts w:cs="Times New Roman"/>
            <w:color w:val="000000"/>
            <w:szCs w:val="24"/>
          </w:rPr>
          <w:t xml:space="preserve">e </w:t>
        </w:r>
      </w:ins>
      <w:ins w:id="15" w:author="VALENTINE, ANDREW" w:date="2021-03-10T16:40:00Z">
        <w:r>
          <w:rPr>
            <w:rFonts w:cs="Times New Roman"/>
            <w:color w:val="000000"/>
            <w:szCs w:val="24"/>
          </w:rPr>
          <w:t xml:space="preserve">a wide variety of </w:t>
        </w:r>
      </w:ins>
      <w:del w:id="16" w:author="VALENTINE, ANDREW" w:date="2021-03-10T16:39:00Z">
        <w:r w:rsidDel="0070608F">
          <w:rPr>
            <w:rFonts w:cs="Times New Roman"/>
            <w:color w:val="000000"/>
            <w:szCs w:val="24"/>
          </w:rPr>
          <w:delText xml:space="preserve">t </w:delText>
        </w:r>
      </w:del>
      <w:r>
        <w:rPr>
          <w:rFonts w:cs="Times New Roman"/>
          <w:color w:val="000000"/>
          <w:szCs w:val="24"/>
        </w:rPr>
        <w:t>everyday materials,</w:t>
      </w:r>
      <w:del w:id="17" w:author="VALENTINE, ANDREW" w:date="2021-03-10T16:40:00Z">
        <w:r w:rsidDel="0070608F">
          <w:rPr>
            <w:rFonts w:cs="Times New Roman"/>
            <w:color w:val="000000"/>
            <w:szCs w:val="24"/>
          </w:rPr>
          <w:delText xml:space="preserve"> such a</w:delText>
        </w:r>
      </w:del>
      <w:ins w:id="18" w:author="VALENTINE, ANDREW" w:date="2021-03-10T16:40:00Z">
        <w:r>
          <w:rPr>
            <w:rFonts w:cs="Times New Roman"/>
            <w:color w:val="000000"/>
            <w:szCs w:val="24"/>
          </w:rPr>
          <w:t xml:space="preserve"> from windows to smartphone displays</w:t>
        </w:r>
      </w:ins>
      <w:del w:id="19" w:author="VALENTINE, ANDREW" w:date="2021-03-10T16:40:00Z">
        <w:r w:rsidDel="0070608F">
          <w:rPr>
            <w:rFonts w:cs="Times New Roman"/>
            <w:color w:val="000000"/>
            <w:szCs w:val="24"/>
          </w:rPr>
          <w:delText>s cellphone screens and windows.</w:delText>
        </w:r>
      </w:del>
      <w:ins w:id="20" w:author="VALENTINE, ANDREW" w:date="2021-03-10T16:40:00Z">
        <w:r>
          <w:rPr>
            <w:rFonts w:cs="Times New Roman"/>
            <w:color w:val="000000"/>
            <w:szCs w:val="24"/>
          </w:rPr>
          <w:t>.</w:t>
        </w:r>
      </w:ins>
      <w:r>
        <w:rPr>
          <w:rFonts w:cs="Times New Roman"/>
          <w:color w:val="000000"/>
          <w:szCs w:val="24"/>
        </w:rPr>
        <w:t xml:space="preserve"> Despite </w:t>
      </w:r>
      <w:del w:id="21" w:author="VALENTINE, ANDREW" w:date="2021-03-10T16:40:00Z">
        <w:r w:rsidDel="0070608F">
          <w:rPr>
            <w:rFonts w:cs="Times New Roman"/>
            <w:color w:val="000000"/>
            <w:szCs w:val="24"/>
          </w:rPr>
          <w:delText xml:space="preserve">such </w:delText>
        </w:r>
      </w:del>
      <w:ins w:id="22" w:author="VALENTINE, ANDREW" w:date="2021-03-10T16:40:00Z">
        <w:r>
          <w:rPr>
            <w:rFonts w:cs="Times New Roman"/>
            <w:color w:val="000000"/>
            <w:szCs w:val="24"/>
          </w:rPr>
          <w:t xml:space="preserve">this </w:t>
        </w:r>
      </w:ins>
      <w:r>
        <w:rPr>
          <w:rFonts w:cs="Times New Roman"/>
          <w:color w:val="000000"/>
          <w:szCs w:val="24"/>
        </w:rPr>
        <w:t xml:space="preserve">importance, no general model </w:t>
      </w:r>
      <w:ins w:id="23" w:author="VALENTINE, ANDREW" w:date="2021-03-10T16:40:00Z">
        <w:r>
          <w:rPr>
            <w:rFonts w:cs="Times New Roman"/>
            <w:color w:val="000000"/>
            <w:szCs w:val="24"/>
          </w:rPr>
          <w:t xml:space="preserve">exists </w:t>
        </w:r>
      </w:ins>
      <w:del w:id="24" w:author="VALENTINE, ANDREW" w:date="2021-03-10T16:40:00Z">
        <w:r w:rsidDel="0070608F">
          <w:rPr>
            <w:rFonts w:cs="Times New Roman"/>
            <w:color w:val="000000"/>
            <w:szCs w:val="24"/>
          </w:rPr>
          <w:delText xml:space="preserve">with </w:delText>
        </w:r>
      </w:del>
      <w:r>
        <w:rPr>
          <w:rFonts w:cs="Times New Roman"/>
          <w:color w:val="000000"/>
          <w:szCs w:val="24"/>
        </w:rPr>
        <w:t>which</w:t>
      </w:r>
      <w:ins w:id="25" w:author="VALENTINE, ANDREW" w:date="2021-03-10T16:41:00Z">
        <w:r>
          <w:rPr>
            <w:rFonts w:cs="Times New Roman"/>
            <w:color w:val="000000"/>
            <w:szCs w:val="24"/>
          </w:rPr>
          <w:t xml:space="preserve"> can be used</w:t>
        </w:r>
      </w:ins>
      <w:r>
        <w:rPr>
          <w:rFonts w:cs="Times New Roman"/>
          <w:color w:val="000000"/>
          <w:szCs w:val="24"/>
        </w:rPr>
        <w:t xml:space="preserve"> to predict the molecular structur</w:t>
      </w:r>
      <w:ins w:id="26" w:author="VALENTINE, ANDREW" w:date="2021-03-10T16:41:00Z">
        <w:r>
          <w:rPr>
            <w:rFonts w:cs="Times New Roman"/>
            <w:color w:val="000000"/>
            <w:szCs w:val="24"/>
          </w:rPr>
          <w:t>e</w:t>
        </w:r>
      </w:ins>
      <w:del w:id="27" w:author="VALENTINE, ANDREW" w:date="2021-03-10T16:41:00Z">
        <w:r w:rsidDel="0070608F">
          <w:rPr>
            <w:rFonts w:cs="Times New Roman"/>
            <w:color w:val="000000"/>
            <w:szCs w:val="24"/>
          </w:rPr>
          <w:delText>al</w:delText>
        </w:r>
      </w:del>
      <w:r>
        <w:rPr>
          <w:rFonts w:cs="Times New Roman"/>
          <w:color w:val="000000"/>
          <w:szCs w:val="24"/>
        </w:rPr>
        <w:t xml:space="preserve">, thermodynamic and viscous properties of aluminosilicate melts </w:t>
      </w:r>
      <w:proofErr w:type="gramStart"/>
      <w:r>
        <w:rPr>
          <w:rFonts w:cs="Times New Roman"/>
          <w:color w:val="000000"/>
          <w:szCs w:val="24"/>
        </w:rPr>
        <w:t>exists</w:t>
      </w:r>
      <w:proofErr w:type="gramEnd"/>
      <w:r>
        <w:rPr>
          <w:rFonts w:cs="Times New Roman"/>
          <w:color w:val="000000"/>
          <w:szCs w:val="24"/>
        </w:rPr>
        <w:t xml:space="preserve">. </w:t>
      </w:r>
      <w:del w:id="28" w:author="VALENTINE, ANDREW" w:date="2021-03-10T16:42:00Z">
        <w:r w:rsidDel="0070608F">
          <w:rPr>
            <w:rFonts w:cs="Times New Roman"/>
            <w:color w:val="000000"/>
            <w:szCs w:val="24"/>
          </w:rPr>
          <w:delText>Here, a</w:delText>
        </w:r>
      </w:del>
      <w:ins w:id="29" w:author="VALENTINE, ANDREW" w:date="2021-03-10T16:42:00Z">
        <w:r>
          <w:rPr>
            <w:rFonts w:cs="Times New Roman"/>
            <w:color w:val="000000"/>
            <w:szCs w:val="24"/>
          </w:rPr>
          <w:t>To address this, we introduce a</w:t>
        </w:r>
      </w:ins>
      <w:r>
        <w:rPr>
          <w:rFonts w:cs="Times New Roman"/>
          <w:color w:val="000000"/>
          <w:szCs w:val="24"/>
        </w:rPr>
        <w:t xml:space="preserve"> deep learning framework</w:t>
      </w:r>
      <w:ins w:id="30" w:author="VALENTINE, ANDREW" w:date="2021-03-10T16:42:00Z">
        <w:r>
          <w:rPr>
            <w:rFonts w:cs="Times New Roman"/>
            <w:color w:val="000000"/>
            <w:szCs w:val="24"/>
          </w:rPr>
          <w:t>, ‘</w:t>
        </w:r>
        <w:proofErr w:type="spellStart"/>
        <w:r>
          <w:rPr>
            <w:rFonts w:cs="Times New Roman"/>
            <w:color w:val="000000"/>
            <w:szCs w:val="24"/>
          </w:rPr>
          <w:t>i</w:t>
        </w:r>
        <w:proofErr w:type="spellEnd"/>
        <w:r>
          <w:rPr>
            <w:rFonts w:cs="Times New Roman"/>
            <w:color w:val="000000"/>
            <w:szCs w:val="24"/>
          </w:rPr>
          <w:t>-Melt’</w:t>
        </w:r>
      </w:ins>
      <w:del w:id="31" w:author="VALENTINE, ANDREW" w:date="2021-03-10T16:42:00Z">
        <w:r w:rsidDel="0070608F">
          <w:rPr>
            <w:rFonts w:cs="Times New Roman"/>
            <w:color w:val="000000"/>
            <w:szCs w:val="24"/>
          </w:rPr>
          <w:delText xml:space="preserve"> is described</w:delText>
        </w:r>
      </w:del>
      <w:ins w:id="32" w:author="VALENTINE, ANDREW" w:date="2021-03-10T16:43:00Z">
        <w:r>
          <w:rPr>
            <w:rFonts w:cs="Times New Roman"/>
            <w:color w:val="000000"/>
            <w:szCs w:val="24"/>
          </w:rPr>
          <w:t>, which</w:t>
        </w:r>
      </w:ins>
      <w:del w:id="33" w:author="VALENTINE, ANDREW" w:date="2021-03-10T16:43:00Z">
        <w:r w:rsidDel="0070608F">
          <w:rPr>
            <w:rFonts w:cs="Times New Roman"/>
            <w:color w:val="000000"/>
            <w:szCs w:val="24"/>
          </w:rPr>
          <w:delText>. It</w:delText>
        </w:r>
      </w:del>
      <w:r>
        <w:rPr>
          <w:rFonts w:cs="Times New Roman"/>
          <w:color w:val="000000"/>
          <w:szCs w:val="24"/>
        </w:rPr>
        <w:t xml:space="preserve"> combines a deep artificial neural network with thermodynamic equations. It </w:t>
      </w:r>
      <w:ins w:id="34" w:author="VALENTINE, ANDREW" w:date="2021-03-10T16:43:00Z">
        <w:r>
          <w:rPr>
            <w:rFonts w:cs="Times New Roman"/>
            <w:color w:val="000000"/>
            <w:szCs w:val="24"/>
          </w:rPr>
          <w:t>i</w:t>
        </w:r>
      </w:ins>
      <w:del w:id="35" w:author="VALENTINE, ANDREW" w:date="2021-03-10T16:43:00Z">
        <w:r w:rsidDel="0070608F">
          <w:rPr>
            <w:rFonts w:cs="Times New Roman"/>
            <w:color w:val="000000"/>
            <w:szCs w:val="24"/>
          </w:rPr>
          <w:delText>wa</w:delText>
        </w:r>
      </w:del>
      <w:r>
        <w:rPr>
          <w:rFonts w:cs="Times New Roman"/>
          <w:color w:val="000000"/>
          <w:szCs w:val="24"/>
        </w:rPr>
        <w:t>s trained to predict 19 different latent and observed properties of melts and glasses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including configurational entropy, viscosity, optical refractive index, density, and Raman signals. Viscosity can be predicted in the 10</w:t>
      </w:r>
      <w:r>
        <w:rPr>
          <w:rFonts w:cs="Times New Roman"/>
          <w:color w:val="000000"/>
          <w:szCs w:val="24"/>
          <w:vertAlign w:val="superscript"/>
        </w:rPr>
        <w:t>0</w:t>
      </w:r>
      <w:r>
        <w:rPr>
          <w:rFonts w:cs="Times New Roman"/>
          <w:color w:val="000000"/>
          <w:szCs w:val="24"/>
        </w:rPr>
        <w:t>-10</w:t>
      </w:r>
      <w:r>
        <w:rPr>
          <w:rFonts w:cs="Times New Roman"/>
          <w:color w:val="000000"/>
          <w:szCs w:val="24"/>
          <w:vertAlign w:val="superscript"/>
        </w:rPr>
        <w:t>15</w:t>
      </w:r>
      <w:r>
        <w:rPr>
          <w:rFonts w:cs="Times New Roman"/>
          <w:color w:val="000000"/>
          <w:szCs w:val="24"/>
        </w:rPr>
        <w:t xml:space="preserve"> log </w:t>
      </w:r>
      <w:proofErr w:type="spellStart"/>
      <w:r>
        <w:rPr>
          <w:rFonts w:cs="Times New Roman"/>
          <w:color w:val="000000"/>
          <w:szCs w:val="24"/>
        </w:rPr>
        <w:t>Pa</w:t>
      </w:r>
      <w:r>
        <w:rPr>
          <w:rFonts w:ascii="Times New Roman" w:hAnsi="Times New Roman" w:cs="Times New Roman"/>
          <w:color w:val="000000"/>
          <w:szCs w:val="24"/>
        </w:rPr>
        <w:t>·</w:t>
      </w:r>
      <w:r>
        <w:rPr>
          <w:rFonts w:cs="Times New Roman"/>
          <w:color w:val="000000"/>
          <w:szCs w:val="24"/>
        </w:rPr>
        <w:t>s</w:t>
      </w:r>
      <w:proofErr w:type="spellEnd"/>
      <w:r>
        <w:rPr>
          <w:rFonts w:cs="Times New Roman"/>
          <w:color w:val="000000"/>
          <w:szCs w:val="24"/>
        </w:rPr>
        <w:t xml:space="preserve"> range using five different theoretical frameworks (Adam-Gibbs, Free Volume, MYEGA, TVF, </w:t>
      </w:r>
      <w:proofErr w:type="spellStart"/>
      <w:r>
        <w:rPr>
          <w:rFonts w:cs="Times New Roman"/>
          <w:color w:val="000000"/>
          <w:szCs w:val="24"/>
        </w:rPr>
        <w:t>Avramov-Milchev</w:t>
      </w:r>
      <w:proofErr w:type="spellEnd"/>
      <w:r>
        <w:rPr>
          <w:rFonts w:cs="Times New Roman"/>
          <w:color w:val="000000"/>
          <w:szCs w:val="24"/>
        </w:rPr>
        <w:t xml:space="preserve">) with a </w:t>
      </w:r>
      <w:r>
        <w:rPr>
          <w:rFonts w:cs="Times New Roman"/>
          <w:color w:val="000000"/>
          <w:szCs w:val="24"/>
        </w:rPr>
        <w:lastRenderedPageBreak/>
        <w:t>precision better than 0.4 log Pa</w:t>
      </w:r>
      <w:r>
        <w:rPr>
          <w:rFonts w:ascii="Times New Roman" w:hAnsi="Times New Roman" w:cs="Times New Roman"/>
          <w:color w:val="000000"/>
          <w:szCs w:val="24"/>
        </w:rPr>
        <w:t>·</w:t>
      </w:r>
      <w:proofErr w:type="spellStart"/>
      <w:r>
        <w:rPr>
          <w:rFonts w:cs="Times New Roman"/>
          <w:color w:val="000000"/>
          <w:szCs w:val="24"/>
        </w:rPr>
        <w:t>s</w:t>
      </w:r>
      <w:del w:id="36" w:author="VALENTINE, ANDREW" w:date="2021-03-10T16:44:00Z">
        <w:r w:rsidDel="0070608F">
          <w:rPr>
            <w:rFonts w:cs="Times New Roman"/>
            <w:color w:val="000000"/>
            <w:szCs w:val="24"/>
          </w:rPr>
          <w:delText xml:space="preserve">, a value measured on new </w:delText>
        </w:r>
        <w:r w:rsidDel="0070608F">
          <w:rPr>
            <w:rFonts w:cs="Times New Roman"/>
            <w:i/>
            <w:iCs/>
            <w:color w:val="000000"/>
            <w:szCs w:val="24"/>
          </w:rPr>
          <w:delText>test</w:delText>
        </w:r>
        <w:r w:rsidDel="0070608F">
          <w:rPr>
            <w:rFonts w:cs="Times New Roman"/>
            <w:color w:val="000000"/>
            <w:szCs w:val="24"/>
          </w:rPr>
          <w:delText xml:space="preserve"> data never seen by the model during training</w:delText>
        </w:r>
      </w:del>
      <w:ins w:id="37" w:author="VALENTINE, ANDREW" w:date="2021-03-10T16:44:00Z">
        <w:r>
          <w:rPr>
            <w:rFonts w:cs="Times New Roman"/>
            <w:color w:val="000000"/>
            <w:szCs w:val="24"/>
          </w:rPr>
          <w:t xml:space="preserve"> on</w:t>
        </w:r>
        <w:proofErr w:type="spellEnd"/>
        <w:r>
          <w:rPr>
            <w:rFonts w:cs="Times New Roman"/>
            <w:color w:val="000000"/>
            <w:szCs w:val="24"/>
          </w:rPr>
          <w:t xml:space="preserve"> unseen data</w:t>
        </w:r>
      </w:ins>
      <w:r>
        <w:rPr>
          <w:rFonts w:cs="Times New Roman"/>
          <w:color w:val="000000"/>
          <w:szCs w:val="24"/>
        </w:rPr>
        <w:t xml:space="preserve">. Density and optical refractive index (through the </w:t>
      </w:r>
      <w:proofErr w:type="spellStart"/>
      <w:r>
        <w:rPr>
          <w:rFonts w:cs="Times New Roman"/>
          <w:color w:val="000000"/>
          <w:szCs w:val="24"/>
        </w:rPr>
        <w:t>Sellmeier</w:t>
      </w:r>
      <w:proofErr w:type="spellEnd"/>
      <w:r>
        <w:rPr>
          <w:rFonts w:cs="Times New Roman"/>
          <w:color w:val="000000"/>
          <w:szCs w:val="24"/>
        </w:rPr>
        <w:t xml:space="preserve"> equation) can be predicted with errors of </w:t>
      </w:r>
      <w:commentRangeStart w:id="38"/>
      <w:r>
        <w:rPr>
          <w:rFonts w:cs="Times New Roman"/>
          <w:color w:val="000000"/>
          <w:szCs w:val="24"/>
        </w:rPr>
        <w:t>0.05 and 0.005,</w:t>
      </w:r>
      <w:commentRangeEnd w:id="38"/>
      <w:r>
        <w:rPr>
          <w:rStyle w:val="CommentReference"/>
          <w:rFonts w:eastAsia="Times New Roman" w:cs="Times New Roman"/>
        </w:rPr>
        <w:commentReference w:id="38"/>
      </w:r>
      <w:r>
        <w:rPr>
          <w:rFonts w:cs="Times New Roman"/>
          <w:color w:val="000000"/>
          <w:szCs w:val="24"/>
        </w:rPr>
        <w:t xml:space="preserve"> respectively. </w:t>
      </w:r>
      <w:del w:id="39" w:author="VALENTINE, ANDREW" w:date="2021-03-10T16:45:00Z">
        <w:r w:rsidDel="00B67E6A">
          <w:rPr>
            <w:rFonts w:cs="Times New Roman"/>
            <w:color w:val="000000"/>
            <w:szCs w:val="24"/>
          </w:rPr>
          <w:delText xml:space="preserve">While Raman spectra predictions are not perfect because of a small training dataset, the model still allows predicting </w:delText>
        </w:r>
      </w:del>
      <w:r>
        <w:rPr>
          <w:rFonts w:cs="Times New Roman"/>
          <w:color w:val="000000"/>
          <w:szCs w:val="24"/>
        </w:rPr>
        <w:t xml:space="preserve">Raman spectra </w:t>
      </w:r>
      <w:ins w:id="40" w:author="VALENTINE, ANDREW" w:date="2021-03-10T16:45:00Z">
        <w:r w:rsidR="00B67E6A">
          <w:rPr>
            <w:rFonts w:cs="Times New Roman"/>
            <w:color w:val="000000"/>
            <w:szCs w:val="24"/>
          </w:rPr>
          <w:t>for</w:t>
        </w:r>
      </w:ins>
      <w:del w:id="41" w:author="VALENTINE, ANDREW" w:date="2021-03-10T16:45:00Z">
        <w:r w:rsidDel="00B67E6A">
          <w:rPr>
            <w:rFonts w:cs="Times New Roman"/>
            <w:color w:val="000000"/>
            <w:szCs w:val="24"/>
          </w:rPr>
          <w:delText>of</w:delText>
        </w:r>
      </w:del>
      <w:r>
        <w:rPr>
          <w:rFonts w:cs="Times New Roman"/>
          <w:color w:val="000000"/>
          <w:szCs w:val="24"/>
        </w:rPr>
        <w:t xml:space="preserv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glasses </w:t>
      </w:r>
      <w:ins w:id="42" w:author="VALENTINE, ANDREW" w:date="2021-03-10T16:45:00Z">
        <w:r w:rsidR="00B67E6A">
          <w:rPr>
            <w:rFonts w:cs="Times New Roman"/>
            <w:color w:val="000000"/>
            <w:szCs w:val="24"/>
          </w:rPr>
          <w:t xml:space="preserve">are also predicted, </w:t>
        </w:r>
      </w:ins>
      <w:r>
        <w:rPr>
          <w:rFonts w:cs="Times New Roman"/>
          <w:color w:val="000000"/>
          <w:szCs w:val="24"/>
        </w:rPr>
        <w:t>with a mean error of ~ 15 %</w:t>
      </w:r>
      <w:ins w:id="43" w:author="VALENTINE, ANDREW" w:date="2021-03-10T16:45:00Z">
        <w:r w:rsidR="00B67E6A">
          <w:rPr>
            <w:rFonts w:cs="Times New Roman"/>
            <w:color w:val="000000"/>
            <w:szCs w:val="24"/>
          </w:rPr>
          <w:t>; this relativel</w:t>
        </w:r>
      </w:ins>
      <w:ins w:id="44" w:author="VALENTINE, ANDREW" w:date="2021-03-10T16:46:00Z">
        <w:r w:rsidR="00B67E6A">
          <w:rPr>
            <w:rFonts w:cs="Times New Roman"/>
            <w:color w:val="000000"/>
            <w:szCs w:val="24"/>
          </w:rPr>
          <w:t>y high error is due to the limited number of examples available for training</w:t>
        </w:r>
      </w:ins>
      <w:r>
        <w:rPr>
          <w:rFonts w:cs="Times New Roman"/>
          <w:color w:val="000000"/>
          <w:szCs w:val="24"/>
        </w:rPr>
        <w:t xml:space="preserve">. Latent variables can </w:t>
      </w:r>
      <w:ins w:id="45" w:author="VALENTINE, ANDREW" w:date="2021-03-10T16:46:00Z">
        <w:r w:rsidR="00B67E6A">
          <w:rPr>
            <w:rFonts w:cs="Times New Roman"/>
            <w:color w:val="000000"/>
            <w:szCs w:val="24"/>
          </w:rPr>
          <w:t xml:space="preserve">also </w:t>
        </w:r>
      </w:ins>
      <w:r>
        <w:rPr>
          <w:rFonts w:cs="Times New Roman"/>
          <w:color w:val="000000"/>
          <w:szCs w:val="24"/>
        </w:rPr>
        <w:t>be predicted with good precision</w:t>
      </w:r>
      <w:del w:id="46" w:author="VALENTINE, ANDREW" w:date="2021-03-10T16:46:00Z">
        <w:r w:rsidDel="00B67E6A">
          <w:rPr>
            <w:rFonts w:cs="Times New Roman"/>
            <w:color w:val="000000"/>
            <w:szCs w:val="24"/>
          </w:rPr>
          <w:delText>s</w:delText>
        </w:r>
      </w:del>
      <w:r>
        <w:rPr>
          <w:rFonts w:cs="Times New Roman"/>
          <w:color w:val="000000"/>
          <w:szCs w:val="24"/>
        </w:rPr>
        <w:t xml:space="preserve">. For example, the viscous glass transition temperature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i/>
          <w:iCs/>
          <w:color w:val="000000"/>
          <w:szCs w:val="24"/>
          <w:vertAlign w:val="subscript"/>
        </w:rPr>
        <w:t xml:space="preserve"> </w:t>
      </w:r>
      <w:r>
        <w:rPr>
          <w:rFonts w:cs="Times New Roman"/>
          <w:color w:val="000000"/>
          <w:szCs w:val="24"/>
        </w:rPr>
        <w:t>can be predicted within 16 K, while the melt configurational entropy at the glass transition can be predicted within 0.8 mol</w:t>
      </w:r>
      <w:r>
        <w:rPr>
          <w:rFonts w:cs="Times New Roman"/>
          <w:color w:val="000000"/>
          <w:szCs w:val="24"/>
          <w:vertAlign w:val="superscript"/>
        </w:rPr>
        <w:t>-1</w:t>
      </w:r>
      <w:r>
        <w:rPr>
          <w:rFonts w:cs="Times New Roman"/>
          <w:color w:val="000000"/>
          <w:szCs w:val="24"/>
        </w:rPr>
        <w:t xml:space="preserve"> K</w:t>
      </w:r>
      <w:r>
        <w:rPr>
          <w:rFonts w:cs="Times New Roman"/>
          <w:color w:val="000000"/>
          <w:szCs w:val="24"/>
          <w:vertAlign w:val="superscript"/>
        </w:rPr>
        <w:t>-1</w:t>
      </w:r>
      <w:r>
        <w:rPr>
          <w:rFonts w:cs="Times New Roman"/>
          <w:color w:val="000000"/>
          <w:szCs w:val="24"/>
        </w:rPr>
        <w:t xml:space="preserve">. </w:t>
      </w:r>
      <w:commentRangeStart w:id="47"/>
      <w:del w:id="48" w:author="VALENTINE, ANDREW" w:date="2021-03-10T16:47:00Z">
        <w:r w:rsidDel="00B67E6A">
          <w:rPr>
            <w:rFonts w:cs="Times New Roman"/>
            <w:color w:val="000000"/>
            <w:szCs w:val="24"/>
          </w:rPr>
          <w:delText xml:space="preserve">This  </w:delText>
        </w:r>
      </w:del>
      <w:ins w:id="49" w:author="VALENTINE, ANDREW" w:date="2021-03-10T16:47:00Z">
        <w:r w:rsidR="00B67E6A">
          <w:rPr>
            <w:rFonts w:cs="Times New Roman"/>
            <w:color w:val="000000"/>
            <w:szCs w:val="24"/>
          </w:rPr>
          <w:t xml:space="preserve">Our  </w:t>
        </w:r>
      </w:ins>
      <w:r>
        <w:rPr>
          <w:rFonts w:cs="Times New Roman"/>
          <w:color w:val="000000"/>
          <w:szCs w:val="24"/>
        </w:rPr>
        <w:t xml:space="preserve">deep learning framework </w:t>
      </w:r>
      <w:commentRangeEnd w:id="47"/>
      <w:r w:rsidR="00B67E6A">
        <w:rPr>
          <w:rStyle w:val="CommentReference"/>
          <w:rFonts w:eastAsia="Times New Roman" w:cs="Times New Roman"/>
        </w:rPr>
        <w:commentReference w:id="47"/>
      </w:r>
      <w:del w:id="50" w:author="VALENTINE, ANDREW" w:date="2021-03-10T16:47:00Z">
        <w:r w:rsidDel="00B67E6A">
          <w:rPr>
            <w:rFonts w:cs="Times New Roman"/>
            <w:color w:val="000000"/>
            <w:szCs w:val="24"/>
          </w:rPr>
          <w:delText>can be used as</w:delText>
        </w:r>
      </w:del>
      <w:ins w:id="51" w:author="VALENTINE, ANDREW" w:date="2021-03-10T16:47:00Z">
        <w:r w:rsidR="00B67E6A">
          <w:rPr>
            <w:rFonts w:cs="Times New Roman"/>
            <w:color w:val="000000"/>
            <w:szCs w:val="24"/>
          </w:rPr>
          <w:t xml:space="preserve">provides </w:t>
        </w:r>
      </w:ins>
      <w:r>
        <w:rPr>
          <w:rFonts w:cs="Times New Roman"/>
          <w:color w:val="000000"/>
          <w:szCs w:val="24"/>
        </w:rPr>
        <w:t xml:space="preserve"> a new tool </w:t>
      </w:r>
      <w:ins w:id="52" w:author="VALENTINE, ANDREW" w:date="2021-03-10T16:47:00Z">
        <w:r w:rsidR="00B67E6A">
          <w:rPr>
            <w:rFonts w:cs="Times New Roman"/>
            <w:color w:val="000000"/>
            <w:szCs w:val="24"/>
          </w:rPr>
          <w:t>for</w:t>
        </w:r>
      </w:ins>
      <w:del w:id="53" w:author="VALENTINE, ANDREW" w:date="2021-03-10T16:47:00Z">
        <w:r w:rsidDel="00B67E6A">
          <w:rPr>
            <w:rFonts w:cs="Times New Roman"/>
            <w:color w:val="000000"/>
            <w:szCs w:val="24"/>
          </w:rPr>
          <w:delText>to</w:delText>
        </w:r>
      </w:del>
      <w:r>
        <w:rPr>
          <w:rFonts w:cs="Times New Roman"/>
          <w:color w:val="000000"/>
          <w:szCs w:val="24"/>
        </w:rPr>
        <w:t xml:space="preserve"> systematic</w:t>
      </w:r>
      <w:del w:id="54" w:author="VALENTINE, ANDREW" w:date="2021-03-10T16:47:00Z">
        <w:r w:rsidDel="00B67E6A">
          <w:rPr>
            <w:rFonts w:cs="Times New Roman"/>
            <w:color w:val="000000"/>
            <w:szCs w:val="24"/>
          </w:rPr>
          <w:delText>ally</w:delText>
        </w:r>
      </w:del>
      <w:r>
        <w:rPr>
          <w:rFonts w:cs="Times New Roman"/>
          <w:color w:val="000000"/>
          <w:szCs w:val="24"/>
        </w:rPr>
        <w:t xml:space="preserve"> explor</w:t>
      </w:r>
      <w:ins w:id="55" w:author="VALENTINE, ANDREW" w:date="2021-03-10T16:47:00Z">
        <w:r w:rsidR="00B67E6A">
          <w:rPr>
            <w:rFonts w:cs="Times New Roman"/>
            <w:color w:val="000000"/>
            <w:szCs w:val="24"/>
          </w:rPr>
          <w:t>ation of</w:t>
        </w:r>
      </w:ins>
      <w:ins w:id="56" w:author="VALENTINE, ANDREW" w:date="2021-03-10T16:48:00Z">
        <w:r w:rsidR="00B67E6A">
          <w:rPr>
            <w:rFonts w:cs="Times New Roman"/>
            <w:color w:val="000000"/>
            <w:szCs w:val="24"/>
          </w:rPr>
          <w:t xml:space="preserve"> the connections, and correlations, between melt/glass composition and the various structural and thermodynamic variables.</w:t>
        </w:r>
      </w:ins>
      <w:del w:id="57" w:author="VALENTINE, ANDREW" w:date="2021-03-10T16:47:00Z">
        <w:r w:rsidDel="00B67E6A">
          <w:rPr>
            <w:rFonts w:cs="Times New Roman"/>
            <w:color w:val="000000"/>
            <w:szCs w:val="24"/>
          </w:rPr>
          <w:delText>e</w:delText>
        </w:r>
      </w:del>
      <w:del w:id="58" w:author="VALENTINE, ANDREW" w:date="2021-03-10T16:48:00Z">
        <w:r w:rsidDel="00B67E6A">
          <w:rPr>
            <w:rFonts w:cs="Times New Roman"/>
            <w:color w:val="000000"/>
            <w:szCs w:val="24"/>
          </w:rPr>
          <w:delText xml:space="preserve"> how structural and thermodynamic variables vary together with changes in melt/glass composition, and how different variables are correlated with each other.</w:delText>
        </w:r>
      </w:del>
      <w:r>
        <w:rPr>
          <w:rFonts w:cs="Times New Roman"/>
          <w:color w:val="000000"/>
          <w:szCs w:val="24"/>
        </w:rPr>
        <w:t xml:space="preserve"> </w:t>
      </w:r>
      <w:del w:id="59" w:author="VALENTINE, ANDREW" w:date="2021-03-10T16:49:00Z">
        <w:r w:rsidDel="00B67E6A">
          <w:rPr>
            <w:rFonts w:cs="Times New Roman"/>
            <w:color w:val="000000"/>
            <w:szCs w:val="24"/>
          </w:rPr>
          <w:delText xml:space="preserve">We </w:delText>
        </w:r>
      </w:del>
      <w:del w:id="60" w:author="VALENTINE, ANDREW" w:date="2021-03-10T16:48:00Z">
        <w:r w:rsidDel="00B67E6A">
          <w:rPr>
            <w:rFonts w:cs="Times New Roman"/>
            <w:color w:val="000000"/>
            <w:szCs w:val="24"/>
          </w:rPr>
          <w:delText xml:space="preserve">further use </w:delText>
        </w:r>
      </w:del>
      <w:del w:id="61" w:author="VALENTINE, ANDREW" w:date="2021-03-10T16:49:00Z">
        <w:r w:rsidDel="00B67E6A">
          <w:rPr>
            <w:rFonts w:cs="Times New Roman"/>
            <w:color w:val="000000"/>
            <w:szCs w:val="24"/>
          </w:rPr>
          <w:delText>the model to help the understanding</w:delText>
        </w:r>
      </w:del>
      <w:ins w:id="62" w:author="VALENTINE, ANDREW" w:date="2021-03-10T16:49:00Z">
        <w:r w:rsidR="00B67E6A">
          <w:rPr>
            <w:rFonts w:cs="Times New Roman"/>
            <w:color w:val="000000"/>
            <w:szCs w:val="24"/>
          </w:rPr>
          <w:t xml:space="preserve">To illustrate this, we </w:t>
        </w:r>
      </w:ins>
      <w:ins w:id="63" w:author="VALENTINE, ANDREW" w:date="2021-03-10T16:51:00Z">
        <w:r w:rsidR="00B67E6A">
          <w:rPr>
            <w:rFonts w:cs="Times New Roman"/>
            <w:color w:val="000000"/>
            <w:szCs w:val="24"/>
          </w:rPr>
          <w:t>demonstra</w:t>
        </w:r>
      </w:ins>
      <w:ins w:id="64" w:author="VALENTINE, ANDREW" w:date="2021-03-10T16:49:00Z">
        <w:r w:rsidR="00B67E6A">
          <w:rPr>
            <w:rFonts w:cs="Times New Roman"/>
            <w:color w:val="000000"/>
            <w:szCs w:val="24"/>
          </w:rPr>
          <w:t>te</w:t>
        </w:r>
      </w:ins>
      <w:del w:id="65" w:author="VALENTINE, ANDREW" w:date="2021-03-10T16:49:00Z">
        <w:r w:rsidDel="00B67E6A">
          <w:rPr>
            <w:rFonts w:cs="Times New Roman"/>
            <w:color w:val="000000"/>
            <w:szCs w:val="24"/>
          </w:rPr>
          <w:delText xml:space="preserve"> of</w:delText>
        </w:r>
      </w:del>
      <w:r>
        <w:rPr>
          <w:rFonts w:cs="Times New Roman"/>
          <w:color w:val="000000"/>
          <w:szCs w:val="24"/>
        </w:rPr>
        <w:t xml:space="preserve"> the links between molecular level changes in silicic rhyolite lava and the dynamic</w:t>
      </w:r>
      <w:ins w:id="66" w:author="VALENTINE, ANDREW" w:date="2021-03-10T16:49:00Z">
        <w:r w:rsidR="00B67E6A">
          <w:rPr>
            <w:rFonts w:cs="Times New Roman"/>
            <w:color w:val="000000"/>
            <w:szCs w:val="24"/>
          </w:rPr>
          <w:t>s</w:t>
        </w:r>
      </w:ins>
      <w:r>
        <w:rPr>
          <w:rFonts w:cs="Times New Roman"/>
          <w:color w:val="000000"/>
          <w:szCs w:val="24"/>
        </w:rPr>
        <w:t xml:space="preserve"> of silicic volcanic eruptions, such as those at Yellowstone (U.S.A.)</w:t>
      </w:r>
      <w:del w:id="67" w:author="VALENTINE, ANDREW" w:date="2021-03-10T16:50:00Z">
        <w:r w:rsidDel="00B67E6A">
          <w:rPr>
            <w:rFonts w:cs="Times New Roman"/>
            <w:color w:val="000000"/>
            <w:szCs w:val="24"/>
          </w:rPr>
          <w:delText>, for example</w:delText>
        </w:r>
      </w:del>
      <w:r>
        <w:rPr>
          <w:rFonts w:cs="Times New Roman"/>
          <w:color w:val="000000"/>
          <w:szCs w:val="24"/>
        </w:rPr>
        <w:t xml:space="preserve">. </w:t>
      </w:r>
      <w:del w:id="68" w:author="VALENTINE, ANDREW" w:date="2021-03-10T16:51:00Z">
        <w:r w:rsidDel="00B67E6A">
          <w:rPr>
            <w:rFonts w:cs="Times New Roman"/>
            <w:color w:val="000000"/>
            <w:szCs w:val="24"/>
          </w:rPr>
          <w:delText xml:space="preserve">This is only a glimpse into the new possibilities offered by such a </w:delText>
        </w:r>
      </w:del>
      <w:ins w:id="69" w:author="VALENTINE, ANDREW" w:date="2021-03-10T16:51:00Z">
        <w:r w:rsidR="00B67E6A">
          <w:rPr>
            <w:rFonts w:cs="Times New Roman"/>
            <w:color w:val="000000"/>
            <w:szCs w:val="24"/>
          </w:rPr>
          <w:t xml:space="preserve">Our </w:t>
        </w:r>
      </w:ins>
      <w:r>
        <w:rPr>
          <w:rFonts w:cs="Times New Roman"/>
          <w:color w:val="000000"/>
          <w:szCs w:val="24"/>
        </w:rPr>
        <w:t>deep learning framework</w:t>
      </w:r>
      <w:del w:id="70" w:author="VALENTINE, ANDREW" w:date="2021-03-10T16:51:00Z">
        <w:r w:rsidDel="00B67E6A">
          <w:rPr>
            <w:rFonts w:cs="Times New Roman"/>
            <w:color w:val="000000"/>
            <w:szCs w:val="24"/>
          </w:rPr>
          <w:delText>, which</w:delText>
        </w:r>
      </w:del>
      <w:ins w:id="71" w:author="VALENTINE, ANDREW" w:date="2021-03-10T16:51:00Z">
        <w:r w:rsidR="00B67E6A">
          <w:rPr>
            <w:rFonts w:cs="Times New Roman"/>
            <w:color w:val="000000"/>
            <w:szCs w:val="24"/>
          </w:rPr>
          <w:t xml:space="preserve"> </w:t>
        </w:r>
      </w:ins>
      <w:r>
        <w:rPr>
          <w:rFonts w:cs="Times New Roman"/>
          <w:color w:val="000000"/>
          <w:szCs w:val="24"/>
        </w:rPr>
        <w:t xml:space="preserve"> </w:t>
      </w:r>
      <w:del w:id="72" w:author="VALENTINE, ANDREW" w:date="2021-03-10T16:52:00Z">
        <w:r w:rsidDel="00B67E6A">
          <w:rPr>
            <w:rFonts w:cs="Times New Roman"/>
            <w:color w:val="000000"/>
            <w:szCs w:val="24"/>
          </w:rPr>
          <w:delText xml:space="preserve">represents </w:delText>
        </w:r>
      </w:del>
      <w:ins w:id="73" w:author="VALENTINE, ANDREW" w:date="2021-03-10T16:52:00Z">
        <w:r w:rsidR="00B67E6A">
          <w:rPr>
            <w:rFonts w:cs="Times New Roman"/>
            <w:color w:val="000000"/>
            <w:szCs w:val="24"/>
          </w:rPr>
          <w:t xml:space="preserve">represents </w:t>
        </w:r>
      </w:ins>
      <w:r>
        <w:rPr>
          <w:rFonts w:cs="Times New Roman"/>
          <w:color w:val="000000"/>
          <w:szCs w:val="24"/>
        </w:rPr>
        <w:t>a new tool to help understand</w:t>
      </w:r>
      <w:del w:id="74" w:author="VALENTINE, ANDREW" w:date="2021-03-10T16:52:00Z">
        <w:r w:rsidDel="00B67E6A">
          <w:rPr>
            <w:rFonts w:cs="Times New Roman"/>
            <w:color w:val="000000"/>
            <w:szCs w:val="24"/>
          </w:rPr>
          <w:delText>ing</w:delText>
        </w:r>
      </w:del>
      <w:r>
        <w:rPr>
          <w:rFonts w:cs="Times New Roman"/>
          <w:color w:val="000000"/>
          <w:szCs w:val="24"/>
        </w:rPr>
        <w:t xml:space="preserve"> and link</w:t>
      </w:r>
      <w:del w:id="75" w:author="VALENTINE, ANDREW" w:date="2021-03-10T16:52:00Z">
        <w:r w:rsidDel="00B67E6A">
          <w:rPr>
            <w:rFonts w:cs="Times New Roman"/>
            <w:color w:val="000000"/>
            <w:szCs w:val="24"/>
          </w:rPr>
          <w:delText>ing</w:delText>
        </w:r>
      </w:del>
      <w:r>
        <w:rPr>
          <w:rFonts w:cs="Times New Roman"/>
          <w:color w:val="000000"/>
          <w:szCs w:val="24"/>
        </w:rPr>
        <w:t xml:space="preserve"> experimental data to theory, and </w:t>
      </w:r>
      <w:ins w:id="76" w:author="VALENTINE, ANDREW" w:date="2021-03-10T16:52:00Z">
        <w:r w:rsidR="00B67E6A">
          <w:rPr>
            <w:rFonts w:cs="Times New Roman"/>
            <w:color w:val="000000"/>
            <w:szCs w:val="24"/>
          </w:rPr>
          <w:t xml:space="preserve">to </w:t>
        </w:r>
      </w:ins>
      <w:del w:id="77" w:author="VALENTINE, ANDREW" w:date="2021-03-10T16:52:00Z">
        <w:r w:rsidDel="00B67E6A">
          <w:rPr>
            <w:rFonts w:cs="Times New Roman"/>
            <w:color w:val="000000"/>
            <w:szCs w:val="24"/>
          </w:rPr>
          <w:delText>perform predictions to tackle a broad range of problems</w:delText>
        </w:r>
      </w:del>
      <w:ins w:id="78" w:author="VALENTINE, ANDREW" w:date="2021-03-10T16:52:00Z">
        <w:r w:rsidR="00B67E6A">
          <w:rPr>
            <w:rFonts w:cs="Times New Roman"/>
            <w:color w:val="000000"/>
            <w:szCs w:val="24"/>
          </w:rPr>
          <w:t xml:space="preserve">allow </w:t>
        </w:r>
      </w:ins>
      <w:proofErr w:type="spellStart"/>
      <w:ins w:id="79" w:author="VALENTINE, ANDREW" w:date="2021-03-10T16:53:00Z">
        <w:r w:rsidR="00B67E6A">
          <w:rPr>
            <w:rFonts w:cs="Times New Roman"/>
            <w:color w:val="000000"/>
            <w:szCs w:val="24"/>
          </w:rPr>
          <w:t>behaviours</w:t>
        </w:r>
        <w:proofErr w:type="spellEnd"/>
        <w:r w:rsidR="00B67E6A">
          <w:rPr>
            <w:rFonts w:cs="Times New Roman"/>
            <w:color w:val="000000"/>
            <w:szCs w:val="24"/>
          </w:rPr>
          <w:t xml:space="preserve"> to be predicted across a variety of applications</w:t>
        </w:r>
      </w:ins>
      <w:r>
        <w:rPr>
          <w:rFonts w:cs="Times New Roman"/>
          <w:color w:val="000000"/>
          <w:szCs w:val="24"/>
        </w:rPr>
        <w:t xml:space="preserve">, from material sciences to geochemistry. </w:t>
      </w:r>
    </w:p>
    <w:p w14:paraId="00865BDC" w14:textId="77777777" w:rsidR="007D7A6B" w:rsidRDefault="007D7A6B">
      <w:pPr>
        <w:spacing w:after="0"/>
        <w:rPr>
          <w:rFonts w:ascii="Times New Roman" w:hAnsi="Times New Roman"/>
          <w:szCs w:val="24"/>
        </w:rPr>
      </w:pPr>
    </w:p>
    <w:p w14:paraId="3D7EBA79" w14:textId="77777777" w:rsidR="007D7A6B" w:rsidRDefault="0070608F">
      <w:pPr>
        <w:pStyle w:val="Texteprformat"/>
        <w:spacing w:after="0"/>
        <w:rPr>
          <w:rFonts w:cs="Times New Roman"/>
          <w:b/>
          <w:bCs/>
          <w:color w:val="000000"/>
          <w:szCs w:val="24"/>
        </w:rPr>
      </w:pPr>
      <w:r>
        <w:rPr>
          <w:rFonts w:cs="Times New Roman"/>
          <w:b/>
          <w:bCs/>
          <w:color w:val="000000"/>
          <w:szCs w:val="24"/>
        </w:rPr>
        <w:t>1. Introduction</w:t>
      </w:r>
    </w:p>
    <w:p w14:paraId="41C48C99" w14:textId="77777777" w:rsidR="007D7A6B" w:rsidRDefault="0070608F">
      <w:pPr>
        <w:pStyle w:val="Texteprformat"/>
        <w:rPr>
          <w:rFonts w:ascii="Times New Roman" w:hAnsi="Times New Roman"/>
          <w:szCs w:val="24"/>
        </w:rPr>
      </w:pPr>
      <w:r>
        <w:rPr>
          <w:rFonts w:cs="Times New Roman"/>
          <w:bCs/>
          <w:color w:val="000000"/>
          <w:szCs w:val="24"/>
        </w:rPr>
        <w:t xml:space="preserve">How do molten silicates move? How do they exchange heat with other media? How do they crystallize? Questions such as these underpin many practical problems, ranging from the dynamics of volcanic eruptions </w:t>
      </w:r>
      <w:bookmarkStart w:id="80" w:name="ZOTERO_BREF_8L6kwDIbqWTr"/>
      <w:r>
        <w:rPr>
          <w:rFonts w:cs="Times New Roman"/>
          <w:bCs/>
          <w:color w:val="000000"/>
          <w:szCs w:val="24"/>
        </w:rPr>
        <w:t>(</w:t>
      </w:r>
      <w:proofErr w:type="spellStart"/>
      <w:r>
        <w:rPr>
          <w:rFonts w:cs="Times New Roman"/>
          <w:bCs/>
          <w:color w:val="000000"/>
          <w:szCs w:val="24"/>
        </w:rPr>
        <w:t>Dingwell</w:t>
      </w:r>
      <w:proofErr w:type="spellEnd"/>
      <w:r>
        <w:rPr>
          <w:rFonts w:cs="Times New Roman"/>
          <w:bCs/>
          <w:color w:val="000000"/>
          <w:szCs w:val="24"/>
        </w:rPr>
        <w:t>, 1996)</w:t>
      </w:r>
      <w:bookmarkEnd w:id="80"/>
      <w:r>
        <w:rPr>
          <w:rFonts w:cs="Times New Roman"/>
          <w:bCs/>
          <w:color w:val="000000"/>
          <w:szCs w:val="24"/>
        </w:rPr>
        <w:t xml:space="preserve"> and the formation of rocks </w:t>
      </w:r>
      <w:bookmarkStart w:id="81" w:name="ZOTERO_BREF_tpDuM8KcZYQQ"/>
      <w:r>
        <w:rPr>
          <w:rFonts w:cs="Times New Roman"/>
          <w:bCs/>
          <w:color w:val="000000"/>
          <w:szCs w:val="24"/>
        </w:rPr>
        <w:t>(Bowen, 1956)</w:t>
      </w:r>
      <w:bookmarkEnd w:id="81"/>
      <w:r>
        <w:rPr>
          <w:rFonts w:cs="Times New Roman"/>
          <w:bCs/>
          <w:color w:val="000000"/>
          <w:szCs w:val="24"/>
        </w:rPr>
        <w:t xml:space="preserve">, to the manufacture of novel glass, glass-ceramic and ceramic materials, including the development of enhanced technological glass materials suitable for smartphone screens </w:t>
      </w:r>
      <w:bookmarkStart w:id="82" w:name="ZOTERO_BREF_fFlcRCwfo7JC"/>
      <w:r>
        <w:rPr>
          <w:rFonts w:cs="Times New Roman"/>
          <w:bCs/>
          <w:color w:val="000000"/>
          <w:szCs w:val="24"/>
        </w:rPr>
        <w:t>(</w:t>
      </w:r>
      <w:proofErr w:type="spellStart"/>
      <w:r>
        <w:rPr>
          <w:rFonts w:cs="Times New Roman"/>
          <w:bCs/>
          <w:color w:val="000000"/>
          <w:szCs w:val="24"/>
        </w:rPr>
        <w:t>Varshneya</w:t>
      </w:r>
      <w:proofErr w:type="spellEnd"/>
      <w:r>
        <w:rPr>
          <w:rFonts w:cs="Times New Roman"/>
          <w:bCs/>
          <w:color w:val="000000"/>
          <w:szCs w:val="24"/>
        </w:rPr>
        <w:t xml:space="preserve"> and </w:t>
      </w:r>
      <w:proofErr w:type="spellStart"/>
      <w:r>
        <w:rPr>
          <w:rFonts w:cs="Times New Roman"/>
          <w:bCs/>
          <w:color w:val="000000"/>
          <w:szCs w:val="24"/>
        </w:rPr>
        <w:t>Bihuniak</w:t>
      </w:r>
      <w:proofErr w:type="spellEnd"/>
      <w:r>
        <w:rPr>
          <w:rFonts w:cs="Times New Roman"/>
          <w:bCs/>
          <w:color w:val="000000"/>
          <w:szCs w:val="24"/>
        </w:rPr>
        <w:t>, 2017)</w:t>
      </w:r>
      <w:bookmarkEnd w:id="82"/>
      <w:r>
        <w:rPr>
          <w:rFonts w:cs="Times New Roman"/>
          <w:bCs/>
          <w:color w:val="000000"/>
          <w:szCs w:val="24"/>
        </w:rPr>
        <w:t xml:space="preserve">. To address them, knowledge of melt and glass physical </w:t>
      </w:r>
      <w:r>
        <w:rPr>
          <w:rFonts w:cs="Times New Roman"/>
          <w:bCs/>
          <w:color w:val="000000"/>
          <w:szCs w:val="24"/>
        </w:rPr>
        <w:lastRenderedPageBreak/>
        <w:t xml:space="preserve">properties, such as viscosity, heat capacity and entropy, is necessary. These properties, in turn, ultimately are governed by the liquid’s composition and associated atomic/ionic structure </w:t>
      </w:r>
      <w:bookmarkStart w:id="83" w:name="ZOTERO_BREF_O0Of1IEqoYrv"/>
      <w:r>
        <w:rPr>
          <w:rFonts w:cs="Times New Roman"/>
          <w:bCs/>
          <w:color w:val="000000"/>
          <w:szCs w:val="24"/>
        </w:rPr>
        <w:t xml:space="preserve">(see for reviews Le </w:t>
      </w:r>
      <w:proofErr w:type="spellStart"/>
      <w:r>
        <w:rPr>
          <w:rFonts w:cs="Times New Roman"/>
          <w:bCs/>
          <w:color w:val="000000"/>
          <w:szCs w:val="24"/>
        </w:rPr>
        <w:t>Losq</w:t>
      </w:r>
      <w:proofErr w:type="spellEnd"/>
      <w:r>
        <w:rPr>
          <w:rFonts w:cs="Times New Roman"/>
          <w:bCs/>
          <w:color w:val="000000"/>
          <w:szCs w:val="24"/>
        </w:rPr>
        <w:t xml:space="preserve"> et al., 2019b; </w:t>
      </w:r>
      <w:proofErr w:type="spellStart"/>
      <w:r>
        <w:rPr>
          <w:rFonts w:cs="Times New Roman"/>
          <w:bCs/>
          <w:color w:val="000000"/>
          <w:szCs w:val="24"/>
        </w:rPr>
        <w:t>Mysen</w:t>
      </w:r>
      <w:proofErr w:type="spellEnd"/>
      <w:r>
        <w:rPr>
          <w:rFonts w:cs="Times New Roman"/>
          <w:bCs/>
          <w:color w:val="000000"/>
          <w:szCs w:val="24"/>
        </w:rPr>
        <w:t xml:space="preserve"> and Richet, 2019)</w:t>
      </w:r>
      <w:bookmarkEnd w:id="83"/>
      <w:r>
        <w:rPr>
          <w:rFonts w:cs="Times New Roman"/>
          <w:bCs/>
          <w:color w:val="000000"/>
          <w:szCs w:val="24"/>
        </w:rPr>
        <w:t>. Some properties, like silicate melt and glass heat capacities, can be reasonably predicted with existing models.</w:t>
      </w:r>
      <w:r>
        <w:rPr>
          <w:szCs w:val="24"/>
        </w:rPr>
        <w:t xml:space="preserve"> However, other properties are more difficult to model. This is the case of viscosity, because of its complex dependence on temperature and melt composition. Silicate melt viscosity variations with temperature T are, in most cases, non-</w:t>
      </w:r>
      <w:proofErr w:type="spellStart"/>
      <w:r>
        <w:rPr>
          <w:szCs w:val="24"/>
        </w:rPr>
        <w:t>Arrhenian</w:t>
      </w:r>
      <w:proofErr w:type="spellEnd"/>
      <w:r>
        <w:rPr>
          <w:szCs w:val="24"/>
        </w:rPr>
        <w:t xml:space="preserve">. Furthermore, at constant T, viscosity can present large and non-linear variations with changing melt composition, particularly if T is in the supercooled temperature domain. This domain is located well below the liquidus, close to the glass transition temperature that separates melts from glasses. Such a situation is unfortunate because viscosity is of great interest: it influences not only volcanic processes </w:t>
      </w:r>
      <w:bookmarkStart w:id="84" w:name="ZOTERO_BREF_AwbKNyDI8Gug"/>
      <w:r>
        <w:rPr>
          <w:szCs w:val="24"/>
        </w:rPr>
        <w:t>(</w:t>
      </w:r>
      <w:proofErr w:type="spellStart"/>
      <w:r>
        <w:rPr>
          <w:szCs w:val="24"/>
        </w:rPr>
        <w:t>Dingwell</w:t>
      </w:r>
      <w:proofErr w:type="spellEnd"/>
      <w:r>
        <w:rPr>
          <w:szCs w:val="24"/>
        </w:rPr>
        <w:t xml:space="preserve">, 1996; </w:t>
      </w:r>
      <w:proofErr w:type="spellStart"/>
      <w:r>
        <w:rPr>
          <w:szCs w:val="24"/>
        </w:rPr>
        <w:t>Papale</w:t>
      </w:r>
      <w:proofErr w:type="spellEnd"/>
      <w:r>
        <w:rPr>
          <w:szCs w:val="24"/>
        </w:rPr>
        <w:t xml:space="preserve">, 1999; </w:t>
      </w:r>
      <w:proofErr w:type="spellStart"/>
      <w:r>
        <w:rPr>
          <w:szCs w:val="24"/>
        </w:rPr>
        <w:t>Gonnermann</w:t>
      </w:r>
      <w:proofErr w:type="spellEnd"/>
      <w:r>
        <w:rPr>
          <w:szCs w:val="24"/>
        </w:rPr>
        <w:t xml:space="preserve"> and Manga, 2013; </w:t>
      </w:r>
      <w:proofErr w:type="spellStart"/>
      <w:r>
        <w:rPr>
          <w:szCs w:val="24"/>
        </w:rPr>
        <w:t>Gonnermann</w:t>
      </w:r>
      <w:proofErr w:type="spellEnd"/>
      <w:r>
        <w:rPr>
          <w:szCs w:val="24"/>
        </w:rPr>
        <w:t>, 2015; Cassidy et al., 2018)</w:t>
      </w:r>
      <w:bookmarkEnd w:id="84"/>
      <w:r>
        <w:rPr>
          <w:szCs w:val="24"/>
        </w:rPr>
        <w:t>, but also glass-forming processes in the glass manufacturing industry.</w:t>
      </w:r>
    </w:p>
    <w:p w14:paraId="2C52AA51" w14:textId="77777777" w:rsidR="007D7A6B" w:rsidRDefault="007D7A6B">
      <w:pPr>
        <w:pStyle w:val="Texteprformat"/>
        <w:rPr>
          <w:rFonts w:ascii="Times New Roman" w:hAnsi="Times New Roman"/>
          <w:szCs w:val="24"/>
        </w:rPr>
      </w:pPr>
    </w:p>
    <w:p w14:paraId="7A5CAC01" w14:textId="6A1F5B01" w:rsidR="007D7A6B" w:rsidRDefault="0070608F">
      <w:pPr>
        <w:pStyle w:val="Texteprformat"/>
        <w:rPr>
          <w:rFonts w:ascii="Times New Roman" w:hAnsi="Times New Roman"/>
          <w:szCs w:val="24"/>
        </w:rPr>
      </w:pPr>
      <w:r>
        <w:rPr>
          <w:rFonts w:cs="Times New Roman"/>
          <w:bCs/>
          <w:color w:val="000000"/>
          <w:szCs w:val="24"/>
        </w:rPr>
        <w:t>Currently, predictions of a property such as viscosity rely on (</w:t>
      </w:r>
      <w:proofErr w:type="spellStart"/>
      <w:r>
        <w:rPr>
          <w:rFonts w:cs="Times New Roman"/>
          <w:bCs/>
          <w:color w:val="000000"/>
          <w:szCs w:val="24"/>
        </w:rPr>
        <w:t>i</w:t>
      </w:r>
      <w:proofErr w:type="spellEnd"/>
      <w:r>
        <w:rPr>
          <w:rFonts w:cs="Times New Roman"/>
          <w:bCs/>
          <w:color w:val="000000"/>
          <w:szCs w:val="24"/>
        </w:rPr>
        <w:t xml:space="preserve">) empirical models, (ii) thermodynamic models, or (iii) molecular dynamics (MD) simulations. Empirical models are interpolative in nature, and bring no information about the links between structural, thermodynamic and dynamic properties of silicate melts. They can be precise enough, and thus very useful, to </w:t>
      </w:r>
      <w:ins w:id="85" w:author="VALENTINE, ANDREW" w:date="2021-03-10T16:54:00Z">
        <w:r w:rsidR="00B67E6A">
          <w:rPr>
            <w:rFonts w:cs="Times New Roman"/>
            <w:bCs/>
            <w:color w:val="000000"/>
            <w:szCs w:val="24"/>
          </w:rPr>
          <w:t xml:space="preserve">accurately </w:t>
        </w:r>
      </w:ins>
      <w:r>
        <w:rPr>
          <w:rFonts w:cs="Times New Roman"/>
          <w:bCs/>
          <w:color w:val="000000"/>
          <w:szCs w:val="24"/>
        </w:rPr>
        <w:t>predict</w:t>
      </w:r>
      <w:del w:id="86" w:author="VALENTINE, ANDREW" w:date="2021-03-10T16:54:00Z">
        <w:r w:rsidDel="00B67E6A">
          <w:rPr>
            <w:rFonts w:cs="Times New Roman"/>
            <w:bCs/>
            <w:color w:val="000000"/>
            <w:szCs w:val="24"/>
          </w:rPr>
          <w:delText xml:space="preserve"> well</w:delText>
        </w:r>
      </w:del>
      <w:r>
        <w:rPr>
          <w:rFonts w:cs="Times New Roman"/>
          <w:bCs/>
          <w:color w:val="000000"/>
          <w:szCs w:val="24"/>
        </w:rPr>
        <w:t xml:space="preserve"> some properties, such as the glass and melt heat capacities </w:t>
      </w:r>
      <w:bookmarkStart w:id="87" w:name="ZOTERO_BREF_plyzoi91oqH2"/>
      <w:r>
        <w:rPr>
          <w:rFonts w:cs="Times New Roman"/>
          <w:bCs/>
          <w:color w:val="000000"/>
          <w:szCs w:val="24"/>
        </w:rPr>
        <w:t xml:space="preserve">(Stebbins et al., 1984; Richet and </w:t>
      </w:r>
      <w:proofErr w:type="spellStart"/>
      <w:r>
        <w:rPr>
          <w:rFonts w:cs="Times New Roman"/>
          <w:bCs/>
          <w:color w:val="000000"/>
          <w:szCs w:val="24"/>
        </w:rPr>
        <w:t>Bottinga</w:t>
      </w:r>
      <w:proofErr w:type="spellEnd"/>
      <w:r>
        <w:rPr>
          <w:rFonts w:cs="Times New Roman"/>
          <w:bCs/>
          <w:color w:val="000000"/>
          <w:szCs w:val="24"/>
        </w:rPr>
        <w:t xml:space="preserve">, 1985; Richet, 1987; </w:t>
      </w:r>
      <w:proofErr w:type="spellStart"/>
      <w:r>
        <w:rPr>
          <w:rFonts w:cs="Times New Roman"/>
          <w:bCs/>
          <w:color w:val="000000"/>
          <w:szCs w:val="24"/>
        </w:rPr>
        <w:t>Tangeman</w:t>
      </w:r>
      <w:proofErr w:type="spellEnd"/>
      <w:r>
        <w:rPr>
          <w:rFonts w:cs="Times New Roman"/>
          <w:bCs/>
          <w:color w:val="000000"/>
          <w:szCs w:val="24"/>
        </w:rPr>
        <w:t xml:space="preserve"> and Lange, 1998; Russell and Giordano, 2017)</w:t>
      </w:r>
      <w:bookmarkEnd w:id="87"/>
      <w:r>
        <w:rPr>
          <w:rFonts w:cs="Times New Roman"/>
          <w:bCs/>
          <w:color w:val="000000"/>
          <w:szCs w:val="24"/>
        </w:rPr>
        <w:t xml:space="preserve">. In the case of viscosity, empirical models rely on empirical </w:t>
      </w:r>
      <w:r>
        <w:rPr>
          <w:rFonts w:cs="Times New Roman"/>
          <w:bCs/>
          <w:color w:val="000000"/>
          <w:szCs w:val="24"/>
        </w:rPr>
        <w:lastRenderedPageBreak/>
        <w:t xml:space="preserve">equations </w:t>
      </w:r>
      <w:bookmarkStart w:id="88" w:name="ZOTERO_BREF_rCVy7IlZjJEd"/>
      <w:r>
        <w:rPr>
          <w:rFonts w:cs="Times New Roman"/>
          <w:bCs/>
          <w:color w:val="000000"/>
          <w:szCs w:val="24"/>
        </w:rPr>
        <w:t>(</w:t>
      </w:r>
      <w:proofErr w:type="spellStart"/>
      <w:r>
        <w:rPr>
          <w:rFonts w:cs="Times New Roman"/>
          <w:bCs/>
          <w:color w:val="000000"/>
          <w:szCs w:val="24"/>
        </w:rPr>
        <w:t>Bottinga</w:t>
      </w:r>
      <w:proofErr w:type="spellEnd"/>
      <w:r>
        <w:rPr>
          <w:rFonts w:cs="Times New Roman"/>
          <w:bCs/>
          <w:color w:val="000000"/>
          <w:szCs w:val="24"/>
        </w:rPr>
        <w:t xml:space="preserve"> and Weill, 1972; Shaw, 1972; </w:t>
      </w:r>
      <w:proofErr w:type="spellStart"/>
      <w:r>
        <w:rPr>
          <w:rFonts w:cs="Times New Roman"/>
          <w:bCs/>
          <w:color w:val="000000"/>
          <w:szCs w:val="24"/>
        </w:rPr>
        <w:t>Persikov</w:t>
      </w:r>
      <w:proofErr w:type="spellEnd"/>
      <w:r>
        <w:rPr>
          <w:rFonts w:cs="Times New Roman"/>
          <w:bCs/>
          <w:color w:val="000000"/>
          <w:szCs w:val="24"/>
        </w:rPr>
        <w:t xml:space="preserve">, 1991; Hess and </w:t>
      </w:r>
      <w:proofErr w:type="spellStart"/>
      <w:r>
        <w:rPr>
          <w:rFonts w:cs="Times New Roman"/>
          <w:bCs/>
          <w:color w:val="000000"/>
          <w:szCs w:val="24"/>
        </w:rPr>
        <w:t>Dingwell</w:t>
      </w:r>
      <w:proofErr w:type="spellEnd"/>
      <w:r>
        <w:rPr>
          <w:rFonts w:cs="Times New Roman"/>
          <w:bCs/>
          <w:color w:val="000000"/>
          <w:szCs w:val="24"/>
        </w:rPr>
        <w:t>, 1996; Hui and Zhang, 2007; Giordano et al., 2008; Duan, 2014)</w:t>
      </w:r>
      <w:bookmarkEnd w:id="88"/>
      <w:r>
        <w:rPr>
          <w:rFonts w:cs="Times New Roman"/>
          <w:bCs/>
          <w:color w:val="000000"/>
          <w:szCs w:val="24"/>
        </w:rPr>
        <w:t xml:space="preserve">, such as the Arrhenius or the </w:t>
      </w:r>
      <w:proofErr w:type="spellStart"/>
      <w:r>
        <w:rPr>
          <w:rFonts w:cs="Times New Roman"/>
          <w:bCs/>
          <w:color w:val="000000"/>
          <w:szCs w:val="24"/>
        </w:rPr>
        <w:t>Tammann</w:t>
      </w:r>
      <w:proofErr w:type="spellEnd"/>
      <w:r>
        <w:rPr>
          <w:rFonts w:cs="Times New Roman"/>
          <w:bCs/>
          <w:color w:val="000000"/>
          <w:szCs w:val="24"/>
        </w:rPr>
        <w:t xml:space="preserve">-Vogel-Fulcher (TVF) </w:t>
      </w:r>
      <w:del w:id="89" w:author="VALENTINE, ANDREW" w:date="2021-03-10T16:55:00Z">
        <w:r w:rsidDel="00B67E6A">
          <w:rPr>
            <w:rFonts w:cs="Times New Roman"/>
            <w:bCs/>
            <w:color w:val="000000"/>
            <w:szCs w:val="24"/>
          </w:rPr>
          <w:delText>ones</w:delText>
        </w:r>
      </w:del>
      <w:ins w:id="90" w:author="VALENTINE, ANDREW" w:date="2021-03-10T16:55:00Z">
        <w:r w:rsidR="00B67E6A">
          <w:rPr>
            <w:rFonts w:cs="Times New Roman"/>
            <w:bCs/>
            <w:color w:val="000000"/>
            <w:szCs w:val="24"/>
          </w:rPr>
          <w:t>laws</w:t>
        </w:r>
      </w:ins>
      <w:r>
        <w:rPr>
          <w:rFonts w:cs="Times New Roman"/>
          <w:bCs/>
          <w:color w:val="000000"/>
          <w:szCs w:val="24"/>
        </w:rPr>
        <w:t xml:space="preserve">. In term of precision, those empirical models usually claim errors of 0.6 log </w:t>
      </w:r>
      <w:proofErr w:type="spellStart"/>
      <w:r>
        <w:rPr>
          <w:rFonts w:cs="Times New Roman"/>
          <w:bCs/>
          <w:color w:val="000000"/>
          <w:szCs w:val="24"/>
        </w:rPr>
        <w:t>Pa·s</w:t>
      </w:r>
      <w:proofErr w:type="spellEnd"/>
      <w:r>
        <w:rPr>
          <w:rFonts w:cs="Times New Roman"/>
          <w:bCs/>
          <w:color w:val="000000"/>
          <w:szCs w:val="24"/>
        </w:rPr>
        <w:t xml:space="preserve"> or higher, but predictive uncertainties can reach much </w:t>
      </w:r>
      <w:del w:id="91" w:author="VALENTINE, ANDREW" w:date="2021-03-10T16:56:00Z">
        <w:r w:rsidDel="00B67E6A">
          <w:rPr>
            <w:rFonts w:cs="Times New Roman"/>
            <w:bCs/>
            <w:color w:val="000000"/>
            <w:szCs w:val="24"/>
          </w:rPr>
          <w:delText xml:space="preserve">higher </w:delText>
        </w:r>
      </w:del>
      <w:ins w:id="92" w:author="VALENTINE, ANDREW" w:date="2021-03-10T16:56:00Z">
        <w:r w:rsidR="00B67E6A">
          <w:rPr>
            <w:rFonts w:cs="Times New Roman"/>
            <w:bCs/>
            <w:color w:val="000000"/>
            <w:szCs w:val="24"/>
          </w:rPr>
          <w:t xml:space="preserve">larger </w:t>
        </w:r>
      </w:ins>
      <w:r>
        <w:rPr>
          <w:rFonts w:cs="Times New Roman"/>
          <w:bCs/>
          <w:color w:val="000000"/>
          <w:szCs w:val="24"/>
        </w:rPr>
        <w:t xml:space="preserve">values in practice </w:t>
      </w:r>
      <w:bookmarkStart w:id="93" w:name="ZOTERO_BREF_tZslY5qTlOiz"/>
      <w:r>
        <w:rPr>
          <w:rFonts w:cs="Times New Roman"/>
          <w:bCs/>
          <w:color w:val="000000"/>
          <w:szCs w:val="24"/>
        </w:rPr>
        <w:t xml:space="preserve">(e.g., Robert et al., 2013; Le </w:t>
      </w:r>
      <w:proofErr w:type="spellStart"/>
      <w:r>
        <w:rPr>
          <w:rFonts w:cs="Times New Roman"/>
          <w:bCs/>
          <w:color w:val="000000"/>
          <w:szCs w:val="24"/>
        </w:rPr>
        <w:t>Losq</w:t>
      </w:r>
      <w:proofErr w:type="spellEnd"/>
      <w:r>
        <w:rPr>
          <w:rFonts w:cs="Times New Roman"/>
          <w:bCs/>
          <w:color w:val="000000"/>
          <w:szCs w:val="24"/>
        </w:rPr>
        <w:t xml:space="preserve"> and Neuville, 2013; </w:t>
      </w:r>
      <w:proofErr w:type="spellStart"/>
      <w:r>
        <w:rPr>
          <w:rFonts w:cs="Times New Roman"/>
          <w:bCs/>
          <w:color w:val="000000"/>
          <w:szCs w:val="24"/>
        </w:rPr>
        <w:t>Sehlke</w:t>
      </w:r>
      <w:proofErr w:type="spellEnd"/>
      <w:r>
        <w:rPr>
          <w:rFonts w:cs="Times New Roman"/>
          <w:bCs/>
          <w:color w:val="000000"/>
          <w:szCs w:val="24"/>
        </w:rPr>
        <w:t xml:space="preserve"> and Whittington, 2016; Di Genova et al., 2017)</w:t>
      </w:r>
      <w:bookmarkEnd w:id="93"/>
      <w:r>
        <w:rPr>
          <w:rFonts w:cs="Times New Roman"/>
          <w:bCs/>
          <w:color w:val="000000"/>
          <w:szCs w:val="24"/>
        </w:rPr>
        <w:t xml:space="preserve">. They provide a practical way of making viscosity predictions, but their usefulness is </w:t>
      </w:r>
      <w:del w:id="94" w:author="VALENTINE, ANDREW" w:date="2021-03-10T16:56:00Z">
        <w:r w:rsidDel="0091239D">
          <w:rPr>
            <w:rFonts w:cs="Times New Roman"/>
            <w:bCs/>
            <w:color w:val="000000"/>
            <w:szCs w:val="24"/>
          </w:rPr>
          <w:delText xml:space="preserve">determined </w:delText>
        </w:r>
      </w:del>
      <w:ins w:id="95" w:author="VALENTINE, ANDREW" w:date="2021-03-10T16:56:00Z">
        <w:r w:rsidR="0091239D">
          <w:rPr>
            <w:rFonts w:cs="Times New Roman"/>
            <w:bCs/>
            <w:color w:val="000000"/>
            <w:szCs w:val="24"/>
          </w:rPr>
          <w:t xml:space="preserve">restricted </w:t>
        </w:r>
      </w:ins>
      <w:r>
        <w:rPr>
          <w:rFonts w:cs="Times New Roman"/>
          <w:bCs/>
          <w:color w:val="000000"/>
          <w:szCs w:val="24"/>
        </w:rPr>
        <w:t>by the chemical composition and temperature fields they cover, and they provide no further information about the flow process.</w:t>
      </w:r>
    </w:p>
    <w:p w14:paraId="503FA69C" w14:textId="77777777" w:rsidR="007D7A6B" w:rsidRDefault="007D7A6B">
      <w:pPr>
        <w:pStyle w:val="Texteprformat"/>
        <w:rPr>
          <w:rFonts w:ascii="Times New Roman" w:hAnsi="Times New Roman"/>
          <w:szCs w:val="24"/>
        </w:rPr>
      </w:pPr>
    </w:p>
    <w:p w14:paraId="34E79F71" w14:textId="60B5C710" w:rsidR="007D7A6B" w:rsidRDefault="0070608F">
      <w:pPr>
        <w:pStyle w:val="Texteprformat"/>
        <w:rPr>
          <w:rFonts w:ascii="Times New Roman" w:hAnsi="Times New Roman"/>
          <w:szCs w:val="24"/>
        </w:rPr>
      </w:pPr>
      <w:r>
        <w:rPr>
          <w:rFonts w:cs="Times New Roman"/>
          <w:bCs/>
          <w:color w:val="000000"/>
          <w:szCs w:val="24"/>
        </w:rPr>
        <w:t xml:space="preserve">Thermodynamic models may allow </w:t>
      </w:r>
      <w:ins w:id="96" w:author="VALENTINE, ANDREW" w:date="2021-03-10T16:56:00Z">
        <w:r w:rsidR="0091239D">
          <w:rPr>
            <w:rFonts w:cs="Times New Roman"/>
            <w:bCs/>
            <w:color w:val="000000"/>
            <w:szCs w:val="24"/>
          </w:rPr>
          <w:t xml:space="preserve">us </w:t>
        </w:r>
      </w:ins>
      <w:r>
        <w:rPr>
          <w:rFonts w:cs="Times New Roman"/>
          <w:bCs/>
          <w:color w:val="000000"/>
          <w:szCs w:val="24"/>
        </w:rPr>
        <w:t xml:space="preserve">to circumvent the </w:t>
      </w:r>
      <w:proofErr w:type="gramStart"/>
      <w:r>
        <w:rPr>
          <w:rFonts w:cs="Times New Roman"/>
          <w:bCs/>
          <w:color w:val="000000"/>
          <w:szCs w:val="24"/>
        </w:rPr>
        <w:t>short-comings</w:t>
      </w:r>
      <w:proofErr w:type="gramEnd"/>
      <w:r>
        <w:rPr>
          <w:rFonts w:cs="Times New Roman"/>
          <w:bCs/>
          <w:color w:val="000000"/>
          <w:szCs w:val="24"/>
        </w:rPr>
        <w:t xml:space="preserve"> of empirical models, </w:t>
      </w:r>
      <w:del w:id="97" w:author="VALENTINE, ANDREW" w:date="2021-03-10T16:57:00Z">
        <w:r w:rsidDel="0091239D">
          <w:rPr>
            <w:rFonts w:cs="Times New Roman"/>
            <w:bCs/>
            <w:color w:val="000000"/>
            <w:szCs w:val="24"/>
          </w:rPr>
          <w:delText>i.e.</w:delText>
        </w:r>
      </w:del>
      <w:ins w:id="98" w:author="VALENTINE, ANDREW" w:date="2021-03-10T16:57:00Z">
        <w:r w:rsidR="0091239D">
          <w:rPr>
            <w:rFonts w:cs="Times New Roman"/>
            <w:bCs/>
            <w:color w:val="000000"/>
            <w:szCs w:val="24"/>
          </w:rPr>
          <w:t>particularly</w:t>
        </w:r>
      </w:ins>
      <w:r>
        <w:rPr>
          <w:rFonts w:cs="Times New Roman"/>
          <w:bCs/>
          <w:color w:val="000000"/>
          <w:szCs w:val="24"/>
        </w:rPr>
        <w:t xml:space="preserve"> their interpolative nature and the</w:t>
      </w:r>
      <w:del w:id="99" w:author="VALENTINE, ANDREW" w:date="2021-03-10T16:57:00Z">
        <w:r w:rsidDel="0091239D">
          <w:rPr>
            <w:rFonts w:cs="Times New Roman"/>
            <w:bCs/>
            <w:color w:val="000000"/>
            <w:szCs w:val="24"/>
          </w:rPr>
          <w:delText>ir</w:delText>
        </w:r>
      </w:del>
      <w:r>
        <w:rPr>
          <w:rFonts w:cs="Times New Roman"/>
          <w:bCs/>
          <w:color w:val="000000"/>
          <w:szCs w:val="24"/>
        </w:rPr>
        <w:t xml:space="preserve"> lack of physical/thermodynamic background that prevents one from using them to understand how melts flow. Initially, thermodynamic models for viscosity were limited to mixtures of specific melts </w:t>
      </w:r>
      <w:del w:id="100" w:author="VALENTINE, ANDREW" w:date="2021-03-10T17:08:00Z">
        <w:r w:rsidDel="00547256">
          <w:rPr>
            <w:rFonts w:cs="Times New Roman"/>
            <w:bCs/>
            <w:color w:val="000000"/>
            <w:szCs w:val="24"/>
          </w:rPr>
          <w:delText>composed of</w:delText>
        </w:r>
      </w:del>
      <w:ins w:id="101" w:author="VALENTINE, ANDREW" w:date="2021-03-10T17:08:00Z">
        <w:r w:rsidR="00547256">
          <w:rPr>
            <w:rFonts w:cs="Times New Roman"/>
            <w:bCs/>
            <w:color w:val="000000"/>
            <w:szCs w:val="24"/>
          </w:rPr>
          <w:t>comprising</w:t>
        </w:r>
      </w:ins>
      <w:r>
        <w:rPr>
          <w:rFonts w:cs="Times New Roman"/>
          <w:bCs/>
          <w:color w:val="000000"/>
          <w:szCs w:val="24"/>
        </w:rPr>
        <w:t xml:space="preserve"> only a few oxide elements </w:t>
      </w:r>
      <w:bookmarkStart w:id="102" w:name="ZOTERO_BREF_0y6ZIQcVU1kl"/>
      <w:r>
        <w:rPr>
          <w:rFonts w:cs="Times New Roman"/>
          <w:bCs/>
          <w:color w:val="000000"/>
          <w:szCs w:val="24"/>
        </w:rPr>
        <w:t>(Richet, 1984; Hummel and Arndt, 1985; Neuville and Richet, 1991)</w:t>
      </w:r>
      <w:bookmarkEnd w:id="102"/>
      <w:r>
        <w:rPr>
          <w:rFonts w:cs="Times New Roman"/>
          <w:bCs/>
          <w:color w:val="000000"/>
          <w:szCs w:val="24"/>
        </w:rPr>
        <w:t xml:space="preserve">. </w:t>
      </w:r>
      <w:commentRangeStart w:id="103"/>
      <w:r>
        <w:rPr>
          <w:rFonts w:cs="Times New Roman"/>
          <w:bCs/>
          <w:color w:val="000000"/>
          <w:szCs w:val="24"/>
        </w:rPr>
        <w:t xml:space="preserve">Similar attempts were </w:t>
      </w:r>
      <w:del w:id="104" w:author="VALENTINE, ANDREW" w:date="2021-03-10T17:11:00Z">
        <w:r w:rsidDel="00547256">
          <w:rPr>
            <w:rFonts w:cs="Times New Roman"/>
            <w:bCs/>
            <w:color w:val="000000"/>
            <w:szCs w:val="24"/>
          </w:rPr>
          <w:delText xml:space="preserve">performed </w:delText>
        </w:r>
      </w:del>
      <w:ins w:id="105" w:author="VALENTINE, ANDREW" w:date="2021-03-10T17:11:00Z">
        <w:r w:rsidR="00547256">
          <w:rPr>
            <w:rFonts w:cs="Times New Roman"/>
            <w:bCs/>
            <w:color w:val="000000"/>
            <w:szCs w:val="24"/>
          </w:rPr>
          <w:t xml:space="preserve">made </w:t>
        </w:r>
      </w:ins>
      <w:r>
        <w:rPr>
          <w:rFonts w:cs="Times New Roman"/>
          <w:bCs/>
          <w:color w:val="000000"/>
          <w:szCs w:val="24"/>
        </w:rPr>
        <w:t xml:space="preserve">to model other properties, such as the model of </w:t>
      </w:r>
      <w:proofErr w:type="spellStart"/>
      <w:r>
        <w:rPr>
          <w:rFonts w:cs="Times New Roman"/>
          <w:bCs/>
          <w:color w:val="000000"/>
          <w:szCs w:val="24"/>
        </w:rPr>
        <w:t>Mysen</w:t>
      </w:r>
      <w:proofErr w:type="spellEnd"/>
      <w:r>
        <w:rPr>
          <w:rFonts w:cs="Times New Roman"/>
          <w:bCs/>
          <w:color w:val="000000"/>
          <w:szCs w:val="24"/>
        </w:rPr>
        <w:t xml:space="preserve"> </w:t>
      </w:r>
      <w:bookmarkStart w:id="106" w:name="ZOTERO_BREF_BQITDYI6c1kO"/>
      <w:r>
        <w:rPr>
          <w:rFonts w:cs="Times New Roman"/>
          <w:bCs/>
          <w:color w:val="000000"/>
          <w:szCs w:val="24"/>
        </w:rPr>
        <w:t>(1995)</w:t>
      </w:r>
      <w:bookmarkEnd w:id="106"/>
      <w:r>
        <w:rPr>
          <w:rFonts w:cs="Times New Roman"/>
          <w:bCs/>
          <w:color w:val="000000"/>
          <w:szCs w:val="24"/>
        </w:rPr>
        <w:t xml:space="preserve"> </w:t>
      </w:r>
      <w:ins w:id="107" w:author="VALENTINE, ANDREW" w:date="2021-03-10T17:11:00Z">
        <w:r w:rsidR="00547256">
          <w:rPr>
            <w:rFonts w:cs="Times New Roman"/>
            <w:bCs/>
            <w:color w:val="000000"/>
            <w:szCs w:val="24"/>
          </w:rPr>
          <w:t>which</w:t>
        </w:r>
      </w:ins>
      <w:del w:id="108" w:author="VALENTINE, ANDREW" w:date="2021-03-10T17:11:00Z">
        <w:r w:rsidDel="00547256">
          <w:rPr>
            <w:rFonts w:cs="Times New Roman"/>
            <w:bCs/>
            <w:color w:val="000000"/>
            <w:szCs w:val="24"/>
          </w:rPr>
          <w:delText>that</w:delText>
        </w:r>
      </w:del>
      <w:r>
        <w:rPr>
          <w:rFonts w:cs="Times New Roman"/>
          <w:bCs/>
          <w:color w:val="000000"/>
          <w:szCs w:val="24"/>
        </w:rPr>
        <w:t xml:space="preserve"> calculates the configurational heat capacity of silicate melts from their fractions of tetrahedral SiO</w:t>
      </w:r>
      <w:r>
        <w:rPr>
          <w:rFonts w:cs="Times New Roman"/>
          <w:bCs/>
          <w:color w:val="000000"/>
          <w:szCs w:val="24"/>
          <w:vertAlign w:val="subscript"/>
        </w:rPr>
        <w:t>4</w:t>
      </w:r>
      <w:r>
        <w:rPr>
          <w:rFonts w:cs="Times New Roman"/>
          <w:bCs/>
          <w:color w:val="000000"/>
          <w:szCs w:val="24"/>
        </w:rPr>
        <w:t xml:space="preserve"> </w:t>
      </w:r>
      <w:proofErr w:type="spellStart"/>
      <w:r>
        <w:rPr>
          <w:rFonts w:cs="Times New Roman"/>
          <w:bCs/>
          <w:i/>
          <w:iCs/>
          <w:color w:val="000000"/>
          <w:szCs w:val="24"/>
        </w:rPr>
        <w:t>Q</w:t>
      </w:r>
      <w:r>
        <w:rPr>
          <w:rFonts w:cs="Times New Roman"/>
          <w:bCs/>
          <w:i/>
          <w:iCs/>
          <w:color w:val="000000"/>
          <w:szCs w:val="24"/>
          <w:vertAlign w:val="superscript"/>
        </w:rPr>
        <w:t>n</w:t>
      </w:r>
      <w:proofErr w:type="spellEnd"/>
      <w:r>
        <w:rPr>
          <w:rFonts w:cs="Times New Roman"/>
          <w:bCs/>
          <w:color w:val="000000"/>
          <w:szCs w:val="24"/>
        </w:rPr>
        <w:t xml:space="preserve"> units </w:t>
      </w:r>
      <w:commentRangeStart w:id="109"/>
      <w:r>
        <w:rPr>
          <w:rFonts w:cs="Times New Roman"/>
          <w:bCs/>
          <w:color w:val="000000"/>
          <w:szCs w:val="24"/>
        </w:rPr>
        <w:t>(</w:t>
      </w:r>
      <w:r>
        <w:rPr>
          <w:rFonts w:cs="Times New Roman"/>
          <w:bCs/>
          <w:i/>
          <w:iCs/>
          <w:color w:val="000000"/>
          <w:szCs w:val="24"/>
        </w:rPr>
        <w:t>Q</w:t>
      </w:r>
      <w:r>
        <w:rPr>
          <w:rFonts w:cs="Times New Roman"/>
          <w:bCs/>
          <w:color w:val="000000"/>
          <w:szCs w:val="24"/>
        </w:rPr>
        <w:t xml:space="preserve"> being a tetrahedral unit and </w:t>
      </w:r>
      <w:proofErr w:type="spellStart"/>
      <w:r>
        <w:rPr>
          <w:rFonts w:cs="Times New Roman"/>
          <w:bCs/>
          <w:i/>
          <w:iCs/>
          <w:color w:val="000000"/>
          <w:szCs w:val="24"/>
        </w:rPr>
        <w:t>n</w:t>
      </w:r>
      <w:proofErr w:type="spellEnd"/>
      <w:r>
        <w:rPr>
          <w:rFonts w:cs="Times New Roman"/>
          <w:bCs/>
          <w:color w:val="000000"/>
          <w:szCs w:val="24"/>
        </w:rPr>
        <w:t xml:space="preserve"> the number of bridging </w:t>
      </w:r>
      <w:proofErr w:type="gramStart"/>
      <w:r>
        <w:rPr>
          <w:rFonts w:cs="Times New Roman"/>
          <w:bCs/>
          <w:color w:val="000000"/>
          <w:szCs w:val="24"/>
        </w:rPr>
        <w:t>oxygen</w:t>
      </w:r>
      <w:proofErr w:type="gramEnd"/>
      <w:r>
        <w:rPr>
          <w:rFonts w:cs="Times New Roman"/>
          <w:bCs/>
          <w:color w:val="000000"/>
          <w:szCs w:val="24"/>
        </w:rPr>
        <w:t xml:space="preserve"> it carries; </w:t>
      </w:r>
      <w:r>
        <w:rPr>
          <w:rFonts w:cs="Times New Roman"/>
          <w:bCs/>
          <w:i/>
          <w:iCs/>
          <w:color w:val="000000"/>
          <w:szCs w:val="24"/>
        </w:rPr>
        <w:t>4-n</w:t>
      </w:r>
      <w:r>
        <w:rPr>
          <w:rFonts w:cs="Times New Roman"/>
          <w:bCs/>
          <w:color w:val="000000"/>
          <w:szCs w:val="24"/>
        </w:rPr>
        <w:t xml:space="preserve"> thus gives the number of non-bridging oxygens). </w:t>
      </w:r>
      <w:commentRangeEnd w:id="103"/>
      <w:r>
        <w:commentReference w:id="103"/>
      </w:r>
      <w:commentRangeEnd w:id="109"/>
      <w:r w:rsidR="00547256">
        <w:rPr>
          <w:rStyle w:val="CommentReference"/>
          <w:rFonts w:eastAsia="Times New Roman" w:cs="Times New Roman"/>
        </w:rPr>
        <w:commentReference w:id="109"/>
      </w:r>
      <w:r>
        <w:rPr>
          <w:rFonts w:cs="Times New Roman"/>
          <w:bCs/>
          <w:color w:val="000000"/>
          <w:szCs w:val="24"/>
        </w:rPr>
        <w:t xml:space="preserve"> </w:t>
      </w:r>
      <w:commentRangeStart w:id="110"/>
      <w:r>
        <w:rPr>
          <w:rFonts w:cs="Times New Roman"/>
          <w:bCs/>
          <w:color w:val="000000"/>
          <w:szCs w:val="24"/>
        </w:rPr>
        <w:t>This</w:t>
      </w:r>
      <w:commentRangeEnd w:id="110"/>
      <w:r w:rsidR="00547256">
        <w:rPr>
          <w:rStyle w:val="CommentReference"/>
          <w:rFonts w:eastAsia="Times New Roman" w:cs="Times New Roman"/>
        </w:rPr>
        <w:commentReference w:id="110"/>
      </w:r>
      <w:r>
        <w:rPr>
          <w:rFonts w:cs="Times New Roman"/>
          <w:bCs/>
          <w:color w:val="000000"/>
          <w:szCs w:val="24"/>
        </w:rPr>
        <w:t xml:space="preserve"> inspired recent works, which leveraged </w:t>
      </w:r>
      <w:del w:id="111" w:author="VALENTINE, ANDREW" w:date="2021-03-10T17:12:00Z">
        <w:r w:rsidDel="00547256">
          <w:rPr>
            <w:rFonts w:cs="Times New Roman"/>
            <w:bCs/>
            <w:color w:val="000000"/>
            <w:szCs w:val="24"/>
          </w:rPr>
          <w:delText xml:space="preserve">the </w:delText>
        </w:r>
      </w:del>
      <w:r>
        <w:rPr>
          <w:rFonts w:cs="Times New Roman"/>
          <w:bCs/>
          <w:color w:val="000000"/>
          <w:szCs w:val="24"/>
        </w:rPr>
        <w:t xml:space="preserve">recent advances in our knowledge of links between melt structure, thermodynamic properties and viscosity, to </w:t>
      </w:r>
      <w:del w:id="112" w:author="VALENTINE, ANDREW" w:date="2021-03-10T17:12:00Z">
        <w:r w:rsidDel="00547256">
          <w:rPr>
            <w:rFonts w:cs="Times New Roman"/>
            <w:bCs/>
            <w:color w:val="000000"/>
            <w:szCs w:val="24"/>
          </w:rPr>
          <w:delText xml:space="preserve">build </w:delText>
        </w:r>
      </w:del>
      <w:ins w:id="113" w:author="VALENTINE, ANDREW" w:date="2021-03-10T17:12:00Z">
        <w:r w:rsidR="00547256">
          <w:rPr>
            <w:rFonts w:cs="Times New Roman"/>
            <w:bCs/>
            <w:color w:val="000000"/>
            <w:szCs w:val="24"/>
          </w:rPr>
          <w:t xml:space="preserve">construct </w:t>
        </w:r>
      </w:ins>
      <w:r>
        <w:rPr>
          <w:rFonts w:cs="Times New Roman"/>
          <w:bCs/>
          <w:color w:val="000000"/>
          <w:szCs w:val="24"/>
        </w:rPr>
        <w:t>more complex thermodynamic models of the properties of silicate melts</w:t>
      </w:r>
      <w:ins w:id="114" w:author="VALENTINE, ANDREW" w:date="2021-03-10T17:12:00Z">
        <w:r w:rsidR="00547256">
          <w:rPr>
            <w:rFonts w:cs="Times New Roman"/>
            <w:bCs/>
            <w:color w:val="000000"/>
            <w:szCs w:val="24"/>
          </w:rPr>
          <w:t>,</w:t>
        </w:r>
      </w:ins>
      <w:r>
        <w:rPr>
          <w:rFonts w:cs="Times New Roman"/>
          <w:bCs/>
          <w:color w:val="000000"/>
          <w:szCs w:val="24"/>
        </w:rPr>
        <w:t xml:space="preserve"> </w:t>
      </w:r>
      <w:del w:id="115" w:author="VALENTINE, ANDREW" w:date="2021-03-10T17:12:00Z">
        <w:r w:rsidDel="00547256">
          <w:rPr>
            <w:rFonts w:cs="Times New Roman"/>
            <w:bCs/>
            <w:color w:val="000000"/>
            <w:szCs w:val="24"/>
          </w:rPr>
          <w:delText xml:space="preserve">from </w:delText>
        </w:r>
      </w:del>
      <w:r>
        <w:rPr>
          <w:rFonts w:cs="Times New Roman"/>
          <w:bCs/>
          <w:color w:val="000000"/>
          <w:szCs w:val="24"/>
        </w:rPr>
        <w:t>eithe</w:t>
      </w:r>
      <w:del w:id="116" w:author="VALENTINE, ANDREW" w:date="2021-03-10T17:12:00Z">
        <w:r w:rsidDel="00547256">
          <w:rPr>
            <w:rFonts w:cs="Times New Roman"/>
            <w:bCs/>
            <w:color w:val="000000"/>
            <w:szCs w:val="24"/>
          </w:rPr>
          <w:delText>i</w:delText>
        </w:r>
      </w:del>
      <w:r>
        <w:rPr>
          <w:rFonts w:cs="Times New Roman"/>
          <w:bCs/>
          <w:color w:val="000000"/>
          <w:szCs w:val="24"/>
        </w:rPr>
        <w:t xml:space="preserve">r directly </w:t>
      </w:r>
      <w:ins w:id="117" w:author="VALENTINE, ANDREW" w:date="2021-03-10T17:12:00Z">
        <w:r w:rsidR="00547256">
          <w:rPr>
            <w:rFonts w:cs="Times New Roman"/>
            <w:bCs/>
            <w:color w:val="000000"/>
            <w:szCs w:val="24"/>
          </w:rPr>
          <w:t xml:space="preserve">from </w:t>
        </w:r>
      </w:ins>
      <w:r>
        <w:rPr>
          <w:rFonts w:cs="Times New Roman"/>
          <w:bCs/>
          <w:color w:val="000000"/>
          <w:szCs w:val="24"/>
        </w:rPr>
        <w:t xml:space="preserve">the melt chemical </w:t>
      </w:r>
      <w:proofErr w:type="gramStart"/>
      <w:r>
        <w:rPr>
          <w:rFonts w:cs="Times New Roman"/>
          <w:bCs/>
          <w:color w:val="000000"/>
          <w:szCs w:val="24"/>
        </w:rPr>
        <w:t>composition</w:t>
      </w:r>
      <w:ins w:id="118" w:author="VALENTINE, ANDREW" w:date="2021-03-10T17:13:00Z">
        <w:r w:rsidR="00547256">
          <w:rPr>
            <w:rFonts w:cs="Times New Roman"/>
            <w:bCs/>
            <w:color w:val="000000"/>
            <w:szCs w:val="24"/>
          </w:rPr>
          <w:t>,</w:t>
        </w:r>
      </w:ins>
      <w:r>
        <w:rPr>
          <w:rFonts w:cs="Times New Roman"/>
          <w:bCs/>
          <w:color w:val="000000"/>
          <w:szCs w:val="24"/>
        </w:rPr>
        <w:t xml:space="preserve"> or</w:t>
      </w:r>
      <w:proofErr w:type="gramEnd"/>
      <w:r>
        <w:rPr>
          <w:rFonts w:cs="Times New Roman"/>
          <w:bCs/>
          <w:color w:val="000000"/>
          <w:szCs w:val="24"/>
        </w:rPr>
        <w:t xml:space="preserve"> </w:t>
      </w:r>
      <w:ins w:id="119" w:author="VALENTINE, ANDREW" w:date="2021-03-10T17:13:00Z">
        <w:r w:rsidR="00547256">
          <w:rPr>
            <w:rFonts w:cs="Times New Roman"/>
            <w:bCs/>
            <w:color w:val="000000"/>
            <w:szCs w:val="24"/>
          </w:rPr>
          <w:t xml:space="preserve">based on </w:t>
        </w:r>
      </w:ins>
      <w:del w:id="120" w:author="VALENTINE, ANDREW" w:date="2021-03-10T17:13:00Z">
        <w:r w:rsidDel="00547256">
          <w:rPr>
            <w:rFonts w:cs="Times New Roman"/>
            <w:bCs/>
            <w:color w:val="000000"/>
            <w:szCs w:val="24"/>
          </w:rPr>
          <w:delText xml:space="preserve">the </w:delText>
        </w:r>
      </w:del>
      <w:r>
        <w:rPr>
          <w:rFonts w:cs="Times New Roman"/>
          <w:bCs/>
          <w:color w:val="000000"/>
          <w:szCs w:val="24"/>
        </w:rPr>
        <w:t xml:space="preserve">knowledge of their structure. For </w:t>
      </w:r>
      <w:r>
        <w:rPr>
          <w:rFonts w:cs="Times New Roman"/>
          <w:bCs/>
          <w:color w:val="000000"/>
          <w:szCs w:val="24"/>
        </w:rPr>
        <w:lastRenderedPageBreak/>
        <w:t xml:space="preserve">example, </w:t>
      </w:r>
      <w:proofErr w:type="spellStart"/>
      <w:r>
        <w:rPr>
          <w:rFonts w:cs="Times New Roman"/>
          <w:bCs/>
          <w:color w:val="000000"/>
          <w:szCs w:val="24"/>
        </w:rPr>
        <w:t>Sehkle</w:t>
      </w:r>
      <w:proofErr w:type="spellEnd"/>
      <w:r>
        <w:rPr>
          <w:rFonts w:cs="Times New Roman"/>
          <w:bCs/>
          <w:color w:val="000000"/>
          <w:szCs w:val="24"/>
        </w:rPr>
        <w:t xml:space="preserve"> and </w:t>
      </w:r>
      <w:proofErr w:type="spellStart"/>
      <w:r>
        <w:rPr>
          <w:rFonts w:cs="Times New Roman"/>
          <w:bCs/>
          <w:color w:val="000000"/>
          <w:szCs w:val="24"/>
        </w:rPr>
        <w:t>Withington</w:t>
      </w:r>
      <w:proofErr w:type="spellEnd"/>
      <w:r>
        <w:rPr>
          <w:rFonts w:cs="Times New Roman"/>
          <w:bCs/>
          <w:color w:val="000000"/>
          <w:szCs w:val="24"/>
        </w:rPr>
        <w:t xml:space="preserve"> (2016</w:t>
      </w:r>
      <w:bookmarkStart w:id="121" w:name="ZOTERO_BREF_D4SM4gjrhvJl"/>
      <w:bookmarkEnd w:id="121"/>
      <w:r>
        <w:rPr>
          <w:rFonts w:cs="Times New Roman"/>
          <w:bCs/>
          <w:color w:val="000000"/>
          <w:szCs w:val="24"/>
        </w:rPr>
        <w:t>) proposed a thermodynamic model, based on the Adam-Gibbs theory of relaxation processes (Adam and Gibbs, 1965, see section 2.5.2</w:t>
      </w:r>
      <w:bookmarkStart w:id="122" w:name="ZOTERO_BREF_RzaH8n6XiIUL1"/>
      <w:bookmarkEnd w:id="122"/>
      <w:r>
        <w:rPr>
          <w:rFonts w:cs="Times New Roman"/>
          <w:bCs/>
          <w:color w:val="000000"/>
          <w:szCs w:val="24"/>
        </w:rPr>
        <w:t xml:space="preserve">), to predict the viscosity of planetary tholeiitic melts. Their model takes </w:t>
      </w:r>
      <w:del w:id="123" w:author="VALENTINE, ANDREW" w:date="2021-03-10T17:17:00Z">
        <w:r w:rsidDel="00547256">
          <w:rPr>
            <w:rFonts w:cs="Times New Roman"/>
            <w:bCs/>
            <w:color w:val="000000"/>
            <w:szCs w:val="24"/>
          </w:rPr>
          <w:delText xml:space="preserve">the </w:delText>
        </w:r>
      </w:del>
      <w:ins w:id="124" w:author="VALENTINE, ANDREW" w:date="2021-03-10T17:17:00Z">
        <w:r w:rsidR="00547256">
          <w:rPr>
            <w:rFonts w:cs="Times New Roman"/>
            <w:bCs/>
            <w:color w:val="000000"/>
            <w:szCs w:val="24"/>
          </w:rPr>
          <w:t xml:space="preserve">a </w:t>
        </w:r>
      </w:ins>
      <w:r>
        <w:rPr>
          <w:rFonts w:cs="Times New Roman"/>
          <w:bCs/>
          <w:color w:val="000000"/>
          <w:szCs w:val="24"/>
        </w:rPr>
        <w:t xml:space="preserve">melt composition </w:t>
      </w:r>
      <w:del w:id="125" w:author="VALENTINE, ANDREW" w:date="2021-03-10T17:17:00Z">
        <w:r w:rsidDel="00547256">
          <w:rPr>
            <w:rFonts w:cs="Times New Roman"/>
            <w:bCs/>
            <w:color w:val="000000"/>
            <w:szCs w:val="24"/>
          </w:rPr>
          <w:delText xml:space="preserve">in </w:delText>
        </w:r>
      </w:del>
      <w:ins w:id="126" w:author="VALENTINE, ANDREW" w:date="2021-03-10T17:17:00Z">
        <w:r w:rsidR="00547256">
          <w:rPr>
            <w:rFonts w:cs="Times New Roman"/>
            <w:bCs/>
            <w:color w:val="000000"/>
            <w:szCs w:val="24"/>
          </w:rPr>
          <w:t xml:space="preserve">as </w:t>
        </w:r>
      </w:ins>
      <w:proofErr w:type="gramStart"/>
      <w:r>
        <w:rPr>
          <w:rFonts w:cs="Times New Roman"/>
          <w:bCs/>
          <w:color w:val="000000"/>
          <w:szCs w:val="24"/>
        </w:rPr>
        <w:t>input, and</w:t>
      </w:r>
      <w:proofErr w:type="gramEnd"/>
      <w:r>
        <w:rPr>
          <w:rFonts w:cs="Times New Roman"/>
          <w:bCs/>
          <w:color w:val="000000"/>
          <w:szCs w:val="24"/>
        </w:rPr>
        <w:t xml:space="preserve"> predicts the viscosity of the tholeiitic melts </w:t>
      </w:r>
      <w:commentRangeStart w:id="127"/>
      <w:r>
        <w:rPr>
          <w:rFonts w:cs="Times New Roman"/>
          <w:bCs/>
          <w:color w:val="000000"/>
          <w:szCs w:val="24"/>
        </w:rPr>
        <w:t xml:space="preserve">with an error </w:t>
      </w:r>
      <w:commentRangeEnd w:id="127"/>
      <w:r w:rsidR="00547256">
        <w:rPr>
          <w:rStyle w:val="CommentReference"/>
          <w:rFonts w:eastAsia="Times New Roman" w:cs="Times New Roman"/>
        </w:rPr>
        <w:commentReference w:id="127"/>
      </w:r>
      <w:r>
        <w:rPr>
          <w:rFonts w:cs="Times New Roman"/>
          <w:bCs/>
          <w:color w:val="000000"/>
          <w:szCs w:val="24"/>
        </w:rPr>
        <w:t xml:space="preserve">of 0.13 log </w:t>
      </w:r>
      <w:proofErr w:type="spellStart"/>
      <w:r>
        <w:rPr>
          <w:rFonts w:cs="Times New Roman"/>
          <w:bCs/>
          <w:color w:val="000000"/>
          <w:szCs w:val="24"/>
        </w:rPr>
        <w:t>Pa</w:t>
      </w:r>
      <w:r>
        <w:rPr>
          <w:rFonts w:ascii="Times New Roman" w:hAnsi="Times New Roman" w:cs="Times New Roman"/>
          <w:bCs/>
          <w:color w:val="000000"/>
          <w:szCs w:val="24"/>
        </w:rPr>
        <w:t>·</w:t>
      </w:r>
      <w:r>
        <w:rPr>
          <w:rFonts w:cs="Times New Roman"/>
          <w:bCs/>
          <w:color w:val="000000"/>
          <w:szCs w:val="24"/>
        </w:rPr>
        <w:t>s</w:t>
      </w:r>
      <w:proofErr w:type="spellEnd"/>
      <w:r>
        <w:rPr>
          <w:rFonts w:cs="Times New Roman"/>
          <w:bCs/>
          <w:color w:val="000000"/>
          <w:szCs w:val="24"/>
        </w:rPr>
        <w:t xml:space="preserve">, on the full </w:t>
      </w:r>
      <w:commentRangeStart w:id="128"/>
      <w:r>
        <w:rPr>
          <w:rFonts w:cs="Times New Roman"/>
          <w:bCs/>
          <w:color w:val="000000"/>
          <w:szCs w:val="24"/>
        </w:rPr>
        <w:t>10</w:t>
      </w:r>
      <w:r>
        <w:rPr>
          <w:rFonts w:cs="Times New Roman"/>
          <w:bCs/>
          <w:color w:val="000000"/>
          <w:szCs w:val="24"/>
          <w:vertAlign w:val="superscript"/>
        </w:rPr>
        <w:t>0</w:t>
      </w:r>
      <w:r>
        <w:rPr>
          <w:rFonts w:cs="Times New Roman"/>
          <w:bCs/>
          <w:color w:val="000000"/>
          <w:szCs w:val="24"/>
        </w:rPr>
        <w:t>-10</w:t>
      </w:r>
      <w:r>
        <w:rPr>
          <w:rFonts w:cs="Times New Roman"/>
          <w:bCs/>
          <w:color w:val="000000"/>
          <w:szCs w:val="24"/>
          <w:vertAlign w:val="superscript"/>
        </w:rPr>
        <w:t>12</w:t>
      </w:r>
      <w:r>
        <w:rPr>
          <w:rFonts w:cs="Times New Roman"/>
          <w:bCs/>
          <w:color w:val="000000"/>
          <w:szCs w:val="24"/>
        </w:rPr>
        <w:t xml:space="preserve"> </w:t>
      </w:r>
      <w:proofErr w:type="spellStart"/>
      <w:r>
        <w:rPr>
          <w:rFonts w:cs="Times New Roman"/>
          <w:bCs/>
          <w:color w:val="000000"/>
          <w:szCs w:val="24"/>
        </w:rPr>
        <w:t>Pa·s</w:t>
      </w:r>
      <w:proofErr w:type="spellEnd"/>
      <w:r>
        <w:rPr>
          <w:rFonts w:cs="Times New Roman"/>
          <w:bCs/>
          <w:color w:val="000000"/>
          <w:szCs w:val="24"/>
        </w:rPr>
        <w:t xml:space="preserve"> range. More recently, Le </w:t>
      </w:r>
      <w:proofErr w:type="spellStart"/>
      <w:r>
        <w:rPr>
          <w:rFonts w:cs="Times New Roman"/>
          <w:bCs/>
          <w:color w:val="000000"/>
          <w:szCs w:val="24"/>
        </w:rPr>
        <w:t>Losq</w:t>
      </w:r>
      <w:proofErr w:type="spellEnd"/>
      <w:r>
        <w:rPr>
          <w:rFonts w:cs="Times New Roman"/>
          <w:bCs/>
          <w:color w:val="000000"/>
          <w:szCs w:val="24"/>
        </w:rPr>
        <w:t xml:space="preserve"> and Neuville (2017</w:t>
      </w:r>
      <w:bookmarkStart w:id="129" w:name="ZOTERO_BREF_A978t6MzkE26"/>
      <w:bookmarkEnd w:id="129"/>
      <w:r>
        <w:rPr>
          <w:rFonts w:cs="Times New Roman"/>
          <w:bCs/>
          <w:color w:val="000000"/>
          <w:szCs w:val="24"/>
        </w:rPr>
        <w:t>)</w:t>
      </w:r>
      <w:r>
        <w:rPr>
          <w:szCs w:val="24"/>
        </w:rPr>
        <w:t xml:space="preserve"> proposed a thermodynamic model that connects viscosity, heat capacity, configurational entropy, and structure for melts in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system. This model, also based on the Adam and Gibbs theory of relaxation processes, provides information about the structure and the viscous flow process of melts in the glass-forming domain of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phase diagram. It allows viscosity predictions with errors </w:t>
      </w:r>
      <w:proofErr w:type="spellStart"/>
      <w:r>
        <w:rPr>
          <w:szCs w:val="24"/>
        </w:rPr>
        <w:t>σ</w:t>
      </w:r>
      <w:r>
        <w:rPr>
          <w:szCs w:val="24"/>
          <w:vertAlign w:val="subscript"/>
        </w:rPr>
        <w:t>η</w:t>
      </w:r>
      <w:proofErr w:type="spellEnd"/>
      <w:r>
        <w:rPr>
          <w:szCs w:val="24"/>
          <w:vertAlign w:val="subscript"/>
        </w:rPr>
        <w:t xml:space="preserve"> </w:t>
      </w:r>
      <w:r>
        <w:rPr>
          <w:szCs w:val="24"/>
        </w:rPr>
        <w:t xml:space="preserve">lower than 0.2 log </w:t>
      </w:r>
      <w:proofErr w:type="spellStart"/>
      <w:r>
        <w:rPr>
          <w:szCs w:val="24"/>
        </w:rPr>
        <w:t>Pa·s</w:t>
      </w:r>
      <w:proofErr w:type="spellEnd"/>
      <w:r>
        <w:rPr>
          <w:szCs w:val="24"/>
        </w:rPr>
        <w:t xml:space="preserve"> on the full 10</w:t>
      </w:r>
      <w:r>
        <w:rPr>
          <w:szCs w:val="24"/>
          <w:vertAlign w:val="superscript"/>
        </w:rPr>
        <w:t>0</w:t>
      </w:r>
      <w:r>
        <w:rPr>
          <w:szCs w:val="24"/>
        </w:rPr>
        <w:t>-10</w:t>
      </w:r>
      <w:r>
        <w:rPr>
          <w:szCs w:val="24"/>
          <w:vertAlign w:val="superscript"/>
        </w:rPr>
        <w:t>12</w:t>
      </w:r>
      <w:r>
        <w:rPr>
          <w:szCs w:val="24"/>
        </w:rPr>
        <w:t xml:space="preserve"> </w:t>
      </w:r>
      <w:proofErr w:type="spellStart"/>
      <w:r>
        <w:rPr>
          <w:szCs w:val="24"/>
        </w:rPr>
        <w:t>Pa·s</w:t>
      </w:r>
      <w:proofErr w:type="spellEnd"/>
      <w:r>
        <w:rPr>
          <w:szCs w:val="24"/>
        </w:rPr>
        <w:t xml:space="preserve"> range. </w:t>
      </w:r>
      <w:del w:id="130" w:author="VALENTINE, ANDREW" w:date="2021-03-10T17:24:00Z">
        <w:r w:rsidDel="00603DA9">
          <w:rPr>
            <w:szCs w:val="24"/>
          </w:rPr>
          <w:delText xml:space="preserve">Another </w:delText>
        </w:r>
      </w:del>
      <w:ins w:id="131" w:author="VALENTINE, ANDREW" w:date="2021-03-10T17:24:00Z">
        <w:r w:rsidR="00603DA9">
          <w:rPr>
            <w:szCs w:val="24"/>
          </w:rPr>
          <w:t xml:space="preserve">A third </w:t>
        </w:r>
      </w:ins>
      <w:r>
        <w:rPr>
          <w:szCs w:val="24"/>
        </w:rPr>
        <w:t xml:space="preserve">example is the thermodynamic model proposed by </w:t>
      </w:r>
      <w:proofErr w:type="spellStart"/>
      <w:r>
        <w:rPr>
          <w:szCs w:val="24"/>
        </w:rPr>
        <w:t>Starodub</w:t>
      </w:r>
      <w:proofErr w:type="spellEnd"/>
      <w:r>
        <w:rPr>
          <w:szCs w:val="24"/>
        </w:rPr>
        <w:t xml:space="preserve"> et al. (2019</w:t>
      </w:r>
      <w:bookmarkStart w:id="132" w:name="ZOTERO_BREF_7OOxdEQirb6A"/>
      <w:bookmarkEnd w:id="132"/>
      <w:r>
        <w:rPr>
          <w:szCs w:val="24"/>
        </w:rPr>
        <w:t xml:space="preserve">). It combines an associate solution model of melt structure with the </w:t>
      </w:r>
      <w:proofErr w:type="spellStart"/>
      <w:r>
        <w:rPr>
          <w:szCs w:val="24"/>
        </w:rPr>
        <w:t>Avramov-Milchev</w:t>
      </w:r>
      <w:proofErr w:type="spellEnd"/>
      <w:r>
        <w:rPr>
          <w:szCs w:val="24"/>
        </w:rPr>
        <w:t xml:space="preserve"> equation of viscous flow (</w:t>
      </w:r>
      <w:proofErr w:type="spellStart"/>
      <w:r>
        <w:rPr>
          <w:szCs w:val="24"/>
        </w:rPr>
        <w:t>Avramov</w:t>
      </w:r>
      <w:proofErr w:type="spellEnd"/>
      <w:r>
        <w:rPr>
          <w:szCs w:val="24"/>
        </w:rPr>
        <w:t xml:space="preserve"> and </w:t>
      </w:r>
      <w:proofErr w:type="spellStart"/>
      <w:r>
        <w:rPr>
          <w:szCs w:val="24"/>
        </w:rPr>
        <w:t>Milchev</w:t>
      </w:r>
      <w:proofErr w:type="spellEnd"/>
      <w:r>
        <w:rPr>
          <w:szCs w:val="24"/>
        </w:rPr>
        <w:t>, 1988</w:t>
      </w:r>
      <w:bookmarkStart w:id="133" w:name="ZOTERO_BREF_jKsYPxF954ge"/>
      <w:bookmarkEnd w:id="133"/>
      <w:r>
        <w:rPr>
          <w:szCs w:val="24"/>
        </w:rPr>
        <w:t xml:space="preserve">) to predict melt viscosity </w:t>
      </w:r>
      <w:r>
        <w:rPr>
          <w:rFonts w:cs="Times New Roman"/>
          <w:bCs/>
          <w:color w:val="000000"/>
          <w:szCs w:val="24"/>
        </w:rPr>
        <w:t>on the full 10</w:t>
      </w:r>
      <w:r>
        <w:rPr>
          <w:rFonts w:cs="Times New Roman"/>
          <w:bCs/>
          <w:color w:val="000000"/>
          <w:szCs w:val="24"/>
          <w:vertAlign w:val="superscript"/>
        </w:rPr>
        <w:t>0</w:t>
      </w:r>
      <w:r>
        <w:rPr>
          <w:rFonts w:cs="Times New Roman"/>
          <w:bCs/>
          <w:color w:val="000000"/>
          <w:szCs w:val="24"/>
        </w:rPr>
        <w:t>-10</w:t>
      </w:r>
      <w:r>
        <w:rPr>
          <w:rFonts w:cs="Times New Roman"/>
          <w:bCs/>
          <w:color w:val="000000"/>
          <w:szCs w:val="24"/>
          <w:vertAlign w:val="superscript"/>
        </w:rPr>
        <w:t>12</w:t>
      </w:r>
      <w:r>
        <w:rPr>
          <w:rFonts w:cs="Times New Roman"/>
          <w:bCs/>
          <w:color w:val="000000"/>
          <w:szCs w:val="24"/>
        </w:rPr>
        <w:t xml:space="preserve"> </w:t>
      </w:r>
      <w:proofErr w:type="spellStart"/>
      <w:r>
        <w:rPr>
          <w:rFonts w:cs="Times New Roman"/>
          <w:bCs/>
          <w:color w:val="000000"/>
          <w:szCs w:val="24"/>
        </w:rPr>
        <w:t>Pa·s</w:t>
      </w:r>
      <w:proofErr w:type="spellEnd"/>
      <w:r>
        <w:rPr>
          <w:rFonts w:cs="Times New Roman"/>
          <w:bCs/>
          <w:color w:val="000000"/>
          <w:szCs w:val="24"/>
        </w:rPr>
        <w:t xml:space="preserve"> range </w:t>
      </w:r>
      <w:r>
        <w:rPr>
          <w:szCs w:val="24"/>
        </w:rPr>
        <w:t>in the Na</w:t>
      </w:r>
      <w:r>
        <w:rPr>
          <w:szCs w:val="24"/>
          <w:vertAlign w:val="subscript"/>
        </w:rPr>
        <w:t>2</w:t>
      </w:r>
      <w:r>
        <w:rPr>
          <w:szCs w:val="24"/>
        </w:rPr>
        <w:t>O-K</w:t>
      </w:r>
      <w:r>
        <w:rPr>
          <w:szCs w:val="24"/>
          <w:vertAlign w:val="subscript"/>
        </w:rPr>
        <w:t>2</w:t>
      </w:r>
      <w:r>
        <w:rPr>
          <w:szCs w:val="24"/>
        </w:rPr>
        <w:t>O-Al</w:t>
      </w:r>
      <w:r>
        <w:rPr>
          <w:szCs w:val="24"/>
          <w:vertAlign w:val="subscript"/>
        </w:rPr>
        <w:t>2</w:t>
      </w:r>
      <w:r>
        <w:rPr>
          <w:szCs w:val="24"/>
        </w:rPr>
        <w:t>O</w:t>
      </w:r>
      <w:r>
        <w:rPr>
          <w:szCs w:val="24"/>
          <w:vertAlign w:val="subscript"/>
        </w:rPr>
        <w:t>3</w:t>
      </w:r>
      <w:r>
        <w:rPr>
          <w:szCs w:val="24"/>
        </w:rPr>
        <w:t>-SiO</w:t>
      </w:r>
      <w:r>
        <w:rPr>
          <w:szCs w:val="24"/>
          <w:vertAlign w:val="subscript"/>
        </w:rPr>
        <w:t>2</w:t>
      </w:r>
      <w:r>
        <w:rPr>
          <w:szCs w:val="24"/>
        </w:rPr>
        <w:t xml:space="preserve"> diagram. </w:t>
      </w:r>
      <w:commentRangeEnd w:id="128"/>
      <w:r w:rsidR="00603DA9">
        <w:rPr>
          <w:rStyle w:val="CommentReference"/>
          <w:rFonts w:eastAsia="Times New Roman" w:cs="Times New Roman"/>
        </w:rPr>
        <w:commentReference w:id="128"/>
      </w:r>
    </w:p>
    <w:p w14:paraId="34DC73B0" w14:textId="77777777" w:rsidR="007D7A6B" w:rsidRDefault="007D7A6B">
      <w:pPr>
        <w:pStyle w:val="Texteprformat"/>
        <w:rPr>
          <w:rFonts w:ascii="Times New Roman" w:hAnsi="Times New Roman"/>
          <w:szCs w:val="24"/>
        </w:rPr>
      </w:pPr>
    </w:p>
    <w:p w14:paraId="084F0547" w14:textId="129F0F98" w:rsidR="007D7A6B" w:rsidRDefault="0070608F">
      <w:pPr>
        <w:pStyle w:val="Texteprformat"/>
        <w:rPr>
          <w:rFonts w:ascii="Times New Roman" w:hAnsi="Times New Roman"/>
          <w:szCs w:val="24"/>
        </w:rPr>
      </w:pPr>
      <w:r>
        <w:rPr>
          <w:szCs w:val="24"/>
        </w:rPr>
        <w:t>Structure-thermodynamic models, like those discussed above, can be very precise and provide important information about the links between composition, structure and properties. However, they suffer from an important drawback: a good knowledge of melt structure is required. While this can be achieved for silicate melts through</w:t>
      </w:r>
      <w:ins w:id="134" w:author="VALENTINE, ANDREW" w:date="2021-03-10T17:35:00Z">
        <w:r w:rsidR="005026F9">
          <w:rPr>
            <w:szCs w:val="24"/>
          </w:rPr>
          <w:t>, for instance,</w:t>
        </w:r>
      </w:ins>
      <w:r>
        <w:rPr>
          <w:szCs w:val="24"/>
        </w:rPr>
        <w:t xml:space="preserve"> Nuclear Magnetic Resonance spectroscopy </w:t>
      </w:r>
      <w:del w:id="135" w:author="VALENTINE, ANDREW" w:date="2021-03-10T17:35:00Z">
        <w:r w:rsidDel="005026F9">
          <w:rPr>
            <w:szCs w:val="24"/>
          </w:rPr>
          <w:delText xml:space="preserve">for instance </w:delText>
        </w:r>
      </w:del>
      <w:bookmarkStart w:id="136" w:name="ZOTERO_BREF_pOYs3TfnAAPA"/>
      <w:r>
        <w:rPr>
          <w:szCs w:val="24"/>
        </w:rPr>
        <w:t>(e.g., Maekawa et al., 1991)</w:t>
      </w:r>
      <w:bookmarkEnd w:id="136"/>
      <w:r>
        <w:t>, such information is difficult to obtain for aluminosilicate compositions.</w:t>
      </w:r>
      <w:r>
        <w:rPr>
          <w:szCs w:val="24"/>
        </w:rPr>
        <w:t xml:space="preserve"> For example, in their study of the repartition of Al between </w:t>
      </w:r>
      <w:proofErr w:type="spellStart"/>
      <w:r>
        <w:rPr>
          <w:i/>
          <w:iCs/>
          <w:szCs w:val="24"/>
        </w:rPr>
        <w:t>Q</w:t>
      </w:r>
      <w:r>
        <w:rPr>
          <w:i/>
          <w:iCs/>
          <w:szCs w:val="24"/>
          <w:vertAlign w:val="superscript"/>
        </w:rPr>
        <w:t>n</w:t>
      </w:r>
      <w:proofErr w:type="spellEnd"/>
      <w:r>
        <w:rPr>
          <w:szCs w:val="24"/>
        </w:rPr>
        <w:t xml:space="preserve"> </w:t>
      </w:r>
      <w:r>
        <w:rPr>
          <w:szCs w:val="24"/>
        </w:rPr>
        <w:lastRenderedPageBreak/>
        <w:t>SiO</w:t>
      </w:r>
      <w:r>
        <w:rPr>
          <w:szCs w:val="24"/>
          <w:vertAlign w:val="subscript"/>
        </w:rPr>
        <w:t>2</w:t>
      </w:r>
      <w:r>
        <w:rPr>
          <w:szCs w:val="24"/>
        </w:rPr>
        <w:t xml:space="preserve"> tetrahedral units </w:t>
      </w:r>
      <w:commentRangeStart w:id="137"/>
      <w:r>
        <w:rPr>
          <w:szCs w:val="24"/>
        </w:rPr>
        <w:t>(</w:t>
      </w:r>
      <w:r>
        <w:rPr>
          <w:i/>
          <w:iCs/>
          <w:szCs w:val="24"/>
        </w:rPr>
        <w:t>n</w:t>
      </w:r>
      <w:r>
        <w:rPr>
          <w:szCs w:val="24"/>
        </w:rPr>
        <w:t xml:space="preserve"> is the number of bridging oxygens carried by the </w:t>
      </w:r>
      <w:r>
        <w:rPr>
          <w:i/>
          <w:iCs/>
          <w:szCs w:val="24"/>
        </w:rPr>
        <w:t>Q</w:t>
      </w:r>
      <w:r>
        <w:rPr>
          <w:szCs w:val="24"/>
        </w:rPr>
        <w:t xml:space="preserve"> tetrahedral unit)</w:t>
      </w:r>
      <w:commentRangeEnd w:id="137"/>
      <w:r w:rsidR="005026F9">
        <w:rPr>
          <w:rStyle w:val="CommentReference"/>
          <w:rFonts w:eastAsia="Times New Roman" w:cs="Times New Roman"/>
        </w:rPr>
        <w:commentReference w:id="137"/>
      </w:r>
      <w:r>
        <w:rPr>
          <w:szCs w:val="24"/>
        </w:rPr>
        <w:t xml:space="preserve">, </w:t>
      </w:r>
      <w:proofErr w:type="spellStart"/>
      <w:r>
        <w:rPr>
          <w:szCs w:val="24"/>
        </w:rPr>
        <w:t>Mysen</w:t>
      </w:r>
      <w:proofErr w:type="spellEnd"/>
      <w:r>
        <w:rPr>
          <w:szCs w:val="24"/>
        </w:rPr>
        <w:t xml:space="preserve"> et al. </w:t>
      </w:r>
      <w:bookmarkStart w:id="138" w:name="ZOTERO_BREF_EWiRQsruV3Rp"/>
      <w:r>
        <w:rPr>
          <w:szCs w:val="24"/>
        </w:rPr>
        <w:t>(2003)</w:t>
      </w:r>
      <w:bookmarkEnd w:id="138"/>
      <w:r>
        <w:rPr>
          <w:szCs w:val="24"/>
        </w:rPr>
        <w:t xml:space="preserve"> modeled the </w:t>
      </w:r>
      <w:r>
        <w:rPr>
          <w:szCs w:val="24"/>
          <w:vertAlign w:val="superscript"/>
        </w:rPr>
        <w:t>29</w:t>
      </w:r>
      <w:r>
        <w:rPr>
          <w:szCs w:val="24"/>
        </w:rPr>
        <w:t>Si NMR spectra of aluminosilicate glasses. Their results highlight</w:t>
      </w:r>
      <w:ins w:id="139" w:author="VALENTINE, ANDREW" w:date="2021-03-10T17:36:00Z">
        <w:r w:rsidR="005026F9">
          <w:rPr>
            <w:szCs w:val="24"/>
          </w:rPr>
          <w:t xml:space="preserve"> the challenges of</w:t>
        </w:r>
      </w:ins>
      <w:del w:id="140" w:author="VALENTINE, ANDREW" w:date="2021-03-10T17:36:00Z">
        <w:r w:rsidDel="005026F9">
          <w:rPr>
            <w:szCs w:val="24"/>
          </w:rPr>
          <w:delText xml:space="preserve"> that</w:delText>
        </w:r>
      </w:del>
      <w:r>
        <w:rPr>
          <w:szCs w:val="24"/>
        </w:rPr>
        <w:t xml:space="preserve"> such modeling</w:t>
      </w:r>
      <w:ins w:id="141" w:author="VALENTINE, ANDREW" w:date="2021-03-10T17:36:00Z">
        <w:r w:rsidR="005026F9">
          <w:rPr>
            <w:szCs w:val="24"/>
          </w:rPr>
          <w:t xml:space="preserve">: the </w:t>
        </w:r>
      </w:ins>
      <w:del w:id="142" w:author="VALENTINE, ANDREW" w:date="2021-03-10T17:36:00Z">
        <w:r w:rsidDel="005026F9">
          <w:rPr>
            <w:szCs w:val="24"/>
          </w:rPr>
          <w:delText xml:space="preserve"> is actually difficult because of the </w:delText>
        </w:r>
      </w:del>
      <w:r>
        <w:rPr>
          <w:szCs w:val="24"/>
        </w:rPr>
        <w:t>numerous Al-Si interactions</w:t>
      </w:r>
      <w:del w:id="143" w:author="VALENTINE, ANDREW" w:date="2021-03-10T17:36:00Z">
        <w:r w:rsidDel="005026F9">
          <w:rPr>
            <w:szCs w:val="24"/>
          </w:rPr>
          <w:delText xml:space="preserve"> that</w:delText>
        </w:r>
      </w:del>
      <w:r>
        <w:rPr>
          <w:szCs w:val="24"/>
        </w:rPr>
        <w:t xml:space="preserve"> broaden the </w:t>
      </w:r>
      <w:r>
        <w:rPr>
          <w:szCs w:val="24"/>
          <w:vertAlign w:val="superscript"/>
        </w:rPr>
        <w:t>29</w:t>
      </w:r>
      <w:r>
        <w:rPr>
          <w:szCs w:val="24"/>
        </w:rPr>
        <w:t xml:space="preserve">Si </w:t>
      </w:r>
      <w:commentRangeStart w:id="144"/>
      <w:r>
        <w:rPr>
          <w:szCs w:val="24"/>
        </w:rPr>
        <w:t xml:space="preserve">Nuclear Magnetic Resonance </w:t>
      </w:r>
      <w:commentRangeEnd w:id="144"/>
      <w:r w:rsidR="005026F9">
        <w:rPr>
          <w:rStyle w:val="CommentReference"/>
          <w:rFonts w:eastAsia="Times New Roman" w:cs="Times New Roman"/>
        </w:rPr>
        <w:commentReference w:id="144"/>
      </w:r>
      <w:r>
        <w:rPr>
          <w:szCs w:val="24"/>
        </w:rPr>
        <w:t xml:space="preserve">spectroscopy signals, making it difficult to determine with confidence the </w:t>
      </w:r>
      <w:proofErr w:type="spellStart"/>
      <w:r>
        <w:rPr>
          <w:i/>
          <w:iCs/>
          <w:szCs w:val="24"/>
        </w:rPr>
        <w:t>Q</w:t>
      </w:r>
      <w:r>
        <w:rPr>
          <w:i/>
          <w:iCs/>
          <w:szCs w:val="24"/>
          <w:vertAlign w:val="superscript"/>
        </w:rPr>
        <w:t>n</w:t>
      </w:r>
      <w:proofErr w:type="spellEnd"/>
      <w:r>
        <w:rPr>
          <w:szCs w:val="24"/>
        </w:rPr>
        <w:t xml:space="preserve"> speciation in Al-bearing silicate melts. Raman spectroscopy may also be used </w:t>
      </w:r>
      <w:bookmarkStart w:id="145" w:name="ZOTERO_BREF_1oBacMou0U2N"/>
      <w:r>
        <w:rPr>
          <w:szCs w:val="24"/>
        </w:rPr>
        <w:t xml:space="preserve">(McMillan, 1984; Matson and Sharma, 1985; Merzbacher and White, 1991; </w:t>
      </w:r>
      <w:proofErr w:type="spellStart"/>
      <w:r>
        <w:rPr>
          <w:szCs w:val="24"/>
        </w:rPr>
        <w:t>Mysen</w:t>
      </w:r>
      <w:proofErr w:type="spellEnd"/>
      <w:r>
        <w:rPr>
          <w:szCs w:val="24"/>
        </w:rPr>
        <w:t>, 1999)</w:t>
      </w:r>
      <w:bookmarkEnd w:id="145"/>
      <w:r>
        <w:rPr>
          <w:szCs w:val="24"/>
          <w:u w:val="dash"/>
        </w:rPr>
        <w:t>,</w:t>
      </w:r>
      <w:r>
        <w:t xml:space="preserve"> as testified by successful results for alkali silicate and aluminosilicate glasses </w:t>
      </w:r>
      <w:bookmarkStart w:id="146" w:name="ZOTERO_BREF_8LF2gGx2Fw00"/>
      <w:r>
        <w:t>(</w:t>
      </w:r>
      <w:proofErr w:type="spellStart"/>
      <w:r>
        <w:t>Mysen</w:t>
      </w:r>
      <w:proofErr w:type="spellEnd"/>
      <w:r>
        <w:t xml:space="preserve">, 1990, 2007; </w:t>
      </w:r>
      <w:proofErr w:type="spellStart"/>
      <w:r>
        <w:t>Mysen</w:t>
      </w:r>
      <w:proofErr w:type="spellEnd"/>
      <w:r>
        <w:t xml:space="preserve"> and Frantz, 1992; Malfait et al., 2007; </w:t>
      </w:r>
      <w:proofErr w:type="spellStart"/>
      <w:r>
        <w:t>Zakaznova</w:t>
      </w:r>
      <w:proofErr w:type="spellEnd"/>
      <w:r>
        <w:t>-Herzog et al., 2007; Koroleva et al., 2013; Nesbitt et al., 2021)</w:t>
      </w:r>
      <w:bookmarkEnd w:id="146"/>
      <w:r>
        <w:t xml:space="preserve">. However, the variations of the Raman peak cross sections, which allow converting Raman peak areas in </w:t>
      </w:r>
      <w:proofErr w:type="spellStart"/>
      <w:r>
        <w:rPr>
          <w:i/>
          <w:iCs/>
        </w:rPr>
        <w:t>Q</w:t>
      </w:r>
      <w:r>
        <w:rPr>
          <w:i/>
          <w:iCs/>
          <w:vertAlign w:val="superscript"/>
        </w:rPr>
        <w:t>n</w:t>
      </w:r>
      <w:proofErr w:type="spellEnd"/>
      <w:r>
        <w:t xml:space="preserve"> unit fractions, are </w:t>
      </w:r>
      <w:del w:id="147" w:author="VALENTINE, ANDREW" w:date="2021-03-10T17:40:00Z">
        <w:r w:rsidDel="005026F9">
          <w:delText xml:space="preserve">actually </w:delText>
        </w:r>
      </w:del>
      <w:r>
        <w:t xml:space="preserve">not known with confidence for a broad range of glass compositions. Furthermore, the peak-fitting protocols can be subject to discussion, as shown by a lack of consensus visible when comparing different studies </w:t>
      </w:r>
      <w:bookmarkStart w:id="148" w:name="ZOTERO_BREF_HoiPP89nGlk5"/>
      <w:r>
        <w:t xml:space="preserve">(e.g., compare the methods described in the studies of B. O. </w:t>
      </w:r>
      <w:proofErr w:type="spellStart"/>
      <w:r>
        <w:t>Mysen</w:t>
      </w:r>
      <w:proofErr w:type="spellEnd"/>
      <w:r>
        <w:t xml:space="preserve"> et al., 1982; </w:t>
      </w:r>
      <w:proofErr w:type="spellStart"/>
      <w:r>
        <w:t>Mysen</w:t>
      </w:r>
      <w:proofErr w:type="spellEnd"/>
      <w:r>
        <w:t xml:space="preserve">, 1990; You et al., 2005; Malfait, 2009; Le </w:t>
      </w:r>
      <w:proofErr w:type="spellStart"/>
      <w:r>
        <w:t>Losq</w:t>
      </w:r>
      <w:proofErr w:type="spellEnd"/>
      <w:r>
        <w:t xml:space="preserve"> and Neuville, 2013; Le </w:t>
      </w:r>
      <w:proofErr w:type="spellStart"/>
      <w:r>
        <w:t>Losq</w:t>
      </w:r>
      <w:proofErr w:type="spellEnd"/>
      <w:r>
        <w:t xml:space="preserve"> et al., 2014; Bancroft et al., 2018; Nesbitt et al., 2019, 2021)</w:t>
      </w:r>
      <w:bookmarkEnd w:id="148"/>
      <w:r>
        <w:t xml:space="preserve">. In any cases, models that only rely on </w:t>
      </w:r>
      <w:proofErr w:type="spellStart"/>
      <w:r>
        <w:rPr>
          <w:i/>
          <w:iCs/>
        </w:rPr>
        <w:t>Q</w:t>
      </w:r>
      <w:r>
        <w:rPr>
          <w:i/>
          <w:iCs/>
          <w:vertAlign w:val="superscript"/>
        </w:rPr>
        <w:t>n</w:t>
      </w:r>
      <w:proofErr w:type="spellEnd"/>
      <w:r>
        <w:rPr>
          <w:i/>
          <w:iCs/>
          <w:vertAlign w:val="superscript"/>
        </w:rPr>
        <w:t xml:space="preserve"> </w:t>
      </w:r>
      <w:r>
        <w:t>fractions are incomplete as many other</w:t>
      </w:r>
      <w:r>
        <w:rPr>
          <w:szCs w:val="24"/>
        </w:rPr>
        <w:t xml:space="preserve"> structural details affect the properties of aluminosilicate melts, such as changes in Al coordination with composition, temperature and pressure </w:t>
      </w:r>
      <w:bookmarkStart w:id="149" w:name="ZOTERO_BREF_Rz1Kb9bvvHt9"/>
      <w:r>
        <w:rPr>
          <w:szCs w:val="24"/>
        </w:rPr>
        <w:t xml:space="preserve">(Stebbins et al., 2000, 2008; </w:t>
      </w:r>
      <w:proofErr w:type="spellStart"/>
      <w:r>
        <w:rPr>
          <w:szCs w:val="24"/>
        </w:rPr>
        <w:t>Toplis</w:t>
      </w:r>
      <w:proofErr w:type="spellEnd"/>
      <w:r>
        <w:rPr>
          <w:szCs w:val="24"/>
        </w:rPr>
        <w:t xml:space="preserve"> et al., 2000; </w:t>
      </w:r>
      <w:proofErr w:type="spellStart"/>
      <w:r>
        <w:rPr>
          <w:szCs w:val="24"/>
        </w:rPr>
        <w:t>Allwardt</w:t>
      </w:r>
      <w:proofErr w:type="spellEnd"/>
      <w:r>
        <w:rPr>
          <w:szCs w:val="24"/>
        </w:rPr>
        <w:t xml:space="preserve"> et al., 2005a, b; </w:t>
      </w:r>
      <w:proofErr w:type="spellStart"/>
      <w:r>
        <w:rPr>
          <w:szCs w:val="24"/>
        </w:rPr>
        <w:t>Kiczenski</w:t>
      </w:r>
      <w:proofErr w:type="spellEnd"/>
      <w:r>
        <w:rPr>
          <w:szCs w:val="24"/>
        </w:rPr>
        <w:t xml:space="preserve"> et al., 2005; D.R. Neuville et al., 2008; D. R. Neuville et al., 2008; Le </w:t>
      </w:r>
      <w:proofErr w:type="spellStart"/>
      <w:r>
        <w:rPr>
          <w:szCs w:val="24"/>
        </w:rPr>
        <w:t>Losq</w:t>
      </w:r>
      <w:proofErr w:type="spellEnd"/>
      <w:r>
        <w:rPr>
          <w:szCs w:val="24"/>
        </w:rPr>
        <w:t xml:space="preserve"> et al., 2014; Morin et al., 2014; </w:t>
      </w:r>
      <w:proofErr w:type="spellStart"/>
      <w:r>
        <w:rPr>
          <w:szCs w:val="24"/>
        </w:rPr>
        <w:t>Drewitt</w:t>
      </w:r>
      <w:proofErr w:type="spellEnd"/>
      <w:r>
        <w:rPr>
          <w:szCs w:val="24"/>
        </w:rPr>
        <w:t xml:space="preserve"> et al., 2015)</w:t>
      </w:r>
      <w:bookmarkEnd w:id="149"/>
      <w:r>
        <w:t>,</w:t>
      </w:r>
      <w:r>
        <w:rPr>
          <w:szCs w:val="24"/>
        </w:rPr>
        <w:t xml:space="preserve"> Al-Si ordering between tetrahedral units </w:t>
      </w:r>
      <w:bookmarkStart w:id="150" w:name="ZOTERO_BREF_k0ygIb1gUtVU"/>
      <w:r>
        <w:rPr>
          <w:szCs w:val="24"/>
        </w:rPr>
        <w:t>(Lee and Stebbins, 1999; Lee, 2005; Lee et al., 2016; Allu et al., 2018)</w:t>
      </w:r>
      <w:bookmarkEnd w:id="150"/>
      <w:r>
        <w:rPr>
          <w:szCs w:val="24"/>
        </w:rPr>
        <w:t xml:space="preserve">, or excess non-bridging oxygens </w:t>
      </w:r>
      <w:bookmarkStart w:id="151" w:name="ZOTERO_BREF_vMraXktq59NE"/>
      <w:r>
        <w:rPr>
          <w:szCs w:val="24"/>
        </w:rPr>
        <w:t xml:space="preserve">(Stebbins and Xu, 1997; Stebbins et al., 1999; Oglesby et al., </w:t>
      </w:r>
      <w:r>
        <w:rPr>
          <w:szCs w:val="24"/>
        </w:rPr>
        <w:lastRenderedPageBreak/>
        <w:t xml:space="preserve">2002; </w:t>
      </w:r>
      <w:proofErr w:type="spellStart"/>
      <w:r>
        <w:rPr>
          <w:szCs w:val="24"/>
        </w:rPr>
        <w:t>Iuga</w:t>
      </w:r>
      <w:proofErr w:type="spellEnd"/>
      <w:r>
        <w:rPr>
          <w:szCs w:val="24"/>
        </w:rPr>
        <w:t xml:space="preserve"> et al., 2005; Thompson and Stebbins, 2011, 2012, 2013; Xiang et al., 2013)</w:t>
      </w:r>
      <w:bookmarkEnd w:id="151"/>
      <w:r>
        <w:rPr>
          <w:szCs w:val="24"/>
        </w:rPr>
        <w:t xml:space="preserve">. From the above non-exhaustive depiction of the current state of our knowledge of melt structure, it appears that our </w:t>
      </w:r>
      <w:del w:id="152" w:author="VALENTINE, ANDREW" w:date="2021-03-10T17:40:00Z">
        <w:r w:rsidDel="005026F9">
          <w:rPr>
            <w:szCs w:val="24"/>
          </w:rPr>
          <w:delText xml:space="preserve">limited </w:delText>
        </w:r>
      </w:del>
      <w:ins w:id="153" w:author="VALENTINE, ANDREW" w:date="2021-03-10T17:40:00Z">
        <w:r w:rsidR="005026F9">
          <w:rPr>
            <w:szCs w:val="24"/>
          </w:rPr>
          <w:t xml:space="preserve">incomplete </w:t>
        </w:r>
      </w:ins>
      <w:r>
        <w:rPr>
          <w:szCs w:val="24"/>
        </w:rPr>
        <w:t>knowledge of the complex polyhedral melt/glass structure currently limit the extension of thermodynamic models to multicomponent magmatic and industrial melt/glass compositions.</w:t>
      </w:r>
    </w:p>
    <w:p w14:paraId="5A8A1C34" w14:textId="77777777" w:rsidR="007D7A6B" w:rsidRDefault="007D7A6B">
      <w:pPr>
        <w:pStyle w:val="Texteprformat"/>
        <w:rPr>
          <w:rFonts w:ascii="Times New Roman" w:hAnsi="Times New Roman"/>
          <w:szCs w:val="24"/>
        </w:rPr>
      </w:pPr>
    </w:p>
    <w:p w14:paraId="7F68E58E" w14:textId="6EA8A3FC" w:rsidR="007D7A6B" w:rsidRDefault="0070608F">
      <w:pPr>
        <w:pStyle w:val="Texteprformat"/>
        <w:rPr>
          <w:rFonts w:ascii="Times New Roman" w:hAnsi="Times New Roman"/>
          <w:szCs w:val="24"/>
        </w:rPr>
      </w:pPr>
      <w:r>
        <w:rPr>
          <w:szCs w:val="24"/>
        </w:rPr>
        <w:t xml:space="preserve">MD simulations </w:t>
      </w:r>
      <w:bookmarkStart w:id="154" w:name="ZOTERO_BREF_183r4l3HL5T8"/>
      <w:r>
        <w:rPr>
          <w:szCs w:val="24"/>
        </w:rPr>
        <w:t>(Rapaport, 2004)</w:t>
      </w:r>
      <w:bookmarkEnd w:id="154"/>
      <w:r>
        <w:rPr>
          <w:szCs w:val="24"/>
        </w:rPr>
        <w:t xml:space="preserve"> are another pathway that allows us to infer the structure and properties of complex melts. They bring important structural, dynamic and thermodynamic information by simulating atomic movements over picosecond</w:t>
      </w:r>
      <w:del w:id="155" w:author="VALENTINE, ANDREW" w:date="2021-03-10T17:44:00Z">
        <w:r w:rsidDel="008C4B37">
          <w:rPr>
            <w:szCs w:val="24"/>
          </w:rPr>
          <w:delText>s</w:delText>
        </w:r>
      </w:del>
      <w:r>
        <w:rPr>
          <w:szCs w:val="24"/>
        </w:rPr>
        <w:t xml:space="preserve"> timescales </w:t>
      </w:r>
      <w:bookmarkStart w:id="156" w:name="ZOTERO_BREF_Ft5pPJX1h43z"/>
      <w:r>
        <w:rPr>
          <w:szCs w:val="24"/>
        </w:rPr>
        <w:t xml:space="preserve">(Guillot and </w:t>
      </w:r>
      <w:proofErr w:type="spellStart"/>
      <w:r>
        <w:rPr>
          <w:szCs w:val="24"/>
        </w:rPr>
        <w:t>Sator</w:t>
      </w:r>
      <w:proofErr w:type="spellEnd"/>
      <w:r>
        <w:rPr>
          <w:szCs w:val="24"/>
        </w:rPr>
        <w:t xml:space="preserve">, 2007; </w:t>
      </w:r>
      <w:proofErr w:type="spellStart"/>
      <w:r>
        <w:rPr>
          <w:szCs w:val="24"/>
        </w:rPr>
        <w:t>Vuilleumier</w:t>
      </w:r>
      <w:proofErr w:type="spellEnd"/>
      <w:r>
        <w:rPr>
          <w:szCs w:val="24"/>
        </w:rPr>
        <w:t xml:space="preserve"> et al., 2009; </w:t>
      </w:r>
      <w:proofErr w:type="spellStart"/>
      <w:r>
        <w:rPr>
          <w:szCs w:val="24"/>
        </w:rPr>
        <w:t>Bauchy</w:t>
      </w:r>
      <w:proofErr w:type="spellEnd"/>
      <w:r>
        <w:rPr>
          <w:szCs w:val="24"/>
        </w:rPr>
        <w:t xml:space="preserve"> et al., 2013; Wang et al., 2014; </w:t>
      </w:r>
      <w:proofErr w:type="spellStart"/>
      <w:r>
        <w:rPr>
          <w:szCs w:val="24"/>
        </w:rPr>
        <w:t>Dufils</w:t>
      </w:r>
      <w:proofErr w:type="spellEnd"/>
      <w:r>
        <w:rPr>
          <w:szCs w:val="24"/>
        </w:rPr>
        <w:t xml:space="preserve"> et al., 2017)</w:t>
      </w:r>
      <w:bookmarkEnd w:id="156"/>
      <w:r>
        <w:rPr>
          <w:szCs w:val="24"/>
        </w:rPr>
        <w:t xml:space="preserve">. They provide models </w:t>
      </w:r>
      <w:del w:id="157" w:author="VALENTINE, ANDREW" w:date="2021-03-10T17:48:00Z">
        <w:r w:rsidDel="008C4B37">
          <w:rPr>
            <w:szCs w:val="24"/>
          </w:rPr>
          <w:delText>with which</w:delText>
        </w:r>
      </w:del>
      <w:ins w:id="158" w:author="VALENTINE, ANDREW" w:date="2021-03-10T17:48:00Z">
        <w:r w:rsidR="008C4B37">
          <w:rPr>
            <w:szCs w:val="24"/>
          </w:rPr>
          <w:t>that can be used</w:t>
        </w:r>
      </w:ins>
      <w:r>
        <w:rPr>
          <w:szCs w:val="24"/>
        </w:rPr>
        <w:t xml:space="preserve"> to assess how melt behaves at temperatures typically higher than 2000 K, how atoms move and interact, and how this affects their physical properties such as viscosity and density. While predictions are informative about processes at super-liquidus conditions and can be useful for high-temperature applications (e.g., in glass furnace or in planetary magma oceans), they are less helpful at lower temperatures, for example in the 700 - 1300 °C temperature range typical of volcanic eruptions. Furthermore, MD only simulates the system for very short timescales, of tens of picoseconds at most for classical MD models, with even shorter timescales for </w:t>
      </w:r>
      <w:r>
        <w:rPr>
          <w:i/>
          <w:iCs/>
          <w:szCs w:val="24"/>
        </w:rPr>
        <w:t>ab initio</w:t>
      </w:r>
      <w:r>
        <w:rPr>
          <w:szCs w:val="24"/>
        </w:rPr>
        <w:t xml:space="preserve"> calculations. This is very far from glass-making conditions, and extremely far from volcanological timescales </w:t>
      </w:r>
      <w:del w:id="159" w:author="VALENTINE, ANDREW" w:date="2021-03-10T17:48:00Z">
        <w:r w:rsidDel="008C4B37">
          <w:rPr>
            <w:szCs w:val="24"/>
          </w:rPr>
          <w:delText>that cover</w:delText>
        </w:r>
      </w:del>
      <w:ins w:id="160" w:author="VALENTINE, ANDREW" w:date="2021-03-10T17:49:00Z">
        <w:r w:rsidR="008C4B37">
          <w:rPr>
            <w:szCs w:val="24"/>
          </w:rPr>
          <w:t>which span</w:t>
        </w:r>
      </w:ins>
      <w:r>
        <w:rPr>
          <w:szCs w:val="24"/>
        </w:rPr>
        <w:t xml:space="preserve"> a wide range, from</w:t>
      </w:r>
      <w:del w:id="161" w:author="VALENTINE, ANDREW" w:date="2021-03-10T17:48:00Z">
        <w:r w:rsidDel="008C4B37">
          <w:rPr>
            <w:szCs w:val="24"/>
          </w:rPr>
          <w:delText xml:space="preserve"> the</w:delText>
        </w:r>
      </w:del>
      <w:r>
        <w:rPr>
          <w:szCs w:val="24"/>
        </w:rPr>
        <w:t xml:space="preserve"> minute</w:t>
      </w:r>
      <w:ins w:id="162" w:author="VALENTINE, ANDREW" w:date="2021-03-10T17:48:00Z">
        <w:r w:rsidR="008C4B37">
          <w:rPr>
            <w:szCs w:val="24"/>
          </w:rPr>
          <w:t>s</w:t>
        </w:r>
      </w:ins>
      <w:r>
        <w:rPr>
          <w:szCs w:val="24"/>
        </w:rPr>
        <w:t xml:space="preserve"> to several thousands of years, </w:t>
      </w:r>
      <w:del w:id="163" w:author="VALENTINE, ANDREW" w:date="2021-03-10T17:49:00Z">
        <w:r w:rsidDel="008C4B37">
          <w:rPr>
            <w:szCs w:val="24"/>
          </w:rPr>
          <w:delText>even more in some cases</w:delText>
        </w:r>
      </w:del>
      <w:ins w:id="164" w:author="VALENTINE, ANDREW" w:date="2021-03-10T17:49:00Z">
        <w:r w:rsidR="008C4B37">
          <w:rPr>
            <w:szCs w:val="24"/>
          </w:rPr>
          <w:t>and sometimes beyond</w:t>
        </w:r>
      </w:ins>
      <w:r>
        <w:rPr>
          <w:szCs w:val="24"/>
        </w:rPr>
        <w:t>.</w:t>
      </w:r>
    </w:p>
    <w:p w14:paraId="763B83A6" w14:textId="77777777" w:rsidR="007D7A6B" w:rsidRDefault="007D7A6B">
      <w:pPr>
        <w:pStyle w:val="Texteprformat"/>
        <w:rPr>
          <w:rFonts w:ascii="Times New Roman" w:hAnsi="Times New Roman"/>
          <w:szCs w:val="24"/>
        </w:rPr>
      </w:pPr>
    </w:p>
    <w:p w14:paraId="64367C4D" w14:textId="1DC9554F" w:rsidR="007D7A6B" w:rsidRDefault="0070608F">
      <w:pPr>
        <w:pStyle w:val="Texteprformat"/>
        <w:rPr>
          <w:rFonts w:ascii="Times New Roman" w:hAnsi="Times New Roman"/>
          <w:szCs w:val="24"/>
        </w:rPr>
      </w:pPr>
      <w:r>
        <w:rPr>
          <w:szCs w:val="24"/>
        </w:rPr>
        <w:lastRenderedPageBreak/>
        <w:t xml:space="preserve">From the above discussion, there is no general framework that </w:t>
      </w:r>
      <w:r>
        <w:rPr>
          <w:rFonts w:cs="Times New Roman"/>
          <w:color w:val="000000"/>
          <w:szCs w:val="24"/>
        </w:rPr>
        <w:t>links our knowledge of the joint variations of temperature (</w:t>
      </w:r>
      <w:r>
        <w:rPr>
          <w:rFonts w:cs="Times New Roman"/>
          <w:i/>
          <w:iCs/>
          <w:color w:val="000000"/>
          <w:szCs w:val="24"/>
        </w:rPr>
        <w:t>T</w:t>
      </w:r>
      <w:r>
        <w:rPr>
          <w:rFonts w:cs="Times New Roman"/>
          <w:color w:val="000000"/>
          <w:szCs w:val="24"/>
        </w:rPr>
        <w:t>), pressure (</w:t>
      </w:r>
      <w:r>
        <w:rPr>
          <w:rFonts w:cs="Times New Roman"/>
          <w:i/>
          <w:iCs/>
          <w:color w:val="000000"/>
          <w:szCs w:val="24"/>
        </w:rPr>
        <w:t>P</w:t>
      </w:r>
      <w:r>
        <w:rPr>
          <w:rFonts w:cs="Times New Roman"/>
          <w:color w:val="000000"/>
          <w:szCs w:val="24"/>
        </w:rPr>
        <w:t>), melt composition (</w:t>
      </w:r>
      <w:r>
        <w:rPr>
          <w:rFonts w:cs="Times New Roman"/>
          <w:i/>
          <w:iCs/>
          <w:color w:val="000000"/>
          <w:szCs w:val="24"/>
        </w:rPr>
        <w:t>x</w:t>
      </w:r>
      <w:r>
        <w:rPr>
          <w:rFonts w:cs="Times New Roman"/>
          <w:color w:val="000000"/>
          <w:szCs w:val="24"/>
        </w:rPr>
        <w:t xml:space="preserve">), structure and physical properties, in order to perform accurate predictions of the melt properties of interest for volcanology and material sciences. Here, we show that such a model can be proposed by leveraging the use of physics-guided neural networks (PGNN). PGNNs combine physical equations with artificial neural networks. </w:t>
      </w:r>
      <w:del w:id="165" w:author="VALENTINE, ANDREW" w:date="2021-03-10T18:18:00Z">
        <w:r w:rsidDel="00DF51F2">
          <w:rPr>
            <w:rFonts w:cs="Times New Roman"/>
            <w:color w:val="000000"/>
            <w:szCs w:val="24"/>
          </w:rPr>
          <w:delText xml:space="preserve">They have </w:delText>
        </w:r>
      </w:del>
      <w:ins w:id="166" w:author="VALENTINE, ANDREW" w:date="2021-03-10T18:18:00Z">
        <w:r w:rsidR="00DF51F2">
          <w:rPr>
            <w:rFonts w:cs="Times New Roman"/>
            <w:color w:val="000000"/>
            <w:szCs w:val="24"/>
          </w:rPr>
          <w:t xml:space="preserve">This brings </w:t>
        </w:r>
      </w:ins>
      <w:del w:id="167" w:author="VALENTINE, ANDREW" w:date="2021-03-10T18:18:00Z">
        <w:r w:rsidDel="00DF51F2">
          <w:rPr>
            <w:rFonts w:cs="Times New Roman"/>
            <w:color w:val="000000"/>
            <w:szCs w:val="24"/>
          </w:rPr>
          <w:delText xml:space="preserve">two </w:delText>
        </w:r>
      </w:del>
      <w:r>
        <w:rPr>
          <w:rFonts w:cs="Times New Roman"/>
          <w:color w:val="000000"/>
          <w:szCs w:val="24"/>
        </w:rPr>
        <w:t xml:space="preserve">advantages </w:t>
      </w:r>
      <w:del w:id="168" w:author="VALENTINE, ANDREW" w:date="2021-03-10T18:18:00Z">
        <w:r w:rsidDel="00DF51F2">
          <w:rPr>
            <w:rFonts w:cs="Times New Roman"/>
            <w:color w:val="000000"/>
            <w:szCs w:val="24"/>
          </w:rPr>
          <w:delText xml:space="preserve">compared </w:delText>
        </w:r>
      </w:del>
      <w:ins w:id="169" w:author="VALENTINE, ANDREW" w:date="2021-03-10T18:18:00Z">
        <w:r w:rsidR="00DF51F2">
          <w:rPr>
            <w:rFonts w:cs="Times New Roman"/>
            <w:color w:val="000000"/>
            <w:szCs w:val="24"/>
          </w:rPr>
          <w:t xml:space="preserve">in comparison </w:t>
        </w:r>
      </w:ins>
      <w:r>
        <w:rPr>
          <w:rFonts w:cs="Times New Roman"/>
          <w:color w:val="000000"/>
          <w:szCs w:val="24"/>
        </w:rPr>
        <w:t>to</w:t>
      </w:r>
      <w:ins w:id="170" w:author="VALENTINE, ANDREW" w:date="2021-03-10T18:27:00Z">
        <w:r w:rsidR="002E48ED">
          <w:rPr>
            <w:rFonts w:cs="Times New Roman"/>
            <w:color w:val="000000"/>
            <w:szCs w:val="24"/>
          </w:rPr>
          <w:t xml:space="preserve"> </w:t>
        </w:r>
      </w:ins>
      <w:ins w:id="171" w:author="VALENTINE, ANDREW" w:date="2021-03-10T20:27:00Z">
        <w:r w:rsidR="009E2A4C">
          <w:rPr>
            <w:rFonts w:cs="Times New Roman"/>
            <w:color w:val="000000"/>
            <w:szCs w:val="24"/>
          </w:rPr>
          <w:t>both</w:t>
        </w:r>
      </w:ins>
      <w:ins w:id="172" w:author="VALENTINE, ANDREW" w:date="2021-03-10T18:26:00Z">
        <w:r w:rsidR="002E48ED">
          <w:rPr>
            <w:rFonts w:cs="Times New Roman"/>
            <w:color w:val="000000"/>
            <w:szCs w:val="24"/>
          </w:rPr>
          <w:t xml:space="preserve"> </w:t>
        </w:r>
      </w:ins>
      <w:del w:id="173" w:author="VALENTINE, ANDREW" w:date="2021-03-10T18:25:00Z">
        <w:r w:rsidDel="002E48ED">
          <w:rPr>
            <w:rFonts w:cs="Times New Roman"/>
            <w:color w:val="000000"/>
            <w:szCs w:val="24"/>
          </w:rPr>
          <w:delText xml:space="preserve"> </w:delText>
        </w:r>
      </w:del>
      <w:r>
        <w:rPr>
          <w:rFonts w:cs="Times New Roman"/>
          <w:color w:val="000000"/>
          <w:szCs w:val="24"/>
        </w:rPr>
        <w:t xml:space="preserve">traditional physical/thermodynamic models </w:t>
      </w:r>
      <w:del w:id="174" w:author="VALENTINE, ANDREW" w:date="2021-03-10T18:26:00Z">
        <w:r w:rsidDel="002E48ED">
          <w:rPr>
            <w:rFonts w:cs="Times New Roman"/>
            <w:color w:val="000000"/>
            <w:szCs w:val="24"/>
          </w:rPr>
          <w:delText xml:space="preserve">as well </w:delText>
        </w:r>
      </w:del>
      <w:ins w:id="175" w:author="VALENTINE, ANDREW" w:date="2021-03-10T20:27:00Z">
        <w:r w:rsidR="009E2A4C">
          <w:rPr>
            <w:rFonts w:cs="Times New Roman"/>
            <w:color w:val="000000"/>
            <w:szCs w:val="24"/>
          </w:rPr>
          <w:t>, and</w:t>
        </w:r>
      </w:ins>
      <w:del w:id="176" w:author="VALENTINE, ANDREW" w:date="2021-03-10T18:26:00Z">
        <w:r w:rsidDel="002E48ED">
          <w:rPr>
            <w:rFonts w:cs="Times New Roman"/>
            <w:color w:val="000000"/>
            <w:szCs w:val="24"/>
          </w:rPr>
          <w:delText>as</w:delText>
        </w:r>
      </w:del>
      <w:r>
        <w:rPr>
          <w:rFonts w:cs="Times New Roman"/>
          <w:color w:val="000000"/>
          <w:szCs w:val="24"/>
        </w:rPr>
        <w:t xml:space="preserve"> “pure” machine learning models</w:t>
      </w:r>
      <w:del w:id="177" w:author="VALENTINE, ANDREW" w:date="2021-03-10T18:27:00Z">
        <w:r w:rsidDel="002E48ED">
          <w:rPr>
            <w:rFonts w:cs="Times New Roman"/>
            <w:color w:val="000000"/>
            <w:szCs w:val="24"/>
          </w:rPr>
          <w:delText>. First,</w:delText>
        </w:r>
      </w:del>
      <w:ins w:id="178" w:author="VALENTINE, ANDREW" w:date="2021-03-10T18:27:00Z">
        <w:r w:rsidR="002E48ED">
          <w:rPr>
            <w:rFonts w:cs="Times New Roman"/>
            <w:color w:val="000000"/>
            <w:szCs w:val="24"/>
          </w:rPr>
          <w:t>.</w:t>
        </w:r>
      </w:ins>
      <w:r>
        <w:rPr>
          <w:rFonts w:cs="Times New Roman"/>
          <w:color w:val="000000"/>
          <w:szCs w:val="24"/>
        </w:rPr>
        <w:t xml:space="preserve"> PGNNs leverage our current knowledge of physical systems by integrating existing physical equations</w:t>
      </w:r>
      <w:ins w:id="179" w:author="VALENTINE, ANDREW" w:date="2021-03-10T18:36:00Z">
        <w:r w:rsidR="00C202D5">
          <w:rPr>
            <w:rFonts w:cs="Times New Roman"/>
            <w:color w:val="000000"/>
            <w:szCs w:val="24"/>
          </w:rPr>
          <w:t>, but add the power of machine learning to</w:t>
        </w:r>
      </w:ins>
      <w:del w:id="180" w:author="VALENTINE, ANDREW" w:date="2021-03-10T18:36:00Z">
        <w:r w:rsidDel="00C202D5">
          <w:rPr>
            <w:rFonts w:cs="Times New Roman"/>
            <w:color w:val="000000"/>
            <w:szCs w:val="24"/>
          </w:rPr>
          <w:delText>.</w:delText>
        </w:r>
      </w:del>
      <w:r>
        <w:rPr>
          <w:rFonts w:cs="Times New Roman"/>
          <w:color w:val="000000"/>
          <w:szCs w:val="24"/>
        </w:rPr>
        <w:t xml:space="preserve"> </w:t>
      </w:r>
      <w:del w:id="181" w:author="VALENTINE, ANDREW" w:date="2021-03-10T20:28:00Z">
        <w:r w:rsidDel="009E2A4C">
          <w:rPr>
            <w:rFonts w:cs="Times New Roman"/>
            <w:color w:val="000000"/>
            <w:szCs w:val="24"/>
          </w:rPr>
          <w:delText xml:space="preserve">Secondly, they solve our inability to actually find the other missing physical equations that </w:delText>
        </w:r>
      </w:del>
      <w:ins w:id="182" w:author="VALENTINE, ANDREW" w:date="2021-03-10T20:28:00Z">
        <w:r w:rsidR="009E2A4C">
          <w:rPr>
            <w:rFonts w:cs="Times New Roman"/>
            <w:color w:val="000000"/>
            <w:szCs w:val="24"/>
          </w:rPr>
          <w:t xml:space="preserve">infer connections between variables </w:t>
        </w:r>
      </w:ins>
      <w:ins w:id="183" w:author="VALENTINE, ANDREW" w:date="2021-03-10T20:29:00Z">
        <w:r w:rsidR="009E2A4C">
          <w:rPr>
            <w:rFonts w:cs="Times New Roman"/>
            <w:color w:val="000000"/>
            <w:szCs w:val="24"/>
          </w:rPr>
          <w:t xml:space="preserve">not yet understood theoretically – for </w:t>
        </w:r>
      </w:ins>
      <w:del w:id="184" w:author="VALENTINE, ANDREW" w:date="2021-03-10T20:29:00Z">
        <w:r w:rsidDel="009E2A4C">
          <w:rPr>
            <w:rFonts w:cs="Times New Roman"/>
            <w:color w:val="000000"/>
            <w:szCs w:val="24"/>
          </w:rPr>
          <w:delText xml:space="preserve">link our observations to some other variables, such as, for </w:delText>
        </w:r>
      </w:del>
      <w:r>
        <w:rPr>
          <w:rFonts w:cs="Times New Roman"/>
          <w:color w:val="000000"/>
          <w:szCs w:val="24"/>
        </w:rPr>
        <w:t xml:space="preserve">instance, </w:t>
      </w:r>
      <w:ins w:id="185" w:author="VALENTINE, ANDREW" w:date="2021-03-10T20:29:00Z">
        <w:r w:rsidR="009E2A4C">
          <w:rPr>
            <w:rFonts w:cs="Times New Roman"/>
            <w:color w:val="000000"/>
            <w:szCs w:val="24"/>
          </w:rPr>
          <w:t>be</w:t>
        </w:r>
      </w:ins>
      <w:ins w:id="186" w:author="VALENTINE, ANDREW" w:date="2021-03-10T20:30:00Z">
        <w:r w:rsidR="009E2A4C">
          <w:rPr>
            <w:rFonts w:cs="Times New Roman"/>
            <w:color w:val="000000"/>
            <w:szCs w:val="24"/>
          </w:rPr>
          <w:t xml:space="preserve">tween </w:t>
        </w:r>
      </w:ins>
      <w:r>
        <w:rPr>
          <w:rFonts w:cs="Times New Roman"/>
          <w:color w:val="000000"/>
          <w:szCs w:val="24"/>
        </w:rPr>
        <w:t xml:space="preserve">glass chemical composition and configurational entropy. PGNNs have been successful in many applications </w:t>
      </w:r>
      <w:bookmarkStart w:id="187" w:name="ZOTERO_BREF_EqjZ9sGLJEbP"/>
      <w:r>
        <w:rPr>
          <w:rFonts w:cs="Times New Roman"/>
          <w:color w:val="000000"/>
          <w:szCs w:val="24"/>
        </w:rPr>
        <w:t>(Willard et al., 2020)</w:t>
      </w:r>
      <w:bookmarkEnd w:id="187"/>
      <w:r>
        <w:rPr>
          <w:rFonts w:cs="Times New Roman"/>
          <w:color w:val="000000"/>
          <w:szCs w:val="24"/>
        </w:rPr>
        <w:t xml:space="preserve">, including the analysis of seismic waveforms </w:t>
      </w:r>
      <w:bookmarkStart w:id="188" w:name="ZOTERO_BREF_PnrhpHzQNmCw"/>
      <w:r>
        <w:rPr>
          <w:rFonts w:cs="Times New Roman"/>
          <w:color w:val="000000"/>
          <w:szCs w:val="24"/>
        </w:rPr>
        <w:t>(Ren et al., 2020)</w:t>
      </w:r>
      <w:bookmarkEnd w:id="188"/>
      <w:r>
        <w:rPr>
          <w:rFonts w:cs="Times New Roman"/>
          <w:color w:val="000000"/>
          <w:szCs w:val="24"/>
        </w:rPr>
        <w:t xml:space="preserve"> </w:t>
      </w:r>
      <w:ins w:id="189" w:author="VALENTINE, ANDREW" w:date="2021-03-10T20:30:00Z">
        <w:r w:rsidR="009E2A4C">
          <w:rPr>
            <w:rFonts w:cs="Times New Roman"/>
            <w:color w:val="000000"/>
            <w:szCs w:val="24"/>
          </w:rPr>
          <w:t>and</w:t>
        </w:r>
      </w:ins>
      <w:del w:id="190" w:author="VALENTINE, ANDREW" w:date="2021-03-10T20:30:00Z">
        <w:r w:rsidDel="009E2A4C">
          <w:rPr>
            <w:rFonts w:cs="Times New Roman"/>
            <w:color w:val="000000"/>
            <w:szCs w:val="24"/>
          </w:rPr>
          <w:delText>or</w:delText>
        </w:r>
      </w:del>
      <w:r>
        <w:rPr>
          <w:rFonts w:cs="Times New Roman"/>
          <w:color w:val="000000"/>
          <w:szCs w:val="24"/>
        </w:rPr>
        <w:t xml:space="preserve"> lake temperature modeling </w:t>
      </w:r>
      <w:bookmarkStart w:id="191" w:name="ZOTERO_BREF_HnvGB8fuTBFD"/>
      <w:r>
        <w:rPr>
          <w:rFonts w:cs="Times New Roman"/>
          <w:color w:val="000000"/>
          <w:szCs w:val="24"/>
        </w:rPr>
        <w:t>(</w:t>
      </w:r>
      <w:proofErr w:type="spellStart"/>
      <w:r>
        <w:rPr>
          <w:rFonts w:cs="Times New Roman"/>
          <w:color w:val="000000"/>
          <w:szCs w:val="24"/>
        </w:rPr>
        <w:t>Karpatne</w:t>
      </w:r>
      <w:proofErr w:type="spellEnd"/>
      <w:r>
        <w:rPr>
          <w:rFonts w:cs="Times New Roman"/>
          <w:color w:val="000000"/>
          <w:szCs w:val="24"/>
        </w:rPr>
        <w:t xml:space="preserve"> et al., 2018)</w:t>
      </w:r>
      <w:bookmarkEnd w:id="191"/>
      <w:r>
        <w:rPr>
          <w:rFonts w:cs="Times New Roman"/>
          <w:color w:val="000000"/>
          <w:szCs w:val="24"/>
        </w:rPr>
        <w:t xml:space="preserve">. This </w:t>
      </w:r>
      <w:ins w:id="192" w:author="VALENTINE, ANDREW" w:date="2021-03-10T20:30:00Z">
        <w:r w:rsidR="009E2A4C">
          <w:rPr>
            <w:rFonts w:cs="Times New Roman"/>
            <w:color w:val="000000"/>
            <w:szCs w:val="24"/>
          </w:rPr>
          <w:t xml:space="preserve">has </w:t>
        </w:r>
      </w:ins>
      <w:r>
        <w:rPr>
          <w:rFonts w:cs="Times New Roman"/>
          <w:color w:val="000000"/>
          <w:szCs w:val="24"/>
        </w:rPr>
        <w:t xml:space="preserve">inspired recent efforts to model the viscosity of ionic liquids with neural networks </w:t>
      </w:r>
      <w:bookmarkStart w:id="193" w:name="ZOTERO_BREF_Bpgo1w0XY4JR"/>
      <w:r>
        <w:rPr>
          <w:rFonts w:cs="Times New Roman"/>
          <w:color w:val="000000"/>
          <w:szCs w:val="24"/>
        </w:rPr>
        <w:t>(</w:t>
      </w:r>
      <w:proofErr w:type="spellStart"/>
      <w:r>
        <w:rPr>
          <w:rFonts w:cs="Times New Roman"/>
          <w:color w:val="000000"/>
          <w:szCs w:val="24"/>
        </w:rPr>
        <w:t>Paduszy</w:t>
      </w:r>
      <w:r>
        <w:t>ński</w:t>
      </w:r>
      <w:proofErr w:type="spellEnd"/>
      <w:r>
        <w:t xml:space="preserve"> and </w:t>
      </w:r>
      <w:proofErr w:type="spellStart"/>
      <w:r>
        <w:t>Domańska</w:t>
      </w:r>
      <w:proofErr w:type="spellEnd"/>
      <w:r>
        <w:t xml:space="preserve">, 2014; </w:t>
      </w:r>
      <w:proofErr w:type="spellStart"/>
      <w:r>
        <w:t>Beckner</w:t>
      </w:r>
      <w:proofErr w:type="spellEnd"/>
      <w:r>
        <w:t xml:space="preserve"> et al., 2018)</w:t>
      </w:r>
      <w:bookmarkEnd w:id="193"/>
      <w:r>
        <w:rPr>
          <w:rFonts w:cs="Times New Roman"/>
          <w:color w:val="000000"/>
          <w:szCs w:val="24"/>
        </w:rPr>
        <w:t xml:space="preserve">. For silicate melts, </w:t>
      </w:r>
      <w:proofErr w:type="spellStart"/>
      <w:r>
        <w:rPr>
          <w:rFonts w:cs="Times New Roman"/>
          <w:color w:val="000000"/>
          <w:szCs w:val="24"/>
        </w:rPr>
        <w:t>Cassar</w:t>
      </w:r>
      <w:proofErr w:type="spellEnd"/>
      <w:r>
        <w:rPr>
          <w:rFonts w:cs="Times New Roman"/>
          <w:color w:val="000000"/>
          <w:szCs w:val="24"/>
        </w:rPr>
        <w:t xml:space="preserve"> </w:t>
      </w:r>
      <w:bookmarkStart w:id="194" w:name="ZOTERO_BREF_WiJ9mgAaDrAe"/>
      <w:r>
        <w:rPr>
          <w:rFonts w:cs="Times New Roman"/>
          <w:color w:val="000000"/>
          <w:szCs w:val="24"/>
        </w:rPr>
        <w:t>(2020)</w:t>
      </w:r>
      <w:bookmarkEnd w:id="194"/>
      <w:r>
        <w:t xml:space="preserve"> recently proposed the </w:t>
      </w:r>
      <w:proofErr w:type="spellStart"/>
      <w:r>
        <w:t>ViscNet</w:t>
      </w:r>
      <w:proofErr w:type="spellEnd"/>
      <w:r>
        <w:t xml:space="preserve">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r>
        <w:rPr>
          <w:rFonts w:cs="Times New Roman"/>
          <w:color w:val="000000"/>
          <w:szCs w:val="24"/>
        </w:rPr>
        <w:t xml:space="preserve"> </w:t>
      </w:r>
    </w:p>
    <w:p w14:paraId="194B7FB3" w14:textId="77777777" w:rsidR="007D7A6B" w:rsidRDefault="007D7A6B">
      <w:pPr>
        <w:pStyle w:val="Texteprformat"/>
        <w:rPr>
          <w:rFonts w:ascii="Times New Roman" w:hAnsi="Times New Roman"/>
          <w:szCs w:val="24"/>
        </w:rPr>
      </w:pPr>
    </w:p>
    <w:p w14:paraId="006EB4D2" w14:textId="77777777" w:rsidR="007D7A6B" w:rsidRDefault="0070608F">
      <w:pPr>
        <w:pStyle w:val="Texteprformat"/>
        <w:rPr>
          <w:rFonts w:ascii="Times New Roman" w:hAnsi="Times New Roman"/>
          <w:szCs w:val="24"/>
        </w:rPr>
      </w:pPr>
      <w:r>
        <w:rPr>
          <w:rFonts w:cs="Times New Roman"/>
          <w:color w:val="000000"/>
          <w:szCs w:val="24"/>
        </w:rPr>
        <w:lastRenderedPageBreak/>
        <w:t xml:space="preserve">Here, we go a step further by presenting a PGNN model that combines several physical equations with a deep learning neural network (named </w:t>
      </w:r>
      <w:proofErr w:type="spellStart"/>
      <w:r>
        <w:rPr>
          <w:rFonts w:cs="Times New Roman"/>
          <w:color w:val="000000"/>
          <w:szCs w:val="24"/>
        </w:rPr>
        <w:t>i</w:t>
      </w:r>
      <w:proofErr w:type="spellEnd"/>
      <w:r>
        <w:rPr>
          <w:rFonts w:cs="Times New Roman"/>
          <w:color w:val="000000"/>
          <w:szCs w:val="24"/>
        </w:rPr>
        <w:t>-MELT</w:t>
      </w:r>
      <w:proofErr w:type="gramStart"/>
      <w:r>
        <w:rPr>
          <w:rFonts w:cs="Times New Roman"/>
          <w:color w:val="000000"/>
          <w:szCs w:val="24"/>
        </w:rPr>
        <w:t>), and</w:t>
      </w:r>
      <w:proofErr w:type="gramEnd"/>
      <w:r>
        <w:rPr>
          <w:rFonts w:cs="Times New Roman"/>
          <w:color w:val="000000"/>
          <w:szCs w:val="24"/>
        </w:rPr>
        <w:t xml:space="preserve"> predicts many different melt and glass properties of interest for geology and industry, including melt viscosity and configurational entropy, glass density, optical refractive index and Raman spectra. </w:t>
      </w:r>
      <w:proofErr w:type="spellStart"/>
      <w:r>
        <w:rPr>
          <w:rFonts w:cs="Times New Roman"/>
          <w:color w:val="000000"/>
          <w:szCs w:val="24"/>
        </w:rPr>
        <w:t>i</w:t>
      </w:r>
      <w:proofErr w:type="spellEnd"/>
      <w:r>
        <w:rPr>
          <w:rFonts w:cs="Times New Roman"/>
          <w:color w:val="000000"/>
          <w:szCs w:val="24"/>
        </w:rPr>
        <w:t xml:space="preserve">-MELT is thus a PGNN “multitask” model, which has the ability to predict different features/properties of the same object: a silicate melt/glass. </w:t>
      </w:r>
      <w:proofErr w:type="spellStart"/>
      <w:r>
        <w:rPr>
          <w:rFonts w:cs="Times New Roman"/>
          <w:color w:val="000000"/>
          <w:szCs w:val="24"/>
        </w:rPr>
        <w:t>i</w:t>
      </w:r>
      <w:proofErr w:type="spellEnd"/>
      <w:r>
        <w:rPr>
          <w:rFonts w:cs="Times New Roman"/>
          <w:color w:val="000000"/>
          <w:szCs w:val="24"/>
        </w:rPr>
        <w:t>-MELT was trained on melt and glass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for which a fairly complete, albeit sparse, experimental dataset is available. In this system, </w:t>
      </w:r>
      <w:proofErr w:type="spellStart"/>
      <w:r>
        <w:rPr>
          <w:rFonts w:cs="Times New Roman"/>
          <w:color w:val="000000"/>
          <w:szCs w:val="24"/>
        </w:rPr>
        <w:t>i</w:t>
      </w:r>
      <w:proofErr w:type="spellEnd"/>
      <w:r>
        <w:rPr>
          <w:rFonts w:cs="Times New Roman"/>
          <w:color w:val="000000"/>
          <w:szCs w:val="24"/>
        </w:rPr>
        <w:t>-MELT allows systematic exploration of the links between melt/glass composition, structure and properties as it will be presented in the following.</w:t>
      </w:r>
    </w:p>
    <w:p w14:paraId="321B9802" w14:textId="77777777" w:rsidR="007D7A6B" w:rsidRDefault="007D7A6B">
      <w:pPr>
        <w:pStyle w:val="Texteprformat"/>
        <w:rPr>
          <w:rFonts w:ascii="Times New Roman" w:hAnsi="Times New Roman"/>
          <w:szCs w:val="24"/>
        </w:rPr>
      </w:pPr>
    </w:p>
    <w:p w14:paraId="67A355A6" w14:textId="77777777" w:rsidR="007D7A6B" w:rsidRDefault="0070608F">
      <w:pPr>
        <w:pStyle w:val="Paragraph"/>
        <w:spacing w:before="0" w:after="113"/>
        <w:ind w:firstLine="0"/>
        <w:rPr>
          <w:iCs/>
        </w:rPr>
      </w:pPr>
      <w:r>
        <w:rPr>
          <w:rFonts w:ascii="Calibri" w:hAnsi="Calibri"/>
          <w:b/>
          <w:bCs/>
          <w:iCs/>
        </w:rPr>
        <w:t>2. Methods</w:t>
      </w:r>
    </w:p>
    <w:p w14:paraId="0019AD3E" w14:textId="77777777" w:rsidR="007D7A6B" w:rsidRDefault="0070608F">
      <w:pPr>
        <w:spacing w:after="0"/>
        <w:rPr>
          <w:rFonts w:ascii="Times New Roman" w:hAnsi="Times New Roman"/>
          <w:sz w:val="24"/>
          <w:szCs w:val="24"/>
        </w:rPr>
      </w:pPr>
      <w:r>
        <w:rPr>
          <w:b/>
          <w:bCs/>
          <w:i/>
          <w:iCs/>
          <w:sz w:val="24"/>
          <w:szCs w:val="24"/>
        </w:rPr>
        <w:t>2.1 Experimental Design</w:t>
      </w:r>
    </w:p>
    <w:p w14:paraId="7417DCEA" w14:textId="77777777" w:rsidR="007D7A6B" w:rsidRDefault="0070608F">
      <w:pPr>
        <w:spacing w:after="0"/>
      </w:pPr>
      <w:r>
        <w:rPr>
          <w:color w:val="000000"/>
          <w:sz w:val="24"/>
          <w:szCs w:val="24"/>
        </w:rPr>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diagram (Fig. 1). The viscosity of supercooled melts for peralkaline compositions in this system is not well understood, and we conducted additional experiments to complement the existing dataset. We further compiled existing data as specified below, prior to developing the </w:t>
      </w:r>
      <w:proofErr w:type="spellStart"/>
      <w:r>
        <w:rPr>
          <w:rFonts w:eastAsia="Times New Roman"/>
          <w:color w:val="000000"/>
          <w:sz w:val="24"/>
          <w:szCs w:val="24"/>
        </w:rPr>
        <w:t>i</w:t>
      </w:r>
      <w:proofErr w:type="spellEnd"/>
      <w:r>
        <w:rPr>
          <w:rFonts w:eastAsia="Times New Roman"/>
          <w:color w:val="000000"/>
          <w:sz w:val="24"/>
          <w:szCs w:val="24"/>
        </w:rPr>
        <w:t>-MELT framework</w:t>
      </w:r>
      <w:r>
        <w:rPr>
          <w:color w:val="000000"/>
          <w:sz w:val="24"/>
          <w:szCs w:val="24"/>
        </w:rPr>
        <w:t xml:space="preserve"> in the Python programming language, by using the </w:t>
      </w:r>
      <w:proofErr w:type="spellStart"/>
      <w:r>
        <w:rPr>
          <w:color w:val="000000"/>
          <w:sz w:val="24"/>
          <w:szCs w:val="24"/>
        </w:rPr>
        <w:t>PyTorch</w:t>
      </w:r>
      <w:proofErr w:type="spellEnd"/>
      <w:r>
        <w:rPr>
          <w:color w:val="000000"/>
          <w:sz w:val="24"/>
          <w:szCs w:val="24"/>
        </w:rPr>
        <w:t xml:space="preserve"> library. All codes and data necessary to reproduce this study can be accessed using </w:t>
      </w:r>
      <w:proofErr w:type="spellStart"/>
      <w:r>
        <w:rPr>
          <w:color w:val="000000"/>
          <w:sz w:val="24"/>
          <w:szCs w:val="24"/>
        </w:rPr>
        <w:t>Jupyter</w:t>
      </w:r>
      <w:proofErr w:type="spellEnd"/>
      <w:r>
        <w:rPr>
          <w:color w:val="000000"/>
          <w:sz w:val="24"/>
          <w:szCs w:val="24"/>
        </w:rPr>
        <w:t xml:space="preserve"> Notebooks, available from </w:t>
      </w:r>
      <w:proofErr w:type="spellStart"/>
      <w:r>
        <w:rPr>
          <w:color w:val="000000"/>
          <w:sz w:val="24"/>
          <w:szCs w:val="24"/>
        </w:rPr>
        <w:t>Github</w:t>
      </w:r>
      <w:proofErr w:type="spellEnd"/>
      <w:r>
        <w:rPr>
          <w:color w:val="000000"/>
          <w:sz w:val="24"/>
          <w:szCs w:val="24"/>
        </w:rPr>
        <w:t xml:space="preserve"> at </w:t>
      </w:r>
      <w:hyperlink r:id="rId13">
        <w:r>
          <w:rPr>
            <w:rStyle w:val="LienInternet"/>
            <w:color w:val="000000"/>
            <w:sz w:val="24"/>
            <w:szCs w:val="24"/>
          </w:rPr>
          <w:t>https://github.com/charlesll/</w:t>
        </w:r>
      </w:hyperlink>
      <w:r>
        <w:rPr>
          <w:rStyle w:val="LienInternet"/>
          <w:color w:val="000000"/>
          <w:sz w:val="24"/>
          <w:szCs w:val="24"/>
        </w:rPr>
        <w:t>i-melt</w:t>
      </w:r>
      <w:r>
        <w:rPr>
          <w:color w:val="000000"/>
          <w:sz w:val="24"/>
          <w:szCs w:val="24"/>
        </w:rPr>
        <w:t>.</w:t>
      </w:r>
    </w:p>
    <w:p w14:paraId="52830275" w14:textId="77777777" w:rsidR="007D7A6B" w:rsidRDefault="007D7A6B">
      <w:pPr>
        <w:spacing w:after="0"/>
        <w:rPr>
          <w:rFonts w:ascii="Times New Roman" w:hAnsi="Times New Roman"/>
          <w:color w:val="000000"/>
          <w:sz w:val="24"/>
          <w:szCs w:val="24"/>
        </w:rPr>
      </w:pPr>
    </w:p>
    <w:p w14:paraId="070216F4" w14:textId="77777777" w:rsidR="007D7A6B" w:rsidRDefault="0070608F">
      <w:pPr>
        <w:pStyle w:val="Texteprformat"/>
        <w:spacing w:after="0"/>
        <w:rPr>
          <w:rFonts w:ascii="Times New Roman" w:hAnsi="Times New Roman"/>
          <w:szCs w:val="24"/>
        </w:rPr>
      </w:pPr>
      <w:r>
        <w:rPr>
          <w:rFonts w:cs="Times New Roman"/>
          <w:b/>
          <w:bCs/>
          <w:i/>
          <w:color w:val="000000"/>
          <w:szCs w:val="24"/>
        </w:rPr>
        <w:lastRenderedPageBreak/>
        <w:t>2.2 Datasets</w:t>
      </w:r>
    </w:p>
    <w:p w14:paraId="763736F3" w14:textId="77777777" w:rsidR="007D7A6B" w:rsidRDefault="0070608F">
      <w:pPr>
        <w:pStyle w:val="Texteprformat"/>
      </w:pPr>
      <w:r>
        <w:rPr>
          <w:rFonts w:cs="Times New Roman"/>
          <w:color w:val="000000"/>
          <w:szCs w:val="24"/>
        </w:rPr>
        <w:t>Existing Raman spectra and observations of optical refractive index, density and viscosity of alkali aluminosilicate glasses were selected by hand via a review of the existing literature. Cross-validation of the accuracy of viscosity data across different studies is critical and was checked on compositions including Na</w:t>
      </w:r>
      <w:r>
        <w:rPr>
          <w:rFonts w:cs="Times New Roman"/>
          <w:color w:val="000000"/>
          <w:szCs w:val="24"/>
          <w:vertAlign w:val="subscript"/>
        </w:rPr>
        <w:t>2</w:t>
      </w:r>
      <w:r>
        <w:rPr>
          <w:rFonts w:cs="Times New Roman"/>
          <w:color w:val="000000"/>
          <w:szCs w:val="24"/>
        </w:rPr>
        <w:t>Si</w:t>
      </w:r>
      <w:r>
        <w:rPr>
          <w:rFonts w:cs="Times New Roman"/>
          <w:color w:val="000000"/>
          <w:szCs w:val="24"/>
          <w:vertAlign w:val="subscript"/>
        </w:rPr>
        <w:t>3</w:t>
      </w:r>
      <w:r>
        <w:rPr>
          <w:rFonts w:cs="Times New Roman"/>
          <w:color w:val="000000"/>
          <w:szCs w:val="24"/>
        </w:rPr>
        <w:t>O</w:t>
      </w:r>
      <w:r>
        <w:rPr>
          <w:rFonts w:cs="Times New Roman"/>
          <w:color w:val="000000"/>
          <w:szCs w:val="24"/>
          <w:vertAlign w:val="subscript"/>
        </w:rPr>
        <w:t>7</w:t>
      </w:r>
      <w:r>
        <w:rPr>
          <w:rFonts w:cs="Times New Roman"/>
          <w:color w:val="000000"/>
          <w:szCs w:val="24"/>
        </w:rPr>
        <w:t>, NaAlSi</w:t>
      </w:r>
      <w:r>
        <w:rPr>
          <w:rFonts w:cs="Times New Roman"/>
          <w:color w:val="000000"/>
          <w:szCs w:val="24"/>
          <w:vertAlign w:val="subscript"/>
        </w:rPr>
        <w:t>3</w:t>
      </w:r>
      <w:r>
        <w:rPr>
          <w:rFonts w:cs="Times New Roman"/>
          <w:color w:val="000000"/>
          <w:szCs w:val="24"/>
        </w:rPr>
        <w:t>O</w:t>
      </w:r>
      <w:r>
        <w:rPr>
          <w:rFonts w:cs="Times New Roman"/>
          <w:color w:val="000000"/>
          <w:szCs w:val="24"/>
          <w:vertAlign w:val="subscript"/>
        </w:rPr>
        <w:t>8</w:t>
      </w:r>
      <w:r>
        <w:rPr>
          <w:rFonts w:cs="Times New Roman"/>
          <w:color w:val="000000"/>
          <w:szCs w:val="24"/>
        </w:rPr>
        <w:t xml:space="preserve"> and NaAlSi</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6</w:t>
      </w:r>
      <w:r>
        <w:rPr>
          <w:rFonts w:cs="Times New Roman"/>
          <w:color w:val="000000"/>
          <w:szCs w:val="24"/>
        </w:rPr>
        <w:t xml:space="preserve">. We plotted all together the literature data for such </w:t>
      </w:r>
      <w:proofErr w:type="gramStart"/>
      <w:r>
        <w:rPr>
          <w:rFonts w:cs="Times New Roman"/>
          <w:color w:val="000000"/>
          <w:szCs w:val="24"/>
        </w:rPr>
        <w:t>compositions, and</w:t>
      </w:r>
      <w:proofErr w:type="gramEnd"/>
      <w:r>
        <w:rPr>
          <w:rFonts w:cs="Times New Roman"/>
          <w:color w:val="000000"/>
          <w:szCs w:val="24"/>
        </w:rPr>
        <w:t xml:space="preserve"> observed the mean trend they described. </w:t>
      </w:r>
      <w:commentRangeStart w:id="195"/>
      <w:r>
        <w:rPr>
          <w:rFonts w:cs="Times New Roman"/>
          <w:color w:val="000000"/>
          <w:szCs w:val="24"/>
        </w:rPr>
        <w:t xml:space="preserve">Published data with deviations larger than 0.1 log </w:t>
      </w:r>
      <w:proofErr w:type="spellStart"/>
      <w:r>
        <w:rPr>
          <w:rFonts w:cs="Times New Roman"/>
          <w:color w:val="000000"/>
          <w:szCs w:val="24"/>
        </w:rPr>
        <w:t>Pa·s</w:t>
      </w:r>
      <w:proofErr w:type="spellEnd"/>
      <w:r>
        <w:rPr>
          <w:rFonts w:cs="Times New Roman"/>
          <w:color w:val="000000"/>
          <w:szCs w:val="24"/>
        </w:rPr>
        <w:t xml:space="preserve"> compared to this mean trend were discarded</w:t>
      </w:r>
      <w:commentRangeEnd w:id="195"/>
      <w:r>
        <w:commentReference w:id="195"/>
      </w:r>
      <w:r>
        <w:rPr>
          <w:rFonts w:cs="Times New Roman"/>
          <w:color w:val="000000"/>
          <w:szCs w:val="24"/>
        </w:rPr>
        <w:t xml:space="preserve">. Density and refractive index come from various publications, in particular from publications reviewed in </w:t>
      </w:r>
      <w:proofErr w:type="spellStart"/>
      <w:r>
        <w:rPr>
          <w:rFonts w:cs="Times New Roman"/>
          <w:color w:val="000000"/>
          <w:szCs w:val="24"/>
        </w:rPr>
        <w:t>Mazurin</w:t>
      </w:r>
      <w:proofErr w:type="spellEnd"/>
      <w:r>
        <w:rPr>
          <w:rFonts w:cs="Times New Roman"/>
          <w:color w:val="000000"/>
          <w:szCs w:val="24"/>
        </w:rPr>
        <w:t xml:space="preserve"> et al. (1987</w:t>
      </w:r>
      <w:bookmarkStart w:id="196" w:name="ZOTERO_BREF_qEQmqJHKBWdB"/>
      <w:bookmarkEnd w:id="196"/>
      <w:r>
        <w:rPr>
          <w:rFonts w:cs="Times New Roman"/>
          <w:color w:val="000000"/>
          <w:szCs w:val="24"/>
        </w:rPr>
        <w:t>). Raman spectra are published data from the IPGP and Carnegie Institution for Science laboratories (see below for details). All the data and their sources are provided in the database available in the software repository. We thus have f</w:t>
      </w:r>
      <w:r>
        <w:rPr>
          <w:color w:val="000000"/>
          <w:szCs w:val="24"/>
          <w:lang w:val="en-GB"/>
        </w:rPr>
        <w:t>our different strea</w:t>
      </w:r>
      <w:bookmarkStart w:id="197" w:name="__UnoMark__7578_1449571692"/>
      <w:bookmarkEnd w:id="197"/>
      <w:r>
        <w:rPr>
          <w:color w:val="000000"/>
          <w:szCs w:val="24"/>
          <w:lang w:val="en-GB"/>
        </w:rPr>
        <w:t>ms of data:</w:t>
      </w:r>
    </w:p>
    <w:p w14:paraId="3F43FDD7" w14:textId="77777777" w:rsidR="007D7A6B" w:rsidRDefault="0070608F">
      <w:pPr>
        <w:tabs>
          <w:tab w:val="left" w:pos="284"/>
        </w:tabs>
        <w:spacing w:after="0"/>
      </w:pPr>
      <w:r>
        <w:rPr>
          <w:color w:val="000000"/>
          <w:sz w:val="24"/>
          <w:szCs w:val="24"/>
          <w:lang w:val="en-GB"/>
        </w:rPr>
        <w:tab/>
        <w:t xml:space="preserve">- </w:t>
      </w:r>
      <w:proofErr w:type="spellStart"/>
      <w:r>
        <w:rPr>
          <w:i/>
          <w:iCs/>
          <w:color w:val="000000"/>
          <w:sz w:val="24"/>
          <w:szCs w:val="24"/>
          <w:lang w:val="en-GB"/>
        </w:rPr>
        <w:t>D</w:t>
      </w:r>
      <w:r>
        <w:rPr>
          <w:i/>
          <w:iCs/>
          <w:color w:val="000000"/>
          <w:sz w:val="24"/>
          <w:szCs w:val="24"/>
          <w:vertAlign w:val="subscript"/>
          <w:lang w:val="en-GB"/>
        </w:rPr>
        <w:t>viscosity</w:t>
      </w:r>
      <w:proofErr w:type="spellEnd"/>
      <w:r>
        <w:rPr>
          <w:color w:val="000000"/>
          <w:sz w:val="24"/>
          <w:szCs w:val="24"/>
          <w:lang w:val="en-GB"/>
        </w:rPr>
        <w:t xml:space="preserve">, the dataset of viscosity measurements, composed of </w:t>
      </w:r>
      <w:proofErr w:type="spellStart"/>
      <w:r>
        <w:rPr>
          <w:i/>
          <w:iCs/>
          <w:color w:val="000000"/>
          <w:sz w:val="24"/>
          <w:szCs w:val="24"/>
          <w:lang w:val="en-GB"/>
        </w:rPr>
        <w:t>X</w:t>
      </w:r>
      <w:r>
        <w:rPr>
          <w:i/>
          <w:iCs/>
          <w:color w:val="000000"/>
          <w:sz w:val="24"/>
          <w:szCs w:val="24"/>
          <w:vertAlign w:val="subscript"/>
          <w:lang w:val="en-GB"/>
        </w:rPr>
        <w:t>viscosity</w:t>
      </w:r>
      <w:proofErr w:type="spellEnd"/>
      <w:r>
        <w:rPr>
          <w:color w:val="000000"/>
          <w:sz w:val="24"/>
          <w:szCs w:val="24"/>
          <w:lang w:val="en-GB"/>
        </w:rPr>
        <w:t xml:space="preserve"> chemical composition entries (mole fractions) as well as their associated temperatures (Kelvin) and </w:t>
      </w:r>
      <w:proofErr w:type="spellStart"/>
      <w:r>
        <w:rPr>
          <w:i/>
          <w:iCs/>
          <w:color w:val="000000"/>
          <w:sz w:val="24"/>
          <w:szCs w:val="24"/>
          <w:lang w:val="en-GB"/>
        </w:rPr>
        <w:t>y</w:t>
      </w:r>
      <w:r>
        <w:rPr>
          <w:i/>
          <w:iCs/>
          <w:color w:val="000000"/>
          <w:sz w:val="24"/>
          <w:szCs w:val="24"/>
          <w:vertAlign w:val="subscript"/>
          <w:lang w:val="en-GB"/>
        </w:rPr>
        <w:t>viscosity</w:t>
      </w:r>
      <w:proofErr w:type="spellEnd"/>
      <w:r>
        <w:rPr>
          <w:color w:val="000000"/>
          <w:sz w:val="24"/>
          <w:szCs w:val="24"/>
          <w:lang w:val="en-GB"/>
        </w:rPr>
        <w:t xml:space="preserve"> observations (log </w:t>
      </w:r>
      <w:proofErr w:type="spellStart"/>
      <w:r>
        <w:rPr>
          <w:color w:val="000000"/>
          <w:sz w:val="24"/>
          <w:szCs w:val="24"/>
          <w:lang w:val="en-GB"/>
        </w:rPr>
        <w:t>Pa·s</w:t>
      </w:r>
      <w:proofErr w:type="spellEnd"/>
      <w:proofErr w:type="gramStart"/>
      <w:r>
        <w:rPr>
          <w:color w:val="000000"/>
          <w:sz w:val="24"/>
          <w:szCs w:val="24"/>
          <w:lang w:val="en-GB"/>
        </w:rPr>
        <w:t>);</w:t>
      </w:r>
      <w:proofErr w:type="gramEnd"/>
    </w:p>
    <w:p w14:paraId="2E6DFACC" w14:textId="77777777" w:rsidR="007D7A6B" w:rsidRDefault="0070608F">
      <w:pPr>
        <w:tabs>
          <w:tab w:val="left" w:pos="284"/>
        </w:tabs>
        <w:spacing w:after="0"/>
        <w:rPr>
          <w:rFonts w:ascii="Times New Roman" w:hAnsi="Times New Roman"/>
          <w:sz w:val="24"/>
          <w:szCs w:val="24"/>
        </w:rPr>
      </w:pPr>
      <w:r>
        <w:rPr>
          <w:color w:val="000000"/>
          <w:sz w:val="24"/>
          <w:szCs w:val="24"/>
          <w:lang w:val="en-GB"/>
        </w:rPr>
        <w:tab/>
        <w:t xml:space="preserve">- </w:t>
      </w:r>
      <w:proofErr w:type="spellStart"/>
      <w:r>
        <w:rPr>
          <w:i/>
          <w:iCs/>
          <w:color w:val="000000"/>
          <w:sz w:val="24"/>
          <w:szCs w:val="24"/>
          <w:lang w:val="en-GB"/>
        </w:rPr>
        <w:t>D</w:t>
      </w:r>
      <w:r>
        <w:rPr>
          <w:i/>
          <w:iCs/>
          <w:color w:val="000000"/>
          <w:sz w:val="24"/>
          <w:szCs w:val="24"/>
          <w:vertAlign w:val="subscript"/>
          <w:lang w:val="en-GB"/>
        </w:rPr>
        <w:t>density</w:t>
      </w:r>
      <w:proofErr w:type="spellEnd"/>
      <w:r>
        <w:rPr>
          <w:color w:val="000000"/>
          <w:sz w:val="24"/>
          <w:szCs w:val="24"/>
          <w:lang w:val="en-GB"/>
        </w:rPr>
        <w:t xml:space="preserve">, the dataset of density measurements, composed of </w:t>
      </w:r>
      <w:proofErr w:type="spellStart"/>
      <w:r>
        <w:rPr>
          <w:i/>
          <w:iCs/>
          <w:color w:val="000000"/>
          <w:sz w:val="24"/>
          <w:szCs w:val="24"/>
          <w:lang w:val="en-GB"/>
        </w:rPr>
        <w:t>X</w:t>
      </w:r>
      <w:r>
        <w:rPr>
          <w:i/>
          <w:iCs/>
          <w:color w:val="000000"/>
          <w:sz w:val="24"/>
          <w:szCs w:val="24"/>
          <w:vertAlign w:val="subscript"/>
          <w:lang w:val="en-GB"/>
        </w:rPr>
        <w:t>density</w:t>
      </w:r>
      <w:proofErr w:type="spellEnd"/>
      <w:r>
        <w:rPr>
          <w:i/>
          <w:iCs/>
          <w:color w:val="000000"/>
          <w:sz w:val="24"/>
          <w:szCs w:val="24"/>
          <w:lang w:val="en-GB"/>
        </w:rPr>
        <w:t xml:space="preserve"> </w:t>
      </w:r>
      <w:r>
        <w:rPr>
          <w:color w:val="000000"/>
          <w:sz w:val="24"/>
          <w:szCs w:val="24"/>
          <w:lang w:val="en-GB"/>
        </w:rPr>
        <w:t xml:space="preserve">chemical composition entries (mole fractions) and </w:t>
      </w:r>
      <w:proofErr w:type="spellStart"/>
      <w:r>
        <w:rPr>
          <w:i/>
          <w:iCs/>
          <w:color w:val="000000"/>
          <w:sz w:val="24"/>
          <w:szCs w:val="24"/>
          <w:lang w:val="en-GB"/>
        </w:rPr>
        <w:t>y</w:t>
      </w:r>
      <w:r>
        <w:rPr>
          <w:i/>
          <w:iCs/>
          <w:color w:val="000000"/>
          <w:sz w:val="24"/>
          <w:szCs w:val="24"/>
          <w:vertAlign w:val="subscript"/>
          <w:lang w:val="en-GB"/>
        </w:rPr>
        <w:t>density</w:t>
      </w:r>
      <w:proofErr w:type="spellEnd"/>
      <w:r>
        <w:rPr>
          <w:color w:val="000000"/>
          <w:sz w:val="24"/>
          <w:szCs w:val="24"/>
          <w:lang w:val="en-GB"/>
        </w:rPr>
        <w:t xml:space="preserve"> observations (g cm</w:t>
      </w:r>
      <w:r>
        <w:rPr>
          <w:color w:val="000000"/>
          <w:sz w:val="24"/>
          <w:szCs w:val="24"/>
          <w:vertAlign w:val="superscript"/>
          <w:lang w:val="en-GB"/>
        </w:rPr>
        <w:t>-3</w:t>
      </w:r>
      <w:proofErr w:type="gramStart"/>
      <w:r>
        <w:rPr>
          <w:color w:val="000000"/>
          <w:sz w:val="24"/>
          <w:szCs w:val="24"/>
          <w:lang w:val="en-GB"/>
        </w:rPr>
        <w:t>);</w:t>
      </w:r>
      <w:proofErr w:type="gramEnd"/>
    </w:p>
    <w:p w14:paraId="4C3B27D8" w14:textId="77777777" w:rsidR="007D7A6B" w:rsidRDefault="0070608F">
      <w:pPr>
        <w:tabs>
          <w:tab w:val="left" w:pos="284"/>
        </w:tabs>
        <w:spacing w:after="0"/>
        <w:rPr>
          <w:rFonts w:ascii="Times New Roman" w:hAnsi="Times New Roman"/>
          <w:sz w:val="24"/>
          <w:szCs w:val="24"/>
        </w:rPr>
      </w:pPr>
      <w:r>
        <w:rPr>
          <w:color w:val="000000"/>
          <w:sz w:val="24"/>
          <w:szCs w:val="24"/>
          <w:lang w:val="en-GB"/>
        </w:rPr>
        <w:tab/>
        <w:t xml:space="preserve">- </w:t>
      </w:r>
      <w:proofErr w:type="spellStart"/>
      <w:r>
        <w:rPr>
          <w:i/>
          <w:iCs/>
          <w:color w:val="000000"/>
          <w:sz w:val="24"/>
          <w:szCs w:val="24"/>
          <w:lang w:val="en-GB"/>
        </w:rPr>
        <w:t>D</w:t>
      </w:r>
      <w:r>
        <w:rPr>
          <w:i/>
          <w:iCs/>
          <w:color w:val="000000"/>
          <w:sz w:val="24"/>
          <w:szCs w:val="24"/>
          <w:vertAlign w:val="subscript"/>
          <w:lang w:val="en-GB"/>
        </w:rPr>
        <w:t>Raman</w:t>
      </w:r>
      <w:proofErr w:type="spellEnd"/>
      <w:r>
        <w:rPr>
          <w:color w:val="000000"/>
          <w:sz w:val="24"/>
          <w:szCs w:val="24"/>
          <w:lang w:val="en-GB"/>
        </w:rPr>
        <w:t xml:space="preserve">, the dataset of Raman spectra, composed of </w:t>
      </w:r>
      <w:proofErr w:type="spellStart"/>
      <w:r>
        <w:rPr>
          <w:i/>
          <w:iCs/>
          <w:color w:val="000000"/>
          <w:sz w:val="24"/>
          <w:szCs w:val="24"/>
          <w:lang w:val="en-GB"/>
        </w:rPr>
        <w:t>X</w:t>
      </w:r>
      <w:r>
        <w:rPr>
          <w:i/>
          <w:iCs/>
          <w:color w:val="000000"/>
          <w:sz w:val="24"/>
          <w:szCs w:val="24"/>
          <w:vertAlign w:val="subscript"/>
          <w:lang w:val="en-GB"/>
        </w:rPr>
        <w:t>Raman</w:t>
      </w:r>
      <w:proofErr w:type="spellEnd"/>
      <w:r>
        <w:rPr>
          <w:i/>
          <w:iCs/>
          <w:color w:val="000000"/>
          <w:sz w:val="24"/>
          <w:szCs w:val="24"/>
          <w:lang w:val="en-GB"/>
        </w:rPr>
        <w:t xml:space="preserve"> </w:t>
      </w:r>
      <w:r>
        <w:rPr>
          <w:color w:val="000000"/>
          <w:sz w:val="24"/>
          <w:szCs w:val="24"/>
          <w:lang w:val="en-GB"/>
        </w:rPr>
        <w:t xml:space="preserve">chemical composition entries (mole fractions) and </w:t>
      </w:r>
      <w:proofErr w:type="spellStart"/>
      <w:r>
        <w:rPr>
          <w:i/>
          <w:iCs/>
          <w:color w:val="000000"/>
          <w:sz w:val="24"/>
          <w:szCs w:val="24"/>
          <w:lang w:val="en-GB"/>
        </w:rPr>
        <w:t>y</w:t>
      </w:r>
      <w:r>
        <w:rPr>
          <w:i/>
          <w:iCs/>
          <w:color w:val="000000"/>
          <w:sz w:val="24"/>
          <w:szCs w:val="24"/>
          <w:vertAlign w:val="subscript"/>
          <w:lang w:val="en-GB"/>
        </w:rPr>
        <w:t>Raman</w:t>
      </w:r>
      <w:proofErr w:type="spellEnd"/>
      <w:r>
        <w:rPr>
          <w:color w:val="000000"/>
          <w:sz w:val="24"/>
          <w:szCs w:val="24"/>
          <w:lang w:val="en-GB"/>
        </w:rPr>
        <w:t xml:space="preserve"> spectra observations (min-max scaled Raman intensities</w:t>
      </w:r>
      <w:proofErr w:type="gramStart"/>
      <w:r>
        <w:rPr>
          <w:color w:val="000000"/>
          <w:sz w:val="24"/>
          <w:szCs w:val="24"/>
          <w:lang w:val="en-GB"/>
        </w:rPr>
        <w:t>);</w:t>
      </w:r>
      <w:proofErr w:type="gramEnd"/>
    </w:p>
    <w:p w14:paraId="14746B1A" w14:textId="77777777" w:rsidR="007D7A6B" w:rsidRDefault="0070608F">
      <w:pPr>
        <w:tabs>
          <w:tab w:val="left" w:pos="284"/>
        </w:tabs>
        <w:spacing w:after="0"/>
        <w:rPr>
          <w:rFonts w:ascii="Times New Roman" w:hAnsi="Times New Roman"/>
          <w:sz w:val="24"/>
          <w:szCs w:val="24"/>
        </w:rPr>
      </w:pPr>
      <w:r>
        <w:rPr>
          <w:color w:val="000000"/>
          <w:sz w:val="24"/>
          <w:szCs w:val="24"/>
          <w:lang w:val="en-GB"/>
        </w:rPr>
        <w:lastRenderedPageBreak/>
        <w:tab/>
        <w:t xml:space="preserve">- </w:t>
      </w:r>
      <w:proofErr w:type="spellStart"/>
      <w:r>
        <w:rPr>
          <w:i/>
          <w:iCs/>
          <w:color w:val="000000"/>
          <w:sz w:val="24"/>
          <w:szCs w:val="24"/>
          <w:lang w:val="en-GB"/>
        </w:rPr>
        <w:t>D</w:t>
      </w:r>
      <w:r>
        <w:rPr>
          <w:i/>
          <w:iCs/>
          <w:color w:val="000000"/>
          <w:sz w:val="24"/>
          <w:szCs w:val="24"/>
          <w:vertAlign w:val="subscript"/>
          <w:lang w:val="en-GB"/>
        </w:rPr>
        <w:t>optical</w:t>
      </w:r>
      <w:proofErr w:type="spellEnd"/>
      <w:r>
        <w:rPr>
          <w:color w:val="000000"/>
          <w:sz w:val="24"/>
          <w:szCs w:val="24"/>
          <w:lang w:val="en-GB"/>
        </w:rPr>
        <w:t xml:space="preserve">, the dataset of optical refractive index, composed of </w:t>
      </w:r>
      <w:proofErr w:type="spellStart"/>
      <w:r>
        <w:rPr>
          <w:i/>
          <w:iCs/>
          <w:color w:val="000000"/>
          <w:sz w:val="24"/>
          <w:szCs w:val="24"/>
          <w:lang w:val="en-GB"/>
        </w:rPr>
        <w:t>X</w:t>
      </w:r>
      <w:r>
        <w:rPr>
          <w:i/>
          <w:iCs/>
          <w:color w:val="000000"/>
          <w:sz w:val="24"/>
          <w:szCs w:val="24"/>
          <w:vertAlign w:val="subscript"/>
          <w:lang w:val="en-GB"/>
        </w:rPr>
        <w:t>optical</w:t>
      </w:r>
      <w:proofErr w:type="spellEnd"/>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proofErr w:type="spellStart"/>
      <w:r>
        <w:rPr>
          <w:i/>
          <w:iCs/>
          <w:color w:val="000000"/>
          <w:sz w:val="24"/>
          <w:szCs w:val="24"/>
          <w:lang w:val="en-GB"/>
        </w:rPr>
        <w:t>y</w:t>
      </w:r>
      <w:r>
        <w:rPr>
          <w:i/>
          <w:iCs/>
          <w:color w:val="000000"/>
          <w:sz w:val="24"/>
          <w:szCs w:val="24"/>
          <w:vertAlign w:val="subscript"/>
          <w:lang w:val="en-GB"/>
        </w:rPr>
        <w:t>refractive</w:t>
      </w:r>
      <w:proofErr w:type="spellEnd"/>
      <w:r>
        <w:rPr>
          <w:i/>
          <w:iCs/>
          <w:color w:val="000000"/>
          <w:sz w:val="24"/>
          <w:szCs w:val="24"/>
          <w:vertAlign w:val="subscript"/>
          <w:lang w:val="en-GB"/>
        </w:rPr>
        <w:t xml:space="preserve"> index</w:t>
      </w:r>
      <w:r>
        <w:rPr>
          <w:color w:val="000000"/>
          <w:sz w:val="24"/>
          <w:szCs w:val="24"/>
          <w:lang w:val="en-GB"/>
        </w:rPr>
        <w:t xml:space="preserve"> observations.</w:t>
      </w:r>
    </w:p>
    <w:p w14:paraId="513D91EC" w14:textId="77777777" w:rsidR="007D7A6B" w:rsidRDefault="0070608F">
      <w:pPr>
        <w:tabs>
          <w:tab w:val="left" w:pos="284"/>
        </w:tabs>
        <w:spacing w:after="0"/>
        <w:rPr>
          <w:rFonts w:ascii="Times New Roman" w:hAnsi="Times New Roman"/>
          <w:sz w:val="24"/>
          <w:szCs w:val="24"/>
        </w:rPr>
      </w:pPr>
      <w:proofErr w:type="spellStart"/>
      <w:r>
        <w:rPr>
          <w:i/>
          <w:iCs/>
          <w:color w:val="000000"/>
          <w:sz w:val="24"/>
          <w:szCs w:val="24"/>
          <w:lang w:val="en-GB"/>
        </w:rPr>
        <w:t>D</w:t>
      </w:r>
      <w:r>
        <w:rPr>
          <w:i/>
          <w:iCs/>
          <w:color w:val="000000"/>
          <w:sz w:val="24"/>
          <w:szCs w:val="24"/>
          <w:vertAlign w:val="subscript"/>
          <w:lang w:val="en-GB"/>
        </w:rPr>
        <w:t>viscosity</w:t>
      </w:r>
      <w:proofErr w:type="spellEnd"/>
      <w:r>
        <w:rPr>
          <w:color w:val="000000"/>
          <w:sz w:val="24"/>
          <w:szCs w:val="24"/>
        </w:rPr>
        <w:t xml:space="preserve">, </w:t>
      </w:r>
      <w:proofErr w:type="spellStart"/>
      <w:r>
        <w:rPr>
          <w:i/>
          <w:iCs/>
          <w:color w:val="000000"/>
          <w:sz w:val="24"/>
          <w:szCs w:val="24"/>
          <w:lang w:val="en-GB"/>
        </w:rPr>
        <w:t>D</w:t>
      </w:r>
      <w:r>
        <w:rPr>
          <w:i/>
          <w:iCs/>
          <w:color w:val="000000"/>
          <w:sz w:val="24"/>
          <w:szCs w:val="24"/>
          <w:vertAlign w:val="subscript"/>
          <w:lang w:val="en-GB"/>
        </w:rPr>
        <w:t>density</w:t>
      </w:r>
      <w:proofErr w:type="spellEnd"/>
      <w:r>
        <w:rPr>
          <w:color w:val="000000"/>
          <w:sz w:val="24"/>
          <w:szCs w:val="24"/>
        </w:rPr>
        <w:t xml:space="preserve"> and </w:t>
      </w:r>
      <w:proofErr w:type="spellStart"/>
      <w:r>
        <w:rPr>
          <w:i/>
          <w:iCs/>
          <w:color w:val="000000"/>
          <w:sz w:val="24"/>
          <w:szCs w:val="24"/>
          <w:lang w:val="en-GB"/>
        </w:rPr>
        <w:t>D</w:t>
      </w:r>
      <w:r>
        <w:rPr>
          <w:i/>
          <w:iCs/>
          <w:color w:val="000000"/>
          <w:sz w:val="24"/>
          <w:szCs w:val="24"/>
          <w:vertAlign w:val="subscript"/>
          <w:lang w:val="en-GB"/>
        </w:rPr>
        <w:t>optical</w:t>
      </w:r>
      <w:proofErr w:type="spellEnd"/>
      <w:r>
        <w:rPr>
          <w:color w:val="000000"/>
          <w:sz w:val="24"/>
          <w:szCs w:val="24"/>
        </w:rPr>
        <w:t xml:space="preserve"> cover an important part of the glass-forming domain of alkali aluminosilicates (Fig. 1); they were thus used to train the artificial neural network with a “performance oriented” mindset, </w:t>
      </w:r>
      <w:proofErr w:type="gramStart"/>
      <w:r>
        <w:rPr>
          <w:color w:val="000000"/>
          <w:sz w:val="24"/>
          <w:szCs w:val="24"/>
        </w:rPr>
        <w:t>i.e.</w:t>
      </w:r>
      <w:proofErr w:type="gramEnd"/>
      <w:r>
        <w:rPr>
          <w:color w:val="000000"/>
          <w:sz w:val="24"/>
          <w:szCs w:val="24"/>
        </w:rPr>
        <w:t xml:space="preserve"> we want the model predictions to be as accurate as possible. </w:t>
      </w:r>
      <w:proofErr w:type="spellStart"/>
      <w:r>
        <w:rPr>
          <w:i/>
          <w:iCs/>
          <w:color w:val="000000"/>
          <w:sz w:val="24"/>
          <w:szCs w:val="24"/>
          <w:lang w:val="en-GB"/>
        </w:rPr>
        <w:t>D</w:t>
      </w:r>
      <w:r>
        <w:rPr>
          <w:i/>
          <w:iCs/>
          <w:color w:val="000000"/>
          <w:sz w:val="24"/>
          <w:szCs w:val="24"/>
          <w:vertAlign w:val="subscript"/>
          <w:lang w:val="en-GB"/>
        </w:rPr>
        <w:t>Raman</w:t>
      </w:r>
      <w:proofErr w:type="spellEnd"/>
      <w:r>
        <w:rPr>
          <w:i/>
          <w:iCs/>
          <w:color w:val="000000"/>
          <w:sz w:val="24"/>
          <w:szCs w:val="24"/>
          <w:vertAlign w:val="subscript"/>
          <w:lang w:val="en-GB"/>
        </w:rPr>
        <w:t xml:space="preserve"> </w:t>
      </w:r>
      <w:r>
        <w:rPr>
          <w:iCs/>
          <w:color w:val="000000"/>
          <w:sz w:val="24"/>
          <w:szCs w:val="24"/>
          <w:lang w:val="en-GB"/>
        </w:rPr>
        <w:t xml:space="preserve">covers a more limited set of compositions (Fig. 1). It was used as a way of improving multitask learning as well as a way of introducing structural information in the </w:t>
      </w:r>
      <w:r>
        <w:rPr>
          <w:rFonts w:eastAsia="Times New Roman"/>
          <w:iCs/>
          <w:color w:val="000000"/>
          <w:sz w:val="24"/>
          <w:szCs w:val="24"/>
          <w:lang w:val="en-GB"/>
        </w:rPr>
        <w:t>deep learning framework</w:t>
      </w:r>
      <w:r>
        <w:rPr>
          <w:iCs/>
          <w:color w:val="000000"/>
          <w:sz w:val="24"/>
          <w:szCs w:val="24"/>
          <w:lang w:val="en-GB"/>
        </w:rPr>
        <w:t xml:space="preserve">. </w:t>
      </w:r>
    </w:p>
    <w:p w14:paraId="4213DD88" w14:textId="77777777" w:rsidR="007D7A6B" w:rsidRDefault="007D7A6B">
      <w:pPr>
        <w:tabs>
          <w:tab w:val="left" w:pos="284"/>
        </w:tabs>
        <w:spacing w:after="0"/>
        <w:rPr>
          <w:rFonts w:ascii="Times New Roman" w:hAnsi="Times New Roman"/>
          <w:sz w:val="24"/>
          <w:szCs w:val="24"/>
        </w:rPr>
      </w:pPr>
    </w:p>
    <w:p w14:paraId="0F26793C" w14:textId="77777777" w:rsidR="007D7A6B" w:rsidRDefault="0070608F">
      <w:pPr>
        <w:pStyle w:val="Texteprformat"/>
        <w:spacing w:after="0"/>
        <w:rPr>
          <w:rFonts w:ascii="Times New Roman" w:hAnsi="Times New Roman"/>
          <w:szCs w:val="24"/>
        </w:rPr>
      </w:pPr>
      <w:r>
        <w:rPr>
          <w:rFonts w:cs="Times New Roman"/>
          <w:b/>
          <w:bCs/>
          <w:i/>
          <w:color w:val="000000"/>
          <w:szCs w:val="24"/>
        </w:rPr>
        <w:t xml:space="preserve">2.3 Sample synthesis and </w:t>
      </w:r>
      <w:commentRangeStart w:id="198"/>
      <w:r>
        <w:rPr>
          <w:rFonts w:cs="Times New Roman"/>
          <w:b/>
          <w:bCs/>
          <w:i/>
          <w:color w:val="000000"/>
          <w:szCs w:val="24"/>
        </w:rPr>
        <w:t>viscosity</w:t>
      </w:r>
      <w:commentRangeEnd w:id="198"/>
      <w:r>
        <w:commentReference w:id="198"/>
      </w:r>
      <w:r>
        <w:rPr>
          <w:rFonts w:cs="Times New Roman"/>
          <w:b/>
          <w:bCs/>
          <w:i/>
          <w:color w:val="000000"/>
          <w:szCs w:val="24"/>
        </w:rPr>
        <w:t>-density measurements</w:t>
      </w:r>
    </w:p>
    <w:p w14:paraId="5205A992" w14:textId="4B51F9CB" w:rsidR="007D7A6B" w:rsidRDefault="0070608F">
      <w:pPr>
        <w:pStyle w:val="Texteprformat"/>
        <w:rPr>
          <w:rFonts w:ascii="Times New Roman" w:hAnsi="Times New Roman"/>
          <w:szCs w:val="24"/>
        </w:rPr>
      </w:pPr>
      <w:r>
        <w:rPr>
          <w:rFonts w:cs="Times New Roman"/>
          <w:color w:val="000000"/>
          <w:szCs w:val="24"/>
        </w:rPr>
        <w:t>To extend the viscosity dataset for peralkaline aluminosilicate melts, new compositions were synthesized at IPGP in Paris from reagent-grade K</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Na</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 xml:space="preserve">3 </w:t>
      </w:r>
      <w:r>
        <w:rPr>
          <w:rFonts w:cs="Times New Roman"/>
          <w:color w:val="000000"/>
          <w:szCs w:val="24"/>
        </w:rPr>
        <w:t>and SiO</w:t>
      </w:r>
      <w:r>
        <w:rPr>
          <w:rFonts w:cs="Times New Roman"/>
          <w:color w:val="000000"/>
          <w:szCs w:val="24"/>
          <w:vertAlign w:val="subscript"/>
        </w:rPr>
        <w:t>2</w:t>
      </w:r>
      <w:r>
        <w:rPr>
          <w:rFonts w:cs="Times New Roman"/>
          <w:color w:val="000000"/>
          <w:szCs w:val="24"/>
        </w:rPr>
        <w:t xml:space="preserve"> dried oxide powders, following the protocol described in Le </w:t>
      </w:r>
      <w:proofErr w:type="spellStart"/>
      <w:r>
        <w:rPr>
          <w:rFonts w:cs="Times New Roman"/>
          <w:color w:val="000000"/>
          <w:szCs w:val="24"/>
        </w:rPr>
        <w:t>Losq</w:t>
      </w:r>
      <w:proofErr w:type="spellEnd"/>
      <w:r>
        <w:rPr>
          <w:rFonts w:cs="Times New Roman"/>
          <w:color w:val="000000"/>
          <w:szCs w:val="24"/>
        </w:rPr>
        <w:t xml:space="preserve"> and Neuville </w:t>
      </w:r>
      <w:bookmarkStart w:id="199" w:name="ZOTERO_BREF_xutP9Qc7tlDm"/>
      <w:r>
        <w:rPr>
          <w:rFonts w:cs="Times New Roman"/>
          <w:color w:val="000000"/>
          <w:szCs w:val="24"/>
        </w:rPr>
        <w:t>(2013)</w:t>
      </w:r>
      <w:bookmarkEnd w:id="199"/>
      <w:r>
        <w:rPr>
          <w:rFonts w:cs="Times New Roman"/>
          <w:color w:val="000000"/>
          <w:szCs w:val="24"/>
        </w:rPr>
        <w:t xml:space="preserve">. Viscosity and density measurements follow the standard protocol used in the Geomaterial laboratory at </w:t>
      </w:r>
      <w:proofErr w:type="gramStart"/>
      <w:r>
        <w:rPr>
          <w:rFonts w:cs="Times New Roman"/>
          <w:color w:val="000000"/>
          <w:szCs w:val="24"/>
        </w:rPr>
        <w:t xml:space="preserve">IPGP  </w:t>
      </w:r>
      <w:bookmarkStart w:id="200" w:name="ZOTERO_BREF_4gnpP2Eh8PyE"/>
      <w:r>
        <w:rPr>
          <w:rFonts w:cs="Times New Roman"/>
          <w:color w:val="000000"/>
          <w:szCs w:val="24"/>
        </w:rPr>
        <w:t>(</w:t>
      </w:r>
      <w:proofErr w:type="gramEnd"/>
      <w:r>
        <w:rPr>
          <w:rFonts w:cs="Times New Roman"/>
          <w:color w:val="000000"/>
          <w:szCs w:val="24"/>
        </w:rPr>
        <w:t xml:space="preserve">Neuville, 2006; Le </w:t>
      </w:r>
      <w:proofErr w:type="spellStart"/>
      <w:r>
        <w:rPr>
          <w:rFonts w:cs="Times New Roman"/>
          <w:color w:val="000000"/>
          <w:szCs w:val="24"/>
        </w:rPr>
        <w:t>Losq</w:t>
      </w:r>
      <w:proofErr w:type="spellEnd"/>
      <w:r>
        <w:rPr>
          <w:rFonts w:cs="Times New Roman"/>
          <w:color w:val="000000"/>
          <w:szCs w:val="24"/>
        </w:rPr>
        <w:t xml:space="preserve"> and Neuville, 2013; Le </w:t>
      </w:r>
      <w:proofErr w:type="spellStart"/>
      <w:r>
        <w:rPr>
          <w:rFonts w:cs="Times New Roman"/>
          <w:color w:val="000000"/>
          <w:szCs w:val="24"/>
        </w:rPr>
        <w:t>Losq</w:t>
      </w:r>
      <w:proofErr w:type="spellEnd"/>
      <w:r>
        <w:rPr>
          <w:rFonts w:cs="Times New Roman"/>
          <w:color w:val="000000"/>
          <w:szCs w:val="24"/>
        </w:rPr>
        <w:t xml:space="preserve"> et al., 2014)</w:t>
      </w:r>
      <w:bookmarkEnd w:id="200"/>
      <w:r>
        <w:rPr>
          <w:rFonts w:cs="Times New Roman"/>
          <w:color w:val="000000"/>
          <w:szCs w:val="24"/>
        </w:rPr>
        <w:t xml:space="preserve">. </w:t>
      </w:r>
      <w:r>
        <w:rPr>
          <w:rFonts w:cs="Times New Roman"/>
          <w:color w:val="000000"/>
          <w:szCs w:val="24"/>
          <w:lang w:val="en-GB"/>
        </w:rPr>
        <w:t xml:space="preserve">Chemical compositions (Table 1) have been measured using a </w:t>
      </w:r>
      <w:proofErr w:type="spellStart"/>
      <w:r>
        <w:rPr>
          <w:rFonts w:cs="Times New Roman"/>
          <w:color w:val="000000"/>
          <w:szCs w:val="24"/>
          <w:lang w:val="en-GB"/>
        </w:rPr>
        <w:t>Cameca</w:t>
      </w:r>
      <w:proofErr w:type="spellEnd"/>
      <w:r>
        <w:rPr>
          <w:rFonts w:cs="Times New Roman"/>
          <w:color w:val="000000"/>
          <w:szCs w:val="24"/>
          <w:lang w:val="en-GB"/>
        </w:rPr>
        <w:t xml:space="preserve"> SX50 electron microprobe, with a 30 </w:t>
      </w:r>
      <w:proofErr w:type="spellStart"/>
      <w:r>
        <w:rPr>
          <w:rFonts w:cs="Times New Roman"/>
          <w:color w:val="000000"/>
          <w:szCs w:val="24"/>
          <w:lang w:val="en-GB"/>
        </w:rPr>
        <w:t>nA</w:t>
      </w:r>
      <w:proofErr w:type="spellEnd"/>
      <w:r>
        <w:rPr>
          <w:rFonts w:cs="Times New Roman"/>
          <w:color w:val="000000"/>
          <w:szCs w:val="24"/>
          <w:lang w:val="en-GB"/>
        </w:rPr>
        <w:t xml:space="preserve">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w:t>
      </w:r>
      <w:r>
        <w:rPr>
          <w:rFonts w:cs="Times New Roman"/>
          <w:color w:val="000000"/>
          <w:szCs w:val="24"/>
          <w:lang w:val="en-GB"/>
        </w:rPr>
        <w:lastRenderedPageBreak/>
        <w:t xml:space="preserve">affected by an error lower or equal to 0.03 log </w:t>
      </w:r>
      <w:proofErr w:type="spellStart"/>
      <w:r>
        <w:rPr>
          <w:rFonts w:cs="Times New Roman"/>
          <w:color w:val="000000"/>
          <w:szCs w:val="24"/>
          <w:lang w:val="en-GB"/>
        </w:rPr>
        <w:t>Pa·s</w:t>
      </w:r>
      <w:proofErr w:type="spellEnd"/>
      <w:r>
        <w:rPr>
          <w:rFonts w:cs="Times New Roman"/>
          <w:color w:val="000000"/>
          <w:szCs w:val="24"/>
          <w:lang w:val="en-GB"/>
        </w:rPr>
        <w:t>. All measured viscosities were Newtonian</w:t>
      </w:r>
      <w:ins w:id="201" w:author="VALENTINE, ANDREW" w:date="2021-03-10T20:31:00Z">
        <w:r w:rsidR="009E2A4C">
          <w:rPr>
            <w:rFonts w:cs="Times New Roman"/>
            <w:color w:val="000000"/>
            <w:szCs w:val="24"/>
            <w:lang w:val="en-GB"/>
          </w:rPr>
          <w:t xml:space="preserve">; </w:t>
        </w:r>
      </w:ins>
      <w:del w:id="202" w:author="VALENTINE, ANDREW" w:date="2021-03-10T20:31:00Z">
        <w:r w:rsidDel="009E2A4C">
          <w:rPr>
            <w:rFonts w:cs="Times New Roman"/>
            <w:color w:val="000000"/>
            <w:szCs w:val="24"/>
            <w:lang w:val="en-GB"/>
          </w:rPr>
          <w:delText xml:space="preserve">, </w:delText>
        </w:r>
      </w:del>
      <w:r>
        <w:rPr>
          <w:rFonts w:cs="Times New Roman"/>
          <w:color w:val="000000"/>
          <w:szCs w:val="24"/>
          <w:lang w:val="en-GB"/>
        </w:rPr>
        <w:t>no dependence on the strain rate was observed.</w:t>
      </w:r>
    </w:p>
    <w:p w14:paraId="3E471769" w14:textId="77777777" w:rsidR="007D7A6B" w:rsidRDefault="007D7A6B">
      <w:pPr>
        <w:pStyle w:val="Texteprformat"/>
        <w:spacing w:after="0"/>
        <w:rPr>
          <w:rFonts w:ascii="Times New Roman" w:hAnsi="Times New Roman"/>
          <w:szCs w:val="24"/>
        </w:rPr>
      </w:pPr>
    </w:p>
    <w:p w14:paraId="4859FB06" w14:textId="77777777" w:rsidR="007D7A6B" w:rsidRDefault="0070608F">
      <w:pPr>
        <w:pStyle w:val="Texteprformat"/>
        <w:spacing w:after="0"/>
        <w:rPr>
          <w:rFonts w:ascii="Times New Roman" w:hAnsi="Times New Roman"/>
          <w:szCs w:val="24"/>
        </w:rPr>
      </w:pPr>
      <w:r>
        <w:rPr>
          <w:rFonts w:cs="Times New Roman"/>
          <w:b/>
          <w:bCs/>
          <w:i/>
          <w:color w:val="000000"/>
          <w:szCs w:val="24"/>
          <w:lang w:val="en-GB"/>
        </w:rPr>
        <w:t>2.4 Raman spectroscopy</w:t>
      </w:r>
    </w:p>
    <w:p w14:paraId="3EFFF3E4" w14:textId="77777777" w:rsidR="007D7A6B" w:rsidRDefault="0070608F">
      <w:pPr>
        <w:spacing w:after="0"/>
      </w:pPr>
      <w:r>
        <w:rPr>
          <w:color w:val="000000"/>
          <w:sz w:val="24"/>
          <w:szCs w:val="24"/>
          <w:lang w:val="en-GB"/>
        </w:rPr>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w:t>
      </w:r>
      <w:proofErr w:type="gramStart"/>
      <w:r>
        <w:rPr>
          <w:color w:val="000000"/>
          <w:sz w:val="24"/>
          <w:szCs w:val="24"/>
          <w:lang w:val="en-GB"/>
        </w:rPr>
        <w:t>cm</w:t>
      </w:r>
      <w:r>
        <w:rPr>
          <w:color w:val="000000"/>
          <w:sz w:val="24"/>
          <w:szCs w:val="24"/>
          <w:vertAlign w:val="superscript"/>
          <w:lang w:val="en-GB"/>
        </w:rPr>
        <w:t>-1</w:t>
      </w:r>
      <w:proofErr w:type="gramEnd"/>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w:t>
      </w:r>
      <w:proofErr w:type="spellStart"/>
      <w:r>
        <w:rPr>
          <w:color w:val="000000"/>
          <w:sz w:val="24"/>
          <w:szCs w:val="24"/>
          <w:lang w:val="en-GB"/>
        </w:rPr>
        <w:t>Ar</w:t>
      </w:r>
      <w:proofErr w:type="spellEnd"/>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highlight w:val="none"/>
          <w:lang w:val="en-GB"/>
        </w:rPr>
        <w:t xml:space="preserve">Unpolarized Raman spectra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that were excited with a laser power of 100-150 </w:t>
      </w:r>
      <w:proofErr w:type="spellStart"/>
      <w:r>
        <w:rPr>
          <w:color w:val="000000"/>
          <w:sz w:val="24"/>
          <w:szCs w:val="24"/>
          <w:lang w:val="en-GB"/>
        </w:rPr>
        <w:t>mW</w:t>
      </w:r>
      <w:proofErr w:type="spellEnd"/>
      <w:r>
        <w:rPr>
          <w:color w:val="000000"/>
          <w:sz w:val="24"/>
          <w:szCs w:val="24"/>
          <w:lang w:val="en-GB"/>
        </w:rPr>
        <w:t xml:space="preserve"> on the sample. </w:t>
      </w:r>
    </w:p>
    <w:p w14:paraId="7C3C3C14" w14:textId="77777777" w:rsidR="007D7A6B" w:rsidRDefault="007D7A6B">
      <w:pPr>
        <w:spacing w:after="0"/>
        <w:rPr>
          <w:rFonts w:ascii="Times New Roman" w:hAnsi="Times New Roman"/>
          <w:color w:val="000000"/>
          <w:sz w:val="24"/>
          <w:szCs w:val="24"/>
          <w:lang w:val="en-GB"/>
        </w:rPr>
      </w:pPr>
    </w:p>
    <w:p w14:paraId="2DD9CBB2" w14:textId="77777777" w:rsidR="007D7A6B" w:rsidRDefault="0070608F">
      <w:r>
        <w:rPr>
          <w:color w:val="000000"/>
          <w:sz w:val="24"/>
          <w:szCs w:val="24"/>
          <w:lang w:val="en-GB"/>
        </w:rPr>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w:t>
      </w:r>
      <w:proofErr w:type="spellStart"/>
      <w:r>
        <w:rPr>
          <w:color w:val="000000"/>
          <w:sz w:val="24"/>
          <w:szCs w:val="24"/>
          <w:lang w:val="en-GB"/>
        </w:rPr>
        <w:t>KAl</w:t>
      </w:r>
      <w:proofErr w:type="spellEnd"/>
      <w:r>
        <w:rPr>
          <w:color w:val="000000"/>
          <w:sz w:val="24"/>
          <w:szCs w:val="24"/>
          <w:lang w:val="en-GB"/>
        </w:rPr>
        <w:t>)</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w:t>
      </w:r>
      <w:proofErr w:type="gramStart"/>
      <w:r>
        <w:rPr>
          <w:color w:val="000000"/>
          <w:sz w:val="24"/>
          <w:szCs w:val="24"/>
          <w:lang w:val="en-GB"/>
        </w:rPr>
        <w:t>K</w:t>
      </w:r>
      <w:r>
        <w:rPr>
          <w:color w:val="000000"/>
          <w:sz w:val="24"/>
          <w:szCs w:val="24"/>
          <w:vertAlign w:val="subscript"/>
          <w:lang w:val="en-GB"/>
        </w:rPr>
        <w:t>2</w:t>
      </w:r>
      <w:r>
        <w:rPr>
          <w:color w:val="000000"/>
          <w:sz w:val="24"/>
          <w:szCs w:val="24"/>
          <w:lang w:val="en-GB"/>
        </w:rPr>
        <w:t>(</w:t>
      </w:r>
      <w:proofErr w:type="spellStart"/>
      <w:proofErr w:type="gramEnd"/>
      <w:r>
        <w:rPr>
          <w:color w:val="000000"/>
          <w:sz w:val="24"/>
          <w:szCs w:val="24"/>
          <w:lang w:val="en-GB"/>
        </w:rPr>
        <w:t>KAl</w:t>
      </w:r>
      <w:proofErr w:type="spellEnd"/>
      <w:r>
        <w:rPr>
          <w:color w:val="000000"/>
          <w:sz w:val="24"/>
          <w:szCs w:val="24"/>
          <w:lang w:val="en-GB"/>
        </w:rPr>
        <w:t>)</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w:t>
      </w:r>
      <w:proofErr w:type="spellStart"/>
      <w:r>
        <w:rPr>
          <w:color w:val="000000"/>
          <w:sz w:val="24"/>
          <w:szCs w:val="24"/>
          <w:lang w:val="en-GB"/>
        </w:rPr>
        <w:t>Mysen</w:t>
      </w:r>
      <w:proofErr w:type="spellEnd"/>
      <w:r>
        <w:rPr>
          <w:color w:val="000000"/>
          <w:sz w:val="24"/>
          <w:szCs w:val="24"/>
          <w:lang w:val="en-GB"/>
        </w:rPr>
        <w:t xml:space="preserve"> </w:t>
      </w:r>
      <w:bookmarkStart w:id="203" w:name="ZOTERO_BREF_1CDER4PRVIgf"/>
      <w:r>
        <w:rPr>
          <w:color w:val="000000"/>
          <w:sz w:val="24"/>
          <w:szCs w:val="24"/>
          <w:lang w:val="en-GB"/>
        </w:rPr>
        <w:t>(1996, 1999)</w:t>
      </w:r>
      <w:bookmarkEnd w:id="203"/>
      <w:r>
        <w:rPr>
          <w:color w:val="000000"/>
          <w:sz w:val="24"/>
          <w:szCs w:val="24"/>
          <w:lang w:val="en-GB"/>
        </w:rPr>
        <w:t xml:space="preserve">, were added to the database. Those spectra were acquired with a </w:t>
      </w:r>
      <w:proofErr w:type="spellStart"/>
      <w:r>
        <w:rPr>
          <w:color w:val="000000"/>
          <w:sz w:val="24"/>
          <w:szCs w:val="24"/>
          <w:lang w:val="en-GB"/>
        </w:rPr>
        <w:t>Dilor</w:t>
      </w:r>
      <w:proofErr w:type="spellEnd"/>
      <w:r>
        <w:rPr>
          <w:color w:val="000000"/>
          <w:sz w:val="24"/>
          <w:szCs w:val="24"/>
          <w:lang w:val="en-GB"/>
        </w:rPr>
        <w:t xml:space="preserve"> XY confocal </w:t>
      </w:r>
      <w:proofErr w:type="spellStart"/>
      <w:r>
        <w:rPr>
          <w:color w:val="000000"/>
          <w:sz w:val="24"/>
          <w:szCs w:val="24"/>
          <w:lang w:val="en-GB"/>
        </w:rPr>
        <w:t>microRaman</w:t>
      </w:r>
      <w:proofErr w:type="spellEnd"/>
      <w:r>
        <w:rPr>
          <w:color w:val="000000"/>
          <w:sz w:val="24"/>
          <w:szCs w:val="24"/>
          <w:lang w:val="en-GB"/>
        </w:rPr>
        <w:t xml:space="preserve"> spectrometer equipped with a cryogenic Thompson Model 4000 CCD. </w:t>
      </w:r>
      <w:commentRangeStart w:id="204"/>
      <w:r>
        <w:rPr>
          <w:color w:val="000000"/>
          <w:sz w:val="24"/>
          <w:szCs w:val="24"/>
          <w:lang w:val="en-GB"/>
        </w:rPr>
        <w:t xml:space="preserve">The 488 nm line of a </w:t>
      </w:r>
      <w:proofErr w:type="spellStart"/>
      <w:r>
        <w:rPr>
          <w:color w:val="000000"/>
          <w:sz w:val="24"/>
          <w:szCs w:val="24"/>
          <w:lang w:val="en-GB"/>
        </w:rPr>
        <w:t>SpectraPhysics</w:t>
      </w:r>
      <w:proofErr w:type="spellEnd"/>
      <w:r>
        <w:rPr>
          <w:color w:val="000000"/>
          <w:sz w:val="24"/>
          <w:szCs w:val="24"/>
          <w:lang w:val="en-GB"/>
        </w:rPr>
        <w:t xml:space="preserve"> model 2025 </w:t>
      </w:r>
      <w:proofErr w:type="spellStart"/>
      <w:r>
        <w:rPr>
          <w:color w:val="000000"/>
          <w:sz w:val="24"/>
          <w:szCs w:val="24"/>
          <w:lang w:val="en-GB"/>
        </w:rPr>
        <w:t>Ar</w:t>
      </w:r>
      <w:proofErr w:type="spellEnd"/>
      <w:r>
        <w:rPr>
          <w:color w:val="000000"/>
          <w:sz w:val="24"/>
          <w:szCs w:val="24"/>
          <w:vertAlign w:val="superscript"/>
          <w:lang w:val="en-GB"/>
        </w:rPr>
        <w:t>+</w:t>
      </w:r>
      <w:r>
        <w:rPr>
          <w:color w:val="000000"/>
          <w:sz w:val="24"/>
          <w:szCs w:val="24"/>
          <w:lang w:val="en-GB"/>
        </w:rPr>
        <w:t xml:space="preserve"> laser operating at several hundred </w:t>
      </w:r>
      <w:proofErr w:type="spellStart"/>
      <w:r>
        <w:rPr>
          <w:color w:val="000000"/>
          <w:sz w:val="24"/>
          <w:szCs w:val="24"/>
          <w:lang w:val="en-GB"/>
        </w:rPr>
        <w:t>mW</w:t>
      </w:r>
      <w:proofErr w:type="spellEnd"/>
      <w:r>
        <w:rPr>
          <w:color w:val="000000"/>
          <w:sz w:val="24"/>
          <w:szCs w:val="24"/>
          <w:lang w:val="en-GB"/>
        </w:rPr>
        <w:t xml:space="preserve"> at the sample was used for sample excitation. </w:t>
      </w:r>
      <w:commentRangeEnd w:id="204"/>
      <w:r>
        <w:commentReference w:id="204"/>
      </w:r>
    </w:p>
    <w:p w14:paraId="17682C08" w14:textId="77777777" w:rsidR="007D7A6B" w:rsidRDefault="007D7A6B">
      <w:pPr>
        <w:spacing w:after="0"/>
        <w:rPr>
          <w:rFonts w:ascii="Times New Roman" w:hAnsi="Times New Roman"/>
          <w:color w:val="000000"/>
          <w:sz w:val="24"/>
          <w:szCs w:val="24"/>
          <w:lang w:val="en-GB"/>
        </w:rPr>
      </w:pPr>
    </w:p>
    <w:p w14:paraId="126DE382" w14:textId="77777777" w:rsidR="007D7A6B" w:rsidRDefault="0070608F">
      <w:pPr>
        <w:rPr>
          <w:rFonts w:ascii="Times New Roman" w:hAnsi="Times New Roman"/>
          <w:sz w:val="24"/>
          <w:szCs w:val="24"/>
        </w:rPr>
      </w:pPr>
      <w:proofErr w:type="spellStart"/>
      <w:r>
        <w:rPr>
          <w:color w:val="000000"/>
          <w:sz w:val="24"/>
          <w:szCs w:val="24"/>
          <w:lang w:val="en-GB"/>
        </w:rPr>
        <w:lastRenderedPageBreak/>
        <w:t>Preprocessing</w:t>
      </w:r>
      <w:proofErr w:type="spellEnd"/>
      <w:r>
        <w:rPr>
          <w:color w:val="000000"/>
          <w:sz w:val="24"/>
          <w:szCs w:val="24"/>
          <w:lang w:val="en-GB"/>
        </w:rPr>
        <w:t xml:space="preserve"> of the spectra was kept to minimum: (</w:t>
      </w:r>
      <w:proofErr w:type="spellStart"/>
      <w:r>
        <w:rPr>
          <w:color w:val="000000"/>
          <w:sz w:val="24"/>
          <w:szCs w:val="24"/>
          <w:lang w:val="en-GB"/>
        </w:rPr>
        <w:t>i</w:t>
      </w:r>
      <w:proofErr w:type="spellEnd"/>
      <w:r>
        <w:rPr>
          <w:color w:val="000000"/>
          <w:sz w:val="24"/>
          <w:szCs w:val="24"/>
          <w:lang w:val="en-GB"/>
        </w:rPr>
        <w:t>) a linear baseline was adjusted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for temperature and excitation line effects </w:t>
      </w:r>
      <w:bookmarkStart w:id="205" w:name="ZOTERO_BREF_EqsiEtlDQ7UF"/>
      <w:r>
        <w:rPr>
          <w:color w:val="000000"/>
          <w:sz w:val="24"/>
          <w:szCs w:val="24"/>
          <w:lang w:val="en-GB"/>
        </w:rPr>
        <w:t xml:space="preserve">(see details and references in Le </w:t>
      </w:r>
      <w:proofErr w:type="spellStart"/>
      <w:r>
        <w:rPr>
          <w:color w:val="000000"/>
          <w:sz w:val="24"/>
          <w:szCs w:val="24"/>
          <w:lang w:val="en-GB"/>
        </w:rPr>
        <w:t>Losq</w:t>
      </w:r>
      <w:proofErr w:type="spellEnd"/>
      <w:r>
        <w:rPr>
          <w:color w:val="000000"/>
          <w:sz w:val="24"/>
          <w:szCs w:val="24"/>
          <w:lang w:val="en-GB"/>
        </w:rPr>
        <w:t xml:space="preserve"> and Neuville, 2013; Le </w:t>
      </w:r>
      <w:proofErr w:type="spellStart"/>
      <w:r>
        <w:rPr>
          <w:color w:val="000000"/>
          <w:sz w:val="24"/>
          <w:szCs w:val="24"/>
          <w:lang w:val="en-GB"/>
        </w:rPr>
        <w:t>Losq</w:t>
      </w:r>
      <w:proofErr w:type="spellEnd"/>
      <w:r>
        <w:rPr>
          <w:color w:val="000000"/>
          <w:sz w:val="24"/>
          <w:szCs w:val="24"/>
          <w:lang w:val="en-GB"/>
        </w:rPr>
        <w:t xml:space="preserve"> et al., 2014)</w:t>
      </w:r>
      <w:bookmarkEnd w:id="205"/>
      <w:r>
        <w:rPr>
          <w:color w:val="000000"/>
          <w:sz w:val="24"/>
          <w:szCs w:val="24"/>
          <w:lang w:val="en-GB"/>
        </w:rPr>
        <w:t>, and (iii) the spectra were normalised to their maximum intensity such that the intensity in each spectrum varies between 0 and 1. Only signals in the 400-1250 cm</w:t>
      </w:r>
      <w:r>
        <w:rPr>
          <w:color w:val="000000"/>
          <w:sz w:val="24"/>
          <w:szCs w:val="24"/>
          <w:vertAlign w:val="superscript"/>
          <w:lang w:val="en-GB"/>
        </w:rPr>
        <w:t>-1</w:t>
      </w:r>
      <w:r>
        <w:rPr>
          <w:color w:val="000000"/>
          <w:sz w:val="24"/>
          <w:szCs w:val="24"/>
          <w:lang w:val="en-GB"/>
        </w:rPr>
        <w:t xml:space="preserve"> range were retained as different spectra had different starting and ending Raman shift values. After pre-processing, spectra were saved in a HDF5 file for their future use.</w:t>
      </w:r>
    </w:p>
    <w:p w14:paraId="1CBDB956" w14:textId="77777777" w:rsidR="007D7A6B" w:rsidRDefault="007D7A6B">
      <w:pPr>
        <w:spacing w:after="0"/>
        <w:rPr>
          <w:rFonts w:ascii="Times New Roman" w:hAnsi="Times New Roman"/>
          <w:sz w:val="24"/>
          <w:szCs w:val="24"/>
        </w:rPr>
      </w:pPr>
    </w:p>
    <w:p w14:paraId="357BDA2E" w14:textId="77777777" w:rsidR="007D7A6B" w:rsidRDefault="0070608F">
      <w:pPr>
        <w:spacing w:after="0"/>
        <w:rPr>
          <w:rFonts w:ascii="Times New Roman" w:hAnsi="Times New Roman"/>
          <w:sz w:val="24"/>
          <w:szCs w:val="24"/>
        </w:rPr>
      </w:pPr>
      <w:r>
        <w:rPr>
          <w:b/>
          <w:bCs/>
          <w:i/>
          <w:iCs/>
          <w:color w:val="000000"/>
          <w:sz w:val="24"/>
          <w:szCs w:val="24"/>
        </w:rPr>
        <w:t>2.5 Deep learning model</w:t>
      </w:r>
    </w:p>
    <w:p w14:paraId="6B6DEA8E" w14:textId="77777777" w:rsidR="007D7A6B" w:rsidRDefault="0070608F">
      <w:pPr>
        <w:spacing w:after="0"/>
        <w:rPr>
          <w:rFonts w:ascii="Times New Roman" w:hAnsi="Times New Roman"/>
          <w:i/>
          <w:iCs/>
          <w:sz w:val="24"/>
          <w:szCs w:val="24"/>
        </w:rPr>
      </w:pPr>
      <w:r>
        <w:rPr>
          <w:i/>
          <w:iCs/>
          <w:color w:val="000000"/>
          <w:sz w:val="24"/>
          <w:szCs w:val="24"/>
        </w:rPr>
        <w:t>2.5.1 Overview</w:t>
      </w:r>
    </w:p>
    <w:p w14:paraId="72CC2D3D" w14:textId="77777777" w:rsidR="007D7A6B" w:rsidRDefault="0070608F">
      <w:pPr>
        <w:rPr>
          <w:rFonts w:ascii="Times New Roman" w:hAnsi="Times New Roman"/>
          <w:sz w:val="24"/>
          <w:szCs w:val="24"/>
        </w:rPr>
      </w:pPr>
      <w:r>
        <w:rPr>
          <w:color w:val="000000"/>
          <w:sz w:val="24"/>
          <w:szCs w:val="24"/>
        </w:rPr>
        <w:t xml:space="preserve">The </w:t>
      </w:r>
      <w:proofErr w:type="spellStart"/>
      <w:r>
        <w:rPr>
          <w:color w:val="000000"/>
          <w:sz w:val="24"/>
          <w:szCs w:val="24"/>
        </w:rPr>
        <w:t>i</w:t>
      </w:r>
      <w:proofErr w:type="spellEnd"/>
      <w:r>
        <w:rPr>
          <w:color w:val="000000"/>
          <w:sz w:val="24"/>
          <w:szCs w:val="24"/>
        </w:rPr>
        <w:t xml:space="preserve">-MELT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206" w:name="ZOTERO_BREF_taGXHh0pnwNx"/>
      <w:r>
        <w:rPr>
          <w:color w:val="000000"/>
          <w:sz w:val="24"/>
          <w:szCs w:val="24"/>
        </w:rPr>
        <w:t>(Murphy, 2012; Goodfellow et al., 2016)</w:t>
      </w:r>
      <w:bookmarkEnd w:id="206"/>
      <w:r>
        <w:rPr>
          <w:color w:val="000000"/>
          <w:sz w:val="24"/>
          <w:szCs w:val="24"/>
        </w:rPr>
        <w:t xml:space="preserve">. It either predicts directly-observable glass properties including density, refractive index and Raman spectra, or outputs the latent variables (such as configurational entropy, </w:t>
      </w:r>
      <w:proofErr w:type="spellStart"/>
      <w:r>
        <w:rPr>
          <w:i/>
          <w:iCs/>
          <w:color w:val="000000"/>
          <w:sz w:val="24"/>
          <w:szCs w:val="24"/>
        </w:rPr>
        <w:t>S</w:t>
      </w:r>
      <w:r>
        <w:rPr>
          <w:i/>
          <w:iCs/>
          <w:color w:val="000000"/>
          <w:sz w:val="24"/>
          <w:szCs w:val="24"/>
          <w:vertAlign w:val="superscript"/>
        </w:rPr>
        <w:t>conf</w:t>
      </w:r>
      <w:proofErr w:type="spellEnd"/>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w:t>
      </w:r>
      <w:proofErr w:type="spellStart"/>
      <w:r>
        <w:rPr>
          <w:color w:val="000000"/>
          <w:sz w:val="24"/>
          <w:szCs w:val="24"/>
        </w:rPr>
        <w:t>Avramov-Milchev</w:t>
      </w:r>
      <w:proofErr w:type="spellEnd"/>
      <w:r>
        <w:rPr>
          <w:color w:val="000000"/>
          <w:sz w:val="24"/>
          <w:szCs w:val="24"/>
        </w:rPr>
        <w:t xml:space="preserve">, </w:t>
      </w:r>
      <w:proofErr w:type="spellStart"/>
      <w:r>
        <w:rPr>
          <w:color w:val="000000"/>
          <w:sz w:val="24"/>
          <w:szCs w:val="24"/>
        </w:rPr>
        <w:t>Tamman</w:t>
      </w:r>
      <w:proofErr w:type="spellEnd"/>
      <w:r>
        <w:rPr>
          <w:color w:val="000000"/>
          <w:sz w:val="24"/>
          <w:szCs w:val="24"/>
        </w:rPr>
        <w:t xml:space="preserve">-Vogel-Fulcher and Free Volume </w:t>
      </w:r>
      <w:r>
        <w:rPr>
          <w:color w:val="000000"/>
          <w:sz w:val="24"/>
          <w:szCs w:val="24"/>
        </w:rPr>
        <w:lastRenderedPageBreak/>
        <w:t xml:space="preserve">Theory. In the next section, we will present the possibility of performing such </w:t>
      </w:r>
      <w:commentRangeStart w:id="207"/>
      <w:r>
        <w:rPr>
          <w:i/>
          <w:iCs/>
          <w:color w:val="000000"/>
          <w:sz w:val="24"/>
          <w:szCs w:val="24"/>
        </w:rPr>
        <w:t>trans-theoretical</w:t>
      </w:r>
      <w:r>
        <w:rPr>
          <w:color w:val="000000"/>
          <w:sz w:val="24"/>
          <w:szCs w:val="24"/>
        </w:rPr>
        <w:t xml:space="preserve"> predictions, </w:t>
      </w:r>
      <w:proofErr w:type="gramStart"/>
      <w:r>
        <w:rPr>
          <w:color w:val="000000"/>
          <w:sz w:val="24"/>
          <w:szCs w:val="24"/>
        </w:rPr>
        <w:t>i.e.</w:t>
      </w:r>
      <w:proofErr w:type="gramEnd"/>
      <w:r>
        <w:rPr>
          <w:color w:val="000000"/>
          <w:sz w:val="24"/>
          <w:szCs w:val="24"/>
        </w:rPr>
        <w:t xml:space="preserve"> to perform predictions of a given property through different theoretical/empirical frameworks.</w:t>
      </w:r>
      <w:commentRangeEnd w:id="207"/>
      <w:r>
        <w:commentReference w:id="207"/>
      </w:r>
    </w:p>
    <w:p w14:paraId="1DF06D7B" w14:textId="77777777" w:rsidR="007D7A6B" w:rsidRDefault="007D7A6B">
      <w:pPr>
        <w:spacing w:after="0"/>
        <w:rPr>
          <w:rFonts w:ascii="Times New Roman" w:hAnsi="Times New Roman"/>
          <w:sz w:val="24"/>
          <w:szCs w:val="24"/>
        </w:rPr>
      </w:pPr>
    </w:p>
    <w:p w14:paraId="2BA4C5F3" w14:textId="77777777" w:rsidR="007D7A6B" w:rsidRDefault="0070608F">
      <w:pPr>
        <w:spacing w:after="0"/>
        <w:rPr>
          <w:rFonts w:ascii="Times New Roman" w:hAnsi="Times New Roman"/>
          <w:sz w:val="24"/>
          <w:szCs w:val="24"/>
        </w:rPr>
      </w:pPr>
      <w:r>
        <w:rPr>
          <w:rFonts w:eastAsia="Liberation Mono"/>
          <w:i/>
          <w:iCs/>
          <w:color w:val="000000"/>
          <w:sz w:val="24"/>
          <w:szCs w:val="24"/>
        </w:rPr>
        <w:t>2.5.2 Trans-theoretical predictions</w:t>
      </w:r>
    </w:p>
    <w:p w14:paraId="6B4AD2F1" w14:textId="77777777" w:rsidR="007D7A6B" w:rsidRDefault="0070608F">
      <w:r>
        <w:rPr>
          <w:color w:val="000000"/>
          <w:sz w:val="24"/>
          <w:szCs w:val="24"/>
        </w:rPr>
        <w:t xml:space="preserve">No consensus exists regarding a “best theory” to explain and reproduce the variations of liquid viscosity with parameters such as temperature, pressure or composition. Despite this, some models may be preferred. For instance, the Adam-Gibbs </w:t>
      </w:r>
      <w:r>
        <w:rPr>
          <w:rFonts w:eastAsia="Times New Roman"/>
          <w:color w:val="000000"/>
          <w:sz w:val="24"/>
          <w:szCs w:val="24"/>
        </w:rPr>
        <w:t>theory</w:t>
      </w:r>
      <w:r>
        <w:rPr>
          <w:color w:val="000000"/>
          <w:sz w:val="24"/>
          <w:szCs w:val="24"/>
        </w:rPr>
        <w:t xml:space="preserve"> </w:t>
      </w:r>
      <w:bookmarkStart w:id="208" w:name="ZOTERO_BREF_7XKv6hN135cw"/>
      <w:r>
        <w:rPr>
          <w:color w:val="000000"/>
          <w:sz w:val="24"/>
          <w:szCs w:val="24"/>
        </w:rPr>
        <w:t>(Adam and Gibbs, 1965)</w:t>
      </w:r>
      <w:bookmarkEnd w:id="208"/>
      <w:r>
        <w:rPr>
          <w:color w:val="000000"/>
          <w:sz w:val="24"/>
          <w:szCs w:val="24"/>
        </w:rPr>
        <w:t xml:space="preserve"> has been particularly successful in reproducing relaxation and viscosity data of silicate melts </w:t>
      </w:r>
      <w:bookmarkStart w:id="209" w:name="ZOTERO_BREF_VVHBRhcFnWbh"/>
      <w:r>
        <w:rPr>
          <w:color w:val="000000"/>
          <w:sz w:val="24"/>
          <w:szCs w:val="24"/>
        </w:rPr>
        <w:t xml:space="preserve">(Richet, 1984; Scherer, 1984; Neuville and Richet, 1991; </w:t>
      </w:r>
      <w:proofErr w:type="spellStart"/>
      <w:r>
        <w:rPr>
          <w:color w:val="000000"/>
          <w:sz w:val="24"/>
          <w:szCs w:val="24"/>
        </w:rPr>
        <w:t>Bottinga</w:t>
      </w:r>
      <w:proofErr w:type="spellEnd"/>
      <w:r>
        <w:rPr>
          <w:color w:val="000000"/>
          <w:sz w:val="24"/>
          <w:szCs w:val="24"/>
        </w:rPr>
        <w:t xml:space="preserve"> et al., 1995; </w:t>
      </w:r>
      <w:proofErr w:type="spellStart"/>
      <w:r>
        <w:rPr>
          <w:color w:val="000000"/>
          <w:sz w:val="24"/>
          <w:szCs w:val="24"/>
        </w:rPr>
        <w:t>Bottinga</w:t>
      </w:r>
      <w:proofErr w:type="spellEnd"/>
      <w:r>
        <w:rPr>
          <w:color w:val="000000"/>
          <w:sz w:val="24"/>
          <w:szCs w:val="24"/>
        </w:rPr>
        <w:t xml:space="preserve"> and Richet, 1996)</w:t>
      </w:r>
      <w:bookmarkEnd w:id="209"/>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14:paraId="308B5552" w14:textId="77777777" w:rsidR="007D7A6B" w:rsidRDefault="0070608F">
      <w:pPr>
        <w:pStyle w:val="Texteprformat"/>
        <w:tabs>
          <w:tab w:val="left" w:pos="8222"/>
        </w:tabs>
        <w:rPr>
          <w:szCs w:val="24"/>
        </w:rPr>
      </w:pPr>
      <m:oMath>
        <m:r>
          <w:rPr>
            <w:rFonts w:ascii="Cambria Math" w:hAnsi="Cambria Math"/>
          </w:rPr>
          <m:t>logη</m:t>
        </m:r>
        <m:d>
          <m:dPr>
            <m:ctrlPr>
              <w:rPr>
                <w:rFonts w:ascii="Cambria Math" w:hAnsi="Cambria Math"/>
              </w:rPr>
            </m:ctrlPr>
          </m:dPr>
          <m:e>
            <m:r>
              <w:rPr>
                <w:rFonts w:ascii="Cambria Math" w:hAnsi="Cambria Math"/>
              </w:rPr>
              <m:t>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e</m:t>
                </m:r>
              </m:sub>
            </m:sSub>
            <m:d>
              <m:dPr>
                <m:ctrlPr>
                  <w:rPr>
                    <w:rFonts w:ascii="Cambria Math" w:hAnsi="Cambria Math"/>
                  </w:rPr>
                </m:ctrlPr>
              </m:dPr>
              <m:e>
                <m:r>
                  <w:rPr>
                    <w:rFonts w:ascii="Cambria Math" w:hAnsi="Cambria Math"/>
                  </w:rPr>
                  <m:t>x</m:t>
                </m:r>
              </m:e>
            </m:d>
          </m:num>
          <m:den>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conf</m:t>
                    </m:r>
                  </m:sup>
                </m:s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g</m:t>
                        </m:r>
                      </m:sub>
                    </m:sSub>
                  </m:sub>
                  <m:sup>
                    <m:r>
                      <w:rPr>
                        <w:rFonts w:ascii="Cambria Math" w:hAnsi="Cambria Math"/>
                      </w:rPr>
                      <m:t>T</m:t>
                    </m:r>
                  </m:sup>
                  <m:e>
                    <m:f>
                      <m:fPr>
                        <m:type m:val="lin"/>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conf</m:t>
                            </m:r>
                          </m:sup>
                        </m:sSubSup>
                        <m:d>
                          <m:dPr>
                            <m:ctrlPr>
                              <w:rPr>
                                <w:rFonts w:ascii="Cambria Math" w:hAnsi="Cambria Math"/>
                              </w:rPr>
                            </m:ctrlPr>
                          </m:dPr>
                          <m:e>
                            <m:r>
                              <w:rPr>
                                <w:rFonts w:ascii="Cambria Math" w:hAnsi="Cambria Math"/>
                              </w:rPr>
                              <m:t>x</m:t>
                            </m:r>
                          </m:e>
                        </m:d>
                      </m:num>
                      <m:den>
                        <m:r>
                          <w:rPr>
                            <w:rFonts w:ascii="Cambria Math" w:hAnsi="Cambria Math"/>
                          </w:rPr>
                          <m:t>TdT</m:t>
                        </m:r>
                      </m:den>
                    </m:f>
                  </m:e>
                </m:nary>
              </m:e>
            </m:d>
          </m:den>
        </m:f>
      </m:oMath>
      <w:r>
        <w:rPr>
          <w:rFonts w:cs="Times New Roman"/>
          <w:color w:val="000000"/>
          <w:szCs w:val="24"/>
        </w:rPr>
        <w:t xml:space="preserve"> , </w:t>
      </w:r>
      <w:r>
        <w:rPr>
          <w:rFonts w:cs="Times New Roman"/>
          <w:color w:val="000000"/>
          <w:szCs w:val="24"/>
        </w:rPr>
        <w:tab/>
        <w:t>(</w:t>
      </w:r>
      <w:r>
        <w:rPr>
          <w:rFonts w:cs="Times New Roman"/>
          <w:i/>
          <w:iCs/>
          <w:color w:val="000000"/>
          <w:szCs w:val="24"/>
        </w:rPr>
        <w:t>1</w:t>
      </w:r>
      <w:r>
        <w:rPr>
          <w:rFonts w:cs="Times New Roman"/>
          <w:color w:val="000000"/>
          <w:szCs w:val="24"/>
        </w:rPr>
        <w:t>)</w:t>
      </w:r>
    </w:p>
    <w:p w14:paraId="6C5508AC" w14:textId="77777777" w:rsidR="007D7A6B" w:rsidRDefault="0070608F">
      <w:pPr>
        <w:pStyle w:val="Texteprformat"/>
      </w:pPr>
      <w:r>
        <w:rPr>
          <w:rFonts w:cs="Times New Roman"/>
          <w:color w:val="000000"/>
          <w:szCs w:val="24"/>
        </w:rPr>
        <w:t xml:space="preserve">with </w:t>
      </w:r>
      <w:r>
        <w:rPr>
          <w:rFonts w:cs="Times New Roman"/>
          <w:i/>
          <w:iCs/>
          <w:color w:val="000000"/>
          <w:szCs w:val="24"/>
        </w:rPr>
        <w:t>A</w:t>
      </w:r>
      <w:r>
        <w:rPr>
          <w:rFonts w:cs="Times New Roman"/>
          <w:i/>
          <w:iCs/>
          <w:color w:val="000000"/>
          <w:szCs w:val="24"/>
          <w:vertAlign w:val="subscript"/>
        </w:rPr>
        <w:t>e</w:t>
      </w:r>
      <w:r>
        <w:rPr>
          <w:rFonts w:cs="Times New Roman"/>
          <w:i/>
          <w:color w:val="000000"/>
          <w:szCs w:val="24"/>
        </w:rPr>
        <w:t xml:space="preserve"> </w:t>
      </w:r>
      <w:r>
        <w:rPr>
          <w:rFonts w:cs="Times New Roman"/>
          <w:color w:val="000000"/>
          <w:szCs w:val="24"/>
        </w:rPr>
        <w:t xml:space="preserve">representing a high-temperature limit, </w:t>
      </w:r>
      <w:proofErr w:type="gramStart"/>
      <w:r>
        <w:rPr>
          <w:rFonts w:cs="Times New Roman"/>
          <w:i/>
          <w:iCs/>
          <w:color w:val="000000"/>
          <w:szCs w:val="24"/>
        </w:rPr>
        <w:t>B</w:t>
      </w:r>
      <w:r>
        <w:rPr>
          <w:rFonts w:cs="Times New Roman"/>
          <w:i/>
          <w:iCs/>
          <w:color w:val="000000"/>
          <w:szCs w:val="24"/>
          <w:vertAlign w:val="subscript"/>
        </w:rPr>
        <w:t>e</w:t>
      </w:r>
      <w:proofErr w:type="gramEnd"/>
      <w:r>
        <w:rPr>
          <w:rFonts w:cs="Times New Roman"/>
          <w:color w:val="000000"/>
          <w:szCs w:val="24"/>
        </w:rPr>
        <w:t xml:space="preserve"> a term proportional to the energy barriers opposed to molecular re-arrangements, and </w:t>
      </w:r>
      <w:proofErr w:type="spellStart"/>
      <w:r>
        <w:rPr>
          <w:rFonts w:cs="Times New Roman"/>
          <w:i/>
          <w:iCs/>
          <w:color w:val="000000"/>
          <w:szCs w:val="24"/>
        </w:rPr>
        <w:t>S</w:t>
      </w:r>
      <w:r>
        <w:rPr>
          <w:rFonts w:cs="Times New Roman"/>
          <w:i/>
          <w:iCs/>
          <w:color w:val="000000"/>
          <w:szCs w:val="24"/>
          <w:vertAlign w:val="superscript"/>
        </w:rPr>
        <w:t>conf</w:t>
      </w:r>
      <w:proofErr w:type="spellEnd"/>
      <w:r>
        <w:rPr>
          <w:rFonts w:cs="Times New Roman"/>
          <w:color w:val="000000"/>
          <w:szCs w:val="24"/>
        </w:rPr>
        <w:t xml:space="preserve"> and </w:t>
      </w:r>
      <w:proofErr w:type="spellStart"/>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proofErr w:type="spellEnd"/>
      <w:r>
        <w:rPr>
          <w:rFonts w:cs="Times New Roman"/>
          <w:color w:val="000000"/>
          <w:szCs w:val="24"/>
        </w:rPr>
        <w:t xml:space="preserve"> the melt configurational entropy and heat capacity, respectively.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is the glass transition temperature, at which melt is frozen-in into glass upon quench. </w:t>
      </w:r>
      <w:commentRangeStart w:id="210"/>
      <w:r>
        <w:rPr>
          <w:rFonts w:cs="Times New Roman"/>
          <w:color w:val="000000"/>
          <w:szCs w:val="24"/>
        </w:rPr>
        <w:t xml:space="preserve">Here, we adopt the empirical definition of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as equal to the temperature for which </w:t>
      </w:r>
      <w:r>
        <w:rPr>
          <w:rFonts w:cs="Times New Roman"/>
          <w:i/>
          <w:iCs/>
          <w:color w:val="000000"/>
          <w:szCs w:val="24"/>
        </w:rPr>
        <w:t>η</w:t>
      </w:r>
      <w:r>
        <w:rPr>
          <w:rFonts w:cs="Times New Roman"/>
          <w:color w:val="000000"/>
          <w:szCs w:val="24"/>
        </w:rPr>
        <w:t xml:space="preserve"> = 10</w:t>
      </w:r>
      <w:r>
        <w:rPr>
          <w:rFonts w:cs="Times New Roman"/>
          <w:color w:val="000000"/>
          <w:szCs w:val="24"/>
          <w:vertAlign w:val="superscript"/>
        </w:rPr>
        <w:t>12</w:t>
      </w:r>
      <w:r>
        <w:rPr>
          <w:rFonts w:cs="Times New Roman"/>
          <w:color w:val="000000"/>
          <w:szCs w:val="24"/>
        </w:rPr>
        <w:t xml:space="preserve"> </w:t>
      </w:r>
      <w:proofErr w:type="spellStart"/>
      <w:r>
        <w:rPr>
          <w:rFonts w:cs="Times New Roman"/>
          <w:color w:val="000000"/>
          <w:szCs w:val="24"/>
        </w:rPr>
        <w:t>Pa·s</w:t>
      </w:r>
      <w:proofErr w:type="spellEnd"/>
      <w:r>
        <w:rPr>
          <w:rFonts w:cs="Times New Roman"/>
          <w:color w:val="000000"/>
          <w:szCs w:val="24"/>
        </w:rPr>
        <w:t xml:space="preserve">, and the associated melt relaxation time is of ~100 s.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calculated from this definition agree within 20-30 K with the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determined from calorimetric </w:t>
      </w:r>
      <w:r>
        <w:rPr>
          <w:rFonts w:cs="Times New Roman"/>
          <w:color w:val="000000"/>
          <w:szCs w:val="24"/>
        </w:rPr>
        <w:lastRenderedPageBreak/>
        <w:t xml:space="preserve">measurements </w:t>
      </w:r>
      <w:bookmarkStart w:id="211" w:name="ZOTERO_BREF_JnO2Fog6ubI7"/>
      <w:r>
        <w:rPr>
          <w:rFonts w:cs="Times New Roman"/>
          <w:color w:val="000000"/>
          <w:szCs w:val="24"/>
        </w:rPr>
        <w:t>(e.g., Russell and Giordano, 2017)</w:t>
      </w:r>
      <w:bookmarkEnd w:id="211"/>
      <w:r>
        <w:rPr>
          <w:rFonts w:cs="Times New Roman"/>
          <w:color w:val="000000"/>
          <w:szCs w:val="24"/>
        </w:rPr>
        <w:t xml:space="preserve">, which themselves depend on the cooling/heating rates during calorimetric measurements. The adopted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definition is thus coherent for viscosity modeling, as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derived from the viscosity data refers to the relaxed melt and its equilibrium structure.</w:t>
      </w:r>
      <w:commentRangeEnd w:id="210"/>
      <w:r>
        <w:commentReference w:id="210"/>
      </w:r>
    </w:p>
    <w:p w14:paraId="153A9F2E" w14:textId="77777777" w:rsidR="007D7A6B" w:rsidRDefault="007D7A6B">
      <w:pPr>
        <w:pStyle w:val="Texteprformat"/>
        <w:rPr>
          <w:rFonts w:ascii="Times New Roman" w:hAnsi="Times New Roman" w:cs="Times New Roman"/>
          <w:color w:val="000000"/>
          <w:szCs w:val="24"/>
        </w:rPr>
      </w:pPr>
    </w:p>
    <w:p w14:paraId="04F96262" w14:textId="77777777" w:rsidR="007D7A6B" w:rsidRDefault="0070608F">
      <w:pPr>
        <w:pStyle w:val="Texteprformat"/>
        <w:rPr>
          <w:szCs w:val="24"/>
        </w:rPr>
      </w:pPr>
      <w:r>
        <w:rPr>
          <w:rFonts w:cs="Times New Roman"/>
          <w:color w:val="000000"/>
          <w:szCs w:val="24"/>
        </w:rPr>
        <w:t xml:space="preserve">Alternatively, one might adopt the Free Volume theory </w:t>
      </w:r>
      <w:bookmarkStart w:id="212" w:name="ZOTERO_BREF_UYikp8lnzlnt"/>
      <w:r>
        <w:rPr>
          <w:rFonts w:cs="Times New Roman"/>
          <w:color w:val="000000"/>
          <w:szCs w:val="24"/>
        </w:rPr>
        <w:t xml:space="preserve">(Cohen and </w:t>
      </w:r>
      <w:proofErr w:type="spellStart"/>
      <w:r>
        <w:rPr>
          <w:rFonts w:cs="Times New Roman"/>
          <w:color w:val="000000"/>
          <w:szCs w:val="24"/>
        </w:rPr>
        <w:t>Grest</w:t>
      </w:r>
      <w:proofErr w:type="spellEnd"/>
      <w:r>
        <w:rPr>
          <w:rFonts w:cs="Times New Roman"/>
          <w:color w:val="000000"/>
          <w:szCs w:val="24"/>
        </w:rPr>
        <w:t>, 1979, 1984)</w:t>
      </w:r>
      <w:bookmarkEnd w:id="212"/>
      <w:r>
        <w:rPr>
          <w:rFonts w:cs="Times New Roman"/>
          <w:color w:val="000000"/>
          <w:szCs w:val="24"/>
        </w:rPr>
        <w:t>, which states that melts present liquid-like and solid-like molecular cells, their mobility being ensured by atomic diffusivity within/between liquid-like cells. This takes the form</w:t>
      </w:r>
    </w:p>
    <w:p w14:paraId="6E4005B1" w14:textId="77777777" w:rsidR="007D7A6B" w:rsidRDefault="0070608F">
      <w:pPr>
        <w:pStyle w:val="Texteprformat"/>
        <w:tabs>
          <w:tab w:val="left" w:pos="8225"/>
          <w:tab w:val="left" w:pos="8505"/>
        </w:tabs>
        <w:rPr>
          <w:szCs w:val="24"/>
        </w:rPr>
      </w:pPr>
      <m:oMath>
        <m:r>
          <w:rPr>
            <w:rFonts w:ascii="Cambria Math" w:hAnsi="Cambria Math"/>
          </w:rPr>
          <m:t>logη</m:t>
        </m:r>
        <m:d>
          <m:dPr>
            <m:ctrlPr>
              <w:rPr>
                <w:rFonts w:ascii="Cambria Math" w:hAnsi="Cambria Math"/>
              </w:rPr>
            </m:ctrlPr>
          </m:dPr>
          <m:e>
            <m:r>
              <w:rPr>
                <w:rFonts w:ascii="Cambria Math" w:hAnsi="Cambria Math"/>
              </w:rPr>
              <m:t>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FV</m:t>
            </m:r>
          </m:sub>
        </m:sSub>
        <m:d>
          <m:dPr>
            <m:ctrlPr>
              <w:rPr>
                <w:rFonts w:ascii="Cambria Math" w:hAnsi="Cambria Math"/>
              </w:rPr>
            </m:ctrlPr>
          </m:dPr>
          <m:e>
            <m:r>
              <w:rPr>
                <w:rFonts w:ascii="Cambria Math" w:hAnsi="Cambria Math"/>
              </w:rPr>
              <m:t>x</m:t>
            </m:r>
          </m:e>
        </m:d>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FV</m:t>
            </m:r>
          </m:sub>
        </m:sSub>
        <m:f>
          <m:fPr>
            <m:type m:val="lin"/>
            <m:ctrlPr>
              <w:rPr>
                <w:rFonts w:ascii="Cambria Math" w:hAnsi="Cambria Math"/>
              </w:rPr>
            </m:ctrlPr>
          </m:fPr>
          <m:num>
            <m:d>
              <m:dPr>
                <m:ctrlPr>
                  <w:rPr>
                    <w:rFonts w:ascii="Cambria Math" w:hAnsi="Cambria Math"/>
                  </w:rPr>
                </m:ctrlPr>
              </m:dPr>
              <m:e>
                <m:r>
                  <w:rPr>
                    <w:rFonts w:ascii="Cambria Math" w:hAnsi="Cambria Math"/>
                  </w:rPr>
                  <m:t>x</m:t>
                </m:r>
              </m:e>
            </m:d>
          </m:num>
          <m:den>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FV</m:t>
                    </m:r>
                  </m:sub>
                </m:sSub>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FV</m:t>
                                    </m:r>
                                  </m:sub>
                                </m:sSub>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FV</m:t>
                            </m:r>
                          </m:sub>
                        </m:sSub>
                        <m:d>
                          <m:dPr>
                            <m:ctrlPr>
                              <w:rPr>
                                <w:rFonts w:ascii="Cambria Math" w:hAnsi="Cambria Math"/>
                              </w:rPr>
                            </m:ctrlPr>
                          </m:dPr>
                          <m:e>
                            <m:r>
                              <w:rPr>
                                <w:rFonts w:ascii="Cambria Math" w:hAnsi="Cambria Math"/>
                              </w:rPr>
                              <m:t>x</m:t>
                            </m:r>
                          </m:e>
                        </m:d>
                        <m:r>
                          <w:rPr>
                            <w:rFonts w:ascii="Cambria Math" w:hAnsi="Cambria Math"/>
                          </w:rPr>
                          <m:t>T</m:t>
                        </m:r>
                      </m:e>
                    </m:d>
                  </m:e>
                </m:rad>
              </m:e>
            </m:d>
          </m:den>
        </m:f>
      </m:oMath>
      <w:r>
        <w:rPr>
          <w:rFonts w:cs="Times New Roman"/>
          <w:color w:val="000000"/>
          <w:szCs w:val="24"/>
        </w:rPr>
        <w:t xml:space="preserve"> </w:t>
      </w:r>
      <w:r>
        <w:rPr>
          <w:rFonts w:cs="Times New Roman"/>
          <w:b/>
          <w:color w:val="000000"/>
          <w:szCs w:val="24"/>
        </w:rPr>
        <w:t>,</w:t>
      </w:r>
      <w:r>
        <w:rPr>
          <w:rFonts w:cs="Times New Roman"/>
          <w:color w:val="000000"/>
          <w:szCs w:val="24"/>
        </w:rPr>
        <w:t xml:space="preserve"> </w:t>
      </w:r>
      <w:r>
        <w:rPr>
          <w:rFonts w:cs="Times New Roman"/>
          <w:color w:val="000000"/>
          <w:szCs w:val="24"/>
        </w:rPr>
        <w:tab/>
        <w:t>(</w:t>
      </w:r>
      <w:r>
        <w:rPr>
          <w:rFonts w:cs="Times New Roman"/>
          <w:i/>
          <w:iCs/>
          <w:color w:val="000000"/>
          <w:szCs w:val="24"/>
        </w:rPr>
        <w:t>2</w:t>
      </w:r>
      <w:r>
        <w:rPr>
          <w:rFonts w:cs="Times New Roman"/>
          <w:color w:val="000000"/>
          <w:szCs w:val="24"/>
        </w:rPr>
        <w:t>)</w:t>
      </w:r>
    </w:p>
    <w:p w14:paraId="29274B11" w14:textId="77777777" w:rsidR="007D7A6B" w:rsidRDefault="0070608F">
      <w:pPr>
        <w:pStyle w:val="Texteprformat"/>
        <w:rPr>
          <w:iCs/>
          <w:szCs w:val="24"/>
        </w:rPr>
      </w:pPr>
      <w:r>
        <w:rPr>
          <w:rFonts w:cs="Times New Roman"/>
          <w:iCs/>
          <w:color w:val="000000"/>
          <w:szCs w:val="24"/>
        </w:rPr>
        <w:t xml:space="preserve">with </w:t>
      </w:r>
      <m:oMath>
        <m:sSub>
          <m:sSubPr>
            <m:ctrlPr>
              <w:rPr>
                <w:rFonts w:ascii="Cambria Math" w:hAnsi="Cambria Math"/>
              </w:rPr>
            </m:ctrlPr>
          </m:sSubPr>
          <m:e>
            <m:r>
              <w:rPr>
                <w:rFonts w:ascii="Cambria Math" w:hAnsi="Cambria Math"/>
              </w:rPr>
              <m:t>A</m:t>
            </m:r>
          </m:e>
          <m:sub>
            <m:r>
              <w:rPr>
                <w:rFonts w:ascii="Cambria Math" w:hAnsi="Cambria Math"/>
              </w:rPr>
              <m:t>FV</m:t>
            </m:r>
          </m:sub>
        </m:sSub>
        <m:d>
          <m:dPr>
            <m:ctrlPr>
              <w:rPr>
                <w:rFonts w:ascii="Cambria Math" w:hAnsi="Cambria Math"/>
              </w:rPr>
            </m:ctrlPr>
          </m:dPr>
          <m:e>
            <m:r>
              <w:rPr>
                <w:rFonts w:ascii="Cambria Math" w:hAnsi="Cambria Math"/>
              </w:rPr>
              <m:t>x</m:t>
            </m:r>
          </m:e>
        </m:d>
      </m:oMath>
      <w:r>
        <w:rPr>
          <w:iCs/>
          <w:szCs w:val="24"/>
        </w:rPr>
        <w:t xml:space="preserve"> </w:t>
      </w:r>
      <w:r>
        <w:rPr>
          <w:rFonts w:cs="Times New Roman"/>
          <w:iCs/>
          <w:color w:val="000000"/>
          <w:szCs w:val="24"/>
        </w:rPr>
        <w:t xml:space="preserve">again representing the high-temperature limit,  </w:t>
      </w:r>
      <m:oMath>
        <m:sSub>
          <m:sSubPr>
            <m:ctrlPr>
              <w:rPr>
                <w:rFonts w:ascii="Cambria Math" w:hAnsi="Cambria Math"/>
              </w:rPr>
            </m:ctrlPr>
          </m:sSubPr>
          <m:e>
            <m:r>
              <w:rPr>
                <w:rFonts w:ascii="Cambria Math" w:hAnsi="Cambria Math"/>
              </w:rPr>
              <m:t>B</m:t>
            </m:r>
          </m:e>
          <m:sub>
            <m:r>
              <w:rPr>
                <w:rFonts w:ascii="Cambria Math" w:hAnsi="Cambria Math"/>
              </w:rPr>
              <m:t>FV</m:t>
            </m:r>
          </m:sub>
        </m:sSub>
        <m:d>
          <m:dPr>
            <m:ctrlPr>
              <w:rPr>
                <w:rFonts w:ascii="Cambria Math" w:hAnsi="Cambria Math"/>
              </w:rPr>
            </m:ctrlPr>
          </m:dPr>
          <m:e>
            <m:r>
              <w:rPr>
                <w:rFonts w:ascii="Cambria Math" w:hAnsi="Cambria Math"/>
              </w:rPr>
              <m:t>x</m:t>
            </m:r>
          </m:e>
        </m:d>
      </m:oMath>
      <w:r>
        <w:rPr>
          <w:rFonts w:cs="Times New Roman"/>
          <w:iCs/>
          <w:color w:val="000000"/>
          <w:szCs w:val="24"/>
        </w:rPr>
        <w:t xml:space="preserve"> a con</w:t>
      </w:r>
      <w:proofErr w:type="spellStart"/>
      <w:r>
        <w:rPr>
          <w:rFonts w:cs="Times New Roman"/>
          <w:iCs/>
          <w:color w:val="000000"/>
          <w:szCs w:val="24"/>
        </w:rPr>
        <w:t>stant</w:t>
      </w:r>
      <w:proofErr w:type="spellEnd"/>
      <w:r>
        <w:rPr>
          <w:rFonts w:cs="Times New Roman"/>
          <w:iCs/>
          <w:color w:val="000000"/>
          <w:szCs w:val="24"/>
        </w:rPr>
        <w:t xml:space="preserve"> that depends on the molecular volume,  </w:t>
      </w:r>
      <m:oMath>
        <m:sSub>
          <m:sSubPr>
            <m:ctrlPr>
              <w:rPr>
                <w:rFonts w:ascii="Cambria Math" w:hAnsi="Cambria Math"/>
              </w:rPr>
            </m:ctrlPr>
          </m:sSubPr>
          <m:e>
            <m:r>
              <w:rPr>
                <w:rFonts w:ascii="Cambria Math" w:hAnsi="Cambria Math"/>
              </w:rPr>
              <m:t>C</m:t>
            </m:r>
          </m:e>
          <m:sub>
            <m:r>
              <w:rPr>
                <w:rFonts w:ascii="Cambria Math" w:hAnsi="Cambria Math"/>
              </w:rPr>
              <m:t>FV</m:t>
            </m:r>
          </m:sub>
        </m:sSub>
        <m:d>
          <m:dPr>
            <m:ctrlPr>
              <w:rPr>
                <w:rFonts w:ascii="Cambria Math" w:hAnsi="Cambria Math"/>
              </w:rPr>
            </m:ctrlPr>
          </m:dPr>
          <m:e>
            <m:r>
              <w:rPr>
                <w:rFonts w:ascii="Cambria Math" w:hAnsi="Cambria Math"/>
              </w:rPr>
              <m:t>x</m:t>
            </m:r>
          </m:e>
        </m:d>
      </m:oMath>
      <w:r>
        <w:rPr>
          <w:rFonts w:cs="Times New Roman"/>
          <w:iCs/>
          <w:color w:val="000000"/>
          <w:szCs w:val="24"/>
        </w:rPr>
        <w:t xml:space="preserve"> a constant that has a dimension of temperature and that should be positive, and </w:t>
      </w:r>
      <m:oMath>
        <m:sSub>
          <m:sSubPr>
            <m:ctrlPr>
              <w:rPr>
                <w:rFonts w:ascii="Cambria Math" w:hAnsi="Cambria Math"/>
              </w:rPr>
            </m:ctrlPr>
          </m:sSubPr>
          <m:e>
            <m:r>
              <w:rPr>
                <w:rFonts w:ascii="Cambria Math" w:hAnsi="Cambria Math"/>
              </w:rPr>
              <m:t>T</m:t>
            </m:r>
          </m:e>
          <m:sub>
            <m:r>
              <w:rPr>
                <w:rFonts w:ascii="Cambria Math" w:hAnsi="Cambria Math"/>
              </w:rPr>
              <m:t>FV</m:t>
            </m:r>
          </m:sub>
        </m:sSub>
        <m:d>
          <m:dPr>
            <m:ctrlPr>
              <w:rPr>
                <w:rFonts w:ascii="Cambria Math" w:hAnsi="Cambria Math"/>
              </w:rPr>
            </m:ctrlPr>
          </m:dPr>
          <m:e>
            <m:r>
              <w:rPr>
                <w:rFonts w:ascii="Cambria Math" w:hAnsi="Cambria Math"/>
              </w:rPr>
              <m:t>x</m:t>
            </m:r>
          </m:e>
        </m:d>
      </m:oMath>
      <w:r>
        <w:rPr>
          <w:rFonts w:cs="Times New Roman"/>
          <w:iCs/>
          <w:color w:val="000000"/>
          <w:szCs w:val="24"/>
        </w:rPr>
        <w:t xml:space="preserve"> a constant identified as the temperature at which continuity of liquid-like cells is reached.</w:t>
      </w:r>
    </w:p>
    <w:p w14:paraId="63779714" w14:textId="77777777" w:rsidR="007D7A6B" w:rsidRDefault="007D7A6B">
      <w:pPr>
        <w:rPr>
          <w:iCs/>
          <w:szCs w:val="24"/>
        </w:rPr>
      </w:pPr>
    </w:p>
    <w:p w14:paraId="7DEBB42D" w14:textId="77777777" w:rsidR="007D7A6B" w:rsidRDefault="0070608F">
      <w:pPr>
        <w:rPr>
          <w:iCs/>
          <w:szCs w:val="24"/>
        </w:rPr>
      </w:pPr>
      <w:r>
        <w:rPr>
          <w:iCs/>
          <w:sz w:val="24"/>
          <w:szCs w:val="24"/>
        </w:rPr>
        <w:t xml:space="preserve">Beyond the Free Volume and Adam-Gibbs models, many other theories have been proposed to describe the viscous flow of liquids. Among those, some are empirical like the </w:t>
      </w:r>
      <w:proofErr w:type="spellStart"/>
      <w:r>
        <w:rPr>
          <w:iCs/>
          <w:sz w:val="24"/>
          <w:szCs w:val="24"/>
        </w:rPr>
        <w:t>Tamman</w:t>
      </w:r>
      <w:proofErr w:type="spellEnd"/>
      <w:r>
        <w:rPr>
          <w:iCs/>
          <w:sz w:val="24"/>
          <w:szCs w:val="24"/>
        </w:rPr>
        <w:t>-Vogel-Fulcher (TVF) equation:</w:t>
      </w:r>
    </w:p>
    <w:p w14:paraId="566C215A" w14:textId="77777777" w:rsidR="007D7A6B" w:rsidRDefault="0070608F">
      <w:pPr>
        <w:pStyle w:val="Texteprformat"/>
        <w:tabs>
          <w:tab w:val="left" w:pos="8225"/>
          <w:tab w:val="left" w:pos="8505"/>
        </w:tabs>
        <w:rPr>
          <w:iCs/>
          <w:szCs w:val="24"/>
        </w:rPr>
      </w:pPr>
      <m:oMath>
        <m:r>
          <w:rPr>
            <w:rFonts w:ascii="Cambria Math" w:hAnsi="Cambria Math"/>
          </w:rPr>
          <m:t>logη</m:t>
        </m:r>
        <m:d>
          <m:dPr>
            <m:ctrlPr>
              <w:rPr>
                <w:rFonts w:ascii="Cambria Math" w:hAnsi="Cambria Math"/>
              </w:rPr>
            </m:ctrlPr>
          </m:dPr>
          <m:e>
            <m:r>
              <w:rPr>
                <w:rFonts w:ascii="Cambria Math" w:hAnsi="Cambria Math"/>
              </w:rPr>
              <m:t>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TVF</m:t>
            </m:r>
          </m:sub>
        </m:sSub>
        <m:d>
          <m:dPr>
            <m:ctrlPr>
              <w:rPr>
                <w:rFonts w:ascii="Cambria Math" w:hAnsi="Cambria Math"/>
              </w:rPr>
            </m:ctrlPr>
          </m:dPr>
          <m:e>
            <m:r>
              <w:rPr>
                <w:rFonts w:ascii="Cambria Math" w:hAnsi="Cambria Math"/>
              </w:rPr>
              <m:t>x</m:t>
            </m:r>
          </m:e>
        </m:d>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TVF</m:t>
                </m:r>
              </m:sub>
            </m:sSub>
          </m:num>
          <m:den>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TVF</m:t>
                    </m:r>
                  </m:sub>
                </m:sSub>
              </m:e>
            </m:d>
          </m:den>
        </m:f>
      </m:oMath>
      <w:r>
        <w:rPr>
          <w:iCs/>
          <w:szCs w:val="24"/>
        </w:rPr>
        <w:t>,</w:t>
      </w:r>
      <w:r>
        <w:rPr>
          <w:iCs/>
          <w:szCs w:val="24"/>
        </w:rPr>
        <w:tab/>
        <w:t>(</w:t>
      </w:r>
      <w:r>
        <w:rPr>
          <w:i/>
          <w:iCs/>
          <w:szCs w:val="24"/>
        </w:rPr>
        <w:t>3</w:t>
      </w:r>
      <w:r>
        <w:rPr>
          <w:iCs/>
          <w:szCs w:val="24"/>
        </w:rPr>
        <w:t>)</w:t>
      </w:r>
    </w:p>
    <w:p w14:paraId="0D484F0B" w14:textId="77777777" w:rsidR="007D7A6B" w:rsidRDefault="0070608F">
      <w:pPr>
        <w:pStyle w:val="Texteprformat"/>
        <w:rPr>
          <w:iCs/>
          <w:szCs w:val="24"/>
        </w:rPr>
      </w:pPr>
      <w:r>
        <w:rPr>
          <w:rFonts w:cs="Times New Roman"/>
          <w:iCs/>
          <w:color w:val="000000"/>
          <w:szCs w:val="24"/>
        </w:rPr>
        <w:lastRenderedPageBreak/>
        <w:t>with A</w:t>
      </w:r>
      <w:r>
        <w:rPr>
          <w:rFonts w:cs="Times New Roman"/>
          <w:iCs/>
          <w:color w:val="000000"/>
          <w:szCs w:val="24"/>
          <w:vertAlign w:val="subscript"/>
        </w:rPr>
        <w:t>TVF</w:t>
      </w:r>
      <w:r>
        <w:rPr>
          <w:rFonts w:cs="Times New Roman"/>
          <w:iCs/>
          <w:color w:val="000000"/>
          <w:szCs w:val="24"/>
        </w:rPr>
        <w:t>, B</w:t>
      </w:r>
      <w:r>
        <w:rPr>
          <w:rFonts w:cs="Times New Roman"/>
          <w:iCs/>
          <w:color w:val="000000"/>
          <w:szCs w:val="24"/>
          <w:vertAlign w:val="subscript"/>
        </w:rPr>
        <w:t>TVF</w:t>
      </w:r>
      <w:r>
        <w:rPr>
          <w:rFonts w:cs="Times New Roman"/>
          <w:iCs/>
          <w:color w:val="000000"/>
          <w:szCs w:val="24"/>
        </w:rPr>
        <w:t xml:space="preserve"> and T</w:t>
      </w:r>
      <w:r>
        <w:rPr>
          <w:rFonts w:cs="Times New Roman"/>
          <w:iCs/>
          <w:color w:val="000000"/>
          <w:szCs w:val="24"/>
          <w:vertAlign w:val="subscript"/>
        </w:rPr>
        <w:t xml:space="preserve">TVF </w:t>
      </w:r>
      <w:r>
        <w:rPr>
          <w:rFonts w:cs="Times New Roman"/>
          <w:iCs/>
          <w:color w:val="000000"/>
          <w:szCs w:val="24"/>
        </w:rPr>
        <w:t>adjustable parameters. The s</w:t>
      </w:r>
      <w:r>
        <w:rPr>
          <w:iCs/>
          <w:szCs w:val="24"/>
        </w:rPr>
        <w:t>emi-empirical model proposed by</w:t>
      </w:r>
      <w:r>
        <w:rPr>
          <w:iCs/>
          <w:color w:val="000000"/>
          <w:szCs w:val="24"/>
        </w:rPr>
        <w:t xml:space="preserve"> </w:t>
      </w:r>
      <w:proofErr w:type="spellStart"/>
      <w:r>
        <w:rPr>
          <w:iCs/>
          <w:color w:val="000000"/>
          <w:szCs w:val="24"/>
        </w:rPr>
        <w:t>Avramov</w:t>
      </w:r>
      <w:proofErr w:type="spellEnd"/>
      <w:r>
        <w:rPr>
          <w:iCs/>
          <w:color w:val="000000"/>
          <w:szCs w:val="24"/>
        </w:rPr>
        <w:t xml:space="preserve"> and </w:t>
      </w:r>
      <w:proofErr w:type="spellStart"/>
      <w:r>
        <w:rPr>
          <w:iCs/>
          <w:color w:val="000000"/>
          <w:szCs w:val="24"/>
        </w:rPr>
        <w:t>Milchev</w:t>
      </w:r>
      <w:proofErr w:type="spellEnd"/>
      <w:r>
        <w:rPr>
          <w:iCs/>
          <w:color w:val="000000"/>
          <w:szCs w:val="24"/>
        </w:rPr>
        <w:t xml:space="preserve"> </w:t>
      </w:r>
      <w:bookmarkStart w:id="213" w:name="ZOTERO_BREF_qjvT8zXKiyHS"/>
      <w:r>
        <w:rPr>
          <w:iCs/>
          <w:color w:val="000000"/>
          <w:szCs w:val="24"/>
        </w:rPr>
        <w:t>(1988)</w:t>
      </w:r>
      <w:bookmarkEnd w:id="213"/>
      <w:r>
        <w:rPr>
          <w:iCs/>
          <w:color w:val="000000"/>
          <w:szCs w:val="24"/>
        </w:rPr>
        <w:t xml:space="preserve"> </w:t>
      </w:r>
      <w:bookmarkStart w:id="214" w:name="ZOTERO_BREF_a6JRLxE4ns4u"/>
      <w:r>
        <w:rPr>
          <w:iCs/>
          <w:color w:val="000000"/>
          <w:szCs w:val="24"/>
        </w:rPr>
        <w:t xml:space="preserve">(AM) </w:t>
      </w:r>
      <w:r>
        <w:rPr>
          <w:rFonts w:eastAsia="Calibri" w:cs="Times New Roman"/>
          <w:iCs/>
          <w:color w:val="000000"/>
          <w:szCs w:val="24"/>
        </w:rPr>
        <w:t xml:space="preserve">also relates viscosity to temperature as </w:t>
      </w:r>
    </w:p>
    <w:p w14:paraId="2A0D0834" w14:textId="77777777" w:rsidR="007D7A6B" w:rsidRDefault="0070608F">
      <w:pPr>
        <w:pStyle w:val="Texteprformat"/>
        <w:tabs>
          <w:tab w:val="left" w:pos="8225"/>
          <w:tab w:val="left" w:pos="8505"/>
        </w:tabs>
        <w:rPr>
          <w:szCs w:val="24"/>
        </w:rPr>
      </w:pPr>
      <m:oMath>
        <m:r>
          <w:rPr>
            <w:rFonts w:ascii="Cambria Math" w:hAnsi="Cambria Math"/>
          </w:rPr>
          <m:t>logη</m:t>
        </m:r>
        <m:d>
          <m:dPr>
            <m:ctrlPr>
              <w:rPr>
                <w:rFonts w:ascii="Cambria Math" w:hAnsi="Cambria Math"/>
              </w:rPr>
            </m:ctrlPr>
          </m:dPr>
          <m:e>
            <m:r>
              <w:rPr>
                <w:rFonts w:ascii="Cambria Math" w:hAnsi="Cambria Math"/>
              </w:rPr>
              <m:t>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AM</m:t>
            </m:r>
          </m:sub>
        </m:sSub>
        <m:d>
          <m:dPr>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AM</m:t>
                </m:r>
              </m:sub>
            </m:sSub>
            <m:d>
              <m:dPr>
                <m:ctrlPr>
                  <w:rPr>
                    <w:rFonts w:ascii="Cambria Math" w:hAnsi="Cambria Math"/>
                  </w:rPr>
                </m:ctrlPr>
              </m:dPr>
              <m:e>
                <m:r>
                  <w:rPr>
                    <w:rFonts w:ascii="Cambria Math" w:hAnsi="Cambria Math"/>
                  </w:rPr>
                  <m:t>x</m:t>
                </m:r>
              </m:e>
            </m:d>
          </m:e>
        </m:d>
        <m:sSup>
          <m:sSupPr>
            <m:ctrlPr>
              <w:rPr>
                <w:rFonts w:ascii="Cambria Math" w:hAnsi="Cambria Math"/>
              </w:rPr>
            </m:ctrlPr>
          </m:sSupPr>
          <m:e>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g</m:t>
                        </m:r>
                      </m:sub>
                    </m:sSub>
                    <m:d>
                      <m:dPr>
                        <m:ctrlPr>
                          <w:rPr>
                            <w:rFonts w:ascii="Cambria Math" w:hAnsi="Cambria Math"/>
                          </w:rPr>
                        </m:ctrlPr>
                      </m:dPr>
                      <m:e>
                        <m:r>
                          <w:rPr>
                            <w:rFonts w:ascii="Cambria Math" w:hAnsi="Cambria Math"/>
                          </w:rPr>
                          <m:t>x</m:t>
                        </m:r>
                      </m:e>
                    </m:d>
                  </m:num>
                  <m:den>
                    <m:r>
                      <w:rPr>
                        <w:rFonts w:ascii="Cambria Math" w:hAnsi="Cambria Math"/>
                      </w:rPr>
                      <m:t>T</m:t>
                    </m:r>
                  </m:den>
                </m:f>
              </m:e>
            </m:d>
          </m:e>
          <m:sup>
            <m:f>
              <m:fPr>
                <m:type m:val="lin"/>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x</m:t>
                    </m:r>
                  </m:e>
                </m:d>
              </m:num>
              <m:den>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AM</m:t>
                        </m:r>
                      </m:sub>
                    </m:sSub>
                    <m:d>
                      <m:dPr>
                        <m:ctrlPr>
                          <w:rPr>
                            <w:rFonts w:ascii="Cambria Math" w:hAnsi="Cambria Math"/>
                          </w:rPr>
                        </m:ctrlPr>
                      </m:dPr>
                      <m:e>
                        <m:r>
                          <w:rPr>
                            <w:rFonts w:ascii="Cambria Math" w:hAnsi="Cambria Math"/>
                          </w:rPr>
                          <m:t>x</m:t>
                        </m:r>
                      </m:e>
                    </m:d>
                  </m:e>
                </m:d>
              </m:den>
            </m:f>
          </m:sup>
        </m:sSup>
      </m:oMath>
      <w:r>
        <w:rPr>
          <w:szCs w:val="24"/>
        </w:rPr>
        <w:t>,</w:t>
      </w:r>
      <w:r>
        <w:rPr>
          <w:szCs w:val="24"/>
        </w:rPr>
        <w:tab/>
        <w:t>(4)</w:t>
      </w:r>
    </w:p>
    <w:p w14:paraId="51007700" w14:textId="77777777" w:rsidR="007D7A6B" w:rsidRDefault="0070608F">
      <w:pPr>
        <w:pStyle w:val="Texteprformat"/>
        <w:rPr>
          <w:szCs w:val="24"/>
        </w:rPr>
      </w:pPr>
      <w:r>
        <w:rPr>
          <w:szCs w:val="24"/>
        </w:rPr>
        <w:t xml:space="preserve">with </w:t>
      </w:r>
      <w:r>
        <w:rPr>
          <w:rFonts w:cs="Times New Roman"/>
          <w:color w:val="000000"/>
          <w:szCs w:val="24"/>
        </w:rPr>
        <w:t>A</w:t>
      </w:r>
      <w:r>
        <w:rPr>
          <w:rFonts w:cs="Times New Roman"/>
          <w:color w:val="000000"/>
          <w:szCs w:val="24"/>
          <w:vertAlign w:val="subscript"/>
        </w:rPr>
        <w:t>AM</w:t>
      </w:r>
      <w:r>
        <w:rPr>
          <w:rFonts w:cs="Times New Roman"/>
          <w:color w:val="000000"/>
          <w:szCs w:val="24"/>
        </w:rPr>
        <w:t xml:space="preserve"> a pre-exponential terms proportional to </w:t>
      </w:r>
      <m:oMath>
        <m:r>
          <w:rPr>
            <w:rFonts w:ascii="Cambria Math" w:hAnsi="Cambria Math"/>
          </w:rPr>
          <m:t>logη</m:t>
        </m:r>
        <m:d>
          <m:dPr>
            <m:ctrlPr>
              <w:rPr>
                <w:rFonts w:ascii="Cambria Math" w:hAnsi="Cambria Math"/>
              </w:rPr>
            </m:ctrlPr>
          </m:dPr>
          <m:e>
            <m:r>
              <w:rPr>
                <w:rFonts w:ascii="Cambria Math" w:hAnsi="Cambria Math"/>
              </w:rPr>
              <m:t>T⟶∞</m:t>
            </m:r>
          </m:e>
        </m:d>
      </m:oMath>
      <w:r>
        <w:rPr>
          <w:rFonts w:cs="Times New Roman"/>
          <w:color w:val="000000"/>
          <w:szCs w:val="24"/>
        </w:rPr>
        <w:t xml:space="preserve">,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i/>
          <w:iCs/>
          <w:color w:val="000000"/>
          <w:szCs w:val="24"/>
        </w:rPr>
        <w:t>(x)</w:t>
      </w:r>
      <w:r>
        <w:rPr>
          <w:rFonts w:cs="Times New Roman"/>
          <w:color w:val="000000"/>
          <w:szCs w:val="24"/>
        </w:rPr>
        <w:t xml:space="preserve"> and </w:t>
      </w:r>
      <w:r>
        <w:rPr>
          <w:rFonts w:cs="Times New Roman"/>
          <w:i/>
          <w:iCs/>
          <w:color w:val="000000"/>
          <w:szCs w:val="24"/>
        </w:rPr>
        <w:t>m(x)</w:t>
      </w:r>
      <w:r>
        <w:rPr>
          <w:rFonts w:cs="Times New Roman"/>
          <w:color w:val="000000"/>
          <w:szCs w:val="24"/>
        </w:rPr>
        <w:t xml:space="preserve"> the melt glass transition temperature and fragility, which is equal to the slope of the viscosity versus temperature curve at </w:t>
      </w:r>
      <w:proofErr w:type="spellStart"/>
      <w:r>
        <w:rPr>
          <w:rFonts w:cs="Times New Roman"/>
          <w:i/>
          <w:iCs/>
          <w:color w:val="000000"/>
          <w:szCs w:val="24"/>
        </w:rPr>
        <w:t>T</w:t>
      </w:r>
      <w:r>
        <w:rPr>
          <w:rFonts w:cs="Times New Roman"/>
          <w:i/>
          <w:iCs/>
          <w:color w:val="000000"/>
          <w:szCs w:val="24"/>
          <w:vertAlign w:val="subscript"/>
        </w:rPr>
        <w:t>g</w:t>
      </w:r>
      <w:proofErr w:type="spellEnd"/>
      <w:r>
        <w:rPr>
          <w:rFonts w:cs="Times New Roman"/>
          <w:color w:val="000000"/>
          <w:szCs w:val="24"/>
        </w:rPr>
        <w:t xml:space="preserve">. The MYEGA equation </w:t>
      </w:r>
      <w:bookmarkStart w:id="215" w:name="ZOTERO_BREF_acKkhOe0MmZV"/>
      <w:r>
        <w:rPr>
          <w:rFonts w:cs="Times New Roman"/>
          <w:color w:val="000000"/>
          <w:szCs w:val="24"/>
        </w:rPr>
        <w:t>(Mauro et al., 2009)</w:t>
      </w:r>
      <w:bookmarkEnd w:id="215"/>
      <w:r>
        <w:rPr>
          <w:rFonts w:cs="Times New Roman"/>
          <w:color w:val="000000"/>
          <w:szCs w:val="24"/>
          <w:u w:val="dash"/>
        </w:rPr>
        <w:t xml:space="preserve"> </w:t>
      </w:r>
      <w:r>
        <w:rPr>
          <w:szCs w:val="24"/>
        </w:rPr>
        <w:t>directly derives from eq. 1, and takes the form</w:t>
      </w:r>
      <w:r>
        <w:rPr>
          <w:rFonts w:cs="Times New Roman"/>
          <w:color w:val="000000"/>
          <w:szCs w:val="24"/>
        </w:rPr>
        <w:t>:</w:t>
      </w:r>
    </w:p>
    <w:p w14:paraId="19E2191D" w14:textId="77777777" w:rsidR="007D7A6B" w:rsidRDefault="0070608F">
      <w:pPr>
        <w:pStyle w:val="Texteprformat"/>
        <w:tabs>
          <w:tab w:val="left" w:pos="8238"/>
        </w:tabs>
        <w:rPr>
          <w:szCs w:val="24"/>
        </w:rPr>
      </w:pPr>
      <m:oMath>
        <m:r>
          <w:rPr>
            <w:rFonts w:ascii="Cambria Math" w:hAnsi="Cambria Math"/>
          </w:rPr>
          <m:t>logη</m:t>
        </m:r>
        <m:d>
          <m:dPr>
            <m:ctrlPr>
              <w:rPr>
                <w:rFonts w:ascii="Cambria Math" w:hAnsi="Cambria Math"/>
              </w:rPr>
            </m:ctrlPr>
          </m:dPr>
          <m:e>
            <m:r>
              <w:rPr>
                <w:rFonts w:ascii="Cambria Math" w:hAnsi="Cambria Math"/>
              </w:rPr>
              <m:t>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r>
                  <w:rPr>
                    <w:rFonts w:ascii="Cambria Math" w:hAnsi="Cambria Math"/>
                  </w:rPr>
                  <m:t>x</m:t>
                </m:r>
              </m:e>
            </m:d>
          </m:e>
        </m:d>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g</m:t>
                    </m:r>
                  </m:sub>
                </m:sSub>
                <m:d>
                  <m:dPr>
                    <m:ctrlPr>
                      <w:rPr>
                        <w:rFonts w:ascii="Cambria Math" w:hAnsi="Cambria Math"/>
                      </w:rPr>
                    </m:ctrlPr>
                  </m:dPr>
                  <m:e>
                    <m:r>
                      <w:rPr>
                        <w:rFonts w:ascii="Cambria Math" w:hAnsi="Cambria Math"/>
                      </w:rPr>
                      <m:t>x</m:t>
                    </m:r>
                  </m:e>
                </m:d>
              </m:num>
              <m:den>
                <m:r>
                  <w:rPr>
                    <w:rFonts w:ascii="Cambria Math" w:hAnsi="Cambria Math"/>
                  </w:rPr>
                  <m:t>T</m:t>
                </m:r>
              </m:den>
            </m:f>
          </m:e>
        </m:d>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m</m:t>
                </m:r>
                <m:f>
                  <m:fPr>
                    <m:type m:val="lin"/>
                    <m:ctrlPr>
                      <w:rPr>
                        <w:rFonts w:ascii="Cambria Math" w:hAnsi="Cambria Math"/>
                      </w:rPr>
                    </m:ctrlPr>
                  </m:fPr>
                  <m:num>
                    <m:d>
                      <m:dPr>
                        <m:ctrlPr>
                          <w:rPr>
                            <w:rFonts w:ascii="Cambria Math" w:hAnsi="Cambria Math"/>
                          </w:rPr>
                        </m:ctrlPr>
                      </m:dPr>
                      <m:e>
                        <m:r>
                          <w:rPr>
                            <w:rFonts w:ascii="Cambria Math" w:hAnsi="Cambria Math"/>
                          </w:rPr>
                          <m:t>x</m:t>
                        </m:r>
                      </m:e>
                    </m:d>
                  </m:num>
                  <m:den>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r>
                              <w:rPr>
                                <w:rFonts w:ascii="Cambria Math" w:hAnsi="Cambria Math"/>
                              </w:rPr>
                              <m:t>x</m:t>
                            </m:r>
                          </m:e>
                        </m:d>
                      </m:e>
                    </m:d>
                  </m:den>
                </m:f>
                <m:r>
                  <w:rPr>
                    <w:rFonts w:ascii="Cambria Math" w:hAnsi="Cambria Math"/>
                  </w:rPr>
                  <m:t>-1</m:t>
                </m:r>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g</m:t>
                        </m:r>
                      </m:sub>
                    </m:sSub>
                    <m:d>
                      <m:dPr>
                        <m:ctrlPr>
                          <w:rPr>
                            <w:rFonts w:ascii="Cambria Math" w:hAnsi="Cambria Math"/>
                          </w:rPr>
                        </m:ctrlPr>
                      </m:dPr>
                      <m:e>
                        <m:r>
                          <w:rPr>
                            <w:rFonts w:ascii="Cambria Math" w:hAnsi="Cambria Math"/>
                          </w:rPr>
                          <m:t>x</m:t>
                        </m:r>
                      </m:e>
                    </m:d>
                  </m:num>
                  <m:den>
                    <m:r>
                      <w:rPr>
                        <w:rFonts w:ascii="Cambria Math" w:hAnsi="Cambria Math"/>
                      </w:rPr>
                      <m:t>T</m:t>
                    </m:r>
                  </m:den>
                </m:f>
                <m:r>
                  <w:rPr>
                    <w:rFonts w:ascii="Cambria Math" w:hAnsi="Cambria Math"/>
                  </w:rPr>
                  <m:t>-1</m:t>
                </m:r>
              </m:e>
            </m:d>
          </m:sup>
        </m:sSup>
      </m:oMath>
      <w:r>
        <w:rPr>
          <w:szCs w:val="24"/>
        </w:rPr>
        <w:t xml:space="preserve"> </w:t>
      </w:r>
      <w:r>
        <w:rPr>
          <w:rFonts w:cs="Times New Roman"/>
          <w:b/>
          <w:color w:val="000000"/>
          <w:szCs w:val="24"/>
        </w:rPr>
        <w:t>,</w:t>
      </w:r>
      <w:r>
        <w:rPr>
          <w:rFonts w:cs="Times New Roman"/>
          <w:color w:val="000000"/>
          <w:szCs w:val="24"/>
        </w:rPr>
        <w:tab/>
        <w:t>(5)</w:t>
      </w:r>
    </w:p>
    <w:p w14:paraId="11EA2669" w14:textId="77777777" w:rsidR="007D7A6B" w:rsidRDefault="0070608F">
      <w:pPr>
        <w:pStyle w:val="Texteprformat"/>
        <w:tabs>
          <w:tab w:val="left" w:pos="8225"/>
          <w:tab w:val="left" w:pos="8505"/>
        </w:tabs>
        <w:spacing w:after="0"/>
        <w:contextualSpacing/>
        <w:rPr>
          <w:szCs w:val="24"/>
          <w:lang w:val="en-GB"/>
        </w:rPr>
      </w:pPr>
      <w:r>
        <w:rPr>
          <w:rFonts w:cs="Times New Roman"/>
          <w:color w:val="000000"/>
          <w:szCs w:val="24"/>
          <w:lang w:val="en-GB"/>
        </w:rPr>
        <w:t xml:space="preserve">with </w:t>
      </w:r>
      <w:proofErr w:type="gramStart"/>
      <w:r>
        <w:rPr>
          <w:rFonts w:cs="Times New Roman"/>
          <w:i/>
          <w:iCs/>
          <w:color w:val="000000"/>
          <w:szCs w:val="24"/>
          <w:lang w:val="en-GB"/>
        </w:rPr>
        <w:t>A</w:t>
      </w:r>
      <w:r>
        <w:rPr>
          <w:rFonts w:cs="Times New Roman"/>
          <w:i/>
          <w:iCs/>
          <w:color w:val="000000"/>
          <w:szCs w:val="24"/>
          <w:vertAlign w:val="subscript"/>
          <w:lang w:val="en-GB"/>
        </w:rPr>
        <w:t xml:space="preserve">e </w:t>
      </w:r>
      <w:r>
        <w:rPr>
          <w:rFonts w:cs="Times New Roman"/>
          <w:color w:val="000000"/>
          <w:szCs w:val="24"/>
          <w:lang w:val="en-GB"/>
        </w:rPr>
        <w:t xml:space="preserve"> a</w:t>
      </w:r>
      <w:proofErr w:type="gramEnd"/>
      <w:r>
        <w:rPr>
          <w:rFonts w:cs="Times New Roman"/>
          <w:color w:val="000000"/>
          <w:szCs w:val="24"/>
          <w:lang w:val="en-GB"/>
        </w:rPr>
        <w:t xml:space="preserve"> pre-exponential term proportional to </w:t>
      </w:r>
      <m:oMath>
        <m:r>
          <w:rPr>
            <w:rFonts w:ascii="Cambria Math" w:hAnsi="Cambria Math"/>
          </w:rPr>
          <m:t>logη</m:t>
        </m:r>
        <m:d>
          <m:dPr>
            <m:ctrlPr>
              <w:rPr>
                <w:rFonts w:ascii="Cambria Math" w:hAnsi="Cambria Math"/>
              </w:rPr>
            </m:ctrlPr>
          </m:dPr>
          <m:e>
            <m:r>
              <w:rPr>
                <w:rFonts w:ascii="Cambria Math" w:hAnsi="Cambria Math"/>
              </w:rPr>
              <m:t>T⟶∞</m:t>
            </m:r>
          </m:e>
        </m:d>
      </m:oMath>
      <w:r>
        <w:rPr>
          <w:rFonts w:cs="Times New Roman"/>
          <w:color w:val="000000"/>
          <w:szCs w:val="24"/>
        </w:rPr>
        <w:t xml:space="preserve"> that was taken as equal to that in the Adam-Gibbs theory (eq. 1) because the MYEGA equation is a daughter product of the Adam-Gibbs theory</w:t>
      </w:r>
      <w:r>
        <w:rPr>
          <w:rFonts w:cs="Times New Roman"/>
          <w:color w:val="000000"/>
          <w:szCs w:val="24"/>
          <w:lang w:val="en-GB"/>
        </w:rPr>
        <w:t>. Equations 3 to 5 remain empirical or semi-empirical because unlike the Adam-Gibbs or Free Volume equations, these expressions are not expressed in terms of measurable physical quantities, such as heat capacity, for example. However, they do model the viscosity dependence on temperature very well.</w:t>
      </w:r>
    </w:p>
    <w:p w14:paraId="5ED03873" w14:textId="77777777" w:rsidR="007D7A6B" w:rsidRDefault="007D7A6B">
      <w:pPr>
        <w:spacing w:after="0"/>
        <w:rPr>
          <w:rFonts w:ascii="Times New Roman" w:hAnsi="Times New Roman"/>
          <w:sz w:val="24"/>
          <w:szCs w:val="24"/>
        </w:rPr>
      </w:pPr>
    </w:p>
    <w:p w14:paraId="7512775B" w14:textId="0813D825" w:rsidR="007D7A6B" w:rsidRDefault="0070608F">
      <w:pPr>
        <w:spacing w:after="0"/>
        <w:rPr>
          <w:rFonts w:ascii="Times New Roman" w:hAnsi="Times New Roman"/>
          <w:sz w:val="24"/>
          <w:szCs w:val="24"/>
        </w:rPr>
      </w:pPr>
      <w:r>
        <w:rPr>
          <w:rFonts w:eastAsia="Liberation Mono"/>
          <w:color w:val="000000"/>
          <w:sz w:val="24"/>
          <w:szCs w:val="24"/>
        </w:rPr>
        <w:t>W</w:t>
      </w:r>
      <w:r>
        <w:rPr>
          <w:color w:val="000000"/>
          <w:sz w:val="24"/>
          <w:szCs w:val="24"/>
        </w:rPr>
        <w:t xml:space="preserve">hile the equations presented above are popular for silicate melts, no strong consensus towards any one model appropriate for all liquids exists. In fact, </w:t>
      </w:r>
      <w:r>
        <w:rPr>
          <w:rFonts w:eastAsia="Liberation Mono" w:cs="Liberation Mono"/>
          <w:color w:val="000000"/>
          <w:sz w:val="24"/>
          <w:szCs w:val="24"/>
        </w:rPr>
        <w:t>s</w:t>
      </w:r>
      <w:r>
        <w:rPr>
          <w:color w:val="000000"/>
          <w:sz w:val="24"/>
          <w:szCs w:val="24"/>
        </w:rPr>
        <w:t xml:space="preserve">ome of those models rely on very different theoretical backgrounds. The </w:t>
      </w:r>
      <w:proofErr w:type="spellStart"/>
      <w:r>
        <w:rPr>
          <w:color w:val="000000"/>
          <w:sz w:val="24"/>
          <w:szCs w:val="24"/>
        </w:rPr>
        <w:t>i</w:t>
      </w:r>
      <w:proofErr w:type="spellEnd"/>
      <w:r>
        <w:rPr>
          <w:color w:val="000000"/>
          <w:sz w:val="24"/>
          <w:szCs w:val="24"/>
        </w:rPr>
        <w:t xml:space="preserve">-MELT approach circumvents </w:t>
      </w:r>
      <w:r>
        <w:rPr>
          <w:rFonts w:eastAsia="Liberation Mono" w:cs="Liberation Mono"/>
          <w:color w:val="000000"/>
          <w:sz w:val="24"/>
          <w:szCs w:val="24"/>
        </w:rPr>
        <w:t>the problem of choosing one particular theory</w:t>
      </w:r>
      <w:r>
        <w:rPr>
          <w:color w:val="000000"/>
          <w:sz w:val="24"/>
          <w:szCs w:val="24"/>
        </w:rPr>
        <w:t xml:space="preserve"> by proposing a </w:t>
      </w:r>
      <w:r>
        <w:rPr>
          <w:i/>
          <w:iCs/>
          <w:color w:val="000000"/>
          <w:sz w:val="24"/>
          <w:szCs w:val="24"/>
        </w:rPr>
        <w:t>trans-theoretical</w:t>
      </w:r>
      <w:r>
        <w:rPr>
          <w:color w:val="000000"/>
          <w:sz w:val="24"/>
          <w:szCs w:val="24"/>
        </w:rPr>
        <w:t xml:space="preserve"> approach. T</w:t>
      </w:r>
      <w:commentRangeStart w:id="216"/>
      <w:r>
        <w:rPr>
          <w:color w:val="000000"/>
          <w:sz w:val="24"/>
          <w:szCs w:val="24"/>
        </w:rPr>
        <w:t xml:space="preserve">he artificial neural network is trained to predict melt viscosity using </w:t>
      </w:r>
      <w:del w:id="217" w:author="VALENTINE, ANDREW" w:date="2021-03-10T20:35:00Z">
        <w:r w:rsidDel="009E2A4C">
          <w:rPr>
            <w:color w:val="000000"/>
            <w:sz w:val="24"/>
            <w:szCs w:val="24"/>
          </w:rPr>
          <w:delText>any of the equations 1 to 5</w:delText>
        </w:r>
      </w:del>
      <w:ins w:id="218" w:author="VALENTINE, ANDREW" w:date="2021-03-10T20:35:00Z">
        <w:r w:rsidR="009E2A4C">
          <w:rPr>
            <w:color w:val="000000"/>
            <w:sz w:val="24"/>
            <w:szCs w:val="24"/>
          </w:rPr>
          <w:t>all five theoretical frameworks (</w:t>
        </w:r>
        <w:proofErr w:type="spellStart"/>
        <w:r w:rsidR="009E2A4C">
          <w:rPr>
            <w:color w:val="000000"/>
            <w:sz w:val="24"/>
            <w:szCs w:val="24"/>
          </w:rPr>
          <w:t>eqs</w:t>
        </w:r>
        <w:proofErr w:type="spellEnd"/>
        <w:r w:rsidR="009E2A4C">
          <w:rPr>
            <w:color w:val="000000"/>
            <w:sz w:val="24"/>
            <w:szCs w:val="24"/>
          </w:rPr>
          <w:t xml:space="preserve">. </w:t>
        </w:r>
      </w:ins>
      <w:ins w:id="219" w:author="VALENTINE, ANDREW" w:date="2021-03-10T20:36:00Z">
        <w:r w:rsidR="009E2A4C">
          <w:rPr>
            <w:color w:val="000000"/>
            <w:sz w:val="24"/>
            <w:szCs w:val="24"/>
          </w:rPr>
          <w:t>1-</w:t>
        </w:r>
        <w:commentRangeStart w:id="220"/>
        <w:r w:rsidR="009E2A4C">
          <w:rPr>
            <w:color w:val="000000"/>
            <w:sz w:val="24"/>
            <w:szCs w:val="24"/>
          </w:rPr>
          <w:t>5</w:t>
        </w:r>
      </w:ins>
      <w:commentRangeEnd w:id="220"/>
      <w:ins w:id="221" w:author="VALENTINE, ANDREW" w:date="2021-03-10T20:37:00Z">
        <w:r w:rsidR="006F3A21">
          <w:rPr>
            <w:rStyle w:val="CommentReference"/>
            <w:rFonts w:eastAsia="Times New Roman"/>
          </w:rPr>
          <w:commentReference w:id="220"/>
        </w:r>
      </w:ins>
      <w:ins w:id="222" w:author="VALENTINE, ANDREW" w:date="2021-03-10T20:36:00Z">
        <w:r w:rsidR="009E2A4C">
          <w:rPr>
            <w:color w:val="000000"/>
            <w:sz w:val="24"/>
            <w:szCs w:val="24"/>
          </w:rPr>
          <w:t>)</w:t>
        </w:r>
      </w:ins>
      <w:r>
        <w:rPr>
          <w:color w:val="000000"/>
          <w:sz w:val="24"/>
          <w:szCs w:val="24"/>
        </w:rPr>
        <w:t xml:space="preserve">. It </w:t>
      </w:r>
      <w:r>
        <w:rPr>
          <w:color w:val="000000"/>
          <w:sz w:val="24"/>
          <w:szCs w:val="24"/>
        </w:rPr>
        <w:lastRenderedPageBreak/>
        <w:t xml:space="preserve">provides optimal common values for parameters that appear in multiple theories, such as the glass transition temperature </w:t>
      </w:r>
      <w:proofErr w:type="spellStart"/>
      <w:r>
        <w:rPr>
          <w:i/>
          <w:iCs/>
          <w:color w:val="000000"/>
          <w:sz w:val="24"/>
          <w:szCs w:val="24"/>
        </w:rPr>
        <w:t>T</w:t>
      </w:r>
      <w:r>
        <w:rPr>
          <w:i/>
          <w:iCs/>
          <w:color w:val="000000"/>
          <w:sz w:val="24"/>
          <w:szCs w:val="24"/>
          <w:vertAlign w:val="subscript"/>
        </w:rPr>
        <w:t>g</w:t>
      </w:r>
      <w:proofErr w:type="spellEnd"/>
      <w:r>
        <w:rPr>
          <w:color w:val="000000"/>
          <w:sz w:val="24"/>
          <w:szCs w:val="24"/>
        </w:rPr>
        <w:t xml:space="preserve">. </w:t>
      </w:r>
      <w:commentRangeEnd w:id="216"/>
      <w:r>
        <w:commentReference w:id="216"/>
      </w:r>
      <w:r>
        <w:rPr>
          <w:color w:val="000000"/>
          <w:sz w:val="24"/>
          <w:szCs w:val="24"/>
        </w:rPr>
        <w:t xml:space="preserve">As a result, it allows </w:t>
      </w:r>
      <w:del w:id="223" w:author="VALENTINE, ANDREW" w:date="2021-03-10T20:41:00Z">
        <w:r w:rsidDel="006F3A21">
          <w:rPr>
            <w:color w:val="000000"/>
            <w:sz w:val="24"/>
            <w:szCs w:val="24"/>
          </w:rPr>
          <w:delText xml:space="preserve">comparing </w:delText>
        </w:r>
      </w:del>
      <w:proofErr w:type="spellStart"/>
      <w:ins w:id="224" w:author="VALENTINE, ANDREW" w:date="2021-03-10T20:41:00Z">
        <w:r w:rsidR="006F3A21">
          <w:rPr>
            <w:color w:val="000000"/>
            <w:sz w:val="24"/>
            <w:szCs w:val="24"/>
          </w:rPr>
          <w:t xml:space="preserve">comparison </w:t>
        </w:r>
        <w:proofErr w:type="spellEnd"/>
        <w:r w:rsidR="006F3A21">
          <w:rPr>
            <w:color w:val="000000"/>
            <w:sz w:val="24"/>
            <w:szCs w:val="24"/>
          </w:rPr>
          <w:t xml:space="preserve">of </w:t>
        </w:r>
      </w:ins>
      <w:r>
        <w:rPr>
          <w:color w:val="000000"/>
          <w:sz w:val="24"/>
          <w:szCs w:val="24"/>
        </w:rPr>
        <w:t xml:space="preserve">viscosity predictions </w:t>
      </w:r>
      <w:ins w:id="225" w:author="VALENTINE, ANDREW" w:date="2021-03-10T20:41:00Z">
        <w:r w:rsidR="006F3A21">
          <w:rPr>
            <w:color w:val="000000"/>
            <w:sz w:val="24"/>
            <w:szCs w:val="24"/>
          </w:rPr>
          <w:t>between</w:t>
        </w:r>
      </w:ins>
      <w:del w:id="226" w:author="VALENTINE, ANDREW" w:date="2021-03-10T20:41:00Z">
        <w:r w:rsidDel="006F3A21">
          <w:rPr>
            <w:color w:val="000000"/>
            <w:sz w:val="24"/>
            <w:szCs w:val="24"/>
          </w:rPr>
          <w:delText>from</w:delText>
        </w:r>
      </w:del>
      <w:r>
        <w:rPr>
          <w:color w:val="000000"/>
          <w:sz w:val="24"/>
          <w:szCs w:val="24"/>
        </w:rPr>
        <w:t xml:space="preserve"> the different theories, and observ</w:t>
      </w:r>
      <w:ins w:id="227" w:author="VALENTINE, ANDREW" w:date="2021-03-10T20:41:00Z">
        <w:r w:rsidR="006F3A21">
          <w:rPr>
            <w:color w:val="000000"/>
            <w:sz w:val="24"/>
            <w:szCs w:val="24"/>
          </w:rPr>
          <w:t>ation of</w:t>
        </w:r>
      </w:ins>
      <w:del w:id="228" w:author="VALENTINE, ANDREW" w:date="2021-03-10T20:41:00Z">
        <w:r w:rsidDel="006F3A21">
          <w:rPr>
            <w:color w:val="000000"/>
            <w:sz w:val="24"/>
            <w:szCs w:val="24"/>
          </w:rPr>
          <w:delText>ing</w:delText>
        </w:r>
      </w:del>
      <w:r>
        <w:rPr>
          <w:color w:val="000000"/>
          <w:sz w:val="24"/>
          <w:szCs w:val="24"/>
        </w:rPr>
        <w:t xml:space="preserve"> how parameters from the different theories correlate with each other,</w:t>
      </w:r>
      <w:ins w:id="229" w:author="VALENTINE, ANDREW" w:date="2021-03-10T20:41:00Z">
        <w:r w:rsidR="006F3A21">
          <w:rPr>
            <w:color w:val="000000"/>
            <w:sz w:val="24"/>
            <w:szCs w:val="24"/>
          </w:rPr>
          <w:t xml:space="preserve"> </w:t>
        </w:r>
        <w:commentRangeStart w:id="230"/>
        <w:r w:rsidR="006F3A21">
          <w:rPr>
            <w:color w:val="000000"/>
            <w:sz w:val="24"/>
            <w:szCs w:val="24"/>
          </w:rPr>
          <w:t xml:space="preserve">potentially </w:t>
        </w:r>
      </w:ins>
      <w:ins w:id="231" w:author="VALENTINE, ANDREW" w:date="2021-03-10T20:45:00Z">
        <w:r w:rsidR="006F3A21">
          <w:rPr>
            <w:color w:val="000000"/>
            <w:sz w:val="24"/>
            <w:szCs w:val="24"/>
          </w:rPr>
          <w:t>providing insight into physical inter-relati</w:t>
        </w:r>
      </w:ins>
      <w:ins w:id="232" w:author="VALENTINE, ANDREW" w:date="2021-03-10T20:46:00Z">
        <w:r w:rsidR="006F3A21">
          <w:rPr>
            <w:color w:val="000000"/>
            <w:sz w:val="24"/>
            <w:szCs w:val="24"/>
          </w:rPr>
          <w:t>onships.</w:t>
        </w:r>
      </w:ins>
      <w:del w:id="233" w:author="VALENTINE, ANDREW" w:date="2021-03-10T20:41:00Z">
        <w:r w:rsidDel="006F3A21">
          <w:rPr>
            <w:color w:val="000000"/>
            <w:sz w:val="24"/>
            <w:szCs w:val="24"/>
          </w:rPr>
          <w:delText xml:space="preserve"> and</w:delText>
        </w:r>
      </w:del>
      <w:r>
        <w:rPr>
          <w:color w:val="000000"/>
          <w:sz w:val="24"/>
          <w:szCs w:val="24"/>
        </w:rPr>
        <w:t xml:space="preserve"> </w:t>
      </w:r>
      <w:commentRangeEnd w:id="230"/>
      <w:r w:rsidR="0052465D">
        <w:rPr>
          <w:rStyle w:val="CommentReference"/>
          <w:rFonts w:eastAsia="Times New Roman"/>
        </w:rPr>
        <w:commentReference w:id="230"/>
      </w:r>
      <w:del w:id="234" w:author="VALENTINE, ANDREW" w:date="2021-03-10T20:48:00Z">
        <w:r w:rsidDel="0052465D">
          <w:rPr>
            <w:color w:val="000000"/>
            <w:sz w:val="24"/>
            <w:szCs w:val="24"/>
          </w:rPr>
          <w:delText>thus how they could be related by a common ground truth.</w:delText>
        </w:r>
      </w:del>
    </w:p>
    <w:p w14:paraId="6079C742" w14:textId="77777777" w:rsidR="007D7A6B" w:rsidRDefault="007D7A6B">
      <w:pPr>
        <w:spacing w:after="0"/>
        <w:rPr>
          <w:rFonts w:ascii="Times New Roman" w:hAnsi="Times New Roman"/>
          <w:sz w:val="24"/>
          <w:szCs w:val="24"/>
        </w:rPr>
      </w:pPr>
    </w:p>
    <w:p w14:paraId="3ADE09B7" w14:textId="77777777" w:rsidR="007D7A6B" w:rsidRDefault="0070608F">
      <w:pPr>
        <w:tabs>
          <w:tab w:val="left" w:pos="284"/>
        </w:tabs>
        <w:spacing w:after="0"/>
        <w:rPr>
          <w:rFonts w:ascii="Times New Roman" w:hAnsi="Times New Roman"/>
          <w:sz w:val="24"/>
          <w:szCs w:val="24"/>
        </w:rPr>
      </w:pPr>
      <w:r>
        <w:rPr>
          <w:i/>
          <w:iCs/>
          <w:color w:val="000000"/>
          <w:sz w:val="24"/>
          <w:szCs w:val="24"/>
          <w:lang w:val="en-GB"/>
        </w:rPr>
        <w:t>2.5.3 Data preparation: Train-Validation-Testing split and standardisation</w:t>
      </w:r>
    </w:p>
    <w:p w14:paraId="73278A0B" w14:textId="0C7C743A" w:rsidR="007D7A6B" w:rsidRDefault="0070608F">
      <w:pPr>
        <w:rPr>
          <w:rFonts w:ascii="Times New Roman" w:hAnsi="Times New Roman"/>
          <w:sz w:val="24"/>
          <w:szCs w:val="24"/>
        </w:rPr>
      </w:pPr>
      <w:r>
        <w:rPr>
          <w:color w:val="000000"/>
          <w:sz w:val="24"/>
          <w:szCs w:val="24"/>
          <w:lang w:val="en-GB"/>
        </w:rPr>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(Fig. 1). 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w:t>
      </w:r>
      <w:commentRangeStart w:id="235"/>
      <w:r>
        <w:rPr>
          <w:color w:val="000000"/>
          <w:sz w:val="24"/>
          <w:szCs w:val="24"/>
          <w:lang w:val="en-GB"/>
        </w:rPr>
        <w:t xml:space="preserve">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w:t>
      </w:r>
      <w:ins w:id="236" w:author="VALENTINE, ANDREW" w:date="2021-03-10T20:49:00Z">
        <w:r w:rsidR="00325852">
          <w:rPr>
            <w:color w:val="000000"/>
            <w:sz w:val="24"/>
            <w:szCs w:val="24"/>
            <w:lang w:val="en-GB"/>
          </w:rPr>
          <w:t xml:space="preserve"> </w:t>
        </w:r>
      </w:ins>
      <w:del w:id="237" w:author="VALENTINE, ANDREW" w:date="2021-03-10T20:49:00Z">
        <w:r w:rsidDel="00325852">
          <w:rPr>
            <w:color w:val="000000"/>
            <w:sz w:val="24"/>
            <w:szCs w:val="24"/>
            <w:lang w:val="en-GB"/>
          </w:rPr>
          <w:delText xml:space="preserve"> the apparition of </w:delText>
        </w:r>
      </w:del>
      <w:r>
        <w:rPr>
          <w:color w:val="000000"/>
          <w:sz w:val="24"/>
          <w:szCs w:val="24"/>
          <w:lang w:val="en-GB"/>
        </w:rPr>
        <w:t>the over-fitting phenomenon</w:t>
      </w:r>
      <w:commentRangeEnd w:id="235"/>
      <w:r>
        <w:commentReference w:id="235"/>
      </w:r>
      <w:r>
        <w:rPr>
          <w:color w:val="000000"/>
          <w:sz w:val="24"/>
          <w:szCs w:val="24"/>
          <w:lang w:val="en-GB"/>
        </w:rPr>
        <w:t xml:space="preserve"> </w:t>
      </w:r>
      <w:proofErr w:type="gramStart"/>
      <w:ins w:id="238" w:author="VALENTINE, ANDREW" w:date="2021-03-10T20:49:00Z">
        <w:r w:rsidR="00325852">
          <w:rPr>
            <w:color w:val="000000"/>
            <w:sz w:val="24"/>
            <w:szCs w:val="24"/>
            <w:lang w:val="en-GB"/>
          </w:rPr>
          <w:t>appears</w:t>
        </w:r>
      </w:ins>
      <w:r>
        <w:rPr>
          <w:color w:val="000000"/>
          <w:sz w:val="24"/>
          <w:szCs w:val="24"/>
          <w:lang w:val="en-GB"/>
        </w:rPr>
        <w:t>(</w:t>
      </w:r>
      <w:proofErr w:type="gramEnd"/>
      <w:r>
        <w:rPr>
          <w:color w:val="000000"/>
          <w:sz w:val="24"/>
          <w:szCs w:val="24"/>
          <w:lang w:val="en-GB"/>
        </w:rPr>
        <w:t>Goodfellow et al., 2016</w:t>
      </w:r>
      <w:bookmarkStart w:id="239" w:name="ZOTERO_BREF_YiET1ZEScT5L"/>
      <w:bookmarkEnd w:id="23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 In the present study, the data were randomly separated by composition (Le </w:t>
      </w:r>
      <w:proofErr w:type="spellStart"/>
      <w:r>
        <w:rPr>
          <w:color w:val="000000"/>
          <w:sz w:val="24"/>
          <w:szCs w:val="24"/>
          <w:lang w:val="en-GB"/>
        </w:rPr>
        <w:t>Losq</w:t>
      </w:r>
      <w:proofErr w:type="spellEnd"/>
      <w:r>
        <w:rPr>
          <w:color w:val="000000"/>
          <w:sz w:val="24"/>
          <w:szCs w:val="24"/>
          <w:lang w:val="en-GB"/>
        </w:rPr>
        <w:t xml:space="preserve"> et al., 2019a</w:t>
      </w:r>
      <w:bookmarkStart w:id="240" w:name="ZOTERO_BREF_yxbqT2qtTFgb"/>
      <w:bookmarkEnd w:id="240"/>
      <w:r>
        <w:rPr>
          <w:color w:val="000000"/>
          <w:sz w:val="24"/>
          <w:szCs w:val="24"/>
          <w:lang w:val="en-GB"/>
        </w:rPr>
        <w:t xml:space="preserve">)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While </w:t>
      </w:r>
      <w:proofErr w:type="spellStart"/>
      <w:r>
        <w:rPr>
          <w:i/>
          <w:iCs/>
          <w:color w:val="000000"/>
          <w:sz w:val="24"/>
          <w:szCs w:val="24"/>
          <w:lang w:val="en-GB"/>
        </w:rPr>
        <w:t>D</w:t>
      </w:r>
      <w:r>
        <w:rPr>
          <w:i/>
          <w:iCs/>
          <w:color w:val="000000"/>
          <w:sz w:val="24"/>
          <w:szCs w:val="24"/>
          <w:vertAlign w:val="subscript"/>
          <w:lang w:val="en-GB"/>
        </w:rPr>
        <w:t>viscosity</w:t>
      </w:r>
      <w:proofErr w:type="spellEnd"/>
      <w:r>
        <w:rPr>
          <w:i/>
          <w:iCs/>
          <w:color w:val="000000"/>
          <w:sz w:val="24"/>
          <w:szCs w:val="24"/>
          <w:lang w:val="en-GB"/>
        </w:rPr>
        <w:t xml:space="preserve">, </w:t>
      </w:r>
      <w:proofErr w:type="spellStart"/>
      <w:r>
        <w:rPr>
          <w:i/>
          <w:iCs/>
          <w:color w:val="000000"/>
          <w:sz w:val="24"/>
          <w:szCs w:val="24"/>
          <w:lang w:val="en-GB"/>
        </w:rPr>
        <w:t>D</w:t>
      </w:r>
      <w:r>
        <w:rPr>
          <w:i/>
          <w:iCs/>
          <w:color w:val="000000"/>
          <w:sz w:val="24"/>
          <w:szCs w:val="24"/>
          <w:vertAlign w:val="subscript"/>
          <w:lang w:val="en-GB"/>
        </w:rPr>
        <w:t>optical</w:t>
      </w:r>
      <w:proofErr w:type="spellEnd"/>
      <w:r>
        <w:rPr>
          <w:i/>
          <w:iCs/>
          <w:color w:val="000000"/>
          <w:sz w:val="24"/>
          <w:szCs w:val="24"/>
          <w:lang w:val="en-GB"/>
        </w:rPr>
        <w:t xml:space="preserve"> </w:t>
      </w:r>
      <w:r>
        <w:rPr>
          <w:color w:val="000000"/>
          <w:sz w:val="24"/>
          <w:szCs w:val="24"/>
          <w:lang w:val="en-GB"/>
        </w:rPr>
        <w:t xml:space="preserve">and </w:t>
      </w:r>
      <w:proofErr w:type="spellStart"/>
      <w:r>
        <w:rPr>
          <w:i/>
          <w:iCs/>
          <w:color w:val="000000"/>
          <w:sz w:val="24"/>
          <w:szCs w:val="24"/>
          <w:lang w:val="en-GB"/>
        </w:rPr>
        <w:t>D</w:t>
      </w:r>
      <w:r>
        <w:rPr>
          <w:i/>
          <w:iCs/>
          <w:color w:val="000000"/>
          <w:sz w:val="24"/>
          <w:szCs w:val="24"/>
          <w:vertAlign w:val="subscript"/>
          <w:lang w:val="en-GB"/>
        </w:rPr>
        <w:t>density</w:t>
      </w:r>
      <w:proofErr w:type="spellEnd"/>
      <w:r>
        <w:rPr>
          <w:color w:val="000000"/>
          <w:sz w:val="24"/>
          <w:szCs w:val="24"/>
          <w:lang w:val="en-GB"/>
        </w:rPr>
        <w:t xml:space="preserve"> </w:t>
      </w:r>
      <w:r>
        <w:rPr>
          <w:color w:val="000000"/>
          <w:sz w:val="24"/>
          <w:szCs w:val="24"/>
          <w:lang w:val="en-GB"/>
        </w:rPr>
        <w:lastRenderedPageBreak/>
        <w:t xml:space="preserve">were each separated in three splits following the above protocol (Fig. 1), </w:t>
      </w:r>
      <w:proofErr w:type="spellStart"/>
      <w:r>
        <w:rPr>
          <w:i/>
          <w:iCs/>
          <w:color w:val="000000"/>
          <w:sz w:val="24"/>
          <w:szCs w:val="24"/>
          <w:lang w:val="en-GB"/>
        </w:rPr>
        <w:t>D</w:t>
      </w:r>
      <w:r>
        <w:rPr>
          <w:i/>
          <w:iCs/>
          <w:color w:val="000000"/>
          <w:sz w:val="24"/>
          <w:szCs w:val="24"/>
          <w:vertAlign w:val="subscript"/>
          <w:lang w:val="en-GB"/>
        </w:rPr>
        <w:t>Raman</w:t>
      </w:r>
      <w:proofErr w:type="spellEnd"/>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problematic, because we do not aim at precise predictions of Raman spectra but rather use this dataset as a way to improve the predictive capacity of the trained neural network and to introduce structural knowledge.</w:t>
      </w:r>
    </w:p>
    <w:p w14:paraId="4EE7BCA9" w14:textId="77777777" w:rsidR="007D7A6B" w:rsidRDefault="007D7A6B">
      <w:pPr>
        <w:spacing w:after="0"/>
        <w:rPr>
          <w:rFonts w:ascii="Times New Roman" w:hAnsi="Times New Roman"/>
          <w:sz w:val="24"/>
          <w:szCs w:val="24"/>
        </w:rPr>
      </w:pPr>
    </w:p>
    <w:p w14:paraId="2B3D7231" w14:textId="77777777" w:rsidR="007D7A6B" w:rsidRDefault="0070608F">
      <w:pPr>
        <w:spacing w:after="0"/>
        <w:rPr>
          <w:rFonts w:ascii="Times New Roman" w:hAnsi="Times New Roman"/>
          <w:sz w:val="24"/>
          <w:szCs w:val="24"/>
        </w:rPr>
      </w:pPr>
      <w:r>
        <w:rPr>
          <w:color w:val="000000"/>
          <w:sz w:val="24"/>
          <w:szCs w:val="24"/>
          <w:lang w:val="en-GB"/>
        </w:rPr>
        <w:t xml:space="preserve">After train-validation-test splitting, an important step in any machine learning data </w:t>
      </w:r>
      <w:proofErr w:type="spellStart"/>
      <w:r>
        <w:rPr>
          <w:color w:val="000000"/>
          <w:sz w:val="24"/>
          <w:szCs w:val="24"/>
          <w:lang w:val="en-GB"/>
        </w:rPr>
        <w:t>preprocessing</w:t>
      </w:r>
      <w:proofErr w:type="spellEnd"/>
      <w:r>
        <w:rPr>
          <w:color w:val="000000"/>
          <w:sz w:val="24"/>
          <w:szCs w:val="24"/>
          <w:lang w:val="en-GB"/>
        </w:rPr>
        <w:t xml:space="preserve"> is standardization of the data. In practice, appropriate data scaling is often essential to obtaining good convergence within algorithms </w:t>
      </w:r>
      <w:bookmarkStart w:id="241" w:name="ZOTERO_BREF_z6mcmRg4n0fj"/>
      <w:r>
        <w:rPr>
          <w:color w:val="000000"/>
          <w:sz w:val="24"/>
          <w:szCs w:val="24"/>
          <w:lang w:val="en-GB"/>
        </w:rPr>
        <w:t>(Goodfellow et al., 2016)</w:t>
      </w:r>
      <w:bookmarkEnd w:id="241"/>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w:t>
      </w:r>
      <w:proofErr w:type="gramStart"/>
      <w:r>
        <w:rPr>
          <w:color w:val="000000"/>
          <w:sz w:val="24"/>
          <w:szCs w:val="24"/>
          <w:lang w:val="en-GB"/>
        </w:rPr>
        <w:t>be  between</w:t>
      </w:r>
      <w:proofErr w:type="gramEnd"/>
      <w:r>
        <w:rPr>
          <w:color w:val="000000"/>
          <w:sz w:val="24"/>
          <w:szCs w:val="24"/>
          <w:lang w:val="en-GB"/>
        </w:rPr>
        <w:t xml:space="preserve"> 0 and 1. Viscosity, density and refractive index were not scaled, as scaling the outputs was not found to affect network convergence. However, when outputs are unscaled, it is essential to initialise the bias of the output layer of the neural network to match the expected range of the predictions to be made, as developed for (e.g.) Mixture Density Networks </w:t>
      </w:r>
      <w:bookmarkStart w:id="242" w:name="ZOTERO_BREF_omA4dJtX2mK8"/>
      <w:r>
        <w:rPr>
          <w:color w:val="000000"/>
          <w:sz w:val="24"/>
          <w:szCs w:val="24"/>
          <w:lang w:val="en-GB"/>
        </w:rPr>
        <w:t>(Bishop, 2006)</w:t>
      </w:r>
      <w:bookmarkEnd w:id="242"/>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14:paraId="6F52909F" w14:textId="77777777" w:rsidR="007D7A6B" w:rsidRDefault="007D7A6B">
      <w:pPr>
        <w:spacing w:after="0"/>
        <w:rPr>
          <w:rFonts w:ascii="Times New Roman" w:hAnsi="Times New Roman"/>
          <w:sz w:val="24"/>
          <w:szCs w:val="24"/>
        </w:rPr>
      </w:pPr>
    </w:p>
    <w:p w14:paraId="4D832743" w14:textId="77777777" w:rsidR="007D7A6B" w:rsidRDefault="0070608F">
      <w:pPr>
        <w:spacing w:after="0"/>
        <w:rPr>
          <w:rFonts w:ascii="Times New Roman" w:hAnsi="Times New Roman"/>
          <w:sz w:val="24"/>
          <w:szCs w:val="24"/>
        </w:rPr>
      </w:pPr>
      <w:r>
        <w:rPr>
          <w:rFonts w:eastAsia="Times New Roman"/>
          <w:i/>
          <w:iCs/>
          <w:sz w:val="24"/>
          <w:szCs w:val="24"/>
        </w:rPr>
        <w:lastRenderedPageBreak/>
        <w:t xml:space="preserve">2.5.4 </w:t>
      </w:r>
      <w:proofErr w:type="spellStart"/>
      <w:r>
        <w:rPr>
          <w:rFonts w:eastAsia="Times New Roman"/>
          <w:i/>
          <w:iCs/>
          <w:sz w:val="24"/>
          <w:szCs w:val="24"/>
        </w:rPr>
        <w:t>i</w:t>
      </w:r>
      <w:proofErr w:type="spellEnd"/>
      <w:r>
        <w:rPr>
          <w:rFonts w:eastAsia="Times New Roman"/>
          <w:i/>
          <w:iCs/>
          <w:sz w:val="24"/>
          <w:szCs w:val="24"/>
        </w:rPr>
        <w:t>-MELT model</w:t>
      </w:r>
      <w:r>
        <w:rPr>
          <w:i/>
          <w:iCs/>
          <w:sz w:val="24"/>
          <w:szCs w:val="24"/>
        </w:rPr>
        <w:t xml:space="preserve"> technical implementation</w:t>
      </w:r>
    </w:p>
    <w:p w14:paraId="3B8606CA" w14:textId="77777777" w:rsidR="007D7A6B" w:rsidRDefault="0070608F">
      <w:proofErr w:type="spellStart"/>
      <w:r>
        <w:rPr>
          <w:iCs/>
          <w:sz w:val="24"/>
          <w:szCs w:val="24"/>
        </w:rPr>
        <w:t>i</w:t>
      </w:r>
      <w:proofErr w:type="spellEnd"/>
      <w:r>
        <w:rPr>
          <w:iCs/>
          <w:sz w:val="24"/>
          <w:szCs w:val="24"/>
        </w:rPr>
        <w:t xml:space="preserve">-MELT is implemented in the Python programming language, using the </w:t>
      </w:r>
      <w:proofErr w:type="spellStart"/>
      <w:r>
        <w:rPr>
          <w:iCs/>
          <w:sz w:val="24"/>
          <w:szCs w:val="24"/>
        </w:rPr>
        <w:t>Pytorch</w:t>
      </w:r>
      <w:proofErr w:type="spellEnd"/>
      <w:r>
        <w:rPr>
          <w:iCs/>
          <w:sz w:val="24"/>
          <w:szCs w:val="24"/>
        </w:rPr>
        <w:t xml:space="preserve"> machine learning library </w:t>
      </w:r>
      <w:bookmarkStart w:id="243" w:name="ZOTERO_BREF_NV1pe0bodl4W"/>
      <w:r>
        <w:rPr>
          <w:iCs/>
          <w:sz w:val="24"/>
          <w:szCs w:val="24"/>
        </w:rPr>
        <w:t>(</w:t>
      </w:r>
      <w:proofErr w:type="spellStart"/>
      <w:r>
        <w:rPr>
          <w:iCs/>
          <w:sz w:val="24"/>
          <w:szCs w:val="24"/>
        </w:rPr>
        <w:t>Paszke</w:t>
      </w:r>
      <w:proofErr w:type="spellEnd"/>
      <w:r>
        <w:rPr>
          <w:iCs/>
          <w:sz w:val="24"/>
          <w:szCs w:val="24"/>
        </w:rPr>
        <w:t xml:space="preserve"> et al., 2019)</w:t>
      </w:r>
      <w:bookmarkEnd w:id="243"/>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w:t>
      </w:r>
      <w:proofErr w:type="spellStart"/>
      <w:r>
        <w:rPr>
          <w:iCs/>
          <w:sz w:val="24"/>
          <w:szCs w:val="24"/>
        </w:rPr>
        <w:t>a.k.a</w:t>
      </w:r>
      <w:proofErr w:type="spellEnd"/>
      <w:r>
        <w:rPr>
          <w:iCs/>
          <w:sz w:val="24"/>
          <w:szCs w:val="24"/>
        </w:rPr>
        <w:t xml:space="preserve"> neurons). By c</w:t>
      </w:r>
      <w:r>
        <w:rPr>
          <w:color w:val="000000"/>
          <w:sz w:val="24"/>
          <w:szCs w:val="24"/>
        </w:rPr>
        <w:t>hanging the number of activation units between different hidden layers in a single network, training convergence or final predictive abilities were not improved. For simplicity, we thus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 xml:space="preserve">number of activation units in the different hidden layers. </w:t>
      </w:r>
      <w:r>
        <w:rPr>
          <w:iCs/>
          <w:sz w:val="24"/>
          <w:szCs w:val="24"/>
        </w:rPr>
        <w:t xml:space="preserve">Having explored various alternatives, we adopted the now-popular rectifier function </w:t>
      </w:r>
      <w:bookmarkStart w:id="244" w:name="ZOTERO_BREF_4KNMWeNbjgxj"/>
      <w:r>
        <w:rPr>
          <w:iCs/>
          <w:sz w:val="24"/>
          <w:szCs w:val="24"/>
        </w:rPr>
        <w:t>(</w:t>
      </w:r>
      <w:proofErr w:type="spellStart"/>
      <w:r>
        <w:rPr>
          <w:iCs/>
          <w:sz w:val="24"/>
          <w:szCs w:val="24"/>
        </w:rPr>
        <w:t>Glorot</w:t>
      </w:r>
      <w:proofErr w:type="spellEnd"/>
      <w:r>
        <w:rPr>
          <w:iCs/>
          <w:sz w:val="24"/>
          <w:szCs w:val="24"/>
        </w:rPr>
        <w:t xml:space="preserve"> et al., 2011)</w:t>
      </w:r>
      <w:bookmarkEnd w:id="244"/>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w:t>
      </w:r>
      <w:proofErr w:type="gramStart"/>
      <w:r>
        <w:rPr>
          <w:i/>
          <w:iCs/>
          <w:sz w:val="24"/>
          <w:szCs w:val="24"/>
        </w:rPr>
        <w:t>0,x</w:t>
      </w:r>
      <w:proofErr w:type="gramEnd"/>
      <w:r>
        <w:rPr>
          <w:i/>
          <w:iCs/>
          <w:sz w:val="24"/>
          <w:szCs w:val="24"/>
        </w:rPr>
        <w:t>)</w:t>
      </w:r>
      <w:r>
        <w:rPr>
          <w:iCs/>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16 different values:</w:t>
      </w:r>
    </w:p>
    <w:p w14:paraId="1FBF37DF" w14:textId="77777777" w:rsidR="007D7A6B" w:rsidRDefault="0070608F">
      <w:pPr>
        <w:spacing w:after="0"/>
        <w:ind w:left="720"/>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TVF </w:t>
      </w:r>
      <w:r>
        <w:rPr>
          <w:sz w:val="24"/>
          <w:szCs w:val="24"/>
        </w:rPr>
        <w:t>(</w:t>
      </w:r>
      <w:proofErr w:type="spellStart"/>
      <w:r>
        <w:rPr>
          <w:sz w:val="24"/>
          <w:szCs w:val="24"/>
        </w:rPr>
        <w:t>eqs</w:t>
      </w:r>
      <w:proofErr w:type="spellEnd"/>
      <w:r>
        <w:rPr>
          <w:sz w:val="24"/>
          <w:szCs w:val="24"/>
        </w:rPr>
        <w:t xml:space="preserve">.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w:t>
      </w:r>
      <w:proofErr w:type="spellStart"/>
      <w:r>
        <w:rPr>
          <w:sz w:val="24"/>
          <w:szCs w:val="24"/>
        </w:rPr>
        <w:t>Sellmeier</w:t>
      </w:r>
      <w:proofErr w:type="spellEnd"/>
      <w:r>
        <w:rPr>
          <w:sz w:val="24"/>
          <w:szCs w:val="24"/>
        </w:rPr>
        <w:t xml:space="preserve">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14:paraId="05CF1A3E" w14:textId="77777777" w:rsidR="007D7A6B" w:rsidRDefault="0070608F">
      <w:pPr>
        <w:spacing w:after="0"/>
        <w:ind w:left="720"/>
        <w:rPr>
          <w:rFonts w:ascii="Times New Roman" w:hAnsi="Times New Roman"/>
          <w:sz w:val="24"/>
          <w:szCs w:val="24"/>
        </w:rPr>
      </w:pPr>
      <w:r>
        <w:rPr>
          <w:iCs/>
          <w:sz w:val="24"/>
          <w:szCs w:val="24"/>
        </w:rPr>
        <w:t>- the natural logarithms of</w:t>
      </w:r>
      <w:r>
        <w:rPr>
          <w:sz w:val="24"/>
          <w:szCs w:val="24"/>
        </w:rPr>
        <w:t xml:space="preserve"> </w:t>
      </w:r>
      <w:proofErr w:type="spellStart"/>
      <w:proofErr w:type="gramStart"/>
      <w:r>
        <w:rPr>
          <w:i/>
          <w:sz w:val="24"/>
          <w:szCs w:val="24"/>
        </w:rPr>
        <w:t>S</w:t>
      </w:r>
      <w:r>
        <w:rPr>
          <w:i/>
          <w:sz w:val="24"/>
          <w:szCs w:val="24"/>
          <w:vertAlign w:val="superscript"/>
        </w:rPr>
        <w:t>conf</w:t>
      </w:r>
      <w:proofErr w:type="spellEnd"/>
      <w:r>
        <w:rPr>
          <w:i/>
          <w:sz w:val="24"/>
          <w:szCs w:val="24"/>
        </w:rPr>
        <w:t>(</w:t>
      </w:r>
      <w:proofErr w:type="spellStart"/>
      <w:proofErr w:type="gramEnd"/>
      <w:r>
        <w:rPr>
          <w:i/>
          <w:sz w:val="24"/>
          <w:szCs w:val="24"/>
        </w:rPr>
        <w:t>T</w:t>
      </w:r>
      <w:r>
        <w:rPr>
          <w:i/>
          <w:sz w:val="24"/>
          <w:szCs w:val="24"/>
          <w:vertAlign w:val="subscript"/>
        </w:rPr>
        <w:t>g</w:t>
      </w:r>
      <w:proofErr w:type="spellEnd"/>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proofErr w:type="spellStart"/>
      <w:r>
        <w:rPr>
          <w:i/>
          <w:sz w:val="24"/>
          <w:szCs w:val="24"/>
        </w:rPr>
        <w:t>T</w:t>
      </w:r>
      <w:r>
        <w:rPr>
          <w:i/>
          <w:sz w:val="24"/>
          <w:szCs w:val="24"/>
          <w:vertAlign w:val="subscript"/>
        </w:rPr>
        <w:t>g</w:t>
      </w:r>
      <w:proofErr w:type="spellEnd"/>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TVF</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14:paraId="752E60C9" w14:textId="77777777" w:rsidR="007D7A6B" w:rsidRDefault="0070608F">
      <w:pPr>
        <w:rPr>
          <w:rFonts w:ascii="Times New Roman" w:hAnsi="Times New Roman"/>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245" w:name="ZOTERO_BREF_hqDjR1w0g0Xl"/>
      <w:r>
        <w:rPr>
          <w:color w:val="000000"/>
          <w:sz w:val="24"/>
          <w:szCs w:val="24"/>
          <w:lang w:val="en-GB"/>
        </w:rPr>
        <w:t>b</w:t>
      </w:r>
      <w:bookmarkEnd w:id="245"/>
      <w:r>
        <w:rPr>
          <w:color w:val="000000"/>
          <w:sz w:val="24"/>
          <w:szCs w:val="24"/>
          <w:lang w:val="en-GB"/>
        </w:rPr>
        <w:t xml:space="preserve">y Bishop </w:t>
      </w:r>
      <w:bookmarkStart w:id="246" w:name="ZOTERO_BREF_CgaVDZoodhG6"/>
      <w:r>
        <w:rPr>
          <w:color w:val="000000"/>
          <w:sz w:val="24"/>
          <w:szCs w:val="24"/>
          <w:lang w:val="en-GB"/>
        </w:rPr>
        <w:t>(2006)</w:t>
      </w:r>
      <w:bookmarkEnd w:id="246"/>
      <w:r>
        <w:rPr>
          <w:lang w:val="en-GB"/>
        </w:rPr>
        <w:t xml:space="preserve"> </w:t>
      </w:r>
      <w:r>
        <w:rPr>
          <w:sz w:val="24"/>
          <w:szCs w:val="24"/>
          <w:lang w:val="en-GB"/>
        </w:rPr>
        <w:t>for Mixture Density Networks:</w:t>
      </w:r>
      <w:r>
        <w:rPr>
          <w:sz w:val="24"/>
          <w:szCs w:val="24"/>
        </w:rPr>
        <w:t xml:space="preserve"> it ensures that quantities are assigned positive values in accordance with their physical meaning. We also found it to aid rapid convergence during </w:t>
      </w:r>
      <w:r>
        <w:rPr>
          <w:sz w:val="24"/>
          <w:szCs w:val="24"/>
        </w:rPr>
        <w:lastRenderedPageBreak/>
        <w:t>training.</w:t>
      </w:r>
      <w:r>
        <w:rPr>
          <w:iCs/>
          <w:sz w:val="24"/>
          <w:szCs w:val="24"/>
        </w:rPr>
        <w:t xml:space="preserve"> Other terms like </w:t>
      </w:r>
      <w:r>
        <w:rPr>
          <w:i/>
          <w:iCs/>
          <w:sz w:val="24"/>
          <w:szCs w:val="24"/>
        </w:rPr>
        <w:t>B</w:t>
      </w:r>
      <w:r>
        <w:rPr>
          <w:i/>
          <w:iCs/>
          <w:sz w:val="24"/>
          <w:szCs w:val="24"/>
          <w:vertAlign w:val="subscript"/>
        </w:rPr>
        <w:t>e</w:t>
      </w:r>
      <w:r>
        <w:rPr>
          <w:i/>
          <w:iCs/>
          <w:sz w:val="24"/>
          <w:szCs w:val="24"/>
        </w:rPr>
        <w:t>,</w:t>
      </w:r>
      <w:r>
        <w:rPr>
          <w:i/>
          <w:iCs/>
          <w:sz w:val="24"/>
          <w:szCs w:val="24"/>
          <w:vertAlign w:val="subscript"/>
        </w:rPr>
        <w:t xml:space="preserve"> </w:t>
      </w:r>
      <w:r>
        <w:rPr>
          <w:i/>
          <w:iCs/>
          <w:sz w:val="24"/>
          <w:szCs w:val="24"/>
        </w:rPr>
        <w:t>B</w:t>
      </w:r>
      <w:r>
        <w:rPr>
          <w:i/>
          <w:iCs/>
          <w:sz w:val="24"/>
          <w:szCs w:val="24"/>
          <w:vertAlign w:val="subscript"/>
        </w:rPr>
        <w:t>FV</w:t>
      </w:r>
      <w:r>
        <w:rPr>
          <w:i/>
          <w:iCs/>
          <w:sz w:val="24"/>
          <w:szCs w:val="24"/>
        </w:rPr>
        <w:t xml:space="preserve"> and B</w:t>
      </w:r>
      <w:r>
        <w:rPr>
          <w:i/>
          <w:iCs/>
          <w:sz w:val="24"/>
          <w:szCs w:val="24"/>
          <w:vertAlign w:val="subscript"/>
        </w:rPr>
        <w:t>TVF</w:t>
      </w:r>
      <w:r>
        <w:rPr>
          <w:iCs/>
          <w:sz w:val="24"/>
          <w:szCs w:val="24"/>
        </w:rPr>
        <w:t xml:space="preserve"> were calculated from </w:t>
      </w:r>
      <w:proofErr w:type="spellStart"/>
      <w:r>
        <w:rPr>
          <w:iCs/>
          <w:sz w:val="24"/>
          <w:szCs w:val="24"/>
        </w:rPr>
        <w:t>eqs</w:t>
      </w:r>
      <w:proofErr w:type="spellEnd"/>
      <w:r>
        <w:rPr>
          <w:iCs/>
          <w:sz w:val="24"/>
          <w:szCs w:val="24"/>
        </w:rPr>
        <w:t>. 1 and 5 and the knowledge of the other parameters.</w:t>
      </w:r>
    </w:p>
    <w:p w14:paraId="0F43FBEE" w14:textId="77777777" w:rsidR="007D7A6B" w:rsidRDefault="007D7A6B">
      <w:pPr>
        <w:spacing w:after="0"/>
        <w:rPr>
          <w:rFonts w:ascii="Times New Roman" w:hAnsi="Times New Roman"/>
          <w:sz w:val="24"/>
          <w:szCs w:val="24"/>
        </w:rPr>
      </w:pPr>
    </w:p>
    <w:p w14:paraId="3E248525" w14:textId="77777777" w:rsidR="007D7A6B" w:rsidRDefault="0070608F">
      <w:pPr>
        <w:spacing w:after="0"/>
        <w:rPr>
          <w:rFonts w:ascii="Times New Roman" w:hAnsi="Times New Roman"/>
          <w:sz w:val="24"/>
          <w:szCs w:val="24"/>
        </w:rPr>
      </w:pPr>
      <w:r>
        <w:rPr>
          <w:iCs/>
          <w:sz w:val="24"/>
          <w:szCs w:val="24"/>
        </w:rPr>
        <w:t>Neural network predictions</w:t>
      </w:r>
      <w:r>
        <w:rPr>
          <w:sz w:val="24"/>
          <w:szCs w:val="24"/>
        </w:rPr>
        <w:t xml:space="preserve"> can be used in equations </w:t>
      </w:r>
      <w:r>
        <w:rPr>
          <w:rFonts w:eastAsia="Times New Roman"/>
          <w:sz w:val="24"/>
          <w:szCs w:val="24"/>
        </w:rPr>
        <w:t>1</w:t>
      </w:r>
      <w:r>
        <w:rPr>
          <w:sz w:val="24"/>
          <w:szCs w:val="24"/>
        </w:rPr>
        <w:t xml:space="preserve"> to </w:t>
      </w:r>
      <w:r>
        <w:rPr>
          <w:rFonts w:eastAsia="Times New Roman"/>
          <w:sz w:val="24"/>
          <w:szCs w:val="24"/>
        </w:rPr>
        <w:t>5</w:t>
      </w:r>
      <w:r>
        <w:rPr>
          <w:sz w:val="24"/>
          <w:szCs w:val="24"/>
        </w:rPr>
        <w:t xml:space="preserve"> to predict of melt viscosity. The neural network also directly provides different observables like glass density, glass transition temperature or Raman spectra. Furthermore,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m:oMath>
        <m:r>
          <w:rPr>
            <w:rFonts w:ascii="Cambria Math" w:hAnsi="Cambria Math"/>
          </w:rPr>
          <m:t>n</m:t>
        </m:r>
        <m:d>
          <m:dPr>
            <m:ctrlPr>
              <w:rPr>
                <w:rFonts w:ascii="Cambria Math" w:hAnsi="Cambria Math"/>
              </w:rPr>
            </m:ctrlPr>
          </m:dPr>
          <m:e>
            <m:r>
              <w:rPr>
                <w:rFonts w:ascii="Cambria Math" w:hAnsi="Cambria Math"/>
              </w:rPr>
              <m:t>λ</m:t>
            </m:r>
          </m:e>
        </m:d>
      </m:oMath>
      <w:r>
        <w:rPr>
          <w:sz w:val="24"/>
          <w:szCs w:val="24"/>
        </w:rPr>
        <w:t>, via the Sellmeier equation:</w:t>
      </w:r>
      <w:r>
        <w:rPr>
          <w:sz w:val="24"/>
          <w:szCs w:val="24"/>
        </w:rPr>
        <w:tab/>
      </w:r>
    </w:p>
    <w:p w14:paraId="1A14B250" w14:textId="77777777" w:rsidR="007D7A6B" w:rsidRDefault="0070608F">
      <w:pPr>
        <w:tabs>
          <w:tab w:val="left" w:pos="8222"/>
        </w:tabs>
        <w:spacing w:after="0"/>
      </w:pPr>
      <m:oMath>
        <m:r>
          <w:rPr>
            <w:rFonts w:ascii="Cambria Math" w:hAnsi="Cambria Math"/>
          </w:rPr>
          <m:t>n</m:t>
        </m:r>
        <m:d>
          <m:dPr>
            <m:ctrlPr>
              <w:rPr>
                <w:rFonts w:ascii="Cambria Math" w:hAnsi="Cambria Math"/>
              </w:rPr>
            </m:ctrlPr>
          </m:dPr>
          <m:e>
            <m:r>
              <w:rPr>
                <w:rFonts w:ascii="Cambria Math" w:hAnsi="Cambria Math"/>
              </w:rPr>
              <m:t>λ</m:t>
            </m:r>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×λ</m:t>
                    </m:r>
                  </m:e>
                  <m:sup>
                    <m:r>
                      <w:rPr>
                        <w:rFonts w:ascii="Cambria Math" w:hAnsi="Cambria Math"/>
                      </w:rPr>
                      <m:t>2</m:t>
                    </m:r>
                  </m:sup>
                </m:sSup>
              </m:num>
              <m:den>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×λ</m:t>
                    </m:r>
                  </m:e>
                  <m:sup>
                    <m:r>
                      <w:rPr>
                        <w:rFonts w:ascii="Cambria Math" w:hAnsi="Cambria Math"/>
                      </w:rPr>
                      <m:t>2</m:t>
                    </m:r>
                  </m:sup>
                </m:sSup>
              </m:num>
              <m:den>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×λ</m:t>
                    </m:r>
                  </m:e>
                  <m:sup>
                    <m:r>
                      <w:rPr>
                        <w:rFonts w:ascii="Cambria Math" w:hAnsi="Cambria Math"/>
                      </w:rPr>
                      <m:t>2</m:t>
                    </m:r>
                  </m:sup>
                </m:sSup>
              </m:num>
              <m:den>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en>
            </m:f>
          </m:e>
        </m:d>
      </m:oMath>
      <w:r>
        <w:rPr>
          <w:i/>
          <w:sz w:val="24"/>
          <w:szCs w:val="24"/>
        </w:rPr>
        <w:t xml:space="preserve"> .</w:t>
      </w:r>
      <w:r>
        <w:rPr>
          <w:i/>
          <w:sz w:val="24"/>
          <w:szCs w:val="24"/>
        </w:rPr>
        <w:tab/>
        <w:t>(</w:t>
      </w:r>
      <w:r>
        <w:rPr>
          <w:rFonts w:eastAsia="Times New Roman"/>
          <w:i/>
          <w:sz w:val="24"/>
          <w:szCs w:val="24"/>
        </w:rPr>
        <w:t>6</w:t>
      </w:r>
      <w:r>
        <w:rPr>
          <w:i/>
          <w:sz w:val="24"/>
          <w:szCs w:val="24"/>
        </w:rPr>
        <w:t>)</w:t>
      </w:r>
    </w:p>
    <w:p w14:paraId="270960AF" w14:textId="77777777" w:rsidR="007D7A6B" w:rsidRDefault="0070608F">
      <w:pPr>
        <w:spacing w:after="0"/>
        <w:rPr>
          <w:szCs w:val="24"/>
        </w:rPr>
      </w:pPr>
      <w:r>
        <w:rPr>
          <w:sz w:val="24"/>
          <w:szCs w:val="24"/>
        </w:rPr>
        <w:t>Our neural network therefore allows us to input chemical compositions and obtain predictions for:</w:t>
      </w:r>
    </w:p>
    <w:p w14:paraId="2DCEE734" w14:textId="77777777" w:rsidR="007D7A6B" w:rsidRDefault="0070608F">
      <w:pPr>
        <w:pStyle w:val="ListParagraph"/>
        <w:numPr>
          <w:ilvl w:val="0"/>
          <w:numId w:val="1"/>
        </w:numPr>
        <w:rPr>
          <w:szCs w:val="24"/>
        </w:rPr>
      </w:pPr>
      <w:r>
        <w:rPr>
          <w:sz w:val="24"/>
          <w:szCs w:val="24"/>
        </w:rPr>
        <w:t xml:space="preserve">melt viscosity, within five distinct theoretical or empirical frameworks, </w:t>
      </w:r>
    </w:p>
    <w:p w14:paraId="75887042" w14:textId="77777777" w:rsidR="007D7A6B" w:rsidRDefault="0070608F">
      <w:pPr>
        <w:pStyle w:val="ListParagraph"/>
        <w:numPr>
          <w:ilvl w:val="0"/>
          <w:numId w:val="1"/>
        </w:numPr>
        <w:rPr>
          <w:szCs w:val="24"/>
        </w:rPr>
      </w:pPr>
      <w:r>
        <w:rPr>
          <w:sz w:val="24"/>
          <w:szCs w:val="24"/>
        </w:rPr>
        <w:t>glass transition temperature,</w:t>
      </w:r>
    </w:p>
    <w:p w14:paraId="0E4780ED" w14:textId="77777777" w:rsidR="007D7A6B" w:rsidRDefault="0070608F">
      <w:pPr>
        <w:pStyle w:val="ListParagraph"/>
        <w:numPr>
          <w:ilvl w:val="0"/>
          <w:numId w:val="1"/>
        </w:numPr>
        <w:rPr>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14:paraId="6829BBC4" w14:textId="77777777" w:rsidR="007D7A6B" w:rsidRDefault="0070608F">
      <w:pPr>
        <w:pStyle w:val="ListParagraph"/>
        <w:numPr>
          <w:ilvl w:val="0"/>
          <w:numId w:val="1"/>
        </w:numPr>
        <w:rPr>
          <w:szCs w:val="24"/>
        </w:rPr>
      </w:pPr>
      <w:r>
        <w:rPr>
          <w:sz w:val="24"/>
          <w:szCs w:val="24"/>
        </w:rPr>
        <w:t>glass density,</w:t>
      </w:r>
    </w:p>
    <w:p w14:paraId="24154CD5" w14:textId="77777777" w:rsidR="007D7A6B" w:rsidRDefault="0070608F">
      <w:pPr>
        <w:pStyle w:val="ListParagraph"/>
        <w:numPr>
          <w:ilvl w:val="0"/>
          <w:numId w:val="1"/>
        </w:numPr>
        <w:rPr>
          <w:szCs w:val="24"/>
        </w:rPr>
      </w:pPr>
      <w:r>
        <w:rPr>
          <w:sz w:val="24"/>
          <w:szCs w:val="24"/>
        </w:rPr>
        <w:t>glass refractive index as a function of wavelength, and</w:t>
      </w:r>
    </w:p>
    <w:p w14:paraId="6031602B" w14:textId="77777777" w:rsidR="007D7A6B" w:rsidRDefault="0070608F">
      <w:pPr>
        <w:pStyle w:val="ListParagraph"/>
        <w:numPr>
          <w:ilvl w:val="0"/>
          <w:numId w:val="1"/>
        </w:numPr>
        <w:rPr>
          <w:szCs w:val="24"/>
        </w:rPr>
      </w:pPr>
      <w:r>
        <w:rPr>
          <w:sz w:val="24"/>
          <w:szCs w:val="24"/>
        </w:rPr>
        <w:t>glass Raman spectra.</w:t>
      </w:r>
    </w:p>
    <w:p w14:paraId="614334D3" w14:textId="77777777" w:rsidR="007D7A6B" w:rsidRDefault="0070608F">
      <w:pPr>
        <w:spacing w:after="0"/>
        <w:rPr>
          <w:szCs w:val="24"/>
        </w:rPr>
      </w:pPr>
      <w:r>
        <w:rPr>
          <w:sz w:val="24"/>
          <w:szCs w:val="24"/>
        </w:rPr>
        <w:t xml:space="preserve">These predictions depend on a large number of </w:t>
      </w:r>
      <w:proofErr w:type="spellStart"/>
      <w:r>
        <w:rPr>
          <w:sz w:val="24"/>
          <w:szCs w:val="24"/>
        </w:rPr>
        <w:t>tuneable</w:t>
      </w:r>
      <w:proofErr w:type="spellEnd"/>
      <w:r>
        <w:rPr>
          <w:sz w:val="24"/>
          <w:szCs w:val="24"/>
        </w:rPr>
        <w:t xml:space="preserve"> parameters integral to the neural network. During network training, the database of observed glass properties was used to optimize these parameters, seeking values that enable good average predictive performance.</w:t>
      </w:r>
    </w:p>
    <w:p w14:paraId="6A4E6F5F" w14:textId="77777777" w:rsidR="007D7A6B" w:rsidRDefault="007D7A6B">
      <w:pPr>
        <w:spacing w:after="0"/>
        <w:rPr>
          <w:szCs w:val="24"/>
        </w:rPr>
      </w:pPr>
    </w:p>
    <w:p w14:paraId="5E137EDB" w14:textId="77777777" w:rsidR="007D7A6B" w:rsidRDefault="0070608F">
      <w:pPr>
        <w:spacing w:after="0"/>
        <w:rPr>
          <w:rFonts w:ascii="Times New Roman" w:hAnsi="Times New Roman"/>
          <w:sz w:val="24"/>
          <w:szCs w:val="24"/>
        </w:rPr>
      </w:pPr>
      <w:r>
        <w:rPr>
          <w:i/>
          <w:sz w:val="24"/>
          <w:szCs w:val="24"/>
        </w:rPr>
        <w:t xml:space="preserve">2.5.4 Training </w:t>
      </w:r>
      <w:proofErr w:type="spellStart"/>
      <w:r>
        <w:rPr>
          <w:i/>
          <w:sz w:val="24"/>
          <w:szCs w:val="24"/>
        </w:rPr>
        <w:t>i</w:t>
      </w:r>
      <w:proofErr w:type="spellEnd"/>
      <w:r>
        <w:rPr>
          <w:i/>
          <w:sz w:val="24"/>
          <w:szCs w:val="24"/>
        </w:rPr>
        <w:t>-MELT</w:t>
      </w:r>
    </w:p>
    <w:p w14:paraId="2CF66E41" w14:textId="77777777" w:rsidR="007D7A6B" w:rsidRDefault="0070608F">
      <w:pPr>
        <w:rPr>
          <w:sz w:val="24"/>
          <w:szCs w:val="24"/>
        </w:rPr>
      </w:pPr>
      <w:r>
        <w:rPr>
          <w:iCs/>
          <w:sz w:val="24"/>
          <w:szCs w:val="24"/>
        </w:rPr>
        <w:lastRenderedPageBreak/>
        <w:t xml:space="preserve">During training, we monitored the least-square deviations between measurements and predictions for viscosity from </w:t>
      </w:r>
      <w:proofErr w:type="spellStart"/>
      <w:r>
        <w:rPr>
          <w:iCs/>
          <w:sz w:val="24"/>
          <w:szCs w:val="24"/>
        </w:rPr>
        <w:t>eqs</w:t>
      </w:r>
      <w:proofErr w:type="spellEnd"/>
      <w:r>
        <w:rPr>
          <w:iCs/>
          <w:sz w:val="24"/>
          <w:szCs w:val="24"/>
        </w:rPr>
        <w:t xml:space="preserve">. 1 to 5 as well as density, optical refractive index and Raman spectra. Loss functions were also added for known viscous </w:t>
      </w:r>
      <w:proofErr w:type="spellStart"/>
      <w:r>
        <w:rPr>
          <w:i/>
          <w:iCs/>
          <w:sz w:val="24"/>
          <w:szCs w:val="24"/>
        </w:rPr>
        <w:t>T</w:t>
      </w:r>
      <w:r>
        <w:rPr>
          <w:i/>
          <w:iCs/>
          <w:sz w:val="24"/>
          <w:szCs w:val="24"/>
          <w:vertAlign w:val="subscript"/>
        </w:rPr>
        <w:t>g</w:t>
      </w:r>
      <w:proofErr w:type="spellEnd"/>
      <w:r>
        <w:rPr>
          <w:iCs/>
          <w:sz w:val="24"/>
          <w:szCs w:val="24"/>
        </w:rPr>
        <w:t xml:space="preserve"> and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iCs/>
          <w:sz w:val="24"/>
          <w:szCs w:val="24"/>
        </w:rPr>
        <w:t xml:space="preserve"> values in the dataset </w:t>
      </w:r>
      <w:proofErr w:type="spellStart"/>
      <w:r>
        <w:rPr>
          <w:i/>
          <w:iCs/>
          <w:sz w:val="24"/>
          <w:szCs w:val="24"/>
        </w:rPr>
        <w:t>D</w:t>
      </w:r>
      <w:r>
        <w:rPr>
          <w:i/>
          <w:iCs/>
          <w:sz w:val="24"/>
          <w:szCs w:val="24"/>
          <w:vertAlign w:val="subscript"/>
        </w:rPr>
        <w:t>viscosity</w:t>
      </w:r>
      <w:proofErr w:type="spellEnd"/>
      <w:r>
        <w:rPr>
          <w:iCs/>
          <w:sz w:val="24"/>
          <w:szCs w:val="24"/>
        </w:rPr>
        <w:t xml:space="preserve">. This allowed better constraints on the estimates of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 xml:space="preserve">), </w:t>
      </w:r>
      <w:r>
        <w:rPr>
          <w:sz w:val="24"/>
          <w:szCs w:val="24"/>
        </w:rPr>
        <w:t>a</w:t>
      </w:r>
      <w:r>
        <w:rPr>
          <w:iCs/>
          <w:sz w:val="24"/>
          <w:szCs w:val="24"/>
        </w:rPr>
        <w:t xml:space="preserve"> parameter that is difficult to evaluate since strong correlations between </w:t>
      </w:r>
      <w:r>
        <w:rPr>
          <w:i/>
          <w:iCs/>
          <w:sz w:val="24"/>
          <w:szCs w:val="24"/>
        </w:rPr>
        <w:t>B</w:t>
      </w:r>
      <w:r>
        <w:rPr>
          <w:i/>
          <w:iCs/>
          <w:sz w:val="24"/>
          <w:szCs w:val="24"/>
          <w:vertAlign w:val="subscript"/>
        </w:rPr>
        <w:t>e</w:t>
      </w:r>
      <w:r>
        <w:rPr>
          <w:iCs/>
          <w:sz w:val="24"/>
          <w:szCs w:val="24"/>
        </w:rPr>
        <w:t xml:space="preserve"> and </w:t>
      </w:r>
      <w:proofErr w:type="spellStart"/>
      <w:r>
        <w:rPr>
          <w:i/>
          <w:iCs/>
          <w:sz w:val="24"/>
          <w:szCs w:val="24"/>
        </w:rPr>
        <w:t>S</w:t>
      </w:r>
      <w:r>
        <w:rPr>
          <w:i/>
          <w:iCs/>
          <w:sz w:val="24"/>
          <w:szCs w:val="24"/>
          <w:vertAlign w:val="superscript"/>
        </w:rPr>
        <w:t>conf</w:t>
      </w:r>
      <w:proofErr w:type="spellEnd"/>
      <w:r>
        <w:rPr>
          <w:i/>
          <w:iCs/>
          <w:sz w:val="24"/>
          <w:szCs w:val="24"/>
        </w:rPr>
        <w:t>(</w:t>
      </w:r>
      <w:proofErr w:type="spellStart"/>
      <w:r>
        <w:rPr>
          <w:i/>
          <w:iCs/>
          <w:sz w:val="24"/>
          <w:szCs w:val="24"/>
        </w:rPr>
        <w:t>T</w:t>
      </w:r>
      <w:r>
        <w:rPr>
          <w:i/>
          <w:iCs/>
          <w:sz w:val="24"/>
          <w:szCs w:val="24"/>
          <w:vertAlign w:val="subscript"/>
        </w:rPr>
        <w:t>g</w:t>
      </w:r>
      <w:proofErr w:type="spellEnd"/>
      <w:r>
        <w:rPr>
          <w:i/>
          <w:iCs/>
          <w:sz w:val="24"/>
          <w:szCs w:val="24"/>
        </w:rPr>
        <w:t xml:space="preserve">) </w:t>
      </w:r>
      <w:r>
        <w:rPr>
          <w:sz w:val="24"/>
          <w:szCs w:val="24"/>
        </w:rPr>
        <w:t>prevent equation 1 from</w:t>
      </w:r>
      <w:r>
        <w:rPr>
          <w:iCs/>
          <w:sz w:val="24"/>
          <w:szCs w:val="24"/>
        </w:rPr>
        <w:t xml:space="preserve"> having a non-ambiguous solution. </w:t>
      </w:r>
      <w:r>
        <w:rPr>
          <w:sz w:val="24"/>
          <w:szCs w:val="24"/>
        </w:rPr>
        <w:t xml:space="preserve">This correlation </w:t>
      </w:r>
      <w:r>
        <w:rPr>
          <w:iCs/>
          <w:sz w:val="24"/>
          <w:szCs w:val="24"/>
        </w:rPr>
        <w:t xml:space="preserve">originates from the involvement of the intrinsic entropy </w:t>
      </w:r>
      <w:r>
        <w:rPr>
          <w:i/>
          <w:iCs/>
          <w:sz w:val="24"/>
          <w:szCs w:val="24"/>
        </w:rPr>
        <w:t>S</w:t>
      </w:r>
      <w:r>
        <w:rPr>
          <w:i/>
          <w:iCs/>
          <w:sz w:val="24"/>
          <w:szCs w:val="24"/>
          <w:vertAlign w:val="subscript"/>
        </w:rPr>
        <w:t>c</w:t>
      </w:r>
      <w:r>
        <w:rPr>
          <w:i/>
          <w:iCs/>
          <w:sz w:val="24"/>
          <w:szCs w:val="24"/>
          <w:vertAlign w:val="superscript"/>
        </w:rPr>
        <w:t>*</w:t>
      </w:r>
      <w:r>
        <w:rPr>
          <w:iCs/>
          <w:sz w:val="24"/>
          <w:szCs w:val="24"/>
        </w:rPr>
        <w:t xml:space="preserve"> of the molecular subunits involved in the melt viscous flow / relaxation process in both </w:t>
      </w:r>
      <w:r>
        <w:rPr>
          <w:i/>
          <w:iCs/>
          <w:sz w:val="24"/>
          <w:szCs w:val="24"/>
        </w:rPr>
        <w:t>B</w:t>
      </w:r>
      <w:r>
        <w:rPr>
          <w:i/>
          <w:iCs/>
          <w:sz w:val="24"/>
          <w:szCs w:val="24"/>
          <w:vertAlign w:val="subscript"/>
        </w:rPr>
        <w:t>e</w:t>
      </w:r>
      <w:r>
        <w:rPr>
          <w:iCs/>
          <w:sz w:val="24"/>
          <w:szCs w:val="24"/>
        </w:rPr>
        <w:t xml:space="preserve"> and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i/>
          <w:iCs/>
          <w:sz w:val="24"/>
          <w:szCs w:val="24"/>
          <w:vertAlign w:val="subscript"/>
        </w:rPr>
        <w:t xml:space="preserve"> </w:t>
      </w:r>
      <w:bookmarkStart w:id="247" w:name="ZOTERO_BREF_udTWeL3RYM5e"/>
      <w:r>
        <w:rPr>
          <w:sz w:val="24"/>
          <w:szCs w:val="24"/>
        </w:rPr>
        <w:t xml:space="preserve">(Adam and Gibbs, 1965; </w:t>
      </w:r>
      <w:proofErr w:type="spellStart"/>
      <w:r>
        <w:rPr>
          <w:sz w:val="24"/>
          <w:szCs w:val="24"/>
        </w:rPr>
        <w:t>Toplis</w:t>
      </w:r>
      <w:proofErr w:type="spellEnd"/>
      <w:r>
        <w:rPr>
          <w:sz w:val="24"/>
          <w:szCs w:val="24"/>
        </w:rPr>
        <w:t>, 1998, 2001)</w:t>
      </w:r>
      <w:bookmarkEnd w:id="247"/>
      <w:r>
        <w:rPr>
          <w:sz w:val="24"/>
          <w:szCs w:val="24"/>
        </w:rPr>
        <w:t xml:space="preserve">. </w:t>
      </w:r>
    </w:p>
    <w:p w14:paraId="04F06D2A" w14:textId="77777777" w:rsidR="007D7A6B" w:rsidRDefault="007D7A6B">
      <w:pPr>
        <w:spacing w:after="0"/>
        <w:rPr>
          <w:iCs/>
          <w:szCs w:val="24"/>
        </w:rPr>
      </w:pPr>
    </w:p>
    <w:p w14:paraId="1698848E" w14:textId="77777777" w:rsidR="007D7A6B" w:rsidRDefault="0070608F">
      <w:pPr>
        <w:rPr>
          <w:rFonts w:ascii="Times New Roman" w:hAnsi="Times New Roman"/>
          <w:sz w:val="24"/>
          <w:szCs w:val="24"/>
        </w:rPr>
      </w:pPr>
      <w:r>
        <w:rPr>
          <w:iCs/>
          <w:sz w:val="24"/>
          <w:szCs w:val="24"/>
        </w:rPr>
        <w:t xml:space="preserve">Batch training was performed using the Adam optimizer with a learning rate of </w:t>
      </w:r>
      <w:proofErr w:type="gramStart"/>
      <w:r>
        <w:rPr>
          <w:iCs/>
          <w:sz w:val="24"/>
          <w:szCs w:val="24"/>
        </w:rPr>
        <w:t>0.001, and</w:t>
      </w:r>
      <w:proofErr w:type="gramEnd"/>
      <w:r>
        <w:rPr>
          <w:iCs/>
          <w:sz w:val="24"/>
          <w:szCs w:val="24"/>
        </w:rPr>
        <w:t xml:space="preserve">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in stopping the training process when the first signs of over-fitting are </w:t>
      </w:r>
      <w:proofErr w:type="gramStart"/>
      <w:r>
        <w:rPr>
          <w:iCs/>
          <w:sz w:val="24"/>
          <w:szCs w:val="24"/>
        </w:rPr>
        <w:t xml:space="preserve">detected  </w:t>
      </w:r>
      <w:bookmarkStart w:id="248" w:name="ZOTERO_BREF_ShsBCushskld"/>
      <w:r>
        <w:rPr>
          <w:iCs/>
          <w:sz w:val="24"/>
          <w:szCs w:val="24"/>
        </w:rPr>
        <w:t>(</w:t>
      </w:r>
      <w:proofErr w:type="gramEnd"/>
      <w:r>
        <w:rPr>
          <w:iCs/>
          <w:sz w:val="24"/>
          <w:szCs w:val="24"/>
        </w:rPr>
        <w:t>Goodfellow et al., 2016)</w:t>
      </w:r>
      <w:bookmarkEnd w:id="248"/>
      <w:r>
        <w:rPr>
          <w:iCs/>
          <w:sz w:val="24"/>
          <w:szCs w:val="24"/>
        </w:rPr>
        <w:t xml:space="preserve">, was used to avoid overfitting: when the global loss function on the </w:t>
      </w:r>
      <w:r>
        <w:rPr>
          <w:i/>
          <w:iCs/>
          <w:sz w:val="24"/>
          <w:szCs w:val="24"/>
        </w:rPr>
        <w:t>validation</w:t>
      </w:r>
      <w:r>
        <w:rPr>
          <w:iCs/>
          <w:sz w:val="24"/>
          <w:szCs w:val="24"/>
        </w:rPr>
        <w:t xml:space="preserve"> data subset ceased to decrease for more than 50 epochs, training was halted and the network exhibiting the best validation loss was saved. Dropout </w:t>
      </w:r>
      <w:bookmarkStart w:id="249" w:name="ZOTERO_BREF_yRYUPyYHuYxw"/>
      <w:r>
        <w:rPr>
          <w:iCs/>
          <w:sz w:val="24"/>
          <w:szCs w:val="24"/>
        </w:rPr>
        <w:t>(Srivastava et al., 2014)</w:t>
      </w:r>
      <w:bookmarkEnd w:id="249"/>
      <w:r>
        <w:rPr>
          <w:sz w:val="24"/>
          <w:szCs w:val="24"/>
        </w:rPr>
        <w:t xml:space="preserve">, a method that entails randomly turning off a given fraction of activation units at each training iteration, was also applied. This method is known to promote </w:t>
      </w:r>
      <w:proofErr w:type="spellStart"/>
      <w:r>
        <w:rPr>
          <w:sz w:val="24"/>
          <w:szCs w:val="24"/>
        </w:rPr>
        <w:t>generalisation</w:t>
      </w:r>
      <w:proofErr w:type="spellEnd"/>
      <w:r>
        <w:rPr>
          <w:sz w:val="24"/>
          <w:szCs w:val="24"/>
        </w:rPr>
        <w:t xml:space="preserve"> and reduce overfitting.</w:t>
      </w:r>
    </w:p>
    <w:p w14:paraId="7421FA13" w14:textId="77777777" w:rsidR="007D7A6B" w:rsidRDefault="007D7A6B">
      <w:pPr>
        <w:pStyle w:val="Texteprformat"/>
        <w:spacing w:after="0"/>
        <w:rPr>
          <w:rFonts w:ascii="Times New Roman" w:hAnsi="Times New Roman"/>
          <w:szCs w:val="24"/>
        </w:rPr>
      </w:pPr>
    </w:p>
    <w:p w14:paraId="56839779" w14:textId="77777777" w:rsidR="007D7A6B" w:rsidRDefault="0070608F">
      <w:pPr>
        <w:pStyle w:val="Texteprformat"/>
        <w:spacing w:after="0"/>
        <w:rPr>
          <w:rFonts w:ascii="Times New Roman" w:hAnsi="Times New Roman"/>
          <w:b/>
          <w:bCs/>
          <w:szCs w:val="24"/>
        </w:rPr>
      </w:pPr>
      <w:r>
        <w:rPr>
          <w:rFonts w:cs="Times New Roman"/>
          <w:b/>
          <w:bCs/>
          <w:color w:val="000000"/>
          <w:szCs w:val="24"/>
        </w:rPr>
        <w:t>3. Results</w:t>
      </w:r>
    </w:p>
    <w:p w14:paraId="1156DE71" w14:textId="77777777" w:rsidR="007D7A6B" w:rsidRDefault="0070608F">
      <w:pPr>
        <w:spacing w:after="0"/>
        <w:rPr>
          <w:rFonts w:ascii="Times New Roman" w:hAnsi="Times New Roman"/>
          <w:b/>
          <w:bCs/>
          <w:i/>
          <w:iCs/>
          <w:sz w:val="24"/>
          <w:szCs w:val="24"/>
        </w:rPr>
      </w:pPr>
      <w:r>
        <w:rPr>
          <w:b/>
          <w:bCs/>
          <w:i/>
          <w:iCs/>
          <w:color w:val="000000"/>
          <w:sz w:val="24"/>
          <w:szCs w:val="24"/>
        </w:rPr>
        <w:t>3.1 Optimization of the artificial neural network architecture</w:t>
      </w:r>
    </w:p>
    <w:p w14:paraId="4CA05497" w14:textId="77777777" w:rsidR="007D7A6B" w:rsidRDefault="0070608F">
      <w:pPr>
        <w:spacing w:after="0"/>
      </w:pPr>
      <w:r>
        <w:rPr>
          <w:color w:val="000000"/>
          <w:sz w:val="24"/>
          <w:szCs w:val="24"/>
        </w:rPr>
        <w:lastRenderedPageBreak/>
        <w:t xml:space="preserve">The </w:t>
      </w:r>
      <w:proofErr w:type="spellStart"/>
      <w:r>
        <w:rPr>
          <w:color w:val="000000"/>
          <w:sz w:val="24"/>
          <w:szCs w:val="24"/>
        </w:rPr>
        <w:t>i</w:t>
      </w:r>
      <w:proofErr w:type="spellEnd"/>
      <w:r>
        <w:rPr>
          <w:color w:val="000000"/>
          <w:sz w:val="24"/>
          <w:szCs w:val="24"/>
        </w:rPr>
        <w:t xml:space="preserve">-MELT framework uses a feed-forward deep neural network (Fig. 2). Such network feeds its inputs to several fully connected hidden layers composed of a given number of activation units, a.k.a. neurons or </w:t>
      </w:r>
      <w:proofErr w:type="spellStart"/>
      <w:r>
        <w:rPr>
          <w:color w:val="000000"/>
          <w:sz w:val="24"/>
          <w:szCs w:val="24"/>
        </w:rPr>
        <w:t>perceptrons</w:t>
      </w:r>
      <w:proofErr w:type="spellEnd"/>
      <w:r>
        <w:rPr>
          <w:color w:val="000000"/>
          <w:sz w:val="24"/>
          <w:szCs w:val="24"/>
        </w:rPr>
        <w:t xml:space="preserve">. Before presenting any results regarding the performance of the model, we first document the optimal architecture and the way we searched for it. This optimal architecture is important as it determines its performance to fit the existing data, its sensitivity to overfitting, and its </w:t>
      </w:r>
      <w:proofErr w:type="spellStart"/>
      <w:r>
        <w:rPr>
          <w:color w:val="000000"/>
          <w:sz w:val="24"/>
          <w:szCs w:val="24"/>
        </w:rPr>
        <w:t>generalisation</w:t>
      </w:r>
      <w:proofErr w:type="spellEnd"/>
      <w:r>
        <w:rPr>
          <w:color w:val="000000"/>
          <w:sz w:val="24"/>
          <w:szCs w:val="24"/>
        </w:rPr>
        <w:t xml:space="preserve"> ability (</w:t>
      </w:r>
      <w:proofErr w:type="gramStart"/>
      <w:r>
        <w:rPr>
          <w:rFonts w:eastAsia="Times New Roman"/>
          <w:sz w:val="24"/>
          <w:szCs w:val="24"/>
        </w:rPr>
        <w:t>i.e.</w:t>
      </w:r>
      <w:proofErr w:type="gramEnd"/>
      <w:r>
        <w:rPr>
          <w:rFonts w:eastAsia="Times New Roman"/>
          <w:sz w:val="24"/>
          <w:szCs w:val="24"/>
        </w:rPr>
        <w:t xml:space="preserve"> its </w:t>
      </w:r>
      <w:r>
        <w:rPr>
          <w:rFonts w:eastAsia="Times New Roman"/>
          <w:color w:val="000000"/>
          <w:sz w:val="24"/>
          <w:szCs w:val="24"/>
        </w:rPr>
        <w:t>ability</w:t>
      </w:r>
      <w:r>
        <w:rPr>
          <w:rFonts w:eastAsia="Times New Roman"/>
          <w:sz w:val="24"/>
          <w:szCs w:val="24"/>
        </w:rPr>
        <w:t xml:space="preserve"> to provide precise and accurate predictions for new, unseen compositions)</w:t>
      </w:r>
      <w:r>
        <w:rPr>
          <w:rFonts w:eastAsia="Times New Roman"/>
          <w:color w:val="000000"/>
          <w:sz w:val="24"/>
          <w:szCs w:val="24"/>
        </w:rPr>
        <w:t>.</w:t>
      </w:r>
    </w:p>
    <w:p w14:paraId="3DD9FFE5" w14:textId="77777777" w:rsidR="007D7A6B" w:rsidRDefault="007D7A6B">
      <w:pPr>
        <w:spacing w:after="0"/>
        <w:rPr>
          <w:rFonts w:ascii="Times New Roman" w:hAnsi="Times New Roman"/>
          <w:color w:val="000000"/>
          <w:sz w:val="24"/>
          <w:szCs w:val="24"/>
        </w:rPr>
      </w:pPr>
    </w:p>
    <w:p w14:paraId="6F3AC244" w14:textId="77777777" w:rsidR="007D7A6B" w:rsidRDefault="0070608F">
      <w:pPr>
        <w:spacing w:after="0"/>
      </w:pPr>
      <w:r>
        <w:rPr>
          <w:color w:val="000000"/>
          <w:sz w:val="24"/>
          <w:szCs w:val="24"/>
        </w:rPr>
        <w:t xml:space="preserve">The architecture of the hidden layers was optimized via a random search process </w:t>
      </w:r>
      <w:bookmarkStart w:id="250" w:name="ZOTERO_BREF_hsUk5rYZf9f4FP2CLRcYS"/>
      <w:r>
        <w:rPr>
          <w:color w:val="000000"/>
          <w:sz w:val="24"/>
          <w:szCs w:val="24"/>
        </w:rPr>
        <w:t>(</w:t>
      </w:r>
      <w:proofErr w:type="spellStart"/>
      <w:r>
        <w:rPr>
          <w:color w:val="000000"/>
          <w:sz w:val="24"/>
          <w:szCs w:val="24"/>
        </w:rPr>
        <w:t>Bergstra</w:t>
      </w:r>
      <w:proofErr w:type="spellEnd"/>
      <w:r>
        <w:rPr>
          <w:color w:val="000000"/>
          <w:sz w:val="24"/>
          <w:szCs w:val="24"/>
        </w:rPr>
        <w:t xml:space="preserve"> and </w:t>
      </w:r>
      <w:proofErr w:type="spellStart"/>
      <w:r>
        <w:rPr>
          <w:color w:val="000000"/>
          <w:sz w:val="24"/>
          <w:szCs w:val="24"/>
        </w:rPr>
        <w:t>Bengio</w:t>
      </w:r>
      <w:proofErr w:type="spellEnd"/>
      <w:r>
        <w:rPr>
          <w:color w:val="000000"/>
          <w:sz w:val="24"/>
          <w:szCs w:val="24"/>
        </w:rPr>
        <w:t>, 2012)</w:t>
      </w:r>
      <w:bookmarkEnd w:id="250"/>
      <w:r>
        <w:rPr>
          <w:color w:val="000000"/>
          <w:sz w:val="24"/>
          <w:szCs w:val="24"/>
        </w:rPr>
        <w:t xml:space="preserve">. How the number of hidden layers and that of hidden activation units affected the neural network overall performance was monitored by training 3000 artificial </w:t>
      </w:r>
      <w:r>
        <w:rPr>
          <w:rFonts w:eastAsia="Times New Roman"/>
          <w:sz w:val="24"/>
          <w:szCs w:val="24"/>
        </w:rPr>
        <w:t>neural networks</w:t>
      </w:r>
      <w:r>
        <w:rPr>
          <w:color w:val="000000"/>
          <w:sz w:val="24"/>
          <w:szCs w:val="24"/>
        </w:rPr>
        <w:t xml:space="preserve"> </w:t>
      </w:r>
      <w:r>
        <w:rPr>
          <w:iCs/>
          <w:color w:val="000000"/>
          <w:sz w:val="24"/>
          <w:szCs w:val="24"/>
        </w:rPr>
        <w:t>under the same conditions on the same datasets</w:t>
      </w:r>
      <w:r>
        <w:rPr>
          <w:color w:val="000000"/>
          <w:sz w:val="24"/>
          <w:szCs w:val="24"/>
        </w:rPr>
        <w:t xml:space="preserve">. During this process, the dropout parameter </w:t>
      </w:r>
      <w:r>
        <w:rPr>
          <w:i/>
          <w:color w:val="000000"/>
          <w:sz w:val="24"/>
          <w:szCs w:val="24"/>
        </w:rPr>
        <w:t>p</w:t>
      </w:r>
      <w:r>
        <w:rPr>
          <w:color w:val="000000"/>
          <w:sz w:val="24"/>
          <w:szCs w:val="24"/>
        </w:rPr>
        <w:t xml:space="preserve"> was also varied; </w:t>
      </w:r>
      <w:r>
        <w:rPr>
          <w:i/>
          <w:color w:val="000000"/>
          <w:sz w:val="24"/>
          <w:szCs w:val="24"/>
        </w:rPr>
        <w:t xml:space="preserve">p </w:t>
      </w:r>
      <w:r>
        <w:rPr>
          <w:color w:val="000000"/>
          <w:sz w:val="24"/>
          <w:szCs w:val="24"/>
        </w:rPr>
        <w:t xml:space="preserve">represents the percent of neurons per layer turned off at each training iteration </w:t>
      </w:r>
      <w:bookmarkStart w:id="251" w:name="ZOTERO_BREF_2h6PM0MspkSH"/>
      <w:r>
        <w:rPr>
          <w:color w:val="000000"/>
          <w:sz w:val="24"/>
          <w:szCs w:val="24"/>
        </w:rPr>
        <w:t>(Srivastava et al., 2014)</w:t>
      </w:r>
      <w:bookmarkEnd w:id="251"/>
      <w:r>
        <w:rPr>
          <w:color w:val="000000"/>
          <w:sz w:val="24"/>
          <w:szCs w:val="24"/>
        </w:rPr>
        <w:t xml:space="preserve">. In parallel, training datasets with different numbers of samples were also </w:t>
      </w:r>
      <w:proofErr w:type="gramStart"/>
      <w:r>
        <w:rPr>
          <w:color w:val="000000"/>
          <w:sz w:val="24"/>
          <w:szCs w:val="24"/>
        </w:rPr>
        <w:t>generated, and</w:t>
      </w:r>
      <w:proofErr w:type="gramEnd"/>
      <w:r>
        <w:rPr>
          <w:color w:val="000000"/>
          <w:sz w:val="24"/>
          <w:szCs w:val="24"/>
        </w:rPr>
        <w:t xml:space="preserve"> allowed observing how the number of samples affects the training of a given neural network architecture. The neural network performances were documented using the RMSE between viscosity data predictions and measurements. The results of those tests are reported in figure 3.</w:t>
      </w:r>
    </w:p>
    <w:p w14:paraId="3C3B8EE2" w14:textId="77777777" w:rsidR="007D7A6B" w:rsidRDefault="007D7A6B">
      <w:pPr>
        <w:spacing w:after="0"/>
      </w:pPr>
    </w:p>
    <w:p w14:paraId="53E54865" w14:textId="77777777" w:rsidR="007D7A6B" w:rsidRDefault="0070608F">
      <w:pPr>
        <w:spacing w:after="0"/>
      </w:pPr>
      <w:r>
        <w:rPr>
          <w:color w:val="000000"/>
          <w:sz w:val="24"/>
          <w:szCs w:val="24"/>
        </w:rPr>
        <w:t xml:space="preserve">Figure 3a reveals that the RMSE on the different training, validation and testing datasets become constant with more than ~70 sample compositions. This implies that, in the quaternary alkali aluminosilicate system, data from at least 70 different chemical compositions are </w:t>
      </w:r>
      <w:r>
        <w:rPr>
          <w:color w:val="000000"/>
          <w:sz w:val="24"/>
          <w:szCs w:val="24"/>
        </w:rPr>
        <w:lastRenderedPageBreak/>
        <w:t xml:space="preserve">necessary to train the model efficiently, </w:t>
      </w:r>
      <w:proofErr w:type="gramStart"/>
      <w:r>
        <w:rPr>
          <w:color w:val="000000"/>
          <w:sz w:val="24"/>
          <w:szCs w:val="24"/>
        </w:rPr>
        <w:t>i.e.</w:t>
      </w:r>
      <w:proofErr w:type="gramEnd"/>
      <w:r>
        <w:rPr>
          <w:color w:val="000000"/>
          <w:sz w:val="24"/>
          <w:szCs w:val="24"/>
        </w:rPr>
        <w:t xml:space="preserve"> to get a model providing good predictions while avoiding overfitting. Regarding the neural network architecture (Fig. 3</w:t>
      </w:r>
      <w:proofErr w:type="gramStart"/>
      <w:r>
        <w:rPr>
          <w:color w:val="000000"/>
          <w:sz w:val="24"/>
          <w:szCs w:val="24"/>
        </w:rPr>
        <w:t>b,c</w:t>
      </w:r>
      <w:proofErr w:type="gramEnd"/>
      <w:r>
        <w:rPr>
          <w:color w:val="000000"/>
          <w:sz w:val="24"/>
          <w:szCs w:val="24"/>
        </w:rPr>
        <w:t xml:space="preserve">,d), the RMSE of the different data subsets all converge to values of ~0.4 log </w:t>
      </w:r>
      <w:proofErr w:type="spellStart"/>
      <w:r>
        <w:rPr>
          <w:color w:val="000000"/>
          <w:sz w:val="24"/>
          <w:szCs w:val="24"/>
        </w:rPr>
        <w:t>Pa</w:t>
      </w:r>
      <w:r>
        <w:rPr>
          <w:rFonts w:ascii="Times New Roman" w:hAnsi="Times New Roman"/>
          <w:color w:val="000000"/>
          <w:sz w:val="24"/>
          <w:szCs w:val="24"/>
        </w:rPr>
        <w:t>·</w:t>
      </w:r>
      <w:r>
        <w:rPr>
          <w:color w:val="000000"/>
          <w:sz w:val="24"/>
          <w:szCs w:val="24"/>
        </w:rPr>
        <w:t>s</w:t>
      </w:r>
      <w:proofErr w:type="spellEnd"/>
      <w:r>
        <w:rPr>
          <w:color w:val="000000"/>
          <w:sz w:val="24"/>
          <w:szCs w:val="24"/>
        </w:rPr>
        <w:t xml:space="preserve"> for moderately deep neural network with 3 to 5 layers and 200-300 units per layer. Therefore, best performance was in general reached with more than 1000 neurons in total in the hidden layers (Fig. 3b). Those results indicate that moderately d</w:t>
      </w:r>
      <w:r>
        <w:rPr>
          <w:rFonts w:eastAsia="Times New Roman"/>
          <w:iCs/>
          <w:sz w:val="24"/>
          <w:szCs w:val="24"/>
        </w:rPr>
        <w:t xml:space="preserve">eep neural network generalizes better than shallow ones on this problem with small datasets. </w:t>
      </w:r>
      <w:r>
        <w:rPr>
          <w:color w:val="000000"/>
          <w:sz w:val="24"/>
          <w:szCs w:val="24"/>
        </w:rPr>
        <w:t xml:space="preserve">The dropout method helps slightly in preventing </w:t>
      </w:r>
      <w:proofErr w:type="gramStart"/>
      <w:r>
        <w:rPr>
          <w:color w:val="000000"/>
          <w:sz w:val="24"/>
          <w:szCs w:val="24"/>
        </w:rPr>
        <w:t>overfitting, but</w:t>
      </w:r>
      <w:proofErr w:type="gramEnd"/>
      <w:r>
        <w:rPr>
          <w:color w:val="000000"/>
          <w:sz w:val="24"/>
          <w:szCs w:val="24"/>
        </w:rPr>
        <w:t xml:space="preserve"> is not a critical feature in the present case (Fig. 3e). It actually seems that low to very-low dropout values should be preferred: the different of the RMSE between the training, testing and validation data subsets are lowest for </w:t>
      </w:r>
      <w:r>
        <w:rPr>
          <w:i/>
          <w:iCs/>
          <w:color w:val="000000"/>
          <w:sz w:val="24"/>
          <w:szCs w:val="24"/>
        </w:rPr>
        <w:t>p</w:t>
      </w:r>
      <w:r>
        <w:rPr>
          <w:color w:val="000000"/>
          <w:sz w:val="24"/>
          <w:szCs w:val="24"/>
        </w:rPr>
        <w:t xml:space="preserve"> &lt; 0.1.</w:t>
      </w:r>
    </w:p>
    <w:p w14:paraId="1E1731CC" w14:textId="77777777" w:rsidR="007D7A6B" w:rsidRDefault="007D7A6B">
      <w:pPr>
        <w:spacing w:after="0"/>
        <w:rPr>
          <w:rFonts w:ascii="Times New Roman" w:hAnsi="Times New Roman"/>
          <w:color w:val="000000"/>
          <w:sz w:val="24"/>
          <w:szCs w:val="24"/>
        </w:rPr>
      </w:pPr>
    </w:p>
    <w:p w14:paraId="7ADE102F" w14:textId="77777777" w:rsidR="007D7A6B" w:rsidRDefault="0070608F">
      <w:pPr>
        <w:spacing w:after="0"/>
      </w:pPr>
      <w:r>
        <w:rPr>
          <w:color w:val="000000"/>
          <w:sz w:val="24"/>
          <w:szCs w:val="24"/>
        </w:rPr>
        <w:t xml:space="preserve">From this random search, the 10 best </w:t>
      </w:r>
      <w:r>
        <w:rPr>
          <w:rFonts w:eastAsia="Times New Roman"/>
          <w:sz w:val="24"/>
          <w:szCs w:val="24"/>
        </w:rPr>
        <w:t>neural networks</w:t>
      </w:r>
      <w:r>
        <w:rPr>
          <w:color w:val="000000"/>
          <w:sz w:val="24"/>
          <w:szCs w:val="24"/>
        </w:rPr>
        <w:t xml:space="preserve"> with the lowest error on the validation data subset were selected. Given the results presented in Fig. 3, o</w:t>
      </w:r>
      <w:r>
        <w:rPr>
          <w:rFonts w:eastAsia="Times New Roman"/>
          <w:iCs/>
          <w:sz w:val="24"/>
          <w:szCs w:val="24"/>
        </w:rPr>
        <w:t>verfitting by each network should be very limited but may be still present. To limit this issue further, a</w:t>
      </w:r>
      <w:r>
        <w:rPr>
          <w:color w:val="000000"/>
          <w:sz w:val="24"/>
          <w:szCs w:val="24"/>
        </w:rPr>
        <w:t xml:space="preserve">ll reported predictions by </w:t>
      </w:r>
      <w:proofErr w:type="spellStart"/>
      <w:r>
        <w:rPr>
          <w:color w:val="000000"/>
          <w:sz w:val="24"/>
          <w:szCs w:val="24"/>
        </w:rPr>
        <w:t>i</w:t>
      </w:r>
      <w:proofErr w:type="spellEnd"/>
      <w:r>
        <w:rPr>
          <w:color w:val="000000"/>
          <w:sz w:val="24"/>
          <w:szCs w:val="24"/>
        </w:rPr>
        <w:t xml:space="preserve">-MELT were calculated from the average of those from the 10 best </w:t>
      </w:r>
      <w:r>
        <w:rPr>
          <w:rFonts w:eastAsia="Times New Roman"/>
          <w:sz w:val="24"/>
          <w:szCs w:val="24"/>
        </w:rPr>
        <w:t>neural networks. This method is called</w:t>
      </w:r>
      <w:r>
        <w:rPr>
          <w:color w:val="000000"/>
          <w:sz w:val="24"/>
          <w:szCs w:val="24"/>
        </w:rPr>
        <w:t xml:space="preserve"> bagging </w:t>
      </w:r>
      <w:bookmarkStart w:id="252" w:name="ZOTERO_BREF_dNbI5WM1OQwq"/>
      <w:r>
        <w:rPr>
          <w:color w:val="000000"/>
          <w:sz w:val="24"/>
          <w:szCs w:val="24"/>
        </w:rPr>
        <w:t>(</w:t>
      </w:r>
      <w:proofErr w:type="spellStart"/>
      <w:r>
        <w:rPr>
          <w:color w:val="000000"/>
          <w:sz w:val="24"/>
          <w:szCs w:val="24"/>
        </w:rPr>
        <w:t>Breiman</w:t>
      </w:r>
      <w:proofErr w:type="spellEnd"/>
      <w:r>
        <w:rPr>
          <w:color w:val="000000"/>
          <w:sz w:val="24"/>
          <w:szCs w:val="24"/>
        </w:rPr>
        <w:t xml:space="preserve"> and </w:t>
      </w:r>
      <w:proofErr w:type="spellStart"/>
      <w:r>
        <w:rPr>
          <w:color w:val="000000"/>
          <w:sz w:val="24"/>
          <w:szCs w:val="24"/>
        </w:rPr>
        <w:t>Breiman</w:t>
      </w:r>
      <w:proofErr w:type="spellEnd"/>
      <w:r>
        <w:rPr>
          <w:color w:val="000000"/>
          <w:sz w:val="24"/>
          <w:szCs w:val="24"/>
        </w:rPr>
        <w:t>, 1996)</w:t>
      </w:r>
      <w:bookmarkEnd w:id="252"/>
      <w:r>
        <w:rPr>
          <w:color w:val="000000"/>
          <w:sz w:val="24"/>
          <w:szCs w:val="24"/>
        </w:rPr>
        <w:t xml:space="preserve"> and promotes generalization (good predictions on new samples) of machine learning algorithms. </w:t>
      </w:r>
      <w:proofErr w:type="gramStart"/>
      <w:r>
        <w:rPr>
          <w:color w:val="000000"/>
          <w:sz w:val="24"/>
          <w:szCs w:val="24"/>
        </w:rPr>
        <w:t>This,</w:t>
      </w:r>
      <w:proofErr w:type="gramEnd"/>
      <w:r>
        <w:rPr>
          <w:color w:val="000000"/>
          <w:sz w:val="24"/>
          <w:szCs w:val="24"/>
        </w:rPr>
        <w:t xml:space="preserve"> combined with the developed training protocol (see above) allowed </w:t>
      </w:r>
      <w:proofErr w:type="spellStart"/>
      <w:r>
        <w:rPr>
          <w:color w:val="000000"/>
          <w:sz w:val="24"/>
          <w:szCs w:val="24"/>
        </w:rPr>
        <w:t>i</w:t>
      </w:r>
      <w:proofErr w:type="spellEnd"/>
      <w:r>
        <w:rPr>
          <w:color w:val="000000"/>
          <w:sz w:val="24"/>
          <w:szCs w:val="24"/>
        </w:rPr>
        <w:t xml:space="preserve">-MELT to present good generalization abilities. Furthermore, multi-task learning is performed here, as the neural network is trained to predict different features (properties like density or </w:t>
      </w:r>
      <w:proofErr w:type="spellStart"/>
      <w:r>
        <w:rPr>
          <w:i/>
          <w:iCs/>
          <w:color w:val="000000"/>
          <w:sz w:val="24"/>
          <w:szCs w:val="24"/>
        </w:rPr>
        <w:t>T</w:t>
      </w:r>
      <w:r>
        <w:rPr>
          <w:i/>
          <w:iCs/>
          <w:color w:val="000000"/>
          <w:sz w:val="24"/>
          <w:szCs w:val="24"/>
          <w:vertAlign w:val="subscript"/>
        </w:rPr>
        <w:t>g</w:t>
      </w:r>
      <w:proofErr w:type="spellEnd"/>
      <w:r>
        <w:rPr>
          <w:color w:val="000000"/>
          <w:sz w:val="24"/>
          <w:szCs w:val="24"/>
        </w:rPr>
        <w:t xml:space="preserve">, observables like Raman spectra...) from the same objects. This helped further limiting overfitting because </w:t>
      </w:r>
      <w:r>
        <w:rPr>
          <w:color w:val="000000"/>
          <w:sz w:val="24"/>
          <w:szCs w:val="24"/>
        </w:rPr>
        <w:lastRenderedPageBreak/>
        <w:t xml:space="preserve">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253" w:name="ZOTERO_BREF_PwVWUaDjdcDl"/>
      <w:r>
        <w:rPr>
          <w:iCs/>
          <w:color w:val="000000"/>
          <w:sz w:val="24"/>
          <w:szCs w:val="24"/>
          <w:lang w:val="en-GB"/>
        </w:rPr>
        <w:t>(Caruana, 1997)</w:t>
      </w:r>
      <w:bookmarkEnd w:id="253"/>
      <w:r>
        <w:rPr>
          <w:iCs/>
          <w:color w:val="000000"/>
          <w:sz w:val="24"/>
          <w:szCs w:val="24"/>
          <w:lang w:val="en-GB"/>
        </w:rPr>
        <w:t xml:space="preserve">. We observed this by performing a few tests, training a few neural networks to only predict viscosity. Those presented RMSE of ~ 0.5 – 0.6 log </w:t>
      </w:r>
      <w:proofErr w:type="spellStart"/>
      <w:r>
        <w:rPr>
          <w:iCs/>
          <w:color w:val="000000"/>
          <w:sz w:val="24"/>
          <w:szCs w:val="24"/>
          <w:lang w:val="en-GB"/>
        </w:rPr>
        <w:t>Pa</w:t>
      </w:r>
      <w:r>
        <w:rPr>
          <w:rFonts w:ascii="Times New Roman" w:hAnsi="Times New Roman"/>
          <w:iCs/>
          <w:color w:val="000000"/>
          <w:sz w:val="24"/>
          <w:szCs w:val="24"/>
          <w:lang w:val="en-GB"/>
        </w:rPr>
        <w:t>·</w:t>
      </w:r>
      <w:r>
        <w:rPr>
          <w:iCs/>
          <w:color w:val="000000"/>
          <w:sz w:val="24"/>
          <w:szCs w:val="24"/>
          <w:lang w:val="en-GB"/>
        </w:rPr>
        <w:t>s</w:t>
      </w:r>
      <w:proofErr w:type="spellEnd"/>
      <w:r>
        <w:rPr>
          <w:iCs/>
          <w:color w:val="000000"/>
          <w:sz w:val="24"/>
          <w:szCs w:val="24"/>
          <w:lang w:val="en-GB"/>
        </w:rPr>
        <w:t xml:space="preserve">, higher than those of neural networks trained to predict multiple properties (lower than 0.4 log </w:t>
      </w:r>
      <w:proofErr w:type="spellStart"/>
      <w:r>
        <w:rPr>
          <w:iCs/>
          <w:color w:val="000000"/>
          <w:sz w:val="24"/>
          <w:szCs w:val="24"/>
          <w:lang w:val="en-GB"/>
        </w:rPr>
        <w:t>Pa</w:t>
      </w:r>
      <w:r>
        <w:rPr>
          <w:rFonts w:eastAsia="Symbol" w:cs="Symbol"/>
          <w:iCs/>
          <w:color w:val="000000"/>
          <w:sz w:val="24"/>
          <w:szCs w:val="24"/>
          <w:lang w:val="en-GB"/>
        </w:rPr>
        <w:t>·</w:t>
      </w:r>
      <w:r>
        <w:rPr>
          <w:iCs/>
          <w:color w:val="000000"/>
          <w:sz w:val="24"/>
          <w:szCs w:val="24"/>
          <w:lang w:val="en-GB"/>
        </w:rPr>
        <w:t>s</w:t>
      </w:r>
      <w:proofErr w:type="spellEnd"/>
      <w:r>
        <w:rPr>
          <w:iCs/>
          <w:color w:val="000000"/>
          <w:sz w:val="24"/>
          <w:szCs w:val="24"/>
          <w:lang w:val="en-GB"/>
        </w:rPr>
        <w:t>, see below).</w:t>
      </w:r>
    </w:p>
    <w:p w14:paraId="341FDA4E" w14:textId="77777777" w:rsidR="007D7A6B" w:rsidRDefault="007D7A6B">
      <w:pPr>
        <w:spacing w:after="0"/>
        <w:rPr>
          <w:rFonts w:ascii="Times New Roman" w:hAnsi="Times New Roman"/>
          <w:iCs/>
          <w:color w:val="000000"/>
          <w:sz w:val="24"/>
          <w:szCs w:val="24"/>
          <w:lang w:val="en-GB"/>
        </w:rPr>
      </w:pPr>
    </w:p>
    <w:p w14:paraId="4506A64C" w14:textId="77777777" w:rsidR="007D7A6B" w:rsidRDefault="0070608F">
      <w:pPr>
        <w:spacing w:after="0"/>
      </w:pPr>
      <w:r>
        <w:rPr>
          <w:b/>
          <w:bCs/>
          <w:i/>
          <w:iCs/>
          <w:color w:val="000000"/>
          <w:sz w:val="24"/>
          <w:szCs w:val="24"/>
        </w:rPr>
        <w:t>3.2 Melt and glass property predictions</w:t>
      </w:r>
    </w:p>
    <w:p w14:paraId="2B2681C9" w14:textId="515A2477" w:rsidR="007D7A6B" w:rsidRDefault="0070608F">
      <w:pPr>
        <w:pStyle w:val="Texteprformat"/>
      </w:pPr>
      <w:r>
        <w:rPr>
          <w:rFonts w:cs="Times New Roman"/>
          <w:iCs/>
          <w:color w:val="000000"/>
          <w:szCs w:val="24"/>
          <w:lang w:val="en-GB"/>
        </w:rPr>
        <w:t>Th</w:t>
      </w:r>
      <w:ins w:id="254" w:author="VALENTINE, ANDREW" w:date="2021-03-10T21:14:00Z">
        <w:r w:rsidR="00B57C50">
          <w:rPr>
            <w:rFonts w:cs="Times New Roman"/>
            <w:iCs/>
            <w:color w:val="000000"/>
            <w:szCs w:val="24"/>
            <w:lang w:val="en-GB"/>
          </w:rPr>
          <w:t>is</w:t>
        </w:r>
      </w:ins>
      <w:del w:id="255" w:author="VALENTINE, ANDREW" w:date="2021-03-10T21:14:00Z">
        <w:r w:rsidDel="00B57C50">
          <w:rPr>
            <w:rFonts w:cs="Times New Roman"/>
            <w:iCs/>
            <w:color w:val="000000"/>
            <w:szCs w:val="24"/>
            <w:lang w:val="en-GB"/>
          </w:rPr>
          <w:delText>e</w:delText>
        </w:r>
      </w:del>
      <w:r>
        <w:rPr>
          <w:rFonts w:cs="Times New Roman"/>
          <w:iCs/>
          <w:color w:val="000000"/>
          <w:szCs w:val="24"/>
          <w:lang w:val="en-GB"/>
        </w:rPr>
        <w:t xml:space="preserve"> overall</w:t>
      </w:r>
      <w:ins w:id="256" w:author="VALENTINE, ANDREW" w:date="2021-03-10T21:14:00Z">
        <w:r w:rsidR="00B57C50">
          <w:rPr>
            <w:rFonts w:cs="Times New Roman"/>
            <w:iCs/>
            <w:color w:val="000000"/>
            <w:szCs w:val="24"/>
            <w:lang w:val="en-GB"/>
          </w:rPr>
          <w:t xml:space="preserve"> </w:t>
        </w:r>
      </w:ins>
      <w:del w:id="257" w:author="VALENTINE, ANDREW" w:date="2021-03-10T21:14:00Z">
        <w:r w:rsidDel="00B57C50">
          <w:rPr>
            <w:rFonts w:cs="Times New Roman"/>
            <w:iCs/>
            <w:color w:val="000000"/>
            <w:szCs w:val="24"/>
            <w:lang w:val="en-GB"/>
          </w:rPr>
          <w:delText xml:space="preserve"> adopted </w:delText>
        </w:r>
      </w:del>
      <w:r>
        <w:rPr>
          <w:rFonts w:cs="Times New Roman"/>
          <w:iCs/>
          <w:color w:val="000000"/>
          <w:szCs w:val="24"/>
          <w:lang w:val="en-GB"/>
        </w:rPr>
        <w:t>training strategy result</w:t>
      </w:r>
      <w:ins w:id="258" w:author="VALENTINE, ANDREW" w:date="2021-03-10T21:14:00Z">
        <w:r w:rsidR="00B57C50">
          <w:rPr>
            <w:rFonts w:cs="Times New Roman"/>
            <w:iCs/>
            <w:color w:val="000000"/>
            <w:szCs w:val="24"/>
            <w:lang w:val="en-GB"/>
          </w:rPr>
          <w:t>s</w:t>
        </w:r>
      </w:ins>
      <w:del w:id="259" w:author="VALENTINE, ANDREW" w:date="2021-03-10T21:14:00Z">
        <w:r w:rsidDel="00B57C50">
          <w:rPr>
            <w:rFonts w:cs="Times New Roman"/>
            <w:iCs/>
            <w:color w:val="000000"/>
            <w:szCs w:val="24"/>
            <w:lang w:val="en-GB"/>
          </w:rPr>
          <w:delText>ed</w:delText>
        </w:r>
      </w:del>
      <w:r>
        <w:rPr>
          <w:rFonts w:cs="Times New Roman"/>
          <w:iCs/>
          <w:color w:val="000000"/>
          <w:szCs w:val="24"/>
          <w:lang w:val="en-GB"/>
        </w:rPr>
        <w:t xml:space="preserve"> in </w:t>
      </w:r>
      <w:proofErr w:type="spellStart"/>
      <w:r>
        <w:rPr>
          <w:rFonts w:cs="Times New Roman"/>
          <w:iCs/>
          <w:color w:val="000000"/>
          <w:szCs w:val="24"/>
          <w:lang w:val="en-GB"/>
        </w:rPr>
        <w:t>i</w:t>
      </w:r>
      <w:proofErr w:type="spellEnd"/>
      <w:r>
        <w:rPr>
          <w:rFonts w:cs="Times New Roman"/>
          <w:iCs/>
          <w:color w:val="000000"/>
          <w:szCs w:val="24"/>
          <w:lang w:val="en-GB"/>
        </w:rPr>
        <w:t xml:space="preserve">-MELT </w:t>
      </w:r>
      <w:r>
        <w:rPr>
          <w:rFonts w:eastAsia="Calibri" w:cs="Times New Roman"/>
          <w:iCs/>
          <w:color w:val="000000"/>
          <w:szCs w:val="24"/>
          <w:lang w:val="en-GB"/>
        </w:rPr>
        <w:t>providing</w:t>
      </w:r>
      <w:r>
        <w:rPr>
          <w:rFonts w:cs="Times New Roman"/>
          <w:iCs/>
          <w:color w:val="000000"/>
          <w:szCs w:val="24"/>
          <w:lang w:val="en-GB"/>
        </w:rPr>
        <w:t xml:space="preserve"> good predictions </w:t>
      </w:r>
      <w:ins w:id="260" w:author="VALENTINE, ANDREW" w:date="2021-03-10T21:14:00Z">
        <w:r w:rsidR="00B57C50">
          <w:rPr>
            <w:rFonts w:cs="Times New Roman"/>
            <w:iCs/>
            <w:color w:val="000000"/>
            <w:szCs w:val="24"/>
            <w:lang w:val="en-GB"/>
          </w:rPr>
          <w:t>for</w:t>
        </w:r>
      </w:ins>
      <w:del w:id="261" w:author="VALENTINE, ANDREW" w:date="2021-03-10T21:14:00Z">
        <w:r w:rsidDel="00B57C50">
          <w:rPr>
            <w:rFonts w:cs="Times New Roman"/>
            <w:iCs/>
            <w:color w:val="000000"/>
            <w:szCs w:val="24"/>
            <w:lang w:val="en-GB"/>
          </w:rPr>
          <w:delText>on</w:delText>
        </w:r>
      </w:del>
      <w:r>
        <w:rPr>
          <w:rFonts w:cs="Times New Roman"/>
          <w:iCs/>
          <w:color w:val="000000"/>
          <w:szCs w:val="24"/>
          <w:lang w:val="en-GB"/>
        </w:rPr>
        <w:t xml:space="preserve"> new samples despite our small experimental datasets. </w:t>
      </w:r>
      <w:r>
        <w:rPr>
          <w:rFonts w:cs="Times New Roman"/>
          <w:color w:val="000000"/>
          <w:szCs w:val="24"/>
        </w:rPr>
        <w:t xml:space="preserve">Trans-theoretical predictions of </w:t>
      </w:r>
      <w:r>
        <w:rPr>
          <w:rFonts w:cs="Times New Roman"/>
          <w:i/>
          <w:iCs/>
          <w:color w:val="000000"/>
          <w:szCs w:val="24"/>
        </w:rPr>
        <w:t>η</w:t>
      </w:r>
      <w:r>
        <w:rPr>
          <w:rFonts w:cs="Times New Roman"/>
          <w:color w:val="000000"/>
          <w:szCs w:val="24"/>
        </w:rPr>
        <w:t xml:space="preserve"> </w:t>
      </w:r>
      <w:r>
        <w:rPr>
          <w:iCs/>
          <w:szCs w:val="24"/>
        </w:rPr>
        <w:t>(Figs. 4, 5) are possible with good precision: RMSE</w:t>
      </w:r>
      <w:r>
        <w:rPr>
          <w:rFonts w:cs="Times New Roman"/>
          <w:i/>
          <w:iCs/>
          <w:color w:val="000000"/>
          <w:szCs w:val="24"/>
          <w:vertAlign w:val="subscript"/>
        </w:rPr>
        <w:t xml:space="preserve"> </w:t>
      </w:r>
      <w:r>
        <w:rPr>
          <w:rFonts w:cs="Times New Roman"/>
          <w:color w:val="000000"/>
          <w:szCs w:val="24"/>
        </w:rPr>
        <w:t xml:space="preserve">are </w:t>
      </w:r>
      <w:bookmarkStart w:id="262" w:name="__DdeLink__4508_434515946"/>
      <w:r>
        <w:rPr>
          <w:rFonts w:cs="Times New Roman"/>
          <w:color w:val="000000"/>
          <w:szCs w:val="24"/>
        </w:rPr>
        <w:t>lower than</w:t>
      </w:r>
      <w:bookmarkEnd w:id="262"/>
      <w:r>
        <w:rPr>
          <w:iCs/>
          <w:szCs w:val="24"/>
        </w:rPr>
        <w:t xml:space="preserve"> 0.4 log Pa</w:t>
      </w:r>
      <w:r>
        <w:rPr>
          <w:rFonts w:eastAsia="Symbol" w:cs="Symbol"/>
          <w:iCs/>
          <w:szCs w:val="24"/>
        </w:rPr>
        <w:t>·</w:t>
      </w:r>
      <w:proofErr w:type="spellStart"/>
      <w:r>
        <w:rPr>
          <w:iCs/>
          <w:szCs w:val="24"/>
        </w:rPr>
        <w:t>s on</w:t>
      </w:r>
      <w:proofErr w:type="spellEnd"/>
      <w:r>
        <w:rPr>
          <w:iCs/>
          <w:szCs w:val="24"/>
        </w:rPr>
        <w:t xml:space="preserve"> unseen test data (Table 3). For comparison, the RMSE of the best empirical magma viscosity models typically</w:t>
      </w:r>
      <w:r>
        <w:rPr>
          <w:rFonts w:cs="Times New Roman"/>
          <w:i/>
          <w:iCs/>
          <w:color w:val="000000"/>
          <w:szCs w:val="24"/>
          <w:vertAlign w:val="subscript"/>
        </w:rPr>
        <w:t xml:space="preserve"> </w:t>
      </w:r>
      <w:r>
        <w:rPr>
          <w:rFonts w:cs="Times New Roman"/>
          <w:color w:val="000000"/>
          <w:szCs w:val="24"/>
        </w:rPr>
        <w:t>are higher than, or equal to</w:t>
      </w:r>
      <w:r>
        <w:rPr>
          <w:rFonts w:cs="Times New Roman"/>
          <w:i/>
          <w:iCs/>
          <w:color w:val="000000"/>
          <w:szCs w:val="24"/>
          <w:vertAlign w:val="subscript"/>
        </w:rPr>
        <w:t xml:space="preserve"> </w:t>
      </w:r>
      <w:r>
        <w:rPr>
          <w:rFonts w:cs="Times New Roman"/>
          <w:color w:val="000000"/>
          <w:szCs w:val="24"/>
        </w:rPr>
        <w:t xml:space="preserve">0.6 log </w:t>
      </w:r>
      <w:proofErr w:type="spellStart"/>
      <w:r>
        <w:rPr>
          <w:rFonts w:cs="Times New Roman"/>
          <w:color w:val="000000"/>
          <w:szCs w:val="24"/>
        </w:rPr>
        <w:t>Pa</w:t>
      </w:r>
      <w:r>
        <w:rPr>
          <w:rFonts w:eastAsia="Symbol" w:cs="Symbol"/>
          <w:color w:val="000000"/>
          <w:szCs w:val="24"/>
        </w:rPr>
        <w:t>·</w:t>
      </w:r>
      <w:r>
        <w:rPr>
          <w:rFonts w:cs="Times New Roman"/>
          <w:color w:val="000000"/>
          <w:szCs w:val="24"/>
        </w:rPr>
        <w:t>s</w:t>
      </w:r>
      <w:proofErr w:type="spellEnd"/>
      <w:r>
        <w:rPr>
          <w:iCs/>
          <w:szCs w:val="24"/>
        </w:rPr>
        <w:t xml:space="preserve"> </w:t>
      </w:r>
      <w:bookmarkStart w:id="263" w:name="ZOTERO_BREF_ser4W5gdFJoI"/>
      <w:r>
        <w:rPr>
          <w:iCs/>
          <w:szCs w:val="24"/>
        </w:rPr>
        <w:t>(</w:t>
      </w:r>
      <w:proofErr w:type="gramStart"/>
      <w:r>
        <w:rPr>
          <w:iCs/>
          <w:szCs w:val="24"/>
        </w:rPr>
        <w:t>e.g.</w:t>
      </w:r>
      <w:proofErr w:type="gramEnd"/>
      <w:r>
        <w:rPr>
          <w:iCs/>
          <w:szCs w:val="24"/>
        </w:rPr>
        <w:t xml:space="preserve"> Giordano et al., 2008)</w:t>
      </w:r>
      <w:bookmarkEnd w:id="263"/>
      <w:r>
        <w:rPr>
          <w:iCs/>
          <w:szCs w:val="24"/>
        </w:rPr>
        <w:t xml:space="preserve">. </w:t>
      </w:r>
      <w:proofErr w:type="spellStart"/>
      <w:r>
        <w:rPr>
          <w:iCs/>
          <w:szCs w:val="24"/>
        </w:rPr>
        <w:t>Eqs</w:t>
      </w:r>
      <w:proofErr w:type="spellEnd"/>
      <w:r>
        <w:rPr>
          <w:iCs/>
          <w:szCs w:val="24"/>
        </w:rPr>
        <w:t>. 1 to 5 all yield close values (Fig. 5), except at very low viscosities where predictions through the free volume theory or the TVF equation seem affected by some bias in the training dataset. However, this is not observed in the other validation and testing datasets. Overall, the</w:t>
      </w:r>
      <w:ins w:id="264" w:author="VALENTINE, ANDREW" w:date="2021-03-10T21:15:00Z">
        <w:r w:rsidR="00C06779">
          <w:rPr>
            <w:iCs/>
            <w:szCs w:val="24"/>
          </w:rPr>
          <w:t xml:space="preserve"> most consistent predictions appear to come from the </w:t>
        </w:r>
      </w:ins>
      <w:del w:id="265" w:author="VALENTINE, ANDREW" w:date="2021-03-10T21:15:00Z">
        <w:r w:rsidDel="00C06779">
          <w:rPr>
            <w:iCs/>
            <w:szCs w:val="24"/>
          </w:rPr>
          <w:delText xml:space="preserve"> </w:delText>
        </w:r>
      </w:del>
      <w:r>
        <w:rPr>
          <w:iCs/>
          <w:szCs w:val="24"/>
        </w:rPr>
        <w:t>Adam-Gibbs equation</w:t>
      </w:r>
      <w:ins w:id="266" w:author="VALENTINE, ANDREW" w:date="2021-03-10T21:15:00Z">
        <w:r w:rsidR="00C06779">
          <w:rPr>
            <w:iCs/>
            <w:szCs w:val="24"/>
          </w:rPr>
          <w:t xml:space="preserve"> (along with the related</w:t>
        </w:r>
      </w:ins>
      <w:del w:id="267" w:author="VALENTINE, ANDREW" w:date="2021-03-10T21:15:00Z">
        <w:r w:rsidDel="00C06779">
          <w:rPr>
            <w:iCs/>
            <w:szCs w:val="24"/>
          </w:rPr>
          <w:delText xml:space="preserve"> as well as the related</w:delText>
        </w:r>
      </w:del>
      <w:r>
        <w:rPr>
          <w:iCs/>
          <w:szCs w:val="24"/>
        </w:rPr>
        <w:t xml:space="preserve"> MYEGA and </w:t>
      </w:r>
      <w:del w:id="268" w:author="VALENTINE, ANDREW" w:date="2021-03-10T21:15:00Z">
        <w:r w:rsidDel="00C06779">
          <w:rPr>
            <w:iCs/>
            <w:szCs w:val="24"/>
          </w:rPr>
          <w:delText xml:space="preserve">the </w:delText>
        </w:r>
      </w:del>
      <w:proofErr w:type="spellStart"/>
      <w:r>
        <w:rPr>
          <w:iCs/>
          <w:szCs w:val="24"/>
        </w:rPr>
        <w:t>Avramov-Milchev</w:t>
      </w:r>
      <w:proofErr w:type="spellEnd"/>
      <w:r>
        <w:rPr>
          <w:iCs/>
          <w:szCs w:val="24"/>
        </w:rPr>
        <w:t xml:space="preserve"> </w:t>
      </w:r>
      <w:ins w:id="269" w:author="VALENTINE, ANDREW" w:date="2021-03-10T21:15:00Z">
        <w:r w:rsidR="00C06779">
          <w:rPr>
            <w:iCs/>
            <w:szCs w:val="24"/>
          </w:rPr>
          <w:t>models)</w:t>
        </w:r>
      </w:ins>
      <w:del w:id="270" w:author="VALENTINE, ANDREW" w:date="2021-03-10T21:15:00Z">
        <w:r w:rsidDel="00C06779">
          <w:rPr>
            <w:iCs/>
            <w:szCs w:val="24"/>
          </w:rPr>
          <w:delText>ones appear to make the most consistent predictions as</w:delText>
        </w:r>
      </w:del>
      <w:ins w:id="271" w:author="VALENTINE, ANDREW" w:date="2021-03-10T21:15:00Z">
        <w:r w:rsidR="00C06779">
          <w:rPr>
            <w:iCs/>
            <w:szCs w:val="24"/>
          </w:rPr>
          <w:t>,</w:t>
        </w:r>
      </w:ins>
      <w:ins w:id="272" w:author="VALENTINE, ANDREW" w:date="2021-03-10T21:16:00Z">
        <w:r w:rsidR="00C06779">
          <w:rPr>
            <w:iCs/>
            <w:szCs w:val="24"/>
          </w:rPr>
          <w:t xml:space="preserve"> with</w:t>
        </w:r>
      </w:ins>
      <w:r>
        <w:rPr>
          <w:iCs/>
          <w:szCs w:val="24"/>
        </w:rPr>
        <w:t xml:space="preserve"> no systematic outliers</w:t>
      </w:r>
      <w:del w:id="273" w:author="VALENTINE, ANDREW" w:date="2021-03-10T21:16:00Z">
        <w:r w:rsidDel="00C06779">
          <w:rPr>
            <w:iCs/>
            <w:szCs w:val="24"/>
          </w:rPr>
          <w:delText xml:space="preserve"> are</w:delText>
        </w:r>
      </w:del>
      <w:r>
        <w:rPr>
          <w:iCs/>
          <w:szCs w:val="24"/>
        </w:rPr>
        <w:t xml:space="preserve"> visible in the RMSE histograms (Fig. 5a,c,d, iv). </w:t>
      </w:r>
    </w:p>
    <w:p w14:paraId="7F4DBD21" w14:textId="77777777" w:rsidR="007D7A6B" w:rsidRDefault="007D7A6B">
      <w:pPr>
        <w:pStyle w:val="Texteprformat"/>
      </w:pPr>
    </w:p>
    <w:p w14:paraId="645D9545" w14:textId="15A29934" w:rsidR="007D7A6B" w:rsidRDefault="0070608F">
      <w:pPr>
        <w:pStyle w:val="Texteprformat"/>
      </w:pPr>
      <w:r>
        <w:rPr>
          <w:iCs/>
          <w:szCs w:val="24"/>
        </w:rPr>
        <w:t xml:space="preserve">The melt/glass properties are also well predicted by </w:t>
      </w:r>
      <w:proofErr w:type="spellStart"/>
      <w:r>
        <w:rPr>
          <w:iCs/>
          <w:szCs w:val="24"/>
        </w:rPr>
        <w:t>i</w:t>
      </w:r>
      <w:proofErr w:type="spellEnd"/>
      <w:r>
        <w:rPr>
          <w:iCs/>
          <w:szCs w:val="24"/>
        </w:rPr>
        <w:t>-MELT. Known viscou</w:t>
      </w:r>
      <w:bookmarkStart w:id="274" w:name="OLE_LINK2"/>
      <w:bookmarkStart w:id="275" w:name="OLE_LINK1"/>
      <w:bookmarkEnd w:id="274"/>
      <w:bookmarkEnd w:id="275"/>
      <w:r>
        <w:rPr>
          <w:iCs/>
          <w:szCs w:val="24"/>
        </w:rPr>
        <w:t xml:space="preserve">s </w:t>
      </w:r>
      <w:proofErr w:type="spellStart"/>
      <w:r>
        <w:rPr>
          <w:i/>
          <w:iCs/>
          <w:szCs w:val="24"/>
        </w:rPr>
        <w:t>T</w:t>
      </w:r>
      <w:r>
        <w:rPr>
          <w:i/>
          <w:iCs/>
          <w:szCs w:val="24"/>
          <w:vertAlign w:val="subscript"/>
        </w:rPr>
        <w:t>g</w:t>
      </w:r>
      <w:proofErr w:type="spellEnd"/>
      <w:r>
        <w:rPr>
          <w:i/>
          <w:iCs/>
          <w:szCs w:val="24"/>
        </w:rPr>
        <w:t xml:space="preserve"> </w:t>
      </w:r>
      <w:r>
        <w:rPr>
          <w:iCs/>
          <w:szCs w:val="24"/>
        </w:rPr>
        <w:t xml:space="preserve">and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xml:space="preserve">, respectively (Fig. 6a,b). The glass density and refractive </w:t>
      </w:r>
      <w:r>
        <w:rPr>
          <w:iCs/>
          <w:szCs w:val="24"/>
        </w:rPr>
        <w:lastRenderedPageBreak/>
        <w:t>index are also predicted to within 0.05 g cm</w:t>
      </w:r>
      <w:r>
        <w:rPr>
          <w:iCs/>
          <w:szCs w:val="24"/>
          <w:vertAlign w:val="superscript"/>
        </w:rPr>
        <w:t>-3</w:t>
      </w:r>
      <w:r>
        <w:rPr>
          <w:iCs/>
          <w:szCs w:val="24"/>
        </w:rPr>
        <w:t xml:space="preserve"> and 0.005, respectively (Fig. 6</w:t>
      </w:r>
      <w:proofErr w:type="gramStart"/>
      <w:r>
        <w:rPr>
          <w:iCs/>
          <w:szCs w:val="24"/>
        </w:rPr>
        <w:t>c,d</w:t>
      </w:r>
      <w:proofErr w:type="gramEnd"/>
      <w:r>
        <w:rPr>
          <w:iCs/>
          <w:szCs w:val="24"/>
        </w:rPr>
        <w:t>, Table 3). For the two latter properties, a few outliers are visible and correspond to extreme compositions along the SiO</w:t>
      </w:r>
      <w:r>
        <w:rPr>
          <w:iCs/>
          <w:szCs w:val="24"/>
          <w:vertAlign w:val="subscript"/>
        </w:rPr>
        <w:t>2</w:t>
      </w:r>
      <w:r>
        <w:rPr>
          <w:iCs/>
          <w:szCs w:val="24"/>
        </w:rPr>
        <w:t>-Al</w:t>
      </w:r>
      <w:r>
        <w:rPr>
          <w:iCs/>
          <w:szCs w:val="24"/>
          <w:vertAlign w:val="subscript"/>
        </w:rPr>
        <w:t>2</w:t>
      </w:r>
      <w:r>
        <w:rPr>
          <w:iCs/>
          <w:szCs w:val="24"/>
        </w:rPr>
        <w:t>O</w:t>
      </w:r>
      <w:r>
        <w:rPr>
          <w:iCs/>
          <w:szCs w:val="24"/>
          <w:vertAlign w:val="subscript"/>
        </w:rPr>
        <w:t>3</w:t>
      </w:r>
      <w:r>
        <w:rPr>
          <w:iCs/>
          <w:szCs w:val="24"/>
        </w:rPr>
        <w:t xml:space="preserve"> join (Figs. 1</w:t>
      </w:r>
      <w:proofErr w:type="gramStart"/>
      <w:r>
        <w:rPr>
          <w:iCs/>
          <w:szCs w:val="24"/>
        </w:rPr>
        <w:t>c,d</w:t>
      </w:r>
      <w:proofErr w:type="gramEnd"/>
      <w:r>
        <w:rPr>
          <w:iCs/>
          <w:szCs w:val="24"/>
        </w:rPr>
        <w:t xml:space="preserve">, 6c,d) for which only a few data points are available. This </w:t>
      </w:r>
      <w:del w:id="276" w:author="VALENTINE, ANDREW" w:date="2021-03-10T21:16:00Z">
        <w:r w:rsidDel="00C06779">
          <w:rPr>
            <w:iCs/>
            <w:szCs w:val="24"/>
          </w:rPr>
          <w:delText xml:space="preserve">thus </w:delText>
        </w:r>
      </w:del>
      <w:r>
        <w:rPr>
          <w:iCs/>
          <w:szCs w:val="24"/>
        </w:rPr>
        <w:t xml:space="preserve">is </w:t>
      </w:r>
      <w:ins w:id="277" w:author="VALENTINE, ANDREW" w:date="2021-03-10T21:16:00Z">
        <w:r w:rsidR="00C06779">
          <w:rPr>
            <w:iCs/>
            <w:szCs w:val="24"/>
          </w:rPr>
          <w:t>therefore un</w:t>
        </w:r>
      </w:ins>
      <w:del w:id="278" w:author="VALENTINE, ANDREW" w:date="2021-03-10T21:16:00Z">
        <w:r w:rsidDel="00C06779">
          <w:rPr>
            <w:iCs/>
            <w:szCs w:val="24"/>
          </w:rPr>
          <w:delText xml:space="preserve">not </w:delText>
        </w:r>
      </w:del>
      <w:r>
        <w:rPr>
          <w:iCs/>
          <w:szCs w:val="24"/>
        </w:rPr>
        <w:t xml:space="preserve">surprising, particularly considering that there </w:t>
      </w:r>
      <w:proofErr w:type="gramStart"/>
      <w:r>
        <w:rPr>
          <w:iCs/>
          <w:szCs w:val="24"/>
        </w:rPr>
        <w:t>is</w:t>
      </w:r>
      <w:proofErr w:type="gramEnd"/>
      <w:r>
        <w:rPr>
          <w:iCs/>
          <w:szCs w:val="24"/>
        </w:rPr>
        <w:t xml:space="preserve"> large variations in glass and melt properties along this join </w:t>
      </w:r>
      <w:bookmarkStart w:id="279" w:name="ZOTERO_BREF_Y2u1gSPMXNdA"/>
      <w:r>
        <w:rPr>
          <w:iCs/>
          <w:szCs w:val="24"/>
        </w:rPr>
        <w:t xml:space="preserve">(e.g., </w:t>
      </w:r>
      <w:proofErr w:type="spellStart"/>
      <w:r>
        <w:rPr>
          <w:iCs/>
          <w:szCs w:val="24"/>
        </w:rPr>
        <w:t>Okuno</w:t>
      </w:r>
      <w:proofErr w:type="spellEnd"/>
      <w:r>
        <w:rPr>
          <w:iCs/>
          <w:szCs w:val="24"/>
        </w:rPr>
        <w:t xml:space="preserve"> et al., 2005; Ando et al., 2018)</w:t>
      </w:r>
      <w:bookmarkEnd w:id="279"/>
      <w:r>
        <w:rPr>
          <w:iCs/>
          <w:szCs w:val="24"/>
        </w:rPr>
        <w:t>.</w:t>
      </w:r>
    </w:p>
    <w:p w14:paraId="753462B0" w14:textId="77777777" w:rsidR="007D7A6B" w:rsidRDefault="007D7A6B">
      <w:pPr>
        <w:pStyle w:val="Texteprformat"/>
        <w:spacing w:after="0"/>
        <w:rPr>
          <w:rFonts w:ascii="Times New Roman" w:hAnsi="Times New Roman"/>
          <w:iCs/>
          <w:szCs w:val="24"/>
        </w:rPr>
      </w:pPr>
    </w:p>
    <w:p w14:paraId="75BAE5FB" w14:textId="77777777" w:rsidR="007D7A6B" w:rsidRDefault="0070608F">
      <w:pPr>
        <w:spacing w:after="0"/>
        <w:rPr>
          <w:rFonts w:ascii="Times New Roman" w:hAnsi="Times New Roman"/>
          <w:sz w:val="24"/>
          <w:szCs w:val="24"/>
        </w:rPr>
      </w:pPr>
      <w:r>
        <w:rPr>
          <w:b/>
          <w:bCs/>
          <w:i/>
          <w:iCs/>
          <w:color w:val="000000"/>
          <w:sz w:val="24"/>
          <w:szCs w:val="24"/>
        </w:rPr>
        <w:t>3.3 Structural information through Raman spectra predictions</w:t>
      </w:r>
    </w:p>
    <w:p w14:paraId="1E15CBB1" w14:textId="77777777" w:rsidR="007D7A6B" w:rsidRDefault="0070608F">
      <w:pPr>
        <w:pStyle w:val="Texteprformat"/>
        <w:spacing w:after="0"/>
      </w:pPr>
      <w:r>
        <w:rPr>
          <w:rFonts w:cs="Times New Roman"/>
          <w:iCs/>
          <w:color w:val="000000"/>
          <w:szCs w:val="24"/>
        </w:rPr>
        <w:t xml:space="preserve">In addition to physical and thermodynamic properties, </w:t>
      </w:r>
      <w:proofErr w:type="spellStart"/>
      <w:r>
        <w:rPr>
          <w:rFonts w:cs="Times New Roman"/>
          <w:iCs/>
          <w:color w:val="000000"/>
          <w:szCs w:val="24"/>
        </w:rPr>
        <w:t>i</w:t>
      </w:r>
      <w:proofErr w:type="spellEnd"/>
      <w:r>
        <w:rPr>
          <w:rFonts w:cs="Times New Roman"/>
          <w:iCs/>
          <w:color w:val="000000"/>
          <w:szCs w:val="24"/>
        </w:rPr>
        <w:t xml:space="preserve">-MELT has the ability to predict structure-dependent features such as Raman spectra of glass. </w:t>
      </w:r>
      <w:r>
        <w:rPr>
          <w:iCs/>
          <w:szCs w:val="24"/>
        </w:rPr>
        <w:t xml:space="preserve">Considering the very small experimental Raman dataset (Fig. 1b), global variations of Raman signals have been well-captured (Fig. 4b, 6e) and can be predicted within ~18 % (average mean absolute deviation between observed and predicted spectra from the validation data subset). </w:t>
      </w:r>
      <w:proofErr w:type="spellStart"/>
      <w:r>
        <w:rPr>
          <w:rFonts w:cs="Times New Roman"/>
          <w:iCs/>
          <w:color w:val="000000"/>
          <w:szCs w:val="24"/>
        </w:rPr>
        <w:t>i</w:t>
      </w:r>
      <w:proofErr w:type="spellEnd"/>
      <w:r>
        <w:rPr>
          <w:rFonts w:cs="Times New Roman"/>
          <w:iCs/>
          <w:color w:val="000000"/>
          <w:szCs w:val="24"/>
        </w:rPr>
        <w:t>-MELT</w:t>
      </w:r>
      <w:r>
        <w:rPr>
          <w:iCs/>
          <w:szCs w:val="24"/>
        </w:rPr>
        <w:t xml:space="preserve"> thus embeds structural information, and allows estimation of structural parameters from Raman spectra, including the ratio of intra- and inter-tetrahedral aluminosilicate vibrations,</w:t>
      </w:r>
      <w:r>
        <w:rPr>
          <w:i/>
          <w:iCs/>
          <w:szCs w:val="24"/>
        </w:rPr>
        <w:t xml:space="preserve"> </w:t>
      </w:r>
      <w:proofErr w:type="spellStart"/>
      <w:r>
        <w:rPr>
          <w:i/>
          <w:iCs/>
          <w:szCs w:val="24"/>
        </w:rPr>
        <w:t>R</w:t>
      </w:r>
      <w:r>
        <w:rPr>
          <w:i/>
          <w:iCs/>
          <w:szCs w:val="24"/>
          <w:vertAlign w:val="subscript"/>
        </w:rPr>
        <w:t>Raman</w:t>
      </w:r>
      <w:proofErr w:type="spellEnd"/>
      <w:r>
        <w:rPr>
          <w:iCs/>
          <w:szCs w:val="24"/>
        </w:rPr>
        <w:t xml:space="preserve">. This ratio is calculated from the integrals of Raman intensities </w:t>
      </w:r>
      <w:r>
        <w:rPr>
          <w:i/>
          <w:iCs/>
          <w:szCs w:val="24"/>
        </w:rPr>
        <w:t>I</w:t>
      </w:r>
      <w:r>
        <w:rPr>
          <w:i/>
          <w:iCs/>
          <w:szCs w:val="24"/>
          <w:vertAlign w:val="subscript"/>
        </w:rPr>
        <w:t>R</w:t>
      </w:r>
      <w:r>
        <w:rPr>
          <w:iCs/>
          <w:szCs w:val="24"/>
        </w:rPr>
        <w:t xml:space="preserve"> observed at the Raman shifts </w:t>
      </w:r>
      <w:r>
        <w:rPr>
          <w:rFonts w:ascii="Symbol" w:hAnsi="Symbol"/>
          <w:iCs/>
          <w:szCs w:val="24"/>
        </w:rPr>
        <w:t>ω</w:t>
      </w:r>
      <w:r>
        <w:rPr>
          <w:iCs/>
          <w:szCs w:val="24"/>
        </w:rPr>
        <w:t xml:space="preserve">, </w:t>
      </w:r>
      <w:r>
        <w:rPr>
          <w:i/>
          <w:iCs/>
          <w:szCs w:val="24"/>
        </w:rPr>
        <w:t>I</w:t>
      </w:r>
      <w:r>
        <w:rPr>
          <w:i/>
          <w:iCs/>
          <w:szCs w:val="24"/>
          <w:vertAlign w:val="subscript"/>
        </w:rPr>
        <w:t>R</w:t>
      </w:r>
      <w:r>
        <w:rPr>
          <w:rFonts w:ascii="Symbol" w:hAnsi="Symbol"/>
          <w:i/>
          <w:iCs/>
          <w:szCs w:val="24"/>
          <w:vertAlign w:val="superscript"/>
        </w:rPr>
        <w:t>ω</w:t>
      </w:r>
      <w:r>
        <w:rPr>
          <w:rFonts w:ascii="Symbol" w:hAnsi="Symbol"/>
          <w:i/>
          <w:iCs/>
          <w:szCs w:val="24"/>
          <w:vertAlign w:val="subscript"/>
        </w:rPr>
        <w:t>,</w:t>
      </w:r>
      <w:r>
        <w:rPr>
          <w:iCs/>
          <w:szCs w:val="24"/>
        </w:rPr>
        <w:t xml:space="preserve"> </w:t>
      </w:r>
      <w:r>
        <w:rPr>
          <w:rFonts w:eastAsia="Calibri" w:cs="Times New Roman"/>
          <w:iCs/>
          <w:color w:val="000000"/>
          <w:szCs w:val="24"/>
        </w:rPr>
        <w:t>in two regions: between 0 and 670 cm</w:t>
      </w:r>
      <w:r>
        <w:rPr>
          <w:rFonts w:eastAsia="Calibri" w:cs="Times New Roman"/>
          <w:iCs/>
          <w:color w:val="000000"/>
          <w:szCs w:val="24"/>
          <w:vertAlign w:val="superscript"/>
        </w:rPr>
        <w:t>-1</w:t>
      </w:r>
      <w:r>
        <w:rPr>
          <w:rFonts w:eastAsia="Calibri" w:cs="Times New Roman"/>
          <w:iCs/>
          <w:color w:val="000000"/>
          <w:szCs w:val="24"/>
        </w:rPr>
        <w:t>, and between 800 and 1300 cm</w:t>
      </w:r>
      <w:r>
        <w:rPr>
          <w:rFonts w:eastAsia="Calibri" w:cs="Times New Roman"/>
          <w:iCs/>
          <w:color w:val="000000"/>
          <w:szCs w:val="24"/>
          <w:vertAlign w:val="superscript"/>
        </w:rPr>
        <w:t>-1</w:t>
      </w:r>
      <w:r>
        <w:rPr>
          <w:rFonts w:eastAsia="Calibri" w:cs="Times New Roman"/>
          <w:iCs/>
          <w:color w:val="000000"/>
          <w:szCs w:val="24"/>
        </w:rPr>
        <w:t xml:space="preserve">. In other terms, we calculate two areas under the curve, </w:t>
      </w:r>
      <w:r>
        <w:rPr>
          <w:rFonts w:eastAsia="Calibri" w:cs="Times New Roman"/>
          <w:i/>
          <w:iCs/>
          <w:color w:val="000000"/>
          <w:szCs w:val="24"/>
        </w:rPr>
        <w:t>A</w:t>
      </w:r>
      <w:r>
        <w:rPr>
          <w:rFonts w:eastAsia="Calibri" w:cs="Times New Roman"/>
          <w:i/>
          <w:iCs/>
          <w:color w:val="000000"/>
          <w:szCs w:val="24"/>
          <w:vertAlign w:val="subscript"/>
        </w:rPr>
        <w:t>LW</w:t>
      </w:r>
      <w:r>
        <w:rPr>
          <w:rFonts w:eastAsia="Calibri" w:cs="Times New Roman"/>
          <w:iCs/>
          <w:color w:val="000000"/>
          <w:szCs w:val="24"/>
        </w:rPr>
        <w:t xml:space="preserve"> (integrated intensity in the 0-670 cm</w:t>
      </w:r>
      <w:r>
        <w:rPr>
          <w:rFonts w:eastAsia="Calibri" w:cs="Times New Roman"/>
          <w:iCs/>
          <w:color w:val="000000"/>
          <w:szCs w:val="24"/>
          <w:vertAlign w:val="superscript"/>
        </w:rPr>
        <w:t xml:space="preserve">-1 </w:t>
      </w:r>
      <w:r>
        <w:rPr>
          <w:rFonts w:eastAsia="Calibri" w:cs="Times New Roman"/>
          <w:iCs/>
          <w:color w:val="000000"/>
          <w:szCs w:val="24"/>
        </w:rPr>
        <w:t xml:space="preserve">range) and </w:t>
      </w:r>
      <w:r>
        <w:rPr>
          <w:rFonts w:eastAsia="Calibri" w:cs="Times New Roman"/>
          <w:i/>
          <w:iCs/>
          <w:color w:val="000000"/>
          <w:szCs w:val="24"/>
        </w:rPr>
        <w:t>A</w:t>
      </w:r>
      <w:r>
        <w:rPr>
          <w:rFonts w:eastAsia="Calibri" w:cs="Times New Roman"/>
          <w:i/>
          <w:iCs/>
          <w:color w:val="000000"/>
          <w:szCs w:val="24"/>
          <w:vertAlign w:val="subscript"/>
        </w:rPr>
        <w:t>HW</w:t>
      </w:r>
      <w:r>
        <w:rPr>
          <w:rFonts w:eastAsia="Calibri" w:cs="Times New Roman"/>
          <w:iCs/>
          <w:color w:val="000000"/>
          <w:szCs w:val="24"/>
        </w:rPr>
        <w:t xml:space="preserve"> (integrated intensity in </w:t>
      </w:r>
      <w:proofErr w:type="gramStart"/>
      <w:r>
        <w:rPr>
          <w:rFonts w:eastAsia="Calibri" w:cs="Times New Roman"/>
          <w:iCs/>
          <w:color w:val="000000"/>
          <w:szCs w:val="24"/>
        </w:rPr>
        <w:t>the  800</w:t>
      </w:r>
      <w:proofErr w:type="gramEnd"/>
      <w:r>
        <w:rPr>
          <w:rFonts w:eastAsia="Calibri" w:cs="Times New Roman"/>
          <w:iCs/>
          <w:color w:val="000000"/>
          <w:szCs w:val="24"/>
        </w:rPr>
        <w:t>-1300 cm</w:t>
      </w:r>
      <w:r>
        <w:rPr>
          <w:rFonts w:eastAsia="Calibri" w:cs="Times New Roman"/>
          <w:iCs/>
          <w:color w:val="000000"/>
          <w:szCs w:val="24"/>
          <w:vertAlign w:val="superscript"/>
        </w:rPr>
        <w:t>-1</w:t>
      </w:r>
      <w:r>
        <w:rPr>
          <w:rFonts w:eastAsia="Calibri" w:cs="Times New Roman"/>
          <w:iCs/>
          <w:color w:val="000000"/>
          <w:szCs w:val="24"/>
        </w:rPr>
        <w:t xml:space="preserve"> range), and obtain </w:t>
      </w:r>
      <w:proofErr w:type="spellStart"/>
      <w:r>
        <w:rPr>
          <w:rFonts w:eastAsia="Calibri" w:cs="Times New Roman"/>
          <w:i/>
          <w:iCs/>
          <w:color w:val="000000"/>
          <w:szCs w:val="24"/>
        </w:rPr>
        <w:t>R</w:t>
      </w:r>
      <w:r>
        <w:rPr>
          <w:rFonts w:eastAsia="Calibri" w:cs="Times New Roman"/>
          <w:i/>
          <w:iCs/>
          <w:color w:val="000000"/>
          <w:szCs w:val="24"/>
          <w:vertAlign w:val="subscript"/>
        </w:rPr>
        <w:t>Raman</w:t>
      </w:r>
      <w:proofErr w:type="spellEnd"/>
      <w:r>
        <w:rPr>
          <w:rFonts w:eastAsia="Calibri" w:cs="Times New Roman"/>
          <w:iCs/>
          <w:color w:val="000000"/>
          <w:szCs w:val="24"/>
        </w:rPr>
        <w:t xml:space="preserve"> from their ratio:</w:t>
      </w:r>
    </w:p>
    <w:p w14:paraId="4534025E" w14:textId="77777777" w:rsidR="007D7A6B" w:rsidRDefault="007D7A6B">
      <w:pPr>
        <w:pStyle w:val="Texteprformat"/>
        <w:spacing w:after="0"/>
        <w:rPr>
          <w:rFonts w:eastAsia="Calibri" w:cs="Times New Roman"/>
          <w:iCs/>
          <w:color w:val="000000"/>
          <w:szCs w:val="24"/>
        </w:rPr>
      </w:pPr>
    </w:p>
    <w:p w14:paraId="774BAB68" w14:textId="77777777" w:rsidR="007D7A6B" w:rsidRDefault="0070608F">
      <w:pPr>
        <w:pStyle w:val="Texteprformat"/>
        <w:tabs>
          <w:tab w:val="left" w:pos="8225"/>
          <w:tab w:val="left" w:pos="8505"/>
        </w:tabs>
        <w:rPr>
          <w:szCs w:val="24"/>
        </w:rPr>
      </w:pPr>
      <m:oMath>
        <m:sSub>
          <m:sSubPr>
            <m:ctrlPr>
              <w:rPr>
                <w:rFonts w:ascii="Cambria Math" w:hAnsi="Cambria Math"/>
              </w:rPr>
            </m:ctrlPr>
          </m:sSubPr>
          <m:e>
            <m:r>
              <w:rPr>
                <w:rFonts w:ascii="Cambria Math" w:hAnsi="Cambria Math"/>
              </w:rPr>
              <m:t>R</m:t>
            </m:r>
          </m:e>
          <m:sub>
            <m:r>
              <w:rPr>
                <w:rFonts w:ascii="Cambria Math" w:hAnsi="Cambria Math"/>
              </w:rPr>
              <m:t>Raman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LW</m:t>
                </m:r>
              </m:sub>
            </m:sSub>
          </m:num>
          <m:den>
            <m:sSub>
              <m:sSubPr>
                <m:ctrlPr>
                  <w:rPr>
                    <w:rFonts w:ascii="Cambria Math" w:hAnsi="Cambria Math"/>
                  </w:rPr>
                </m:ctrlPr>
              </m:sSubPr>
              <m:e>
                <m:r>
                  <w:rPr>
                    <w:rFonts w:ascii="Cambria Math" w:hAnsi="Cambria Math"/>
                  </w:rPr>
                  <m:t>A</m:t>
                </m:r>
              </m:e>
              <m:sub>
                <m:r>
                  <w:rPr>
                    <w:rFonts w:ascii="Cambria Math" w:hAnsi="Cambria Math"/>
                  </w:rPr>
                  <m:t>HW</m:t>
                </m:r>
              </m:sub>
            </m:sSub>
          </m:den>
        </m:f>
      </m:oMath>
      <w:r>
        <w:t xml:space="preserve"> .</w:t>
      </w:r>
      <w:r>
        <w:rPr>
          <w:szCs w:val="24"/>
        </w:rPr>
        <w:tab/>
        <w:t>(7)</w:t>
      </w:r>
    </w:p>
    <w:p w14:paraId="2CFBBE20" w14:textId="77777777" w:rsidR="007D7A6B" w:rsidRDefault="007D7A6B">
      <w:pPr>
        <w:pStyle w:val="Texteprformat"/>
        <w:rPr>
          <w:iCs/>
          <w:szCs w:val="24"/>
        </w:rPr>
      </w:pPr>
    </w:p>
    <w:p w14:paraId="50B9A984" w14:textId="77777777" w:rsidR="007D7A6B" w:rsidRDefault="0070608F">
      <w:pPr>
        <w:pStyle w:val="Texteprformat"/>
      </w:pPr>
      <w:r>
        <w:rPr>
          <w:i/>
          <w:iCs/>
          <w:szCs w:val="24"/>
        </w:rPr>
        <w:lastRenderedPageBreak/>
        <w:t>A</w:t>
      </w:r>
      <w:r>
        <w:rPr>
          <w:i/>
          <w:iCs/>
          <w:szCs w:val="24"/>
          <w:vertAlign w:val="subscript"/>
        </w:rPr>
        <w:t>LW</w:t>
      </w:r>
      <w:r>
        <w:rPr>
          <w:iCs/>
          <w:szCs w:val="24"/>
        </w:rPr>
        <w:t xml:space="preserve"> integrates the signals assigned to bending/stretching of </w:t>
      </w:r>
      <w:proofErr w:type="spellStart"/>
      <w:r>
        <w:rPr>
          <w:i/>
          <w:iCs/>
          <w:szCs w:val="24"/>
        </w:rPr>
        <w:t>Q</w:t>
      </w:r>
      <w:r>
        <w:rPr>
          <w:i/>
          <w:iCs/>
          <w:szCs w:val="24"/>
          <w:vertAlign w:val="superscript"/>
        </w:rPr>
        <w:t>n</w:t>
      </w:r>
      <w:r>
        <w:rPr>
          <w:iCs/>
          <w:szCs w:val="24"/>
        </w:rPr>
        <w:t>-</w:t>
      </w:r>
      <w:r>
        <w:rPr>
          <w:i/>
          <w:iCs/>
          <w:szCs w:val="24"/>
        </w:rPr>
        <w:t>Q</w:t>
      </w:r>
      <w:r>
        <w:rPr>
          <w:i/>
          <w:iCs/>
          <w:szCs w:val="24"/>
          <w:vertAlign w:val="superscript"/>
        </w:rPr>
        <w:t>n</w:t>
      </w:r>
      <w:proofErr w:type="spellEnd"/>
      <w:r>
        <w:rPr>
          <w:iCs/>
          <w:szCs w:val="24"/>
        </w:rPr>
        <w:t xml:space="preserve"> </w:t>
      </w:r>
      <w:proofErr w:type="spellStart"/>
      <w:r>
        <w:rPr>
          <w:iCs/>
          <w:szCs w:val="24"/>
        </w:rPr>
        <w:t>intertetrahedral</w:t>
      </w:r>
      <w:proofErr w:type="spellEnd"/>
      <w:r>
        <w:rPr>
          <w:iCs/>
          <w:szCs w:val="24"/>
        </w:rPr>
        <w:t xml:space="preserve"> vibrations in the glass network </w:t>
      </w:r>
      <w:bookmarkStart w:id="280" w:name="ZOTERO_BREF_FGdIAxg7ZCRZ"/>
      <w:r>
        <w:rPr>
          <w:iCs/>
          <w:szCs w:val="24"/>
        </w:rPr>
        <w:t>(Bell et al., 1968; Sen and Thorpe, 1977; Furukawa et al., 1981; McMillan, 1984)</w:t>
      </w:r>
      <w:bookmarkEnd w:id="280"/>
      <w:r>
        <w:rPr>
          <w:iCs/>
          <w:szCs w:val="24"/>
          <w:u w:val="dash"/>
        </w:rPr>
        <w:t>,</w:t>
      </w:r>
      <w:r>
        <w:t xml:space="preserve"> and </w:t>
      </w:r>
      <w:r>
        <w:rPr>
          <w:i/>
          <w:iCs/>
        </w:rPr>
        <w:t>A</w:t>
      </w:r>
      <w:r>
        <w:rPr>
          <w:i/>
          <w:iCs/>
          <w:vertAlign w:val="subscript"/>
        </w:rPr>
        <w:t>HW</w:t>
      </w:r>
      <w:r>
        <w:t xml:space="preserve"> those assigned to stretching of Al-O and Si-O bonds in </w:t>
      </w:r>
      <w:proofErr w:type="spellStart"/>
      <w:r>
        <w:rPr>
          <w:i/>
          <w:iCs/>
        </w:rPr>
        <w:t>Q</w:t>
      </w:r>
      <w:r>
        <w:rPr>
          <w:i/>
          <w:iCs/>
          <w:vertAlign w:val="superscript"/>
        </w:rPr>
        <w:t>n</w:t>
      </w:r>
      <w:proofErr w:type="spellEnd"/>
      <w:r>
        <w:t xml:space="preserve"> units </w:t>
      </w:r>
      <w:bookmarkStart w:id="281" w:name="ZOTERO_BREF_rMFt276uzRyN"/>
      <w:r>
        <w:t xml:space="preserve">(Brawer and White, 1975, 1977; Virgo et al., 1980; Furukawa et al., 1981; B. O. </w:t>
      </w:r>
      <w:proofErr w:type="spellStart"/>
      <w:r>
        <w:t>Mysen</w:t>
      </w:r>
      <w:proofErr w:type="spellEnd"/>
      <w:r>
        <w:t xml:space="preserve"> et al., 1982; McMillan, 1984)</w:t>
      </w:r>
      <w:bookmarkEnd w:id="281"/>
      <w:r>
        <w:t xml:space="preserve">. The integration boundaries were selected by observing all the spectra plotted together. They correspond to common limits that delimitate the frequencies of the </w:t>
      </w:r>
      <w:proofErr w:type="spellStart"/>
      <w:r>
        <w:t>intertetrahedral</w:t>
      </w:r>
      <w:proofErr w:type="spellEnd"/>
      <w:r>
        <w:t xml:space="preserve"> </w:t>
      </w:r>
      <w:proofErr w:type="spellStart"/>
      <w:r>
        <w:rPr>
          <w:i/>
          <w:iCs/>
        </w:rPr>
        <w:t>Q</w:t>
      </w:r>
      <w:r>
        <w:rPr>
          <w:i/>
          <w:iCs/>
          <w:vertAlign w:val="superscript"/>
        </w:rPr>
        <w:t>n</w:t>
      </w:r>
      <w:proofErr w:type="spellEnd"/>
      <w:r>
        <w:t>-</w:t>
      </w:r>
      <w:r>
        <w:rPr>
          <w:vertAlign w:val="superscript"/>
        </w:rPr>
        <w:t xml:space="preserve"> </w:t>
      </w:r>
      <w:proofErr w:type="spellStart"/>
      <w:r>
        <w:rPr>
          <w:i/>
          <w:iCs/>
        </w:rPr>
        <w:t>Q</w:t>
      </w:r>
      <w:r>
        <w:rPr>
          <w:i/>
          <w:iCs/>
          <w:vertAlign w:val="superscript"/>
        </w:rPr>
        <w:t>n</w:t>
      </w:r>
      <w:proofErr w:type="spellEnd"/>
      <w:r>
        <w:t xml:space="preserve"> and </w:t>
      </w:r>
      <w:proofErr w:type="spellStart"/>
      <w:r>
        <w:t>intratetrahedral</w:t>
      </w:r>
      <w:proofErr w:type="spellEnd"/>
      <w:r>
        <w:t xml:space="preserve"> </w:t>
      </w:r>
      <w:proofErr w:type="spellStart"/>
      <w:r>
        <w:rPr>
          <w:i/>
          <w:iCs/>
        </w:rPr>
        <w:t>Q</w:t>
      </w:r>
      <w:r>
        <w:rPr>
          <w:i/>
          <w:iCs/>
          <w:vertAlign w:val="superscript"/>
        </w:rPr>
        <w:t>n</w:t>
      </w:r>
      <w:proofErr w:type="spellEnd"/>
      <w:r>
        <w:t xml:space="preserve"> vibrational regions. While some small changes could be made in some cases, our selection of common boundaries for all glass Raman spectra robustly captures the general trend.</w:t>
      </w:r>
    </w:p>
    <w:p w14:paraId="7DA90943" w14:textId="77777777" w:rsidR="007D7A6B" w:rsidRDefault="007D7A6B">
      <w:pPr>
        <w:pStyle w:val="Texteprformat"/>
      </w:pPr>
    </w:p>
    <w:p w14:paraId="58D54726" w14:textId="6777E976" w:rsidR="007D7A6B" w:rsidRDefault="0070608F">
      <w:pPr>
        <w:pStyle w:val="Texteprformat"/>
      </w:pPr>
      <w:r>
        <w:t xml:space="preserve">The addition of network modifier metal cations to silica glass is accompanied by increases in the fractions of </w:t>
      </w:r>
      <w:proofErr w:type="spellStart"/>
      <w:r>
        <w:t>depolymerised</w:t>
      </w:r>
      <w:proofErr w:type="spellEnd"/>
      <w:r>
        <w:t xml:space="preserve"> </w:t>
      </w:r>
      <w:proofErr w:type="spellStart"/>
      <w:r>
        <w:rPr>
          <w:i/>
          <w:iCs/>
        </w:rPr>
        <w:t>Q</w:t>
      </w:r>
      <w:r>
        <w:rPr>
          <w:i/>
          <w:iCs/>
          <w:vertAlign w:val="superscript"/>
        </w:rPr>
        <w:t>n</w:t>
      </w:r>
      <w:proofErr w:type="spellEnd"/>
      <w:r>
        <w:t xml:space="preserve"> units (like Q</w:t>
      </w:r>
      <w:r>
        <w:rPr>
          <w:vertAlign w:val="superscript"/>
        </w:rPr>
        <w:t>2</w:t>
      </w:r>
      <w:r>
        <w:t xml:space="preserve"> and Q</w:t>
      </w:r>
      <w:r>
        <w:rPr>
          <w:vertAlign w:val="superscript"/>
        </w:rPr>
        <w:t>3</w:t>
      </w:r>
      <w:r>
        <w:t xml:space="preserve"> units) and, in parallel, by an increase of the number of non-bridging oxygens per tetrahedral unit </w:t>
      </w:r>
      <w:bookmarkStart w:id="282" w:name="ZOTERO_BREF_LHQ5V769ScdY"/>
      <w:r>
        <w:rPr>
          <w:u w:val="dash"/>
        </w:rPr>
        <w:t xml:space="preserve">(NBO/T, see </w:t>
      </w:r>
      <w:proofErr w:type="spellStart"/>
      <w:r>
        <w:rPr>
          <w:u w:val="dash"/>
        </w:rPr>
        <w:t>Bj</w:t>
      </w:r>
      <w:r>
        <w:t>ørn</w:t>
      </w:r>
      <w:proofErr w:type="spellEnd"/>
      <w:r>
        <w:t xml:space="preserve"> O. </w:t>
      </w:r>
      <w:proofErr w:type="spellStart"/>
      <w:r>
        <w:t>Mysen</w:t>
      </w:r>
      <w:proofErr w:type="spellEnd"/>
      <w:r>
        <w:t xml:space="preserve"> et al., 1982)</w:t>
      </w:r>
      <w:bookmarkEnd w:id="282"/>
      <w:r>
        <w:rPr>
          <w:u w:val="dash"/>
        </w:rPr>
        <w:t>.</w:t>
      </w:r>
      <w:r>
        <w:t xml:space="preserve"> This results in a large decrease in the ratio </w:t>
      </w:r>
      <w:proofErr w:type="spellStart"/>
      <w:r>
        <w:rPr>
          <w:i/>
          <w:iCs/>
        </w:rPr>
        <w:t>R</w:t>
      </w:r>
      <w:r>
        <w:rPr>
          <w:i/>
          <w:iCs/>
          <w:vertAlign w:val="subscript"/>
        </w:rPr>
        <w:t>Raman</w:t>
      </w:r>
      <w:proofErr w:type="spellEnd"/>
      <w:r>
        <w:t xml:space="preserve"> </w:t>
      </w:r>
      <w:bookmarkStart w:id="283" w:name="ZOTERO_BREF_o0yDDdvONJfw"/>
      <w:r>
        <w:t>(Giordano and Russell, 2018)</w:t>
      </w:r>
      <w:bookmarkEnd w:id="283"/>
      <w:r>
        <w:rPr>
          <w:u w:val="dash"/>
        </w:rPr>
        <w:t>.</w:t>
      </w:r>
      <w:r>
        <w:rPr>
          <w:iCs/>
          <w:szCs w:val="24"/>
          <w:u w:val="dash"/>
        </w:rPr>
        <w:t xml:space="preserve"> </w:t>
      </w:r>
      <w:proofErr w:type="spellStart"/>
      <w:r>
        <w:rPr>
          <w:i/>
          <w:iCs/>
          <w:szCs w:val="24"/>
          <w:u w:val="dash"/>
        </w:rPr>
        <w:t>R</w:t>
      </w:r>
      <w:r>
        <w:rPr>
          <w:i/>
          <w:iCs/>
          <w:szCs w:val="24"/>
          <w:u w:val="dash"/>
          <w:vertAlign w:val="subscript"/>
        </w:rPr>
        <w:t>Raman</w:t>
      </w:r>
      <w:proofErr w:type="spellEnd"/>
      <w:r>
        <w:rPr>
          <w:iCs/>
          <w:szCs w:val="24"/>
        </w:rPr>
        <w:t xml:space="preserve"> thus can serve as a measure of the glass SiO</w:t>
      </w:r>
      <w:r>
        <w:rPr>
          <w:iCs/>
          <w:szCs w:val="24"/>
          <w:vertAlign w:val="subscript"/>
        </w:rPr>
        <w:t>2</w:t>
      </w:r>
      <w:r>
        <w:rPr>
          <w:iCs/>
          <w:szCs w:val="24"/>
        </w:rPr>
        <w:t>-AlO</w:t>
      </w:r>
      <w:r>
        <w:rPr>
          <w:iCs/>
          <w:szCs w:val="24"/>
          <w:vertAlign w:val="subscript"/>
        </w:rPr>
        <w:t>2</w:t>
      </w:r>
      <w:r>
        <w:rPr>
          <w:iCs/>
          <w:szCs w:val="24"/>
        </w:rPr>
        <w:t xml:space="preserve"> network connectivity and topology: the higher </w:t>
      </w:r>
      <w:proofErr w:type="spellStart"/>
      <w:r>
        <w:rPr>
          <w:i/>
          <w:iCs/>
          <w:szCs w:val="24"/>
        </w:rPr>
        <w:t>R</w:t>
      </w:r>
      <w:r>
        <w:rPr>
          <w:i/>
          <w:iCs/>
          <w:szCs w:val="24"/>
          <w:vertAlign w:val="subscript"/>
        </w:rPr>
        <w:t>raman</w:t>
      </w:r>
      <w:proofErr w:type="spellEnd"/>
      <w:r>
        <w:rPr>
          <w:i/>
          <w:iCs/>
          <w:szCs w:val="24"/>
          <w:vertAlign w:val="subscript"/>
        </w:rPr>
        <w:t xml:space="preserve"> </w:t>
      </w:r>
      <w:r>
        <w:rPr>
          <w:szCs w:val="24"/>
        </w:rPr>
        <w:t>is</w:t>
      </w:r>
      <w:r>
        <w:rPr>
          <w:iCs/>
          <w:szCs w:val="24"/>
        </w:rPr>
        <w:t xml:space="preserve">, the higher the aluminosilicate network connectivity, the lower the NBO/T. Because of such link, </w:t>
      </w:r>
      <w:proofErr w:type="spellStart"/>
      <w:r>
        <w:rPr>
          <w:i/>
          <w:iCs/>
          <w:szCs w:val="24"/>
        </w:rPr>
        <w:t>R</w:t>
      </w:r>
      <w:r>
        <w:rPr>
          <w:i/>
          <w:iCs/>
          <w:szCs w:val="24"/>
          <w:vertAlign w:val="subscript"/>
        </w:rPr>
        <w:t>Raman</w:t>
      </w:r>
      <w:proofErr w:type="spellEnd"/>
      <w:r>
        <w:rPr>
          <w:iCs/>
          <w:szCs w:val="24"/>
        </w:rPr>
        <w:t xml:space="preserve"> is linked to variations in melt properties, as confirmed by the study of Giordano and Russell </w:t>
      </w:r>
      <w:bookmarkStart w:id="284" w:name="ZOTERO_BREF_gl0BtrYrHbvc"/>
      <w:r>
        <w:rPr>
          <w:iCs/>
          <w:szCs w:val="24"/>
        </w:rPr>
        <w:t>(2018)</w:t>
      </w:r>
      <w:bookmarkEnd w:id="284"/>
      <w:r>
        <w:rPr>
          <w:iCs/>
          <w:szCs w:val="24"/>
        </w:rPr>
        <w:t xml:space="preserve">. </w:t>
      </w:r>
      <w:proofErr w:type="spellStart"/>
      <w:r>
        <w:rPr>
          <w:iCs/>
          <w:szCs w:val="24"/>
        </w:rPr>
        <w:t>i</w:t>
      </w:r>
      <w:proofErr w:type="spellEnd"/>
      <w:r>
        <w:rPr>
          <w:iCs/>
          <w:szCs w:val="24"/>
        </w:rPr>
        <w:t xml:space="preserve">-MELT can predict </w:t>
      </w:r>
      <w:proofErr w:type="spellStart"/>
      <w:r>
        <w:rPr>
          <w:i/>
          <w:iCs/>
          <w:szCs w:val="24"/>
        </w:rPr>
        <w:t>R</w:t>
      </w:r>
      <w:r>
        <w:rPr>
          <w:i/>
          <w:iCs/>
          <w:szCs w:val="24"/>
          <w:vertAlign w:val="subscript"/>
        </w:rPr>
        <w:t>raman</w:t>
      </w:r>
      <w:proofErr w:type="spellEnd"/>
      <w:r>
        <w:rPr>
          <w:szCs w:val="24"/>
        </w:rPr>
        <w:t xml:space="preserve"> within 15 %. There is a strong data gap for </w:t>
      </w:r>
      <w:proofErr w:type="spellStart"/>
      <w:proofErr w:type="gramStart"/>
      <w:r>
        <w:rPr>
          <w:i/>
          <w:iCs/>
          <w:szCs w:val="24"/>
        </w:rPr>
        <w:t>R</w:t>
      </w:r>
      <w:r>
        <w:rPr>
          <w:i/>
          <w:iCs/>
          <w:szCs w:val="24"/>
          <w:vertAlign w:val="subscript"/>
        </w:rPr>
        <w:t>raman</w:t>
      </w:r>
      <w:proofErr w:type="spellEnd"/>
      <w:r>
        <w:rPr>
          <w:i/>
          <w:iCs/>
          <w:szCs w:val="24"/>
          <w:vertAlign w:val="subscript"/>
        </w:rPr>
        <w:t xml:space="preserve"> </w:t>
      </w:r>
      <w:r>
        <w:rPr>
          <w:szCs w:val="24"/>
        </w:rPr>
        <w:t xml:space="preserve"> between</w:t>
      </w:r>
      <w:proofErr w:type="gramEnd"/>
      <w:r>
        <w:rPr>
          <w:szCs w:val="24"/>
        </w:rPr>
        <w:t xml:space="preserve"> ~2 and ~4 (value corresponding to that of silica glass) because there is very few Raman spectra in the dataset at SiO</w:t>
      </w:r>
      <w:r>
        <w:rPr>
          <w:szCs w:val="24"/>
          <w:vertAlign w:val="subscript"/>
        </w:rPr>
        <w:t>2</w:t>
      </w:r>
      <w:r>
        <w:rPr>
          <w:szCs w:val="24"/>
        </w:rPr>
        <w:t xml:space="preserve"> concentrations above ~ 90 mol%, and, above such concentration, </w:t>
      </w:r>
      <w:proofErr w:type="spellStart"/>
      <w:r>
        <w:rPr>
          <w:i/>
          <w:iCs/>
          <w:szCs w:val="24"/>
        </w:rPr>
        <w:t>R</w:t>
      </w:r>
      <w:r>
        <w:rPr>
          <w:i/>
          <w:iCs/>
          <w:szCs w:val="24"/>
          <w:vertAlign w:val="subscript"/>
        </w:rPr>
        <w:t>raman</w:t>
      </w:r>
      <w:proofErr w:type="spellEnd"/>
      <w:r>
        <w:rPr>
          <w:i/>
          <w:iCs/>
          <w:szCs w:val="24"/>
          <w:vertAlign w:val="subscript"/>
        </w:rPr>
        <w:t xml:space="preserve"> </w:t>
      </w:r>
      <w:r>
        <w:rPr>
          <w:szCs w:val="24"/>
        </w:rPr>
        <w:t xml:space="preserve">varies strongly with silica content. </w:t>
      </w:r>
      <w:commentRangeStart w:id="285"/>
      <w:r>
        <w:rPr>
          <w:szCs w:val="24"/>
        </w:rPr>
        <w:t xml:space="preserve">Consequently, only one spectrum (that of silica) </w:t>
      </w:r>
      <w:r>
        <w:rPr>
          <w:szCs w:val="24"/>
        </w:rPr>
        <w:lastRenderedPageBreak/>
        <w:t xml:space="preserve">constrains the model at very high </w:t>
      </w:r>
      <w:proofErr w:type="spellStart"/>
      <w:r>
        <w:rPr>
          <w:i/>
          <w:iCs/>
          <w:szCs w:val="24"/>
        </w:rPr>
        <w:t>R</w:t>
      </w:r>
      <w:r>
        <w:rPr>
          <w:i/>
          <w:iCs/>
          <w:szCs w:val="24"/>
          <w:vertAlign w:val="subscript"/>
        </w:rPr>
        <w:t>Raman</w:t>
      </w:r>
      <w:proofErr w:type="spellEnd"/>
      <w:r>
        <w:rPr>
          <w:szCs w:val="24"/>
        </w:rPr>
        <w:t xml:space="preserve"> values</w:t>
      </w:r>
      <w:commentRangeEnd w:id="285"/>
      <w:r>
        <w:commentReference w:id="285"/>
      </w:r>
      <w:r>
        <w:rPr>
          <w:szCs w:val="24"/>
        </w:rPr>
        <w:t xml:space="preserve">. This data gap originates from the difficulty </w:t>
      </w:r>
      <w:ins w:id="286" w:author="VALENTINE, ANDREW" w:date="2021-03-10T21:16:00Z">
        <w:r w:rsidR="00C06779">
          <w:rPr>
            <w:szCs w:val="24"/>
          </w:rPr>
          <w:t>of</w:t>
        </w:r>
      </w:ins>
      <w:del w:id="287" w:author="VALENTINE, ANDREW" w:date="2021-03-10T21:16:00Z">
        <w:r w:rsidDel="00C06779">
          <w:rPr>
            <w:szCs w:val="24"/>
          </w:rPr>
          <w:delText>to</w:delText>
        </w:r>
      </w:del>
      <w:r>
        <w:rPr>
          <w:szCs w:val="24"/>
        </w:rPr>
        <w:t xml:space="preserve"> obtain</w:t>
      </w:r>
      <w:ins w:id="288" w:author="VALENTINE, ANDREW" w:date="2021-03-10T21:17:00Z">
        <w:r w:rsidR="00C06779">
          <w:rPr>
            <w:szCs w:val="24"/>
          </w:rPr>
          <w:t>ing</w:t>
        </w:r>
      </w:ins>
      <w:r>
        <w:rPr>
          <w:szCs w:val="24"/>
        </w:rPr>
        <w:t xml:space="preserve"> samples above ~ 90 mol% SiO</w:t>
      </w:r>
      <w:r>
        <w:rPr>
          <w:szCs w:val="24"/>
          <w:vertAlign w:val="subscript"/>
        </w:rPr>
        <w:t>2</w:t>
      </w:r>
      <w:r>
        <w:rPr>
          <w:szCs w:val="24"/>
        </w:rPr>
        <w:t xml:space="preserve">. At such high silica concentrations, unmixing can happen during quench for Al-free </w:t>
      </w:r>
      <w:proofErr w:type="gramStart"/>
      <w:r>
        <w:rPr>
          <w:szCs w:val="24"/>
        </w:rPr>
        <w:t>compositions  (</w:t>
      </w:r>
      <w:proofErr w:type="gramEnd"/>
      <w:r>
        <w:rPr>
          <w:szCs w:val="24"/>
        </w:rPr>
        <w:t xml:space="preserve">e.g., </w:t>
      </w:r>
      <w:proofErr w:type="spellStart"/>
      <w:r>
        <w:rPr>
          <w:szCs w:val="24"/>
        </w:rPr>
        <w:t>Jarry</w:t>
      </w:r>
      <w:proofErr w:type="spellEnd"/>
      <w:r>
        <w:rPr>
          <w:szCs w:val="24"/>
        </w:rPr>
        <w:t xml:space="preserve"> and Richet, 2001</w:t>
      </w:r>
      <w:bookmarkStart w:id="289" w:name="ZOTERO_BREF_LzeXLKqo2qW0"/>
      <w:bookmarkEnd w:id="289"/>
      <w:r>
        <w:rPr>
          <w:szCs w:val="24"/>
        </w:rPr>
        <w:t xml:space="preserve">). </w:t>
      </w:r>
      <w:ins w:id="290" w:author="VALENTINE, ANDREW" w:date="2021-03-10T21:17:00Z">
        <w:r w:rsidR="00C06779">
          <w:rPr>
            <w:szCs w:val="24"/>
          </w:rPr>
          <w:t xml:space="preserve">In </w:t>
        </w:r>
        <w:proofErr w:type="spellStart"/>
        <w:r w:rsidR="00C06779">
          <w:rPr>
            <w:szCs w:val="24"/>
          </w:rPr>
          <w:t>additon</w:t>
        </w:r>
      </w:ins>
      <w:proofErr w:type="spellEnd"/>
      <w:del w:id="291" w:author="VALENTINE, ANDREW" w:date="2021-03-10T21:17:00Z">
        <w:r w:rsidDel="00C06779">
          <w:rPr>
            <w:szCs w:val="24"/>
          </w:rPr>
          <w:delText>Besides</w:delText>
        </w:r>
      </w:del>
      <w:r>
        <w:rPr>
          <w:szCs w:val="24"/>
        </w:rPr>
        <w:t>, high liquidus temperatures make the synthesis of glasses difficult for Al-bearing compositions (</w:t>
      </w:r>
      <w:proofErr w:type="spellStart"/>
      <w:r>
        <w:rPr>
          <w:szCs w:val="24"/>
        </w:rPr>
        <w:t>Schairer</w:t>
      </w:r>
      <w:proofErr w:type="spellEnd"/>
      <w:r>
        <w:rPr>
          <w:szCs w:val="24"/>
        </w:rPr>
        <w:t xml:space="preserve"> and Bowen, 1955, 1956</w:t>
      </w:r>
      <w:bookmarkStart w:id="292" w:name="ZOTERO_BREF_fFlsPSlRanu1"/>
      <w:bookmarkEnd w:id="292"/>
      <w:r>
        <w:rPr>
          <w:szCs w:val="24"/>
        </w:rPr>
        <w:t>). Nevertheless, information from new experiments in silica-rich melts could be important to bring information to the model about melt/glass structural behavior between an extreme composition like SiO</w:t>
      </w:r>
      <w:r>
        <w:rPr>
          <w:szCs w:val="24"/>
          <w:vertAlign w:val="subscript"/>
        </w:rPr>
        <w:t>2</w:t>
      </w:r>
      <w:r>
        <w:rPr>
          <w:szCs w:val="24"/>
        </w:rPr>
        <w:t xml:space="preserve"> and multicomponent melts/glasses.</w:t>
      </w:r>
    </w:p>
    <w:p w14:paraId="091767BB" w14:textId="77777777" w:rsidR="007D7A6B" w:rsidRDefault="007D7A6B">
      <w:pPr>
        <w:pStyle w:val="Texteprformat"/>
        <w:spacing w:after="0"/>
      </w:pPr>
    </w:p>
    <w:p w14:paraId="61F32C20" w14:textId="77777777" w:rsidR="007D7A6B" w:rsidRDefault="0070608F">
      <w:pPr>
        <w:pStyle w:val="Texteprformat"/>
        <w:spacing w:after="0"/>
      </w:pPr>
      <w:r>
        <w:rPr>
          <w:b/>
          <w:bCs/>
          <w:i/>
          <w:iCs/>
          <w:szCs w:val="24"/>
        </w:rPr>
        <w:t>3.4 Model internal consistency</w:t>
      </w:r>
    </w:p>
    <w:p w14:paraId="48F0B47F" w14:textId="77777777" w:rsidR="007D7A6B" w:rsidRDefault="0070608F">
      <w:r>
        <w:rPr>
          <w:rFonts w:eastAsia="Liberation Mono" w:cs="Liberation Mono"/>
          <w:iCs/>
          <w:sz w:val="24"/>
          <w:szCs w:val="24"/>
        </w:rPr>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permits further testing of the internal consistency of </w:t>
      </w:r>
      <w:proofErr w:type="spellStart"/>
      <w:r>
        <w:rPr>
          <w:rFonts w:eastAsia="Liberation Mono" w:cs="Liberation Mono"/>
          <w:iCs/>
          <w:sz w:val="24"/>
          <w:szCs w:val="24"/>
        </w:rPr>
        <w:t>i</w:t>
      </w:r>
      <w:proofErr w:type="spellEnd"/>
      <w:r>
        <w:rPr>
          <w:rFonts w:eastAsia="Liberation Mono" w:cs="Liberation Mono"/>
          <w:iCs/>
          <w:sz w:val="24"/>
          <w:szCs w:val="24"/>
        </w:rPr>
        <w:t xml:space="preserve">-MELT. Indeed,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of the configurational heat capacity at </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Cs/>
          <w:sz w:val="24"/>
          <w:szCs w:val="24"/>
        </w:rPr>
        <w:t xml:space="preserve"> over </w:t>
      </w:r>
      <w:r>
        <w:rPr>
          <w:rFonts w:eastAsia="Liberation Mono" w:cs="Liberation Mono"/>
          <w:sz w:val="24"/>
          <w:szCs w:val="24"/>
        </w:rPr>
        <w:t>the configurational entropy at the glass transition</w:t>
      </w:r>
      <w:r>
        <w:rPr>
          <w:rFonts w:eastAsia="Liberation Mono" w:cs="Liberation Mono"/>
          <w:i/>
          <w:iCs/>
          <w:sz w:val="24"/>
          <w:szCs w:val="24"/>
        </w:rPr>
        <w:t xml:space="preserve">, </w:t>
      </w:r>
      <w:proofErr w:type="spellStart"/>
      <w:proofErr w:type="gram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proofErr w:type="spellEnd"/>
      <w:r>
        <w:rPr>
          <w:rFonts w:eastAsia="Liberation Mono" w:cs="Liberation Mono"/>
          <w:i/>
          <w:iCs/>
          <w:sz w:val="24"/>
          <w:szCs w:val="24"/>
        </w:rPr>
        <w:t>(</w:t>
      </w:r>
      <w:proofErr w:type="spellStart"/>
      <w:proofErr w:type="gramEnd"/>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w:t>
      </w:r>
      <w:proofErr w:type="spellStart"/>
      <w:r>
        <w:rPr>
          <w:rFonts w:eastAsia="Liberation Mono" w:cs="Liberation Mono"/>
          <w:i/>
          <w:iCs/>
          <w:sz w:val="24"/>
          <w:szCs w:val="24"/>
        </w:rPr>
        <w:t>S</w:t>
      </w:r>
      <w:r>
        <w:rPr>
          <w:rFonts w:eastAsia="Liberation Mono" w:cs="Liberation Mono"/>
          <w:i/>
          <w:iCs/>
          <w:sz w:val="24"/>
          <w:szCs w:val="24"/>
          <w:vertAlign w:val="superscript"/>
        </w:rPr>
        <w:t>conf</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sz w:val="24"/>
          <w:szCs w:val="24"/>
        </w:rPr>
        <w:t>exists</w:t>
      </w:r>
      <w:r>
        <w:rPr>
          <w:rFonts w:eastAsia="Liberation Mono" w:cs="Liberation Mono"/>
          <w:iCs/>
          <w:sz w:val="24"/>
          <w:szCs w:val="24"/>
        </w:rPr>
        <w:t xml:space="preserve"> </w:t>
      </w:r>
      <w:bookmarkStart w:id="293" w:name="ZOTERO_BREF_YRMOTfnBx49W"/>
      <w:r>
        <w:rPr>
          <w:rFonts w:eastAsia="Liberation Mono" w:cs="Liberation Mono"/>
          <w:iCs/>
          <w:sz w:val="24"/>
          <w:szCs w:val="24"/>
        </w:rPr>
        <w:t>(Webb, 2008; Russell and Giordano, 2017)</w:t>
      </w:r>
      <w:bookmarkEnd w:id="293"/>
      <w:r>
        <w:rPr>
          <w:rFonts w:eastAsia="Liberation Mono" w:cs="Liberation Mono"/>
          <w:iCs/>
          <w:sz w:val="24"/>
          <w:szCs w:val="24"/>
        </w:rPr>
        <w:t xml:space="preserve">. This is predicted by the Adam and Gibbs theory because </w:t>
      </w:r>
      <w:bookmarkStart w:id="294" w:name="ZOTERO_BREF_xzLkBioqKi6w"/>
      <w:r>
        <w:rPr>
          <w:rFonts w:eastAsia="Liberation Mono" w:cs="Liberation Mono"/>
          <w:iCs/>
          <w:sz w:val="24"/>
          <w:szCs w:val="24"/>
        </w:rPr>
        <w:t>(</w:t>
      </w:r>
      <w:proofErr w:type="spellStart"/>
      <w:r>
        <w:rPr>
          <w:rFonts w:eastAsia="Liberation Mono" w:cs="Liberation Mono"/>
          <w:iCs/>
          <w:sz w:val="24"/>
          <w:szCs w:val="24"/>
        </w:rPr>
        <w:t>Toplis</w:t>
      </w:r>
      <w:proofErr w:type="spellEnd"/>
      <w:r>
        <w:rPr>
          <w:rFonts w:eastAsia="Liberation Mono" w:cs="Liberation Mono"/>
          <w:iCs/>
          <w:sz w:val="24"/>
          <w:szCs w:val="24"/>
        </w:rPr>
        <w:t xml:space="preserve"> et al., 1997a)</w:t>
      </w:r>
      <w:bookmarkEnd w:id="294"/>
      <w:r>
        <w:rPr>
          <w:rFonts w:eastAsia="Liberation Mono" w:cs="Liberation Mono"/>
          <w:iCs/>
          <w:sz w:val="24"/>
          <w:szCs w:val="24"/>
          <w:u w:val="dash"/>
        </w:rPr>
        <w:t>:</w:t>
      </w:r>
    </w:p>
    <w:p w14:paraId="5549430D" w14:textId="77777777" w:rsidR="007D7A6B" w:rsidRDefault="0070608F">
      <w:pPr>
        <w:tabs>
          <w:tab w:val="left" w:pos="8236"/>
        </w:tabs>
      </w:pPr>
      <m:oMath>
        <m:r>
          <w:rPr>
            <w:rFonts w:ascii="Cambria Math" w:hAnsi="Cambria Math"/>
          </w:rPr>
          <m:t>m=</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e</m:t>
                </m:r>
              </m:sub>
            </m:sSub>
          </m:num>
          <m:den>
            <m:sSup>
              <m:sSupPr>
                <m:ctrlPr>
                  <w:rPr>
                    <w:rFonts w:ascii="Cambria Math" w:hAnsi="Cambria Math"/>
                  </w:rPr>
                </m:ctrlPr>
              </m:sSupPr>
              <m:e>
                <m:r>
                  <w:rPr>
                    <w:rFonts w:ascii="Cambria Math" w:hAnsi="Cambria Math"/>
                  </w:rPr>
                  <m:t>S</m:t>
                </m:r>
              </m:e>
              <m:sup>
                <m:r>
                  <w:rPr>
                    <w:rFonts w:ascii="Cambria Math" w:hAnsi="Cambria Math"/>
                  </w:rPr>
                  <m:t>conf</m:t>
                </m:r>
              </m:sup>
            </m:s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g</m:t>
                    </m:r>
                  </m:sub>
                </m:sSub>
              </m:e>
            </m:d>
            <m:sSub>
              <m:sSubPr>
                <m:ctrlPr>
                  <w:rPr>
                    <w:rFonts w:ascii="Cambria Math" w:hAnsi="Cambria Math"/>
                  </w:rPr>
                </m:ctrlPr>
              </m:sSubPr>
              <m:e>
                <m:r>
                  <w:rPr>
                    <w:rFonts w:ascii="Cambria Math" w:hAnsi="Cambria Math"/>
                  </w:rPr>
                  <m:t>T</m:t>
                </m:r>
              </m:e>
              <m:sub>
                <m:r>
                  <w:rPr>
                    <w:rFonts w:ascii="Cambria Math" w:hAnsi="Cambria Math"/>
                  </w:rPr>
                  <m:t>g</m:t>
                </m:r>
              </m:sub>
            </m:sSub>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conf</m:t>
                    </m:r>
                  </m:sup>
                </m:sSub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g</m:t>
                        </m:r>
                      </m:sub>
                    </m:sSub>
                  </m:e>
                </m:d>
              </m:num>
              <m:den>
                <m:sSup>
                  <m:sSupPr>
                    <m:ctrlPr>
                      <w:rPr>
                        <w:rFonts w:ascii="Cambria Math" w:hAnsi="Cambria Math"/>
                      </w:rPr>
                    </m:ctrlPr>
                  </m:sSupPr>
                  <m:e>
                    <m:r>
                      <w:rPr>
                        <w:rFonts w:ascii="Cambria Math" w:hAnsi="Cambria Math"/>
                      </w:rPr>
                      <m:t>S</m:t>
                    </m:r>
                  </m:e>
                  <m:sup>
                    <m:r>
                      <w:rPr>
                        <w:rFonts w:ascii="Cambria Math" w:hAnsi="Cambria Math"/>
                      </w:rPr>
                      <m:t>conf</m:t>
                    </m:r>
                  </m:sup>
                </m:s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g</m:t>
                        </m:r>
                      </m:sub>
                    </m:sSub>
                  </m:e>
                </m:d>
              </m:den>
            </m:f>
          </m:e>
        </m:d>
      </m:oMath>
      <w:r>
        <w:rPr>
          <w:rFonts w:eastAsia="Liberation Mono" w:cs="Liberation Mono"/>
          <w:iCs/>
          <w:sz w:val="24"/>
          <w:szCs w:val="24"/>
        </w:rPr>
        <w:t xml:space="preserve"> .</w:t>
      </w:r>
      <w:r>
        <w:rPr>
          <w:rFonts w:eastAsia="Liberation Mono" w:cs="Liberation Mono"/>
          <w:iCs/>
          <w:sz w:val="24"/>
          <w:szCs w:val="24"/>
        </w:rPr>
        <w:tab/>
        <w:t>(8)</w:t>
      </w:r>
    </w:p>
    <w:p w14:paraId="769E3E88" w14:textId="77777777" w:rsidR="007D7A6B" w:rsidRDefault="0070608F">
      <w:commentRangeStart w:id="295"/>
      <w:proofErr w:type="spellStart"/>
      <w:r>
        <w:rPr>
          <w:rFonts w:eastAsia="Times New Roman"/>
          <w:iCs/>
          <w:sz w:val="24"/>
          <w:szCs w:val="24"/>
        </w:rPr>
        <w:t>i</w:t>
      </w:r>
      <w:proofErr w:type="spellEnd"/>
      <w:r>
        <w:rPr>
          <w:rFonts w:eastAsia="Times New Roman"/>
          <w:iCs/>
          <w:sz w:val="24"/>
          <w:szCs w:val="24"/>
        </w:rPr>
        <w:t>-MELT</w:t>
      </w:r>
      <w:r>
        <w:rPr>
          <w:rFonts w:eastAsia="Liberation Mono" w:cs="Liberation Mono"/>
          <w:iCs/>
          <w:sz w:val="24"/>
          <w:szCs w:val="24"/>
        </w:rPr>
        <w:t xml:space="preserve"> predicts this correlation (Fig. 7)</w:t>
      </w:r>
      <w:commentRangeEnd w:id="295"/>
      <w:r>
        <w:commentReference w:id="295"/>
      </w:r>
      <w:r>
        <w:rPr>
          <w:rFonts w:eastAsia="Liberation Mono" w:cs="Liberation Mono"/>
          <w:iCs/>
          <w:sz w:val="24"/>
          <w:szCs w:val="24"/>
        </w:rPr>
        <w:t>. The model is thus internally consistent because it respects the correlation expected from eq. 8. The model predictions fall between the trends found by the experimental studies of Russell and Giordano (2017</w:t>
      </w:r>
      <w:bookmarkStart w:id="296" w:name="ZOTERO_BREF_RGeFV821smDH"/>
      <w:bookmarkEnd w:id="296"/>
      <w:r>
        <w:rPr>
          <w:rFonts w:eastAsia="Liberation Mono" w:cs="Liberation Mono"/>
          <w:iCs/>
          <w:sz w:val="24"/>
          <w:szCs w:val="24"/>
        </w:rPr>
        <w:t>)</w:t>
      </w:r>
      <w:r>
        <w:t xml:space="preserve"> </w:t>
      </w:r>
      <w:r>
        <w:rPr>
          <w:rFonts w:eastAsia="Liberation Mono" w:cs="Liberation Mono"/>
          <w:iCs/>
          <w:sz w:val="24"/>
          <w:szCs w:val="24"/>
        </w:rPr>
        <w:t>and Webb (2008</w:t>
      </w:r>
      <w:bookmarkStart w:id="297" w:name="ZOTERO_BREF_2wLjSuLDGCXQ"/>
      <w:bookmarkEnd w:id="297"/>
      <w:r>
        <w:rPr>
          <w:rFonts w:eastAsia="Liberation Mono" w:cs="Liberation Mono"/>
          <w:iCs/>
          <w:sz w:val="24"/>
          <w:szCs w:val="24"/>
        </w:rPr>
        <w:t xml:space="preserve">). Those predicted a good to very good correlation between </w:t>
      </w:r>
      <w:r>
        <w:rPr>
          <w:rFonts w:eastAsia="Liberation Mono" w:cs="Liberation Mono"/>
          <w:i/>
          <w:iCs/>
          <w:sz w:val="24"/>
          <w:szCs w:val="24"/>
        </w:rPr>
        <w:t>m</w:t>
      </w:r>
      <w:r>
        <w:rPr>
          <w:rFonts w:eastAsia="Liberation Mono" w:cs="Liberation Mono"/>
          <w:iCs/>
          <w:sz w:val="24"/>
          <w:szCs w:val="24"/>
        </w:rPr>
        <w:t xml:space="preserve"> and </w:t>
      </w:r>
      <w:proofErr w:type="spellStart"/>
      <w:proofErr w:type="gram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proofErr w:type="spellEnd"/>
      <w:r>
        <w:rPr>
          <w:rFonts w:eastAsia="Liberation Mono" w:cs="Liberation Mono"/>
          <w:i/>
          <w:iCs/>
          <w:sz w:val="24"/>
          <w:szCs w:val="24"/>
        </w:rPr>
        <w:t>(</w:t>
      </w:r>
      <w:proofErr w:type="spellStart"/>
      <w:proofErr w:type="gramEnd"/>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w:t>
      </w:r>
      <w:proofErr w:type="spellStart"/>
      <w:r>
        <w:rPr>
          <w:rFonts w:eastAsia="Liberation Mono" w:cs="Liberation Mono"/>
          <w:i/>
          <w:iCs/>
          <w:sz w:val="24"/>
          <w:szCs w:val="24"/>
        </w:rPr>
        <w:t>S</w:t>
      </w:r>
      <w:r>
        <w:rPr>
          <w:rFonts w:eastAsia="Liberation Mono" w:cs="Liberation Mono"/>
          <w:i/>
          <w:iCs/>
          <w:sz w:val="24"/>
          <w:szCs w:val="24"/>
          <w:vertAlign w:val="superscript"/>
        </w:rPr>
        <w:t>conf</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sz w:val="24"/>
          <w:szCs w:val="24"/>
        </w:rPr>
        <w:t xml:space="preserve">Here, </w:t>
      </w:r>
      <w:r>
        <w:rPr>
          <w:rFonts w:eastAsia="Liberation Mono" w:cs="Liberation Mono"/>
          <w:iCs/>
          <w:sz w:val="24"/>
          <w:szCs w:val="24"/>
        </w:rPr>
        <w:t xml:space="preserve">some scatter is visible. It most probably arises from the propagation of the uncertainties affecting the </w:t>
      </w:r>
      <w:r>
        <w:rPr>
          <w:rFonts w:eastAsia="Liberation Mono" w:cs="Liberation Mono"/>
          <w:iCs/>
          <w:sz w:val="24"/>
          <w:szCs w:val="24"/>
        </w:rPr>
        <w:lastRenderedPageBreak/>
        <w:t xml:space="preserve">different predicted values: </w:t>
      </w:r>
      <w:r>
        <w:rPr>
          <w:rFonts w:eastAsia="Liberation Mono" w:cs="Liberation Mono"/>
          <w:i/>
          <w:iCs/>
          <w:sz w:val="24"/>
          <w:szCs w:val="24"/>
        </w:rPr>
        <w:t>m</w:t>
      </w:r>
      <w:r>
        <w:rPr>
          <w:rFonts w:eastAsia="Liberation Mono" w:cs="Liberation Mono"/>
          <w:iCs/>
          <w:sz w:val="24"/>
          <w:szCs w:val="24"/>
        </w:rPr>
        <w:t xml:space="preserve"> and </w:t>
      </w:r>
      <w:proofErr w:type="spellStart"/>
      <w:proofErr w:type="gramStart"/>
      <w:r>
        <w:rPr>
          <w:rFonts w:eastAsia="Liberation Mono" w:cs="Liberation Mono"/>
          <w:i/>
          <w:iCs/>
          <w:sz w:val="24"/>
          <w:szCs w:val="24"/>
        </w:rPr>
        <w:t>S</w:t>
      </w:r>
      <w:r>
        <w:rPr>
          <w:rFonts w:eastAsia="Liberation Mono" w:cs="Liberation Mono"/>
          <w:i/>
          <w:iCs/>
          <w:sz w:val="24"/>
          <w:szCs w:val="24"/>
          <w:vertAlign w:val="superscript"/>
        </w:rPr>
        <w:t>conf</w:t>
      </w:r>
      <w:proofErr w:type="spellEnd"/>
      <w:r>
        <w:rPr>
          <w:rFonts w:eastAsia="Liberation Mono" w:cs="Liberation Mono"/>
          <w:i/>
          <w:iCs/>
          <w:sz w:val="24"/>
          <w:szCs w:val="24"/>
        </w:rPr>
        <w:t>(</w:t>
      </w:r>
      <w:proofErr w:type="spellStart"/>
      <w:proofErr w:type="gramEnd"/>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sz w:val="24"/>
          <w:szCs w:val="24"/>
        </w:rPr>
        <w:t>predictions are affected by uncertainties, as well as the melt and glass</w:t>
      </w:r>
      <w:r>
        <w:rPr>
          <w:rFonts w:eastAsia="Liberation Mono" w:cs="Liberation Mono"/>
          <w:iCs/>
          <w:sz w:val="24"/>
          <w:szCs w:val="24"/>
        </w:rPr>
        <w:t xml:space="preserve"> </w:t>
      </w:r>
      <w:proofErr w:type="spell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proofErr w:type="spellEnd"/>
      <w:r>
        <w:rPr>
          <w:rFonts w:eastAsia="Liberation Mono" w:cs="Liberation Mono"/>
          <w:iCs/>
          <w:sz w:val="24"/>
          <w:szCs w:val="24"/>
        </w:rPr>
        <w:t xml:space="preserve"> calculations. Indeed, </w:t>
      </w:r>
      <w:proofErr w:type="spellStart"/>
      <w:r>
        <w:rPr>
          <w:rFonts w:eastAsia="Liberation Mono" w:cs="Liberation Mono"/>
          <w:iCs/>
          <w:sz w:val="24"/>
          <w:szCs w:val="24"/>
        </w:rPr>
        <w:t>i</w:t>
      </w:r>
      <w:proofErr w:type="spellEnd"/>
      <w:r>
        <w:rPr>
          <w:rFonts w:eastAsia="Liberation Mono" w:cs="Liberation Mono"/>
          <w:iCs/>
          <w:sz w:val="24"/>
          <w:szCs w:val="24"/>
        </w:rPr>
        <w:t>-MELT internally</w:t>
      </w:r>
      <w:r>
        <w:rPr>
          <w:rFonts w:eastAsia="Times New Roman"/>
          <w:iCs/>
          <w:sz w:val="24"/>
          <w:szCs w:val="24"/>
        </w:rPr>
        <w:t xml:space="preserve"> </w:t>
      </w:r>
      <w:r>
        <w:rPr>
          <w:rFonts w:eastAsia="Liberation Mono" w:cs="Liberation Mono"/>
          <w:iCs/>
          <w:sz w:val="24"/>
          <w:szCs w:val="24"/>
        </w:rPr>
        <w:t xml:space="preserve">calculates </w:t>
      </w:r>
      <w:proofErr w:type="spellStart"/>
      <w:proofErr w:type="gram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proofErr w:type="spellEnd"/>
      <w:r>
        <w:rPr>
          <w:rFonts w:eastAsia="Liberation Mono" w:cs="Liberation Mono"/>
          <w:i/>
          <w:iCs/>
          <w:sz w:val="24"/>
          <w:szCs w:val="24"/>
        </w:rPr>
        <w:t>(</w:t>
      </w:r>
      <w:proofErr w:type="spellStart"/>
      <w:proofErr w:type="gramEnd"/>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iCs/>
          <w:sz w:val="24"/>
          <w:szCs w:val="24"/>
        </w:rPr>
        <w:t>as</w:t>
      </w:r>
      <w:r>
        <w:rPr>
          <w:rFonts w:eastAsia="Liberation Mono" w:cs="Liberation Mono"/>
          <w:i/>
          <w:iCs/>
          <w:sz w:val="24"/>
          <w:szCs w:val="24"/>
        </w:rPr>
        <w:t xml:space="preserve"> </w:t>
      </w:r>
      <w:proofErr w:type="spell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 </w:t>
      </w:r>
      <w:proofErr w:type="spell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iCs/>
          <w:sz w:val="24"/>
          <w:szCs w:val="24"/>
        </w:rPr>
        <w:t>with</w:t>
      </w:r>
      <w:r>
        <w:rPr>
          <w:rFonts w:eastAsia="Liberation Mono" w:cs="Liberation Mono"/>
          <w:i/>
          <w:iCs/>
          <w:sz w:val="24"/>
          <w:szCs w:val="24"/>
        </w:rPr>
        <w:t xml:space="preserve"> </w:t>
      </w:r>
      <w:proofErr w:type="spell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iCs/>
          <w:sz w:val="24"/>
          <w:szCs w:val="24"/>
        </w:rPr>
        <w:t xml:space="preserve">predicted from the model of Richet and </w:t>
      </w:r>
      <w:proofErr w:type="spellStart"/>
      <w:r>
        <w:rPr>
          <w:rFonts w:eastAsia="Liberation Mono" w:cs="Liberation Mono"/>
          <w:iCs/>
          <w:sz w:val="24"/>
          <w:szCs w:val="24"/>
        </w:rPr>
        <w:t>Bottinga</w:t>
      </w:r>
      <w:proofErr w:type="spellEnd"/>
      <w:r>
        <w:rPr>
          <w:rFonts w:eastAsia="Liberation Mono" w:cs="Liberation Mono"/>
          <w:iCs/>
          <w:sz w:val="24"/>
          <w:szCs w:val="24"/>
        </w:rPr>
        <w:t xml:space="preserve"> (1985</w:t>
      </w:r>
      <w:bookmarkStart w:id="298" w:name="ZOTERO_BREF_wKFoetXvRyXk"/>
      <w:bookmarkEnd w:id="298"/>
      <w:r>
        <w:rPr>
          <w:rFonts w:eastAsia="Liberation Mono" w:cs="Liberation Mono"/>
          <w:iCs/>
          <w:sz w:val="24"/>
          <w:szCs w:val="24"/>
        </w:rPr>
        <w:t>) and</w:t>
      </w:r>
      <w:r>
        <w:rPr>
          <w:rFonts w:eastAsia="Liberation Mono" w:cs="Liberation Mono"/>
          <w:i/>
          <w:iCs/>
          <w:sz w:val="24"/>
          <w:szCs w:val="24"/>
        </w:rPr>
        <w:t xml:space="preserve"> </w:t>
      </w:r>
      <w:proofErr w:type="spell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iCs/>
          <w:sz w:val="24"/>
          <w:szCs w:val="24"/>
        </w:rPr>
        <w:t>calculated from the Dulong-Petit limit of 3R, with R the perfect gas constant</w:t>
      </w:r>
      <w:r>
        <w:rPr>
          <w:rFonts w:eastAsia="Liberation Mono" w:cs="Liberation Mono"/>
          <w:i/>
          <w:iCs/>
          <w:sz w:val="24"/>
          <w:szCs w:val="24"/>
        </w:rPr>
        <w:t>.</w:t>
      </w:r>
      <w:r>
        <w:rPr>
          <w:rFonts w:eastAsia="Liberation Mono" w:cs="Liberation Mono"/>
          <w:iCs/>
          <w:sz w:val="24"/>
          <w:szCs w:val="24"/>
        </w:rPr>
        <w:t xml:space="preserve"> Those </w:t>
      </w:r>
      <w:proofErr w:type="spellStart"/>
      <w:proofErr w:type="gram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proofErr w:type="spellEnd"/>
      <w:r>
        <w:rPr>
          <w:rFonts w:eastAsia="Liberation Mono" w:cs="Liberation Mono"/>
          <w:i/>
          <w:iCs/>
          <w:sz w:val="24"/>
          <w:szCs w:val="24"/>
        </w:rPr>
        <w:t>(</w:t>
      </w:r>
      <w:proofErr w:type="spellStart"/>
      <w:proofErr w:type="gramEnd"/>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iCs/>
          <w:sz w:val="24"/>
          <w:szCs w:val="24"/>
        </w:rPr>
        <w:t xml:space="preserve">and </w:t>
      </w:r>
      <w:proofErr w:type="spellStart"/>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proofErr w:type="spellEnd"/>
      <w:r>
        <w:rPr>
          <w:rFonts w:eastAsia="Liberation Mono" w:cs="Liberation Mono"/>
          <w:i/>
          <w:iCs/>
          <w:sz w:val="24"/>
          <w:szCs w:val="24"/>
        </w:rPr>
        <w:t>(</w:t>
      </w:r>
      <w:proofErr w:type="spellStart"/>
      <w:r>
        <w:rPr>
          <w:rFonts w:eastAsia="Liberation Mono" w:cs="Liberation Mono"/>
          <w:i/>
          <w:iCs/>
          <w:sz w:val="24"/>
          <w:szCs w:val="24"/>
        </w:rPr>
        <w:t>T</w:t>
      </w:r>
      <w:r>
        <w:rPr>
          <w:rFonts w:eastAsia="Liberation Mono" w:cs="Liberation Mono"/>
          <w:i/>
          <w:iCs/>
          <w:sz w:val="24"/>
          <w:szCs w:val="24"/>
          <w:vertAlign w:val="subscript"/>
        </w:rPr>
        <w:t>g</w:t>
      </w:r>
      <w:proofErr w:type="spellEnd"/>
      <w:r>
        <w:rPr>
          <w:rFonts w:eastAsia="Liberation Mono" w:cs="Liberation Mono"/>
          <w:i/>
          <w:iCs/>
          <w:sz w:val="24"/>
          <w:szCs w:val="24"/>
        </w:rPr>
        <w:t xml:space="preserve">) </w:t>
      </w:r>
      <w:r>
        <w:rPr>
          <w:rFonts w:eastAsia="Liberation Mono" w:cs="Liberation Mono"/>
          <w:sz w:val="24"/>
          <w:szCs w:val="24"/>
        </w:rPr>
        <w:t xml:space="preserve"> calculations are also affected by uncertainties</w:t>
      </w:r>
      <w:r>
        <w:rPr>
          <w:rFonts w:eastAsia="Liberation Mono" w:cs="Liberation Mono"/>
          <w:iCs/>
          <w:sz w:val="24"/>
          <w:szCs w:val="24"/>
        </w:rPr>
        <w:t>. The combination and propagation of all those sources of uncertainties thus probably explains the higher scatter observed in Figure 7 compared to experimental studies (Webb, 2008; Russell and Giordano, 2017</w:t>
      </w:r>
      <w:bookmarkStart w:id="299" w:name="ZOTERO_BREF_e2BE9fmMhUpH"/>
      <w:bookmarkEnd w:id="299"/>
      <w:r>
        <w:rPr>
          <w:rFonts w:eastAsia="Liberation Mono" w:cs="Liberation Mono"/>
          <w:iCs/>
          <w:sz w:val="24"/>
          <w:szCs w:val="24"/>
        </w:rPr>
        <w:t>)</w:t>
      </w:r>
      <w:r>
        <w:t>.</w:t>
      </w:r>
      <w:r>
        <w:rPr>
          <w:sz w:val="24"/>
          <w:szCs w:val="24"/>
        </w:rPr>
        <w:t xml:space="preserve"> Finally, some outliers are also visible, and correspond to compositions mostly on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Along this binary, no supercooled viscosity data are available to constrain the melt fragility, and melt/glass </w:t>
      </w:r>
      <w:r>
        <w:rPr>
          <w:i/>
          <w:iCs/>
          <w:sz w:val="24"/>
          <w:szCs w:val="24"/>
        </w:rPr>
        <w:t>C</w:t>
      </w:r>
      <w:r>
        <w:rPr>
          <w:i/>
          <w:iCs/>
          <w:sz w:val="24"/>
          <w:szCs w:val="24"/>
          <w:vertAlign w:val="subscript"/>
        </w:rPr>
        <w:t>p</w:t>
      </w:r>
      <w:r>
        <w:rPr>
          <w:sz w:val="24"/>
          <w:szCs w:val="24"/>
        </w:rPr>
        <w:t xml:space="preserve"> predictions probably are affected by important errors. The combination of those two problems probably explains the occurrence of the observed outliers.</w:t>
      </w:r>
    </w:p>
    <w:p w14:paraId="2FD1EE6E" w14:textId="77777777" w:rsidR="007D7A6B" w:rsidRDefault="007D7A6B">
      <w:pPr>
        <w:pStyle w:val="Texteprformat"/>
        <w:rPr>
          <w:szCs w:val="24"/>
        </w:rPr>
      </w:pPr>
    </w:p>
    <w:p w14:paraId="23B4B1BA" w14:textId="77777777" w:rsidR="007D7A6B" w:rsidRDefault="0070608F">
      <w:pPr>
        <w:spacing w:after="0"/>
        <w:rPr>
          <w:iCs/>
          <w:sz w:val="24"/>
          <w:szCs w:val="24"/>
        </w:rPr>
      </w:pPr>
      <w:r>
        <w:rPr>
          <w:b/>
          <w:bCs/>
          <w:iCs/>
          <w:sz w:val="24"/>
          <w:szCs w:val="24"/>
        </w:rPr>
        <w:t>4. Discussion</w:t>
      </w:r>
    </w:p>
    <w:p w14:paraId="6612F626" w14:textId="77777777" w:rsidR="007D7A6B" w:rsidRDefault="0070608F">
      <w:pPr>
        <w:pStyle w:val="Texteprformat"/>
      </w:pPr>
      <w:r>
        <w:rPr>
          <w:iCs/>
          <w:szCs w:val="24"/>
        </w:rPr>
        <w:t>The deep learning framework offers opportunities to explore objectively the links between chemical, structural, thermodynamic and dynamic parameters of materials. Beyond this, it allows systematic predictions of melt and glass properties that can be of use to address problems linked to volcanology, such as the link between lava composition and the dynamics of eruptions, or other fields. Below we will develop a few examples showcasing the information that can be obtained from the deep learning framework.</w:t>
      </w:r>
    </w:p>
    <w:p w14:paraId="0079F7E2" w14:textId="77777777" w:rsidR="007D7A6B" w:rsidRDefault="007D7A6B">
      <w:pPr>
        <w:pStyle w:val="Texteprformat"/>
        <w:rPr>
          <w:iCs/>
          <w:szCs w:val="24"/>
        </w:rPr>
      </w:pPr>
    </w:p>
    <w:p w14:paraId="6227580A" w14:textId="77777777" w:rsidR="007D7A6B" w:rsidRDefault="0070608F">
      <w:pPr>
        <w:pStyle w:val="Texteprformat"/>
      </w:pPr>
      <w:r>
        <w:rPr>
          <w:b/>
          <w:bCs/>
          <w:i/>
          <w:iCs/>
          <w:szCs w:val="24"/>
        </w:rPr>
        <w:t>4.1 Exploration of composition-structure-property links</w:t>
      </w:r>
    </w:p>
    <w:p w14:paraId="1A6967A8" w14:textId="77777777" w:rsidR="007D7A6B" w:rsidRDefault="0070608F">
      <w:pPr>
        <w:pStyle w:val="Texteprformat"/>
      </w:pPr>
      <w:proofErr w:type="spellStart"/>
      <w:r>
        <w:rPr>
          <w:iCs/>
          <w:szCs w:val="24"/>
        </w:rPr>
        <w:lastRenderedPageBreak/>
        <w:t>i</w:t>
      </w:r>
      <w:proofErr w:type="spellEnd"/>
      <w:r>
        <w:rPr>
          <w:iCs/>
          <w:szCs w:val="24"/>
        </w:rPr>
        <w:t>-MELT allows a systematic exploration of the links between different observed and latent variables. This allows investigating the contributions of topological (</w:t>
      </w:r>
      <w:proofErr w:type="spellStart"/>
      <w:r>
        <w:rPr>
          <w:iCs/>
          <w:szCs w:val="24"/>
        </w:rPr>
        <w:t>i.e</w:t>
      </w:r>
      <w:proofErr w:type="spellEnd"/>
      <w:r>
        <w:rPr>
          <w:iCs/>
          <w:szCs w:val="24"/>
        </w:rPr>
        <w:t xml:space="preserve">, the geometry and interconnectivity of the T-O-T network, with T= </w:t>
      </w:r>
      <w:proofErr w:type="spellStart"/>
      <w:proofErr w:type="gramStart"/>
      <w:r>
        <w:rPr>
          <w:iCs/>
          <w:szCs w:val="24"/>
        </w:rPr>
        <w:t>Si,Al</w:t>
      </w:r>
      <w:proofErr w:type="spellEnd"/>
      <w:proofErr w:type="gramEnd"/>
      <w:r>
        <w:rPr>
          <w:iCs/>
          <w:szCs w:val="24"/>
        </w:rPr>
        <w:t xml:space="preserve">) and chemical effects (i.e., effects resulting from mixing different cations in similar sites) to different properties. For example, </w:t>
      </w:r>
      <w:proofErr w:type="spellStart"/>
      <w:r>
        <w:rPr>
          <w:i/>
          <w:iCs/>
          <w:szCs w:val="24"/>
        </w:rPr>
        <w:t>R</w:t>
      </w:r>
      <w:r>
        <w:rPr>
          <w:i/>
          <w:iCs/>
          <w:szCs w:val="24"/>
          <w:vertAlign w:val="subscript"/>
        </w:rPr>
        <w:t>Raman</w:t>
      </w:r>
      <w:proofErr w:type="spellEnd"/>
      <w:r>
        <w:rPr>
          <w:iCs/>
          <w:szCs w:val="24"/>
        </w:rPr>
        <w:t xml:space="preserve">, and, therefore, the glass network topology correlates with the glass transition temperature (Fig. 8a). It also correlates </w:t>
      </w:r>
      <w:r>
        <w:rPr>
          <w:iCs/>
          <w:color w:val="000000"/>
          <w:szCs w:val="24"/>
        </w:rPr>
        <w:t>with</w:t>
      </w:r>
      <w:r>
        <w:rPr>
          <w:iCs/>
          <w:szCs w:val="24"/>
        </w:rPr>
        <w:t xml:space="preserve"> quantities proportional to energy barriers opposed to ionic mobility in melts like the </w:t>
      </w:r>
      <w:r>
        <w:rPr>
          <w:i/>
          <w:iCs/>
          <w:szCs w:val="24"/>
        </w:rPr>
        <w:t>B</w:t>
      </w:r>
      <w:r>
        <w:rPr>
          <w:i/>
          <w:iCs/>
          <w:szCs w:val="24"/>
          <w:vertAlign w:val="subscript"/>
        </w:rPr>
        <w:t>FV</w:t>
      </w:r>
      <w:r>
        <w:rPr>
          <w:iCs/>
          <w:szCs w:val="24"/>
        </w:rPr>
        <w:t xml:space="preserve"> term of the Free Volume viscosity equation (Fig. 8b, eq. 2). This agrees very well with the general knowledge of the influence of the topology/connectivity of the aluminosilicate network on melt transport properties </w:t>
      </w:r>
      <w:bookmarkStart w:id="300" w:name="ZOTERO_BREF_tqlZGB4wfH3m"/>
      <w:r>
        <w:rPr>
          <w:iCs/>
          <w:szCs w:val="24"/>
        </w:rPr>
        <w:t xml:space="preserve">(e.g., see reviews of </w:t>
      </w:r>
      <w:proofErr w:type="spellStart"/>
      <w:r>
        <w:rPr>
          <w:iCs/>
          <w:szCs w:val="24"/>
        </w:rPr>
        <w:t>Mysen</w:t>
      </w:r>
      <w:proofErr w:type="spellEnd"/>
      <w:r>
        <w:rPr>
          <w:iCs/>
          <w:szCs w:val="24"/>
        </w:rPr>
        <w:t xml:space="preserve"> and Richet, 2019; Le </w:t>
      </w:r>
      <w:proofErr w:type="spellStart"/>
      <w:r>
        <w:rPr>
          <w:iCs/>
          <w:szCs w:val="24"/>
        </w:rPr>
        <w:t>Losq</w:t>
      </w:r>
      <w:proofErr w:type="spellEnd"/>
      <w:r>
        <w:rPr>
          <w:iCs/>
          <w:szCs w:val="24"/>
        </w:rPr>
        <w:t xml:space="preserve"> et al., 2019b)</w:t>
      </w:r>
      <w:bookmarkEnd w:id="300"/>
      <w:r>
        <w:rPr>
          <w:iCs/>
          <w:szCs w:val="24"/>
        </w:rPr>
        <w:t xml:space="preserve">. </w:t>
      </w:r>
    </w:p>
    <w:p w14:paraId="58BA45D0" w14:textId="77777777" w:rsidR="007D7A6B" w:rsidRDefault="007D7A6B">
      <w:pPr>
        <w:pStyle w:val="Texteprformat"/>
      </w:pPr>
    </w:p>
    <w:p w14:paraId="7D1515B9" w14:textId="77777777" w:rsidR="007D7A6B" w:rsidRDefault="0070608F">
      <w:pPr>
        <w:pStyle w:val="Texteprformat"/>
      </w:pPr>
      <w:r>
        <w:rPr>
          <w:iCs/>
          <w:szCs w:val="24"/>
        </w:rPr>
        <w:t xml:space="preserve">However, the correlation between </w:t>
      </w:r>
      <w:proofErr w:type="spellStart"/>
      <w:r>
        <w:rPr>
          <w:i/>
          <w:iCs/>
          <w:szCs w:val="24"/>
        </w:rPr>
        <w:t>R</w:t>
      </w:r>
      <w:r>
        <w:rPr>
          <w:i/>
          <w:iCs/>
          <w:szCs w:val="24"/>
          <w:vertAlign w:val="subscript"/>
        </w:rPr>
        <w:t>Raman</w:t>
      </w:r>
      <w:proofErr w:type="spellEnd"/>
      <w:r>
        <w:rPr>
          <w:iCs/>
          <w:szCs w:val="24"/>
        </w:rPr>
        <w:t xml:space="preserve"> </w:t>
      </w:r>
      <w:r>
        <w:rPr>
          <w:szCs w:val="24"/>
        </w:rPr>
        <w:t>and</w:t>
      </w:r>
      <w:r>
        <w:rPr>
          <w:iCs/>
          <w:szCs w:val="24"/>
        </w:rPr>
        <w:t xml:space="preserve"> glass transition temperature </w:t>
      </w:r>
      <w:proofErr w:type="spellStart"/>
      <w:r>
        <w:rPr>
          <w:i/>
          <w:iCs/>
          <w:szCs w:val="24"/>
        </w:rPr>
        <w:t>T</w:t>
      </w:r>
      <w:r>
        <w:rPr>
          <w:i/>
          <w:iCs/>
          <w:szCs w:val="24"/>
          <w:vertAlign w:val="subscript"/>
        </w:rPr>
        <w:t>g</w:t>
      </w:r>
      <w:proofErr w:type="spellEnd"/>
      <w:r>
        <w:rPr>
          <w:iCs/>
          <w:szCs w:val="24"/>
        </w:rPr>
        <w:t xml:space="preserve"> is not perfect. Some influence of the glass composition on the </w:t>
      </w:r>
      <w:proofErr w:type="spellStart"/>
      <w:r>
        <w:rPr>
          <w:i/>
          <w:iCs/>
          <w:szCs w:val="24"/>
        </w:rPr>
        <w:t>R</w:t>
      </w:r>
      <w:r>
        <w:rPr>
          <w:i/>
          <w:iCs/>
          <w:szCs w:val="24"/>
          <w:vertAlign w:val="subscript"/>
        </w:rPr>
        <w:t>Raman</w:t>
      </w:r>
      <w:proofErr w:type="spellEnd"/>
      <w:r>
        <w:rPr>
          <w:iCs/>
          <w:szCs w:val="24"/>
        </w:rPr>
        <w:t xml:space="preserve"> </w:t>
      </w:r>
      <w:r>
        <w:rPr>
          <w:i/>
          <w:iCs/>
          <w:szCs w:val="24"/>
        </w:rPr>
        <w:t>versus</w:t>
      </w:r>
      <w:r>
        <w:rPr>
          <w:iCs/>
          <w:szCs w:val="24"/>
        </w:rPr>
        <w:t xml:space="preserve"> </w:t>
      </w:r>
      <w:proofErr w:type="spellStart"/>
      <w:r>
        <w:rPr>
          <w:i/>
          <w:iCs/>
          <w:szCs w:val="24"/>
        </w:rPr>
        <w:t>T</w:t>
      </w:r>
      <w:r>
        <w:rPr>
          <w:i/>
          <w:iCs/>
          <w:szCs w:val="24"/>
          <w:vertAlign w:val="subscript"/>
        </w:rPr>
        <w:t>g</w:t>
      </w:r>
      <w:proofErr w:type="spellEnd"/>
      <w:r>
        <w:rPr>
          <w:iCs/>
          <w:szCs w:val="24"/>
        </w:rPr>
        <w:t xml:space="preserve"> relationship is visible in figure 8a. It probably originates from metal cation chemical mixing effects that can affect </w:t>
      </w:r>
      <w:proofErr w:type="spellStart"/>
      <w:proofErr w:type="gramStart"/>
      <w:r>
        <w:rPr>
          <w:i/>
          <w:iCs/>
          <w:szCs w:val="24"/>
        </w:rPr>
        <w:t>T</w:t>
      </w:r>
      <w:r>
        <w:rPr>
          <w:i/>
          <w:iCs/>
          <w:szCs w:val="24"/>
          <w:vertAlign w:val="subscript"/>
        </w:rPr>
        <w:t>g</w:t>
      </w:r>
      <w:proofErr w:type="spellEnd"/>
      <w:r>
        <w:rPr>
          <w:i/>
          <w:iCs/>
          <w:szCs w:val="24"/>
          <w:vertAlign w:val="subscript"/>
        </w:rPr>
        <w:t xml:space="preserve"> </w:t>
      </w:r>
      <w:r>
        <w:rPr>
          <w:szCs w:val="24"/>
          <w:vertAlign w:val="subscript"/>
        </w:rPr>
        <w:t xml:space="preserve"> </w:t>
      </w:r>
      <w:bookmarkStart w:id="301" w:name="ZOTERO_BREF_ER9p4SnqnQds"/>
      <w:r>
        <w:rPr>
          <w:szCs w:val="24"/>
          <w:vertAlign w:val="subscript"/>
        </w:rPr>
        <w:t>(</w:t>
      </w:r>
      <w:proofErr w:type="spellStart"/>
      <w:proofErr w:type="gramEnd"/>
      <w:r>
        <w:rPr>
          <w:szCs w:val="24"/>
          <w:vertAlign w:val="subscript"/>
        </w:rPr>
        <w:t>Isard</w:t>
      </w:r>
      <w:proofErr w:type="spellEnd"/>
      <w:r>
        <w:rPr>
          <w:szCs w:val="24"/>
          <w:vertAlign w:val="subscript"/>
        </w:rPr>
        <w:t>, 1969; Day, 1976)</w:t>
      </w:r>
      <w:bookmarkEnd w:id="301"/>
      <w:r>
        <w:rPr>
          <w:i/>
          <w:iCs/>
          <w:szCs w:val="24"/>
        </w:rPr>
        <w:t xml:space="preserve">. </w:t>
      </w:r>
      <w:r>
        <w:rPr>
          <w:szCs w:val="24"/>
        </w:rPr>
        <w:t>Indeed, w</w:t>
      </w:r>
      <w:r>
        <w:rPr>
          <w:iCs/>
          <w:szCs w:val="24"/>
        </w:rPr>
        <w:t xml:space="preserve">hile cationic mixing effects influences only slightly properties directly linked to the aluminosilicate network connectivity </w:t>
      </w:r>
      <w:bookmarkStart w:id="302" w:name="ZOTERO_BREF_eWfPQOY4RUpJ"/>
      <w:r>
        <w:rPr>
          <w:iCs/>
          <w:szCs w:val="24"/>
        </w:rPr>
        <w:t xml:space="preserve">(Le </w:t>
      </w:r>
      <w:proofErr w:type="spellStart"/>
      <w:r>
        <w:rPr>
          <w:iCs/>
          <w:szCs w:val="24"/>
        </w:rPr>
        <w:t>Losq</w:t>
      </w:r>
      <w:proofErr w:type="spellEnd"/>
      <w:r>
        <w:rPr>
          <w:iCs/>
          <w:szCs w:val="24"/>
        </w:rPr>
        <w:t xml:space="preserve"> and Neuville, 2017)</w:t>
      </w:r>
      <w:bookmarkEnd w:id="302"/>
      <w:r>
        <w:rPr>
          <w:iCs/>
          <w:szCs w:val="24"/>
        </w:rPr>
        <w:t xml:space="preserve">, they strongly affect properties such as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 xml:space="preserve">that is </w:t>
      </w:r>
      <w:r>
        <w:rPr>
          <w:iCs/>
          <w:szCs w:val="24"/>
        </w:rPr>
        <w:t>influenced by cationic / molecular interactions and steric hindrance effects</w:t>
      </w:r>
      <w:r>
        <w:rPr>
          <w:szCs w:val="24"/>
        </w:rPr>
        <w:t xml:space="preserve"> </w:t>
      </w:r>
      <w:bookmarkStart w:id="303" w:name="ZOTERO_BREF_ppsFHJO1MFJ9"/>
      <w:r>
        <w:rPr>
          <w:iCs/>
          <w:szCs w:val="24"/>
        </w:rPr>
        <w:t xml:space="preserve">(Richet, 1984; Hummel and Arndt, 1985; Neuville and Richet, 1991; Neuville and </w:t>
      </w:r>
      <w:proofErr w:type="spellStart"/>
      <w:r>
        <w:rPr>
          <w:iCs/>
          <w:szCs w:val="24"/>
        </w:rPr>
        <w:t>Mysen</w:t>
      </w:r>
      <w:proofErr w:type="spellEnd"/>
      <w:r>
        <w:rPr>
          <w:iCs/>
          <w:szCs w:val="24"/>
        </w:rPr>
        <w:t>, 1996; Maehara et al., 2005; Goldstein, 2011)</w:t>
      </w:r>
      <w:bookmarkEnd w:id="303"/>
      <w:r>
        <w:rPr>
          <w:iCs/>
          <w:szCs w:val="24"/>
        </w:rPr>
        <w:t xml:space="preserve">. This agrees with predictions for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 xml:space="preserve">: figure 8c shows a clear effect of melt composition on the </w:t>
      </w:r>
      <w:proofErr w:type="spellStart"/>
      <w:r>
        <w:rPr>
          <w:i/>
          <w:iCs/>
          <w:szCs w:val="24"/>
        </w:rPr>
        <w:t>S</w:t>
      </w:r>
      <w:r>
        <w:rPr>
          <w:i/>
          <w:iCs/>
          <w:szCs w:val="24"/>
          <w:vertAlign w:val="superscript"/>
        </w:rPr>
        <w:t>conf</w:t>
      </w:r>
      <w:proofErr w:type="spellEnd"/>
      <w:r>
        <w:rPr>
          <w:i/>
          <w:iCs/>
          <w:szCs w:val="24"/>
        </w:rPr>
        <w:t>(</w:t>
      </w:r>
      <w:proofErr w:type="spellStart"/>
      <w:r>
        <w:rPr>
          <w:i/>
          <w:iCs/>
          <w:szCs w:val="24"/>
        </w:rPr>
        <w:t>T</w:t>
      </w:r>
      <w:r>
        <w:rPr>
          <w:i/>
          <w:iCs/>
          <w:szCs w:val="24"/>
          <w:vertAlign w:val="subscript"/>
        </w:rPr>
        <w:t>g</w:t>
      </w:r>
      <w:proofErr w:type="spellEnd"/>
      <w:r>
        <w:rPr>
          <w:i/>
          <w:iCs/>
          <w:szCs w:val="24"/>
        </w:rPr>
        <w:t xml:space="preserve">) versus </w:t>
      </w:r>
      <w:proofErr w:type="spellStart"/>
      <w:r>
        <w:rPr>
          <w:i/>
          <w:iCs/>
          <w:szCs w:val="24"/>
        </w:rPr>
        <w:t>R</w:t>
      </w:r>
      <w:r>
        <w:rPr>
          <w:i/>
          <w:iCs/>
          <w:szCs w:val="24"/>
          <w:vertAlign w:val="subscript"/>
        </w:rPr>
        <w:t>Raman</w:t>
      </w:r>
      <w:proofErr w:type="spellEnd"/>
      <w:r>
        <w:rPr>
          <w:i/>
          <w:iCs/>
          <w:szCs w:val="24"/>
        </w:rPr>
        <w:t xml:space="preserve"> </w:t>
      </w:r>
      <w:r>
        <w:rPr>
          <w:szCs w:val="24"/>
        </w:rPr>
        <w:t>relationship</w:t>
      </w:r>
      <w:r>
        <w:rPr>
          <w:i/>
          <w:iCs/>
          <w:szCs w:val="24"/>
        </w:rPr>
        <w:t>.</w:t>
      </w:r>
      <w:r>
        <w:rPr>
          <w:iCs/>
          <w:szCs w:val="24"/>
        </w:rPr>
        <w:t xml:space="preserve">  Such chemical effects also affect </w:t>
      </w:r>
      <w:r>
        <w:rPr>
          <w:i/>
          <w:iCs/>
          <w:szCs w:val="24"/>
        </w:rPr>
        <w:t>C</w:t>
      </w:r>
      <w:r>
        <w:rPr>
          <w:i/>
          <w:iCs/>
          <w:szCs w:val="24"/>
          <w:vertAlign w:val="subscript"/>
        </w:rPr>
        <w:t>FV</w:t>
      </w:r>
      <w:r>
        <w:rPr>
          <w:szCs w:val="24"/>
        </w:rPr>
        <w:t xml:space="preserve"> (eq. 2, Fig. 8d).</w:t>
      </w:r>
      <w:r>
        <w:rPr>
          <w:iCs/>
          <w:szCs w:val="24"/>
        </w:rPr>
        <w:t xml:space="preserve"> This term encompasses local </w:t>
      </w:r>
      <w:r>
        <w:rPr>
          <w:iCs/>
          <w:szCs w:val="24"/>
        </w:rPr>
        <w:lastRenderedPageBreak/>
        <w:t xml:space="preserve">cationic influences on melt free volumes in the Free Volume theory </w:t>
      </w:r>
      <w:bookmarkStart w:id="304" w:name="ZOTERO_BREF_IR8nei4xMlDC"/>
      <w:r>
        <w:rPr>
          <w:iCs/>
          <w:szCs w:val="24"/>
        </w:rPr>
        <w:t xml:space="preserve">(Cohen and </w:t>
      </w:r>
      <w:proofErr w:type="spellStart"/>
      <w:r>
        <w:rPr>
          <w:iCs/>
          <w:szCs w:val="24"/>
        </w:rPr>
        <w:t>Grest</w:t>
      </w:r>
      <w:proofErr w:type="spellEnd"/>
      <w:r>
        <w:rPr>
          <w:iCs/>
          <w:szCs w:val="24"/>
        </w:rPr>
        <w:t>, 1979)</w:t>
      </w:r>
      <w:bookmarkEnd w:id="304"/>
      <w:r>
        <w:rPr>
          <w:iCs/>
          <w:szCs w:val="24"/>
        </w:rPr>
        <w:t xml:space="preserve">. As a result, it can be expected that mixing different cations will affect this term, explaining the observation made in figure 8d. Results actually suggest a link between </w:t>
      </w:r>
      <w:r>
        <w:rPr>
          <w:i/>
          <w:iCs/>
          <w:szCs w:val="24"/>
        </w:rPr>
        <w:t>C</w:t>
      </w:r>
      <w:r>
        <w:rPr>
          <w:i/>
          <w:iCs/>
          <w:szCs w:val="24"/>
          <w:vertAlign w:val="subscript"/>
        </w:rPr>
        <w:t xml:space="preserve">FV </w:t>
      </w:r>
      <w:r>
        <w:rPr>
          <w:iCs/>
          <w:szCs w:val="24"/>
        </w:rPr>
        <w:t xml:space="preserve">and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as corroborated by a Spearman correlation coefficient of 0.93 between the two variables.</w:t>
      </w:r>
    </w:p>
    <w:p w14:paraId="2CEF6041" w14:textId="77777777" w:rsidR="007D7A6B" w:rsidRDefault="007D7A6B">
      <w:pPr>
        <w:pStyle w:val="Texteprformat"/>
        <w:spacing w:after="0"/>
        <w:rPr>
          <w:rFonts w:ascii="Times New Roman" w:hAnsi="Times New Roman"/>
          <w:szCs w:val="24"/>
        </w:rPr>
      </w:pPr>
    </w:p>
    <w:p w14:paraId="764C75CD" w14:textId="7317ECC8" w:rsidR="007D7A6B" w:rsidRDefault="0070608F">
      <w:pPr>
        <w:pStyle w:val="Texteprformat"/>
        <w:rPr>
          <w:rFonts w:ascii="Times New Roman" w:hAnsi="Times New Roman"/>
          <w:szCs w:val="24"/>
        </w:rPr>
      </w:pPr>
      <w:r>
        <w:rPr>
          <w:szCs w:val="24"/>
        </w:rPr>
        <w:t xml:space="preserve">Other properties show interesting correlations. Figure 9 shows the </w:t>
      </w:r>
      <w:del w:id="305" w:author="VALENTINE, ANDREW" w:date="2021-03-11T10:24:00Z">
        <w:r w:rsidDel="00E0081E">
          <w:rPr>
            <w:szCs w:val="24"/>
          </w:rPr>
          <w:delText xml:space="preserve">spearman </w:delText>
        </w:r>
      </w:del>
      <w:ins w:id="306" w:author="VALENTINE, ANDREW" w:date="2021-03-11T10:24:00Z">
        <w:r w:rsidR="00E0081E">
          <w:rPr>
            <w:szCs w:val="24"/>
          </w:rPr>
          <w:t xml:space="preserve">Spearman </w:t>
        </w:r>
      </w:ins>
      <w:r>
        <w:rPr>
          <w:szCs w:val="24"/>
        </w:rPr>
        <w:t xml:space="preserve">correlation coefficients, </w:t>
      </w:r>
      <w:proofErr w:type="spellStart"/>
      <w:r>
        <w:rPr>
          <w:szCs w:val="24"/>
        </w:rPr>
        <w:t>r</w:t>
      </w:r>
      <w:r>
        <w:rPr>
          <w:szCs w:val="24"/>
          <w:vertAlign w:val="subscript"/>
        </w:rPr>
        <w:t>s</w:t>
      </w:r>
      <w:proofErr w:type="spellEnd"/>
      <w:r>
        <w:rPr>
          <w:szCs w:val="24"/>
        </w:rPr>
        <w:t xml:space="preserve">, between the different variables/properties predicted by the deep learning framework. We observe high correlations between the parameters of the Free Volume and the TVF equations. For example, </w:t>
      </w:r>
      <w:r>
        <w:rPr>
          <w:i/>
          <w:iCs/>
          <w:szCs w:val="24"/>
        </w:rPr>
        <w:t>B</w:t>
      </w:r>
      <w:r>
        <w:rPr>
          <w:i/>
          <w:iCs/>
          <w:szCs w:val="24"/>
          <w:vertAlign w:val="subscript"/>
        </w:rPr>
        <w:t>FV</w:t>
      </w:r>
      <w:r>
        <w:rPr>
          <w:szCs w:val="24"/>
        </w:rPr>
        <w:t xml:space="preserve"> and </w:t>
      </w:r>
      <w:r>
        <w:rPr>
          <w:i/>
          <w:iCs/>
          <w:szCs w:val="24"/>
        </w:rPr>
        <w:t>B</w:t>
      </w:r>
      <w:r>
        <w:rPr>
          <w:i/>
          <w:iCs/>
          <w:szCs w:val="24"/>
          <w:vertAlign w:val="subscript"/>
        </w:rPr>
        <w:t>TVF</w:t>
      </w:r>
      <w:r>
        <w:rPr>
          <w:szCs w:val="24"/>
        </w:rPr>
        <w:t xml:space="preserve"> are highly correlated (</w:t>
      </w:r>
      <w:proofErr w:type="spellStart"/>
      <w:r>
        <w:rPr>
          <w:szCs w:val="24"/>
        </w:rPr>
        <w:t>r</w:t>
      </w:r>
      <w:r>
        <w:rPr>
          <w:szCs w:val="24"/>
          <w:vertAlign w:val="subscript"/>
        </w:rPr>
        <w:t>s</w:t>
      </w:r>
      <w:proofErr w:type="spellEnd"/>
      <w:r>
        <w:rPr>
          <w:szCs w:val="24"/>
        </w:rPr>
        <w:t xml:space="preserve"> = 0.995). While </w:t>
      </w:r>
      <w:r>
        <w:rPr>
          <w:i/>
          <w:iCs/>
          <w:szCs w:val="24"/>
        </w:rPr>
        <w:t>B</w:t>
      </w:r>
      <w:r>
        <w:rPr>
          <w:i/>
          <w:iCs/>
          <w:szCs w:val="24"/>
          <w:vertAlign w:val="subscript"/>
        </w:rPr>
        <w:t>e</w:t>
      </w:r>
      <w:r>
        <w:rPr>
          <w:szCs w:val="24"/>
        </w:rPr>
        <w:t xml:space="preserve"> is not strongly correlated with the latter variables, the ratio </w:t>
      </w:r>
      <w:r>
        <w:rPr>
          <w:i/>
          <w:iCs/>
          <w:szCs w:val="24"/>
        </w:rPr>
        <w:t>B</w:t>
      </w:r>
      <w:r>
        <w:rPr>
          <w:i/>
          <w:iCs/>
          <w:szCs w:val="24"/>
          <w:vertAlign w:val="subscript"/>
        </w:rPr>
        <w:t>e</w:t>
      </w:r>
      <w:r>
        <w:rPr>
          <w:i/>
          <w:iCs/>
          <w:szCs w:val="24"/>
        </w:rPr>
        <w:t>/</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is (</w:t>
      </w:r>
      <w:proofErr w:type="spellStart"/>
      <w:r>
        <w:rPr>
          <w:szCs w:val="24"/>
        </w:rPr>
        <w:t>r</w:t>
      </w:r>
      <w:r>
        <w:rPr>
          <w:szCs w:val="24"/>
          <w:vertAlign w:val="subscript"/>
        </w:rPr>
        <w:t>s</w:t>
      </w:r>
      <w:proofErr w:type="spellEnd"/>
      <w:r>
        <w:rPr>
          <w:szCs w:val="24"/>
        </w:rPr>
        <w:t xml:space="preserve"> = 0.996 and 0.999 with </w:t>
      </w:r>
      <w:r>
        <w:rPr>
          <w:i/>
          <w:iCs/>
          <w:szCs w:val="24"/>
        </w:rPr>
        <w:t>B</w:t>
      </w:r>
      <w:r>
        <w:rPr>
          <w:i/>
          <w:iCs/>
          <w:szCs w:val="24"/>
          <w:vertAlign w:val="subscript"/>
        </w:rPr>
        <w:t>FV</w:t>
      </w:r>
      <w:r>
        <w:rPr>
          <w:szCs w:val="24"/>
        </w:rPr>
        <w:t xml:space="preserve"> and </w:t>
      </w:r>
      <w:r>
        <w:rPr>
          <w:i/>
          <w:iCs/>
          <w:szCs w:val="24"/>
        </w:rPr>
        <w:t>B</w:t>
      </w:r>
      <w:r>
        <w:rPr>
          <w:i/>
          <w:iCs/>
          <w:szCs w:val="24"/>
          <w:vertAlign w:val="subscript"/>
        </w:rPr>
        <w:t>TVF</w:t>
      </w:r>
      <w:r>
        <w:rPr>
          <w:szCs w:val="24"/>
        </w:rPr>
        <w:t xml:space="preserve">, respectively). </w:t>
      </w:r>
      <w:r>
        <w:rPr>
          <w:i/>
          <w:iCs/>
          <w:szCs w:val="24"/>
        </w:rPr>
        <w:t>B</w:t>
      </w:r>
      <w:r>
        <w:rPr>
          <w:i/>
          <w:iCs/>
          <w:szCs w:val="24"/>
          <w:vertAlign w:val="subscript"/>
        </w:rPr>
        <w:t>FV</w:t>
      </w:r>
      <w:r>
        <w:rPr>
          <w:i/>
          <w:iCs/>
          <w:szCs w:val="24"/>
        </w:rPr>
        <w:t xml:space="preserve"> </w:t>
      </w:r>
      <w:r>
        <w:rPr>
          <w:szCs w:val="24"/>
        </w:rPr>
        <w:t>and</w:t>
      </w:r>
      <w:r>
        <w:rPr>
          <w:i/>
          <w:iCs/>
          <w:szCs w:val="24"/>
        </w:rPr>
        <w:t xml:space="preserve"> B</w:t>
      </w:r>
      <w:r>
        <w:rPr>
          <w:i/>
          <w:iCs/>
          <w:szCs w:val="24"/>
          <w:vertAlign w:val="subscript"/>
        </w:rPr>
        <w:t>TVF</w:t>
      </w:r>
      <w:r>
        <w:rPr>
          <w:szCs w:val="24"/>
        </w:rPr>
        <w:t xml:space="preserve"> play the role of some kind of activation energies in </w:t>
      </w:r>
      <w:proofErr w:type="spellStart"/>
      <w:r>
        <w:rPr>
          <w:szCs w:val="24"/>
        </w:rPr>
        <w:t>eqs</w:t>
      </w:r>
      <w:proofErr w:type="spellEnd"/>
      <w:r>
        <w:rPr>
          <w:color w:val="000000"/>
          <w:szCs w:val="24"/>
        </w:rPr>
        <w:t>. 2 and 3. They thus are related to the energy barriers opposed to the molecular movements at the root of viscous flow. The ratio</w:t>
      </w:r>
      <w:r>
        <w:rPr>
          <w:szCs w:val="24"/>
        </w:rPr>
        <w:t xml:space="preserve"> </w:t>
      </w:r>
      <w:r>
        <w:rPr>
          <w:i/>
          <w:iCs/>
          <w:szCs w:val="24"/>
        </w:rPr>
        <w:t>B</w:t>
      </w:r>
      <w:r>
        <w:rPr>
          <w:i/>
          <w:iCs/>
          <w:szCs w:val="24"/>
          <w:vertAlign w:val="subscript"/>
        </w:rPr>
        <w:t>e</w:t>
      </w:r>
      <w:r>
        <w:rPr>
          <w:i/>
          <w:iCs/>
          <w:szCs w:val="24"/>
        </w:rPr>
        <w:t>/</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also is related to those energy barriers (see below, eq. 9). The strong correlations between </w:t>
      </w:r>
      <w:proofErr w:type="spellStart"/>
      <w:r>
        <w:rPr>
          <w:i/>
          <w:iCs/>
          <w:szCs w:val="24"/>
        </w:rPr>
        <w:t>R</w:t>
      </w:r>
      <w:r>
        <w:rPr>
          <w:i/>
          <w:iCs/>
          <w:szCs w:val="24"/>
          <w:vertAlign w:val="subscript"/>
        </w:rPr>
        <w:t>Raman</w:t>
      </w:r>
      <w:proofErr w:type="spellEnd"/>
      <w:r>
        <w:rPr>
          <w:i/>
          <w:iCs/>
          <w:szCs w:val="24"/>
        </w:rPr>
        <w:t xml:space="preserve"> </w:t>
      </w:r>
      <w:r>
        <w:rPr>
          <w:szCs w:val="24"/>
        </w:rPr>
        <w:t xml:space="preserve">and </w:t>
      </w:r>
      <w:r>
        <w:rPr>
          <w:i/>
          <w:iCs/>
          <w:szCs w:val="24"/>
        </w:rPr>
        <w:t>B</w:t>
      </w:r>
      <w:r>
        <w:rPr>
          <w:i/>
          <w:iCs/>
          <w:szCs w:val="24"/>
          <w:vertAlign w:val="subscript"/>
        </w:rPr>
        <w:t>e</w:t>
      </w:r>
      <w:r>
        <w:rPr>
          <w:i/>
          <w:iCs/>
          <w:szCs w:val="24"/>
        </w:rPr>
        <w:t>/</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B</w:t>
      </w:r>
      <w:r>
        <w:rPr>
          <w:i/>
          <w:iCs/>
          <w:szCs w:val="24"/>
          <w:vertAlign w:val="subscript"/>
        </w:rPr>
        <w:t>FV</w:t>
      </w:r>
      <w:r>
        <w:rPr>
          <w:i/>
          <w:iCs/>
          <w:szCs w:val="24"/>
        </w:rPr>
        <w:t xml:space="preserve"> and B</w:t>
      </w:r>
      <w:r>
        <w:rPr>
          <w:i/>
          <w:iCs/>
          <w:szCs w:val="24"/>
          <w:vertAlign w:val="subscript"/>
        </w:rPr>
        <w:t>TVF</w:t>
      </w:r>
      <w:r>
        <w:rPr>
          <w:i/>
          <w:iCs/>
          <w:szCs w:val="24"/>
        </w:rPr>
        <w:t xml:space="preserve"> </w:t>
      </w:r>
      <w:r>
        <w:rPr>
          <w:szCs w:val="24"/>
        </w:rPr>
        <w:t>(Fig. 9) thus indicates that the SiO</w:t>
      </w:r>
      <w:r>
        <w:rPr>
          <w:szCs w:val="24"/>
          <w:vertAlign w:val="subscript"/>
        </w:rPr>
        <w:t>2</w:t>
      </w:r>
      <w:r>
        <w:rPr>
          <w:szCs w:val="24"/>
        </w:rPr>
        <w:t>-Al</w:t>
      </w:r>
      <w:r>
        <w:rPr>
          <w:szCs w:val="24"/>
          <w:vertAlign w:val="subscript"/>
        </w:rPr>
        <w:t>2</w:t>
      </w:r>
      <w:r>
        <w:rPr>
          <w:szCs w:val="24"/>
        </w:rPr>
        <w:t>O</w:t>
      </w:r>
      <w:r>
        <w:rPr>
          <w:szCs w:val="24"/>
          <w:vertAlign w:val="subscript"/>
        </w:rPr>
        <w:t>3</w:t>
      </w:r>
      <w:r>
        <w:rPr>
          <w:szCs w:val="24"/>
        </w:rPr>
        <w:t xml:space="preserve"> aluminosilicate network connectivity and topology mostly controls those energy barriers. This may explain the correlation between the network topology as quantified by </w:t>
      </w:r>
      <w:proofErr w:type="spellStart"/>
      <w:r>
        <w:rPr>
          <w:i/>
          <w:iCs/>
          <w:szCs w:val="24"/>
        </w:rPr>
        <w:t>R</w:t>
      </w:r>
      <w:r>
        <w:rPr>
          <w:i/>
          <w:iCs/>
          <w:szCs w:val="24"/>
          <w:vertAlign w:val="subscript"/>
        </w:rPr>
        <w:t>Raman</w:t>
      </w:r>
      <w:proofErr w:type="spellEnd"/>
      <w:r>
        <w:rPr>
          <w:szCs w:val="24"/>
        </w:rPr>
        <w:t xml:space="preserve"> and the glass transition temperature of aluminosilicate melts, discussed previously (Figs. 8, 9).</w:t>
      </w:r>
      <w:r>
        <w:rPr>
          <w:rFonts w:ascii="Times New Roman" w:hAnsi="Times New Roman"/>
          <w:szCs w:val="24"/>
        </w:rPr>
        <w:t xml:space="preserve"> </w:t>
      </w:r>
    </w:p>
    <w:p w14:paraId="6E5031A8" w14:textId="77777777" w:rsidR="007D7A6B" w:rsidRDefault="007D7A6B">
      <w:pPr>
        <w:pStyle w:val="Texteprformat"/>
        <w:rPr>
          <w:rFonts w:ascii="Times New Roman" w:hAnsi="Times New Roman"/>
          <w:szCs w:val="24"/>
        </w:rPr>
      </w:pPr>
    </w:p>
    <w:p w14:paraId="158DE15C" w14:textId="77777777" w:rsidR="007D7A6B" w:rsidRDefault="0070608F">
      <w:pPr>
        <w:pStyle w:val="Texteprformat"/>
        <w:rPr>
          <w:rFonts w:ascii="Times New Roman" w:hAnsi="Times New Roman"/>
          <w:szCs w:val="24"/>
        </w:rPr>
      </w:pPr>
      <w:r>
        <w:rPr>
          <w:szCs w:val="24"/>
        </w:rPr>
        <w:t xml:space="preserve">Properties that are the denominator in </w:t>
      </w:r>
      <w:proofErr w:type="spellStart"/>
      <w:r>
        <w:rPr>
          <w:szCs w:val="24"/>
        </w:rPr>
        <w:t>eqs</w:t>
      </w:r>
      <w:proofErr w:type="spellEnd"/>
      <w:r>
        <w:rPr>
          <w:szCs w:val="24"/>
        </w:rPr>
        <w:t xml:space="preserve">. 1 to 5 show more complex correlations between themselves, and with other variables (Fig. 9). A generally strong correlation is observed </w:t>
      </w:r>
      <w:r>
        <w:rPr>
          <w:szCs w:val="24"/>
        </w:rPr>
        <w:lastRenderedPageBreak/>
        <w:t xml:space="preserve">between variables at the denominator of </w:t>
      </w:r>
      <w:proofErr w:type="spellStart"/>
      <w:r>
        <w:rPr>
          <w:szCs w:val="24"/>
        </w:rPr>
        <w:t>eqs</w:t>
      </w:r>
      <w:proofErr w:type="spellEnd"/>
      <w:r>
        <w:rPr>
          <w:szCs w:val="24"/>
        </w:rPr>
        <w:t xml:space="preserve">. 1 to 5 and the pre-exponential terms reflecting high temperature viscosity limits, namely </w:t>
      </w:r>
      <w:r>
        <w:rPr>
          <w:i/>
          <w:iCs/>
          <w:szCs w:val="24"/>
        </w:rPr>
        <w:t>A</w:t>
      </w:r>
      <w:r>
        <w:rPr>
          <w:i/>
          <w:iCs/>
          <w:szCs w:val="24"/>
          <w:vertAlign w:val="subscript"/>
        </w:rPr>
        <w:t>TVF</w:t>
      </w:r>
      <w:r>
        <w:rPr>
          <w:szCs w:val="24"/>
        </w:rPr>
        <w:t xml:space="preserve">, </w:t>
      </w:r>
      <w:proofErr w:type="gramStart"/>
      <w:r>
        <w:rPr>
          <w:i/>
          <w:iCs/>
          <w:szCs w:val="24"/>
        </w:rPr>
        <w:t>A</w:t>
      </w:r>
      <w:r>
        <w:rPr>
          <w:i/>
          <w:iCs/>
          <w:szCs w:val="24"/>
          <w:vertAlign w:val="subscript"/>
        </w:rPr>
        <w:t>AM</w:t>
      </w:r>
      <w:r>
        <w:rPr>
          <w:szCs w:val="24"/>
        </w:rPr>
        <w:t xml:space="preserve">,  </w:t>
      </w:r>
      <w:r>
        <w:rPr>
          <w:i/>
          <w:iCs/>
          <w:szCs w:val="24"/>
        </w:rPr>
        <w:t>A</w:t>
      </w:r>
      <w:r>
        <w:rPr>
          <w:i/>
          <w:iCs/>
          <w:szCs w:val="24"/>
          <w:vertAlign w:val="subscript"/>
        </w:rPr>
        <w:t>FV</w:t>
      </w:r>
      <w:proofErr w:type="gramEnd"/>
      <w:r>
        <w:rPr>
          <w:szCs w:val="24"/>
        </w:rPr>
        <w:t xml:space="preserve"> and </w:t>
      </w:r>
      <w:r>
        <w:rPr>
          <w:i/>
          <w:iCs/>
          <w:szCs w:val="24"/>
        </w:rPr>
        <w:t>A</w:t>
      </w:r>
      <w:r>
        <w:rPr>
          <w:i/>
          <w:iCs/>
          <w:szCs w:val="24"/>
          <w:vertAlign w:val="subscript"/>
        </w:rPr>
        <w:t xml:space="preserve">e </w:t>
      </w:r>
      <w:r>
        <w:rPr>
          <w:szCs w:val="24"/>
        </w:rPr>
        <w:t xml:space="preserve">(Fig. 9). For example, </w:t>
      </w:r>
      <w:proofErr w:type="spellStart"/>
      <w:r>
        <w:rPr>
          <w:szCs w:val="24"/>
        </w:rPr>
        <w:t>r</w:t>
      </w:r>
      <w:r>
        <w:rPr>
          <w:szCs w:val="24"/>
          <w:vertAlign w:val="subscript"/>
        </w:rPr>
        <w:t>s</w:t>
      </w:r>
      <w:proofErr w:type="spellEnd"/>
      <w:r>
        <w:rPr>
          <w:szCs w:val="24"/>
        </w:rPr>
        <w:t xml:space="preserve"> = -0.93 for the correlation between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 xml:space="preserve">and </w:t>
      </w:r>
      <w:r>
        <w:rPr>
          <w:i/>
          <w:iCs/>
          <w:szCs w:val="24"/>
        </w:rPr>
        <w:t>A</w:t>
      </w:r>
      <w:r>
        <w:rPr>
          <w:i/>
          <w:iCs/>
          <w:szCs w:val="24"/>
          <w:vertAlign w:val="subscript"/>
        </w:rPr>
        <w:t>e</w:t>
      </w:r>
      <w:r>
        <w:rPr>
          <w:szCs w:val="24"/>
        </w:rPr>
        <w:t xml:space="preserve">, </w:t>
      </w:r>
      <w:proofErr w:type="spellStart"/>
      <w:r>
        <w:rPr>
          <w:szCs w:val="24"/>
        </w:rPr>
        <w:t>r</w:t>
      </w:r>
      <w:r>
        <w:rPr>
          <w:szCs w:val="24"/>
          <w:vertAlign w:val="subscript"/>
        </w:rPr>
        <w:t>s</w:t>
      </w:r>
      <w:proofErr w:type="spellEnd"/>
      <w:r>
        <w:rPr>
          <w:szCs w:val="24"/>
        </w:rPr>
        <w:t xml:space="preserve"> = -0.981 for the correlation between </w:t>
      </w:r>
      <w:r>
        <w:rPr>
          <w:i/>
          <w:iCs/>
          <w:szCs w:val="24"/>
        </w:rPr>
        <w:t>C</w:t>
      </w:r>
      <w:r>
        <w:rPr>
          <w:i/>
          <w:iCs/>
          <w:szCs w:val="24"/>
          <w:vertAlign w:val="subscript"/>
        </w:rPr>
        <w:t>TVF</w:t>
      </w:r>
      <w:r>
        <w:rPr>
          <w:szCs w:val="24"/>
        </w:rPr>
        <w:t xml:space="preserve"> and </w:t>
      </w:r>
      <w:r>
        <w:rPr>
          <w:i/>
          <w:iCs/>
          <w:szCs w:val="24"/>
        </w:rPr>
        <w:t>A</w:t>
      </w:r>
      <w:r>
        <w:rPr>
          <w:i/>
          <w:iCs/>
          <w:szCs w:val="24"/>
          <w:vertAlign w:val="subscript"/>
        </w:rPr>
        <w:t>TVF</w:t>
      </w:r>
      <w:r>
        <w:rPr>
          <w:szCs w:val="24"/>
        </w:rPr>
        <w:t xml:space="preserve">, and </w:t>
      </w:r>
      <w:proofErr w:type="spellStart"/>
      <w:r>
        <w:rPr>
          <w:szCs w:val="24"/>
        </w:rPr>
        <w:t>r</w:t>
      </w:r>
      <w:r>
        <w:rPr>
          <w:szCs w:val="24"/>
          <w:vertAlign w:val="subscript"/>
        </w:rPr>
        <w:t>s</w:t>
      </w:r>
      <w:proofErr w:type="spellEnd"/>
      <w:r>
        <w:rPr>
          <w:szCs w:val="24"/>
        </w:rPr>
        <w:t xml:space="preserve"> = 0.94 for that between </w:t>
      </w:r>
      <w:r>
        <w:rPr>
          <w:i/>
          <w:iCs/>
          <w:szCs w:val="24"/>
        </w:rPr>
        <w:t>A</w:t>
      </w:r>
      <w:r>
        <w:rPr>
          <w:i/>
          <w:iCs/>
          <w:szCs w:val="24"/>
          <w:vertAlign w:val="subscript"/>
        </w:rPr>
        <w:t>AM</w:t>
      </w:r>
      <w:r>
        <w:rPr>
          <w:i/>
          <w:iCs/>
          <w:szCs w:val="24"/>
        </w:rPr>
        <w:t xml:space="preserve"> </w:t>
      </w:r>
      <w:r>
        <w:rPr>
          <w:szCs w:val="24"/>
        </w:rPr>
        <w:t xml:space="preserve">and the fragility </w:t>
      </w:r>
      <w:r>
        <w:rPr>
          <w:i/>
          <w:iCs/>
          <w:szCs w:val="24"/>
        </w:rPr>
        <w:t>m.</w:t>
      </w:r>
      <w:r>
        <w:rPr>
          <w:szCs w:val="24"/>
        </w:rPr>
        <w:t xml:space="preserve"> This reflects a numerical correlation between the pre-exponential terms and the denominators of viscosity equations 1-5. A way to avoid such correlations, which can bias calculations, is to set the </w:t>
      </w:r>
      <w:r>
        <w:rPr>
          <w:i/>
          <w:iCs/>
          <w:szCs w:val="24"/>
        </w:rPr>
        <w:t>A</w:t>
      </w:r>
      <w:r>
        <w:rPr>
          <w:i/>
          <w:iCs/>
          <w:szCs w:val="24"/>
          <w:vertAlign w:val="subscript"/>
        </w:rPr>
        <w:t>TVF</w:t>
      </w:r>
      <w:r>
        <w:rPr>
          <w:szCs w:val="24"/>
        </w:rPr>
        <w:t xml:space="preserve">, </w:t>
      </w:r>
      <w:proofErr w:type="gramStart"/>
      <w:r>
        <w:rPr>
          <w:i/>
          <w:iCs/>
          <w:szCs w:val="24"/>
        </w:rPr>
        <w:t>A</w:t>
      </w:r>
      <w:r>
        <w:rPr>
          <w:i/>
          <w:iCs/>
          <w:szCs w:val="24"/>
          <w:vertAlign w:val="subscript"/>
        </w:rPr>
        <w:t>AM</w:t>
      </w:r>
      <w:r>
        <w:rPr>
          <w:szCs w:val="24"/>
        </w:rPr>
        <w:t xml:space="preserve">,  </w:t>
      </w:r>
      <w:r>
        <w:rPr>
          <w:i/>
          <w:iCs/>
          <w:szCs w:val="24"/>
        </w:rPr>
        <w:t>A</w:t>
      </w:r>
      <w:r>
        <w:rPr>
          <w:i/>
          <w:iCs/>
          <w:szCs w:val="24"/>
          <w:vertAlign w:val="subscript"/>
        </w:rPr>
        <w:t>FV</w:t>
      </w:r>
      <w:proofErr w:type="gramEnd"/>
      <w:r>
        <w:rPr>
          <w:szCs w:val="24"/>
        </w:rPr>
        <w:t xml:space="preserve"> and </w:t>
      </w:r>
      <w:r>
        <w:rPr>
          <w:i/>
          <w:iCs/>
          <w:szCs w:val="24"/>
        </w:rPr>
        <w:t>A</w:t>
      </w:r>
      <w:r>
        <w:rPr>
          <w:i/>
          <w:iCs/>
          <w:szCs w:val="24"/>
          <w:vertAlign w:val="subscript"/>
        </w:rPr>
        <w:t xml:space="preserve">e  </w:t>
      </w:r>
      <w:r>
        <w:rPr>
          <w:szCs w:val="24"/>
        </w:rPr>
        <w:t xml:space="preserve">pre-exponential terms to composition-independent values. Such practice agrees with the general idea that there is a common high temperature viscosity limit </w:t>
      </w:r>
      <w:bookmarkStart w:id="307" w:name="ZOTERO_BREF_TAtc4CV2EDl4"/>
      <w:r>
        <w:rPr>
          <w:szCs w:val="24"/>
        </w:rPr>
        <w:t>(</w:t>
      </w:r>
      <w:proofErr w:type="spellStart"/>
      <w:r>
        <w:rPr>
          <w:szCs w:val="24"/>
        </w:rPr>
        <w:t>Persikov</w:t>
      </w:r>
      <w:proofErr w:type="spellEnd"/>
      <w:r>
        <w:rPr>
          <w:szCs w:val="24"/>
        </w:rPr>
        <w:t>, 1991; Russell et al., 2003; Giordano et al., 2008; Russell and Giordano, 2017)</w:t>
      </w:r>
      <w:bookmarkEnd w:id="307"/>
      <w:r>
        <w:rPr>
          <w:szCs w:val="24"/>
        </w:rPr>
        <w:t xml:space="preserve">. However, this can be questioned for alkali aluminosilicate melts. Indeed, the study of Robert et al. </w:t>
      </w:r>
      <w:bookmarkStart w:id="308" w:name="ZOTERO_BREF_6fOuDIQI3jai"/>
      <w:r>
        <w:rPr>
          <w:szCs w:val="24"/>
        </w:rPr>
        <w:t>(2019)</w:t>
      </w:r>
      <w:bookmarkEnd w:id="308"/>
      <w:r>
        <w:t xml:space="preserve"> suggests that, for </w:t>
      </w:r>
      <w:r>
        <w:rPr>
          <w:szCs w:val="24"/>
        </w:rPr>
        <w:t xml:space="preserve">alkali tectosilicate melts, </w:t>
      </w:r>
      <w:r>
        <w:rPr>
          <w:i/>
          <w:iCs/>
          <w:szCs w:val="24"/>
        </w:rPr>
        <w:t>A</w:t>
      </w:r>
      <w:r>
        <w:rPr>
          <w:i/>
          <w:iCs/>
          <w:szCs w:val="24"/>
          <w:vertAlign w:val="subscript"/>
        </w:rPr>
        <w:t>e</w:t>
      </w:r>
      <w:r>
        <w:rPr>
          <w:szCs w:val="24"/>
        </w:rPr>
        <w:t xml:space="preserve"> could vary as a function of the melt Al/Si ratio. This agrees with earlier findings of </w:t>
      </w:r>
      <w:proofErr w:type="spellStart"/>
      <w:r>
        <w:rPr>
          <w:szCs w:val="24"/>
        </w:rPr>
        <w:t>Toplis</w:t>
      </w:r>
      <w:proofErr w:type="spellEnd"/>
      <w:r>
        <w:rPr>
          <w:szCs w:val="24"/>
        </w:rPr>
        <w:t xml:space="preserve"> </w:t>
      </w:r>
      <w:bookmarkStart w:id="309" w:name="ZOTERO_BREF_QpPgh8ZLtLR9"/>
      <w:r>
        <w:rPr>
          <w:szCs w:val="24"/>
        </w:rPr>
        <w:t>(1998)</w:t>
      </w:r>
      <w:bookmarkEnd w:id="309"/>
      <w:r>
        <w:rPr>
          <w:szCs w:val="24"/>
        </w:rPr>
        <w:t xml:space="preserve">, who showed that </w:t>
      </w:r>
      <w:r>
        <w:rPr>
          <w:i/>
          <w:iCs/>
          <w:szCs w:val="24"/>
        </w:rPr>
        <w:t>A</w:t>
      </w:r>
      <w:r>
        <w:rPr>
          <w:i/>
          <w:iCs/>
          <w:szCs w:val="24"/>
          <w:vertAlign w:val="subscript"/>
        </w:rPr>
        <w:t>e</w:t>
      </w:r>
      <w:r>
        <w:rPr>
          <w:szCs w:val="24"/>
        </w:rPr>
        <w:t xml:space="preserve"> actually varies as a function of the ratio B</w:t>
      </w:r>
      <w:r>
        <w:rPr>
          <w:szCs w:val="24"/>
          <w:vertAlign w:val="subscript"/>
        </w:rPr>
        <w:t>e</w:t>
      </w:r>
      <w:r>
        <w:rPr>
          <w:szCs w:val="24"/>
        </w:rPr>
        <w:t>/(</w:t>
      </w:r>
      <w:proofErr w:type="spellStart"/>
      <w:r>
        <w:rPr>
          <w:szCs w:val="24"/>
        </w:rPr>
        <w:t>Al+Si</w:t>
      </w:r>
      <w:proofErr w:type="spellEnd"/>
      <w:r>
        <w:rPr>
          <w:szCs w:val="24"/>
        </w:rPr>
        <w:t xml:space="preserve">) for various alkali and </w:t>
      </w:r>
      <w:proofErr w:type="gramStart"/>
      <w:r>
        <w:rPr>
          <w:szCs w:val="24"/>
        </w:rPr>
        <w:t>alkaline-earth</w:t>
      </w:r>
      <w:proofErr w:type="gramEnd"/>
      <w:r>
        <w:rPr>
          <w:szCs w:val="24"/>
        </w:rPr>
        <w:t xml:space="preserve"> melt compositions. In the present model, </w:t>
      </w:r>
      <w:r>
        <w:rPr>
          <w:i/>
          <w:iCs/>
          <w:szCs w:val="24"/>
        </w:rPr>
        <w:t>A</w:t>
      </w:r>
      <w:r>
        <w:rPr>
          <w:i/>
          <w:iCs/>
          <w:szCs w:val="24"/>
          <w:vertAlign w:val="subscript"/>
        </w:rPr>
        <w:t>TVF</w:t>
      </w:r>
      <w:r>
        <w:rPr>
          <w:szCs w:val="24"/>
        </w:rPr>
        <w:t xml:space="preserve">, </w:t>
      </w:r>
      <w:r>
        <w:rPr>
          <w:i/>
          <w:iCs/>
          <w:szCs w:val="24"/>
        </w:rPr>
        <w:t>A</w:t>
      </w:r>
      <w:r>
        <w:rPr>
          <w:i/>
          <w:iCs/>
          <w:szCs w:val="24"/>
          <w:vertAlign w:val="subscript"/>
        </w:rPr>
        <w:t>e</w:t>
      </w:r>
      <w:r>
        <w:rPr>
          <w:i/>
          <w:iCs/>
          <w:szCs w:val="24"/>
        </w:rPr>
        <w:t>, A</w:t>
      </w:r>
      <w:r>
        <w:rPr>
          <w:i/>
          <w:iCs/>
          <w:szCs w:val="24"/>
          <w:vertAlign w:val="subscript"/>
        </w:rPr>
        <w:t>FV</w:t>
      </w:r>
      <w:r>
        <w:rPr>
          <w:i/>
          <w:iCs/>
          <w:szCs w:val="24"/>
        </w:rPr>
        <w:t xml:space="preserve"> </w:t>
      </w:r>
      <w:r>
        <w:rPr>
          <w:szCs w:val="24"/>
        </w:rPr>
        <w:t>or</w:t>
      </w:r>
      <w:r>
        <w:rPr>
          <w:i/>
          <w:iCs/>
          <w:szCs w:val="24"/>
        </w:rPr>
        <w:t xml:space="preserve"> A</w:t>
      </w:r>
      <w:r>
        <w:rPr>
          <w:i/>
          <w:iCs/>
          <w:szCs w:val="24"/>
          <w:vertAlign w:val="subscript"/>
        </w:rPr>
        <w:t>AM</w:t>
      </w:r>
      <w:r>
        <w:rPr>
          <w:i/>
          <w:iCs/>
          <w:szCs w:val="24"/>
        </w:rPr>
        <w:t xml:space="preserve"> </w:t>
      </w:r>
      <w:r>
        <w:rPr>
          <w:szCs w:val="24"/>
        </w:rPr>
        <w:t xml:space="preserve">are allowed to vary with melt composition, such that we can check if the model corroborate the findings of Robert et al. </w:t>
      </w:r>
      <w:bookmarkStart w:id="310" w:name="ZOTERO_BREF_6fOuDIQI3jai1"/>
      <w:r>
        <w:rPr>
          <w:szCs w:val="24"/>
        </w:rPr>
        <w:t>(2019)</w:t>
      </w:r>
      <w:bookmarkEnd w:id="310"/>
      <w:r>
        <w:rPr>
          <w:szCs w:val="24"/>
        </w:rPr>
        <w:t xml:space="preserve"> and </w:t>
      </w:r>
      <w:proofErr w:type="spellStart"/>
      <w:r>
        <w:rPr>
          <w:szCs w:val="24"/>
        </w:rPr>
        <w:t>Toplis</w:t>
      </w:r>
      <w:proofErr w:type="spellEnd"/>
      <w:r>
        <w:rPr>
          <w:szCs w:val="24"/>
        </w:rPr>
        <w:t xml:space="preserve"> </w:t>
      </w:r>
      <w:bookmarkStart w:id="311" w:name="ZOTERO_BREF_QpPgh8ZLtLR91"/>
      <w:r>
        <w:rPr>
          <w:szCs w:val="24"/>
        </w:rPr>
        <w:t>(1998)</w:t>
      </w:r>
      <w:bookmarkEnd w:id="311"/>
      <w:r>
        <w:rPr>
          <w:szCs w:val="24"/>
          <w:u w:val="dash"/>
        </w:rPr>
        <w:t>.</w:t>
      </w:r>
      <w:r>
        <w:rPr>
          <w:szCs w:val="24"/>
        </w:rPr>
        <w:t xml:space="preserve"> In Figure 10a, we observe that, for compositions covering a wide compositional field of the glass forming domain (see inset in Fig. 10b), values of </w:t>
      </w:r>
      <w:r>
        <w:rPr>
          <w:i/>
          <w:iCs/>
          <w:szCs w:val="24"/>
        </w:rPr>
        <w:t>A</w:t>
      </w:r>
      <w:r>
        <w:rPr>
          <w:i/>
          <w:iCs/>
          <w:szCs w:val="24"/>
          <w:vertAlign w:val="subscript"/>
        </w:rPr>
        <w:t>e</w:t>
      </w:r>
      <w:r>
        <w:rPr>
          <w:i/>
          <w:iCs/>
          <w:szCs w:val="24"/>
        </w:rPr>
        <w:t xml:space="preserve"> </w:t>
      </w:r>
      <w:r>
        <w:rPr>
          <w:szCs w:val="24"/>
        </w:rPr>
        <w:t xml:space="preserve">range between ~ -1.0 and ~ -2.5 log </w:t>
      </w:r>
      <w:proofErr w:type="spellStart"/>
      <w:r>
        <w:rPr>
          <w:szCs w:val="24"/>
        </w:rPr>
        <w:t>Pa·s</w:t>
      </w:r>
      <w:proofErr w:type="spellEnd"/>
      <w:r>
        <w:rPr>
          <w:szCs w:val="24"/>
        </w:rPr>
        <w:t xml:space="preserve">, those of </w:t>
      </w:r>
      <w:r>
        <w:rPr>
          <w:i/>
          <w:iCs/>
          <w:szCs w:val="24"/>
        </w:rPr>
        <w:t>A</w:t>
      </w:r>
      <w:r>
        <w:rPr>
          <w:i/>
          <w:iCs/>
          <w:szCs w:val="24"/>
          <w:vertAlign w:val="subscript"/>
        </w:rPr>
        <w:t>FV</w:t>
      </w:r>
      <w:r>
        <w:rPr>
          <w:szCs w:val="24"/>
        </w:rPr>
        <w:t xml:space="preserve"> between ~ -2.0 and ~ -3.5 log </w:t>
      </w:r>
      <w:proofErr w:type="spellStart"/>
      <w:r>
        <w:rPr>
          <w:szCs w:val="24"/>
        </w:rPr>
        <w:t>Pa·s</w:t>
      </w:r>
      <w:proofErr w:type="spellEnd"/>
      <w:r>
        <w:rPr>
          <w:szCs w:val="24"/>
        </w:rPr>
        <w:t xml:space="preserve">, those of </w:t>
      </w:r>
      <w:r>
        <w:rPr>
          <w:i/>
          <w:iCs/>
          <w:szCs w:val="24"/>
        </w:rPr>
        <w:t>A</w:t>
      </w:r>
      <w:r>
        <w:rPr>
          <w:i/>
          <w:iCs/>
          <w:szCs w:val="24"/>
          <w:vertAlign w:val="subscript"/>
        </w:rPr>
        <w:t>AM</w:t>
      </w:r>
      <w:r>
        <w:rPr>
          <w:szCs w:val="24"/>
        </w:rPr>
        <w:t xml:space="preserve"> between ~ -0.2 and ~ -1.0 log </w:t>
      </w:r>
      <w:proofErr w:type="spellStart"/>
      <w:r>
        <w:rPr>
          <w:szCs w:val="24"/>
        </w:rPr>
        <w:t>Pa·s</w:t>
      </w:r>
      <w:proofErr w:type="spellEnd"/>
      <w:r>
        <w:rPr>
          <w:szCs w:val="24"/>
        </w:rPr>
        <w:t xml:space="preserve">, and those of </w:t>
      </w:r>
      <w:r>
        <w:rPr>
          <w:i/>
          <w:iCs/>
          <w:szCs w:val="24"/>
        </w:rPr>
        <w:t>A</w:t>
      </w:r>
      <w:r>
        <w:rPr>
          <w:i/>
          <w:iCs/>
          <w:szCs w:val="24"/>
          <w:vertAlign w:val="subscript"/>
        </w:rPr>
        <w:t xml:space="preserve">TVF </w:t>
      </w:r>
      <w:r>
        <w:rPr>
          <w:szCs w:val="24"/>
        </w:rPr>
        <w:t xml:space="preserve">between ~ -6.0 and -4.0 log </w:t>
      </w:r>
      <w:proofErr w:type="spellStart"/>
      <w:r>
        <w:rPr>
          <w:szCs w:val="24"/>
        </w:rPr>
        <w:t>Pa·s</w:t>
      </w:r>
      <w:proofErr w:type="spellEnd"/>
      <w:r>
        <w:rPr>
          <w:szCs w:val="24"/>
        </w:rPr>
        <w:t xml:space="preserve">. The distributions of those parameters are asymmetric and complex. </w:t>
      </w:r>
      <w:r>
        <w:rPr>
          <w:i/>
          <w:iCs/>
          <w:szCs w:val="24"/>
        </w:rPr>
        <w:t>A</w:t>
      </w:r>
      <w:r>
        <w:rPr>
          <w:i/>
          <w:iCs/>
          <w:szCs w:val="24"/>
          <w:vertAlign w:val="subscript"/>
        </w:rPr>
        <w:t>e</w:t>
      </w:r>
      <w:r>
        <w:rPr>
          <w:szCs w:val="24"/>
        </w:rPr>
        <w:t xml:space="preserve"> and </w:t>
      </w:r>
      <w:r>
        <w:rPr>
          <w:i/>
          <w:iCs/>
          <w:szCs w:val="24"/>
        </w:rPr>
        <w:t>A</w:t>
      </w:r>
      <w:r>
        <w:rPr>
          <w:i/>
          <w:iCs/>
          <w:szCs w:val="24"/>
          <w:vertAlign w:val="subscript"/>
        </w:rPr>
        <w:t xml:space="preserve">TVF </w:t>
      </w:r>
      <w:r>
        <w:rPr>
          <w:szCs w:val="24"/>
        </w:rPr>
        <w:t xml:space="preserve">clearly are trimodal, while </w:t>
      </w:r>
      <w:r>
        <w:rPr>
          <w:i/>
          <w:iCs/>
          <w:szCs w:val="24"/>
        </w:rPr>
        <w:t>A</w:t>
      </w:r>
      <w:r>
        <w:rPr>
          <w:i/>
          <w:iCs/>
          <w:szCs w:val="24"/>
          <w:vertAlign w:val="subscript"/>
        </w:rPr>
        <w:t>FV</w:t>
      </w:r>
      <w:r>
        <w:rPr>
          <w:i/>
          <w:iCs/>
          <w:szCs w:val="24"/>
        </w:rPr>
        <w:t xml:space="preserve"> </w:t>
      </w:r>
      <w:r>
        <w:rPr>
          <w:szCs w:val="24"/>
        </w:rPr>
        <w:t>and</w:t>
      </w:r>
      <w:r>
        <w:rPr>
          <w:i/>
          <w:iCs/>
          <w:szCs w:val="24"/>
        </w:rPr>
        <w:t xml:space="preserve"> A</w:t>
      </w:r>
      <w:r>
        <w:rPr>
          <w:i/>
          <w:iCs/>
          <w:szCs w:val="24"/>
          <w:vertAlign w:val="subscript"/>
        </w:rPr>
        <w:t>AM</w:t>
      </w:r>
      <w:r>
        <w:rPr>
          <w:i/>
          <w:iCs/>
          <w:szCs w:val="24"/>
        </w:rPr>
        <w:t xml:space="preserve"> </w:t>
      </w:r>
      <w:r>
        <w:rPr>
          <w:szCs w:val="24"/>
        </w:rPr>
        <w:t xml:space="preserve">distributions are asymmetric and present sharp terminations on one of their side. This suggests the existence of complex </w:t>
      </w:r>
      <w:r>
        <w:rPr>
          <w:szCs w:val="24"/>
        </w:rPr>
        <w:lastRenderedPageBreak/>
        <w:t xml:space="preserve">compositional effects. Fig. 10b corroborates this idea, and actually the findings of Robert et al. </w:t>
      </w:r>
      <w:bookmarkStart w:id="312" w:name="ZOTERO_BREF_6fOuDIQI3jai11"/>
      <w:r>
        <w:rPr>
          <w:szCs w:val="24"/>
        </w:rPr>
        <w:t>(2019)</w:t>
      </w:r>
      <w:bookmarkEnd w:id="312"/>
      <w:r>
        <w:rPr>
          <w:szCs w:val="24"/>
        </w:rPr>
        <w:t xml:space="preserve">: there is a general effect of the melt Al/Si ratio on the value of </w:t>
      </w:r>
      <w:r>
        <w:rPr>
          <w:i/>
          <w:iCs/>
          <w:szCs w:val="24"/>
        </w:rPr>
        <w:t>A</w:t>
      </w:r>
      <w:r>
        <w:rPr>
          <w:i/>
          <w:iCs/>
          <w:szCs w:val="24"/>
          <w:vertAlign w:val="subscript"/>
        </w:rPr>
        <w:t>e.</w:t>
      </w:r>
      <w:r>
        <w:rPr>
          <w:szCs w:val="24"/>
        </w:rPr>
        <w:t xml:space="preserve"> </w:t>
      </w:r>
      <w:r>
        <w:rPr>
          <w:i/>
          <w:iCs/>
          <w:szCs w:val="24"/>
        </w:rPr>
        <w:t>A</w:t>
      </w:r>
      <w:r>
        <w:rPr>
          <w:i/>
          <w:iCs/>
          <w:szCs w:val="24"/>
          <w:vertAlign w:val="subscript"/>
        </w:rPr>
        <w:t>FV</w:t>
      </w:r>
      <w:r>
        <w:rPr>
          <w:szCs w:val="24"/>
        </w:rPr>
        <w:t xml:space="preserve"> also shown variations that correlate, albeit in a complex manner, with Al/Si, while </w:t>
      </w:r>
      <w:r>
        <w:rPr>
          <w:i/>
          <w:iCs/>
          <w:szCs w:val="24"/>
        </w:rPr>
        <w:t>A</w:t>
      </w:r>
      <w:r>
        <w:rPr>
          <w:i/>
          <w:iCs/>
          <w:szCs w:val="24"/>
          <w:vertAlign w:val="subscript"/>
        </w:rPr>
        <w:t>AM</w:t>
      </w:r>
      <w:r>
        <w:rPr>
          <w:szCs w:val="24"/>
        </w:rPr>
        <w:t xml:space="preserve"> do not show systematic variations with Al/Si (not shown). Those results thus corroborate the suggestion that for melts in ternary and quaternary systems, the pre-exponential terms in </w:t>
      </w:r>
      <w:proofErr w:type="spellStart"/>
      <w:r>
        <w:rPr>
          <w:szCs w:val="24"/>
        </w:rPr>
        <w:t>eqs</w:t>
      </w:r>
      <w:proofErr w:type="spellEnd"/>
      <w:r>
        <w:rPr>
          <w:szCs w:val="24"/>
        </w:rPr>
        <w:t>. 1 and 2 may depend on compositions, and particularly on the Al and Si concentrations and ratios.</w:t>
      </w:r>
    </w:p>
    <w:p w14:paraId="7F0B4C7A" w14:textId="77777777" w:rsidR="007D7A6B" w:rsidRDefault="007D7A6B">
      <w:pPr>
        <w:pStyle w:val="Texteprformat"/>
        <w:rPr>
          <w:rFonts w:ascii="Times New Roman" w:hAnsi="Times New Roman"/>
          <w:szCs w:val="24"/>
        </w:rPr>
      </w:pPr>
    </w:p>
    <w:p w14:paraId="6F81DE27" w14:textId="77777777" w:rsidR="007D7A6B" w:rsidRDefault="0070608F">
      <w:pPr>
        <w:pStyle w:val="SMSubheading"/>
        <w:rPr>
          <w:b/>
          <w:bCs/>
          <w:i/>
          <w:iCs/>
          <w:u w:val="none"/>
        </w:rPr>
      </w:pPr>
      <w:r>
        <w:rPr>
          <w:b/>
          <w:bCs/>
          <w:i/>
          <w:iCs/>
          <w:sz w:val="24"/>
          <w:szCs w:val="24"/>
          <w:u w:val="none"/>
        </w:rPr>
        <w:t>4.2 Links between the Adam-Gibbs and the Free Volume theories</w:t>
      </w:r>
    </w:p>
    <w:p w14:paraId="6434657E" w14:textId="229F6E01" w:rsidR="007D7A6B" w:rsidRDefault="0070608F">
      <w:pPr>
        <w:pStyle w:val="Paragraph"/>
        <w:ind w:firstLine="0"/>
      </w:pPr>
      <w:r>
        <w:rPr>
          <w:rFonts w:ascii="Calibri" w:hAnsi="Calibri"/>
        </w:rPr>
        <w:t xml:space="preserve">The above analysis highlighted important correlations between variables from different theories (Fig. 9). </w:t>
      </w:r>
      <w:ins w:id="313" w:author="VALENTINE, ANDREW" w:date="2021-03-10T21:18:00Z">
        <w:r w:rsidR="00C06779">
          <w:rPr>
            <w:rFonts w:ascii="Calibri" w:hAnsi="Calibri"/>
          </w:rPr>
          <w:t xml:space="preserve">The trans-theoretical character of </w:t>
        </w:r>
      </w:ins>
      <w:proofErr w:type="spellStart"/>
      <w:r>
        <w:rPr>
          <w:rFonts w:ascii="Calibri" w:hAnsi="Calibri"/>
        </w:rPr>
        <w:t>i</w:t>
      </w:r>
      <w:proofErr w:type="spellEnd"/>
      <w:r>
        <w:rPr>
          <w:rFonts w:ascii="Calibri" w:hAnsi="Calibri"/>
        </w:rPr>
        <w:t>-MELT allows</w:t>
      </w:r>
      <w:ins w:id="314" w:author="VALENTINE, ANDREW" w:date="2021-03-10T21:18:00Z">
        <w:r w:rsidR="00C06779">
          <w:rPr>
            <w:rFonts w:ascii="Calibri" w:hAnsi="Calibri"/>
          </w:rPr>
          <w:t xml:space="preserve"> us to</w:t>
        </w:r>
      </w:ins>
      <w:r>
        <w:rPr>
          <w:rFonts w:ascii="Calibri" w:hAnsi="Calibri"/>
        </w:rPr>
        <w:t xml:space="preserve"> go</w:t>
      </w:r>
      <w:del w:id="315" w:author="VALENTINE, ANDREW" w:date="2021-03-10T21:18:00Z">
        <w:r w:rsidDel="00C06779">
          <w:rPr>
            <w:rFonts w:ascii="Calibri" w:hAnsi="Calibri"/>
          </w:rPr>
          <w:delText>ing</w:delText>
        </w:r>
      </w:del>
      <w:r>
        <w:rPr>
          <w:rFonts w:ascii="Calibri" w:hAnsi="Calibri"/>
        </w:rPr>
        <w:t xml:space="preserve"> </w:t>
      </w:r>
      <w:del w:id="316" w:author="VALENTINE, ANDREW" w:date="2021-03-10T21:18:00Z">
        <w:r w:rsidDel="00C06779">
          <w:rPr>
            <w:rFonts w:ascii="Calibri" w:hAnsi="Calibri"/>
          </w:rPr>
          <w:delText xml:space="preserve">further as it is a trans-theoretical model, i.e. </w:delText>
        </w:r>
      </w:del>
      <w:ins w:id="317" w:author="VALENTINE, ANDREW" w:date="2021-03-10T21:18:00Z">
        <w:r w:rsidR="00C06779">
          <w:rPr>
            <w:rFonts w:ascii="Calibri" w:hAnsi="Calibri"/>
          </w:rPr>
          <w:t xml:space="preserve">further: </w:t>
        </w:r>
      </w:ins>
      <w:r>
        <w:rPr>
          <w:rFonts w:ascii="Calibri" w:hAnsi="Calibri"/>
        </w:rPr>
        <w:t>it allows</w:t>
      </w:r>
      <w:del w:id="318" w:author="VALENTINE, ANDREW" w:date="2021-03-10T21:18:00Z">
        <w:r w:rsidDel="00C06779">
          <w:rPr>
            <w:rFonts w:ascii="Calibri" w:hAnsi="Calibri"/>
          </w:rPr>
          <w:delText xml:space="preserve"> performing</w:delText>
        </w:r>
      </w:del>
      <w:r>
        <w:rPr>
          <w:rFonts w:ascii="Calibri" w:hAnsi="Calibri"/>
        </w:rPr>
        <w:t xml:space="preserve"> systematic inference for a given property using different theories and observ</w:t>
      </w:r>
      <w:ins w:id="319" w:author="VALENTINE, ANDREW" w:date="2021-03-10T21:18:00Z">
        <w:r w:rsidR="00C06779">
          <w:rPr>
            <w:rFonts w:ascii="Calibri" w:hAnsi="Calibri"/>
          </w:rPr>
          <w:t>ation of</w:t>
        </w:r>
      </w:ins>
      <w:del w:id="320" w:author="VALENTINE, ANDREW" w:date="2021-03-10T21:18:00Z">
        <w:r w:rsidDel="00C06779">
          <w:rPr>
            <w:rFonts w:ascii="Calibri" w:hAnsi="Calibri"/>
          </w:rPr>
          <w:delText>ing</w:delText>
        </w:r>
      </w:del>
      <w:r>
        <w:rPr>
          <w:rFonts w:ascii="Calibri" w:hAnsi="Calibri"/>
        </w:rPr>
        <w:t xml:space="preserve"> the relationship between the latent variables of </w:t>
      </w:r>
      <w:del w:id="321" w:author="VALENTINE, ANDREW" w:date="2021-03-10T21:19:00Z">
        <w:r w:rsidDel="00C06779">
          <w:rPr>
            <w:rFonts w:ascii="Calibri" w:hAnsi="Calibri"/>
          </w:rPr>
          <w:delText>the different</w:delText>
        </w:r>
      </w:del>
      <w:ins w:id="322" w:author="VALENTINE, ANDREW" w:date="2021-03-10T21:19:00Z">
        <w:r w:rsidR="00C06779">
          <w:rPr>
            <w:rFonts w:ascii="Calibri" w:hAnsi="Calibri"/>
          </w:rPr>
          <w:t>these</w:t>
        </w:r>
      </w:ins>
      <w:r>
        <w:rPr>
          <w:rFonts w:ascii="Calibri" w:hAnsi="Calibri"/>
        </w:rPr>
        <w:t xml:space="preserve"> theories. For example, </w:t>
      </w:r>
      <w:del w:id="323" w:author="VALENTINE, ANDREW" w:date="2021-03-10T21:19:00Z">
        <w:r w:rsidDel="00C06779">
          <w:rPr>
            <w:rFonts w:ascii="Calibri" w:hAnsi="Calibri"/>
          </w:rPr>
          <w:delText>this allows</w:delText>
        </w:r>
      </w:del>
      <w:ins w:id="324" w:author="VALENTINE, ANDREW" w:date="2021-03-10T21:19:00Z">
        <w:r w:rsidR="00C06779">
          <w:rPr>
            <w:rFonts w:ascii="Calibri" w:hAnsi="Calibri"/>
          </w:rPr>
          <w:t>one might</w:t>
        </w:r>
      </w:ins>
      <w:r>
        <w:rPr>
          <w:rFonts w:ascii="Calibri" w:hAnsi="Calibri"/>
        </w:rPr>
        <w:t xml:space="preserve"> explor</w:t>
      </w:r>
      <w:ins w:id="325" w:author="VALENTINE, ANDREW" w:date="2021-03-10T21:19:00Z">
        <w:r w:rsidR="00C06779">
          <w:rPr>
            <w:rFonts w:ascii="Calibri" w:hAnsi="Calibri"/>
          </w:rPr>
          <w:t xml:space="preserve">e </w:t>
        </w:r>
      </w:ins>
      <w:del w:id="326" w:author="VALENTINE, ANDREW" w:date="2021-03-10T21:19:00Z">
        <w:r w:rsidDel="00C06779">
          <w:rPr>
            <w:rFonts w:ascii="Calibri" w:hAnsi="Calibri"/>
          </w:rPr>
          <w:delText xml:space="preserve">ing </w:delText>
        </w:r>
      </w:del>
      <w:r>
        <w:rPr>
          <w:rFonts w:ascii="Calibri" w:hAnsi="Calibri"/>
        </w:rPr>
        <w:t xml:space="preserve">the links between the Adam-Gibbs and Free Volume theories, </w:t>
      </w:r>
      <w:proofErr w:type="gramStart"/>
      <w:r>
        <w:rPr>
          <w:rFonts w:ascii="Calibri" w:hAnsi="Calibri"/>
        </w:rPr>
        <w:t>and,</w:t>
      </w:r>
      <w:proofErr w:type="gramEnd"/>
      <w:r>
        <w:rPr>
          <w:rFonts w:ascii="Calibri" w:hAnsi="Calibri"/>
        </w:rPr>
        <w:t xml:space="preserve"> thus</w:t>
      </w:r>
      <w:ins w:id="327" w:author="VALENTINE, ANDREW" w:date="2021-03-10T21:19:00Z">
        <w:r w:rsidR="00C06779">
          <w:rPr>
            <w:rFonts w:ascii="Calibri" w:hAnsi="Calibri"/>
          </w:rPr>
          <w:t xml:space="preserve"> test</w:t>
        </w:r>
      </w:ins>
      <w:del w:id="328" w:author="VALENTINE, ANDREW" w:date="2021-03-10T21:19:00Z">
        <w:r w:rsidDel="00C06779">
          <w:rPr>
            <w:rFonts w:ascii="Calibri" w:hAnsi="Calibri"/>
          </w:rPr>
          <w:delText>, checking</w:delText>
        </w:r>
      </w:del>
      <w:r>
        <w:rPr>
          <w:rFonts w:ascii="Calibri" w:hAnsi="Calibri"/>
        </w:rPr>
        <w:t xml:space="preserve"> the proposition of Hodge </w:t>
      </w:r>
      <w:bookmarkStart w:id="329" w:name="ZOTERO_BREF_EqUJ0x3OxqLo"/>
      <w:r>
        <w:rPr>
          <w:rFonts w:ascii="Calibri" w:hAnsi="Calibri"/>
        </w:rPr>
        <w:t>(1994)</w:t>
      </w:r>
      <w:bookmarkEnd w:id="329"/>
      <w:r>
        <w:rPr>
          <w:rFonts w:ascii="Calibri" w:hAnsi="Calibri"/>
        </w:rPr>
        <w:t xml:space="preserve"> of building a Free Volume version of the Adam-Gibbs theory.</w:t>
      </w:r>
    </w:p>
    <w:p w14:paraId="49267F32" w14:textId="77777777" w:rsidR="007D7A6B" w:rsidRDefault="007D7A6B">
      <w:pPr>
        <w:pStyle w:val="Paragraph"/>
        <w:rPr>
          <w:rFonts w:ascii="Calibri" w:hAnsi="Calibri"/>
        </w:rPr>
      </w:pPr>
    </w:p>
    <w:p w14:paraId="64EA74A2" w14:textId="3BA920D6" w:rsidR="007D7A6B" w:rsidRDefault="0070608F">
      <w:pPr>
        <w:pStyle w:val="Paragraph"/>
        <w:spacing w:before="0" w:after="113"/>
        <w:ind w:firstLine="0"/>
      </w:pPr>
      <w:r>
        <w:rPr>
          <w:rFonts w:ascii="Calibri" w:hAnsi="Calibri"/>
        </w:rPr>
        <w:t xml:space="preserve">In the Free Volume theory, solid-like and liquid-like molecular cells are distinguished and separated by a critical volume, </w:t>
      </w:r>
      <w:bookmarkStart w:id="330" w:name="__DdeLink__33616_998215430"/>
      <w:r>
        <w:rPr>
          <w:i/>
        </w:rPr>
        <w:t>v</w:t>
      </w:r>
      <w:bookmarkEnd w:id="330"/>
      <w:r>
        <w:rPr>
          <w:i/>
          <w:vertAlign w:val="superscript"/>
        </w:rPr>
        <w:t>*</w:t>
      </w:r>
      <w:r>
        <w:rPr>
          <w:i/>
        </w:rPr>
        <w:t>.</w:t>
      </w:r>
      <w:r>
        <w:rPr>
          <w:rFonts w:ascii="Calibri" w:hAnsi="Calibri"/>
        </w:rPr>
        <w:t xml:space="preserve"> Viscous flow occurs via cooperative molecular movements between liquid-like cells. In the Adam-Gibbs theory, viscous flow occurs via cooperative motions of molecular segments of a size</w:t>
      </w:r>
      <w:r>
        <w:t xml:space="preserve"> </w:t>
      </w:r>
      <w:r>
        <w:rPr>
          <w:i/>
        </w:rPr>
        <w:t>z</w:t>
      </w:r>
      <w:r>
        <w:rPr>
          <w:i/>
          <w:vertAlign w:val="superscript"/>
        </w:rPr>
        <w:t>*</w:t>
      </w:r>
      <w:r>
        <w:rPr>
          <w:i/>
        </w:rPr>
        <w:t>(T)</w:t>
      </w:r>
      <w:r>
        <w:rPr>
          <w:rFonts w:ascii="Calibri" w:hAnsi="Calibri"/>
          <w:i/>
        </w:rPr>
        <w:t>,</w:t>
      </w:r>
      <w:r>
        <w:rPr>
          <w:rFonts w:ascii="Calibri" w:hAnsi="Calibri"/>
        </w:rPr>
        <w:t xml:space="preserve"> characterized by an </w:t>
      </w:r>
      <w:proofErr w:type="spellStart"/>
      <w:r>
        <w:rPr>
          <w:rFonts w:ascii="Calibri" w:hAnsi="Calibri"/>
        </w:rPr>
        <w:t>intrisic</w:t>
      </w:r>
      <w:proofErr w:type="spellEnd"/>
      <w:r>
        <w:rPr>
          <w:rFonts w:ascii="Calibri" w:hAnsi="Calibri"/>
        </w:rPr>
        <w:t xml:space="preserve"> entropy </w:t>
      </w:r>
      <w:r>
        <w:rPr>
          <w:i/>
        </w:rPr>
        <w:t>S</w:t>
      </w:r>
      <w:r>
        <w:rPr>
          <w:i/>
          <w:vertAlign w:val="subscript"/>
        </w:rPr>
        <w:t>c</w:t>
      </w:r>
      <w:r>
        <w:rPr>
          <w:i/>
          <w:vertAlign w:val="superscript"/>
        </w:rPr>
        <w:t>*</w:t>
      </w:r>
      <w:r>
        <w:rPr>
          <w:rFonts w:ascii="Calibri" w:hAnsi="Calibri"/>
        </w:rPr>
        <w:t>. The two theories thus share common philosophical underpinnings</w:t>
      </w:r>
      <w:ins w:id="331" w:author="VALENTINE, ANDREW" w:date="2021-03-11T10:51:00Z">
        <w:r w:rsidR="00F5654B">
          <w:rPr>
            <w:rFonts w:ascii="Calibri" w:hAnsi="Calibri"/>
          </w:rPr>
          <w:t xml:space="preserve">, including the important assumption </w:t>
        </w:r>
      </w:ins>
      <w:del w:id="332" w:author="VALENTINE, ANDREW" w:date="2021-03-11T10:51:00Z">
        <w:r w:rsidDel="00F5654B">
          <w:rPr>
            <w:rFonts w:ascii="Calibri" w:hAnsi="Calibri"/>
          </w:rPr>
          <w:delText xml:space="preserve">. An important one is </w:delText>
        </w:r>
      </w:del>
      <w:r>
        <w:rPr>
          <w:rFonts w:ascii="Calibri" w:hAnsi="Calibri"/>
        </w:rPr>
        <w:t xml:space="preserve">that viscous flow </w:t>
      </w:r>
      <w:del w:id="333" w:author="VALENTINE, ANDREW" w:date="2021-03-11T10:51:00Z">
        <w:r w:rsidDel="00F5654B">
          <w:rPr>
            <w:rFonts w:ascii="Calibri" w:hAnsi="Calibri"/>
          </w:rPr>
          <w:delText xml:space="preserve">is assumed to </w:delText>
        </w:r>
      </w:del>
      <w:r>
        <w:rPr>
          <w:rFonts w:ascii="Calibri" w:hAnsi="Calibri"/>
        </w:rPr>
        <w:t>occur</w:t>
      </w:r>
      <w:ins w:id="334" w:author="VALENTINE, ANDREW" w:date="2021-03-11T10:51:00Z">
        <w:r w:rsidR="00F5654B">
          <w:rPr>
            <w:rFonts w:ascii="Calibri" w:hAnsi="Calibri"/>
          </w:rPr>
          <w:t>s</w:t>
        </w:r>
      </w:ins>
      <w:r>
        <w:rPr>
          <w:rFonts w:ascii="Calibri" w:hAnsi="Calibri"/>
        </w:rPr>
        <w:t xml:space="preserve"> via cooperative movements of molecular entities in the melt. This </w:t>
      </w:r>
      <w:r>
        <w:rPr>
          <w:rFonts w:ascii="Calibri" w:hAnsi="Calibri"/>
        </w:rPr>
        <w:lastRenderedPageBreak/>
        <w:t xml:space="preserve">relationship can be recognized upon consideration of the parameters of </w:t>
      </w:r>
      <w:proofErr w:type="spellStart"/>
      <w:r>
        <w:rPr>
          <w:rFonts w:ascii="Calibri" w:hAnsi="Calibri"/>
        </w:rPr>
        <w:t>eqs</w:t>
      </w:r>
      <w:proofErr w:type="spellEnd"/>
      <w:r>
        <w:rPr>
          <w:rFonts w:ascii="Calibri" w:hAnsi="Calibri"/>
        </w:rPr>
        <w:t xml:space="preserve">. 1 and 2. Indeed, </w:t>
      </w:r>
      <w:r>
        <w:rPr>
          <w:rFonts w:ascii="Calibri" w:hAnsi="Calibri"/>
          <w:i/>
        </w:rPr>
        <w:t>B</w:t>
      </w:r>
      <w:r>
        <w:rPr>
          <w:rFonts w:ascii="Calibri" w:hAnsi="Calibri"/>
          <w:i/>
          <w:vertAlign w:val="subscript"/>
        </w:rPr>
        <w:t xml:space="preserve">FV </w:t>
      </w:r>
      <w:r>
        <w:rPr>
          <w:rFonts w:ascii="Calibri" w:hAnsi="Calibri"/>
        </w:rPr>
        <w:t>embeds some structural information because it depends on</w:t>
      </w:r>
      <w:r>
        <w:t xml:space="preserve"> </w:t>
      </w:r>
      <w:bookmarkStart w:id="335" w:name="__DdeLink__33616_9982154301"/>
      <w:r>
        <w:rPr>
          <w:i/>
        </w:rPr>
        <w:t>v</w:t>
      </w:r>
      <w:bookmarkEnd w:id="335"/>
      <w:r>
        <w:rPr>
          <w:i/>
          <w:vertAlign w:val="superscript"/>
        </w:rPr>
        <w:t>*</w:t>
      </w:r>
      <w:r>
        <w:t>:</w:t>
      </w:r>
    </w:p>
    <w:p w14:paraId="11895208" w14:textId="77777777" w:rsidR="007D7A6B" w:rsidRDefault="0070608F">
      <w:pPr>
        <w:pStyle w:val="Paragraph"/>
        <w:tabs>
          <w:tab w:val="left" w:pos="8222"/>
        </w:tabs>
        <w:spacing w:before="0" w:after="113"/>
        <w:ind w:firstLine="0"/>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r>
      <w:r>
        <w:rPr>
          <w:i/>
        </w:rPr>
        <w:tab/>
        <w:t>(9)</w:t>
      </w:r>
    </w:p>
    <w:p w14:paraId="5C1CB4F4" w14:textId="77777777" w:rsidR="007D7A6B" w:rsidRDefault="0070608F">
      <w:pPr>
        <w:pStyle w:val="Paragraph"/>
        <w:spacing w:before="0" w:after="113"/>
        <w:ind w:firstLine="0"/>
      </w:pPr>
      <w:r>
        <w:rPr>
          <w:rFonts w:ascii="Calibri" w:hAnsi="Calibri"/>
        </w:rPr>
        <w:t>where</w:t>
      </w:r>
      <w:r>
        <w:t xml:space="preserve"> </w:t>
      </w:r>
      <w:r>
        <w:rPr>
          <w:i/>
        </w:rPr>
        <w:t>z</w:t>
      </w:r>
      <w:r>
        <w:rPr>
          <w:i/>
          <w:vertAlign w:val="subscript"/>
        </w:rPr>
        <w:t>o</w:t>
      </w:r>
      <w:r>
        <w:t xml:space="preserve"> </w:t>
      </w:r>
      <w:r>
        <w:rPr>
          <w:rFonts w:ascii="Calibri" w:hAnsi="Calibri"/>
        </w:rPr>
        <w:t xml:space="preserve">is an adjustable parameter. Similarly, the ratio </w:t>
      </w:r>
      <w:r>
        <w:rPr>
          <w:rFonts w:ascii="Calibri" w:hAnsi="Calibri"/>
          <w:i/>
        </w:rPr>
        <w:t>B</w:t>
      </w:r>
      <w:r>
        <w:rPr>
          <w:rFonts w:ascii="Calibri" w:hAnsi="Calibri"/>
          <w:i/>
          <w:vertAlign w:val="subscript"/>
        </w:rPr>
        <w:t>e</w:t>
      </w:r>
      <w:r>
        <w:rPr>
          <w:rFonts w:ascii="Calibri" w:hAnsi="Calibri"/>
          <w:i/>
        </w:rPr>
        <w:t>/</w:t>
      </w:r>
      <w:proofErr w:type="spellStart"/>
      <w:proofErr w:type="gramStart"/>
      <w:r>
        <w:rPr>
          <w:rFonts w:ascii="Calibri" w:hAnsi="Calibri"/>
          <w:i/>
        </w:rPr>
        <w:t>S</w:t>
      </w:r>
      <w:r>
        <w:rPr>
          <w:rFonts w:ascii="Calibri" w:hAnsi="Calibri"/>
          <w:i/>
          <w:vertAlign w:val="superscript"/>
        </w:rPr>
        <w:t>conf</w:t>
      </w:r>
      <w:proofErr w:type="spellEnd"/>
      <w:r>
        <w:rPr>
          <w:rFonts w:ascii="Calibri" w:hAnsi="Calibri"/>
          <w:i/>
        </w:rPr>
        <w:t>(</w:t>
      </w:r>
      <w:proofErr w:type="spellStart"/>
      <w:proofErr w:type="gramEnd"/>
      <w:r>
        <w:rPr>
          <w:rFonts w:ascii="Calibri" w:hAnsi="Calibri"/>
          <w:i/>
        </w:rPr>
        <w:t>T</w:t>
      </w:r>
      <w:r>
        <w:rPr>
          <w:rFonts w:ascii="Calibri" w:hAnsi="Calibri"/>
          <w:i/>
          <w:vertAlign w:val="subscript"/>
        </w:rPr>
        <w:t>g</w:t>
      </w:r>
      <w:proofErr w:type="spellEnd"/>
      <w:r>
        <w:rPr>
          <w:rFonts w:ascii="Calibri" w:hAnsi="Calibri"/>
          <w:i/>
        </w:rPr>
        <w:t>)</w:t>
      </w:r>
      <w:r>
        <w:rPr>
          <w:rFonts w:ascii="Calibri" w:hAnsi="Calibri"/>
        </w:rPr>
        <w:t xml:space="preserve"> embeds molecular subunit length-scale information as</w:t>
      </w:r>
    </w:p>
    <w:p w14:paraId="5456C962" w14:textId="77777777" w:rsidR="007D7A6B" w:rsidRDefault="0070608F">
      <w:pPr>
        <w:pStyle w:val="Paragraph"/>
        <w:tabs>
          <w:tab w:val="left" w:pos="8238"/>
        </w:tabs>
        <w:spacing w:before="0" w:after="113"/>
        <w:ind w:firstLine="0"/>
      </w:pPr>
      <w:r>
        <w:rPr>
          <w:i/>
        </w:rPr>
        <w:t>B</w:t>
      </w:r>
      <w:r>
        <w:rPr>
          <w:i/>
          <w:vertAlign w:val="subscript"/>
        </w:rPr>
        <w:t>e</w:t>
      </w:r>
      <w:r>
        <w:rPr>
          <w:i/>
        </w:rPr>
        <w:t>/</w:t>
      </w:r>
      <w:proofErr w:type="spellStart"/>
      <w:proofErr w:type="gramStart"/>
      <w:r>
        <w:rPr>
          <w:i/>
        </w:rPr>
        <w:t>S</w:t>
      </w:r>
      <w:r>
        <w:rPr>
          <w:i/>
          <w:vertAlign w:val="superscript"/>
        </w:rPr>
        <w:t>conf</w:t>
      </w:r>
      <w:proofErr w:type="spellEnd"/>
      <w:r>
        <w:rPr>
          <w:i/>
        </w:rPr>
        <w:t>(</w:t>
      </w:r>
      <w:proofErr w:type="spellStart"/>
      <w:proofErr w:type="gramEnd"/>
      <w:r>
        <w:rPr>
          <w:i/>
        </w:rPr>
        <w:t>T</w:t>
      </w:r>
      <w:r>
        <w:rPr>
          <w:i/>
          <w:vertAlign w:val="subscript"/>
        </w:rPr>
        <w:t>g</w:t>
      </w:r>
      <w:proofErr w:type="spellEnd"/>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w:t>
      </w:r>
      <w:proofErr w:type="spellStart"/>
      <w:r>
        <w:rPr>
          <w:i/>
        </w:rPr>
        <w:t>T</w:t>
      </w:r>
      <w:r>
        <w:rPr>
          <w:i/>
          <w:vertAlign w:val="subscript"/>
        </w:rPr>
        <w:t>g</w:t>
      </w:r>
      <w:proofErr w:type="spellEnd"/>
      <w:r>
        <w:rPr>
          <w:i/>
        </w:rPr>
        <w:t>) ] / R</w:t>
      </w:r>
      <w:r>
        <w:rPr>
          <w:i/>
          <w:vertAlign w:val="subscript"/>
        </w:rPr>
        <w:t xml:space="preserve"> </w:t>
      </w:r>
      <w:r>
        <w:rPr>
          <w:i/>
        </w:rPr>
        <w:t>,</w:t>
      </w:r>
      <w:r>
        <w:rPr>
          <w:i/>
        </w:rPr>
        <w:tab/>
        <w:t>(10)</w:t>
      </w:r>
    </w:p>
    <w:p w14:paraId="20789F27" w14:textId="0BCDF232" w:rsidR="007D7A6B" w:rsidRDefault="0070608F">
      <w:pPr>
        <w:rPr>
          <w:iCs/>
          <w:sz w:val="24"/>
          <w:szCs w:val="24"/>
        </w:rPr>
      </w:pPr>
      <w:r>
        <w:rPr>
          <w:iCs/>
          <w:sz w:val="24"/>
          <w:szCs w:val="24"/>
        </w:rPr>
        <w:t xml:space="preserve">with </w:t>
      </w:r>
      <w:r>
        <w:rPr>
          <w:rFonts w:ascii="Ubuntu" w:hAnsi="Ubuntu"/>
          <w:i/>
          <w:iCs/>
          <w:sz w:val="24"/>
          <w:szCs w:val="24"/>
        </w:rPr>
        <w:t>Δ</w:t>
      </w:r>
      <w:r>
        <w:rPr>
          <w:rFonts w:ascii="Liberation Serif" w:hAnsi="Liberation Serif"/>
          <w:i/>
          <w:iCs/>
          <w:sz w:val="24"/>
          <w:szCs w:val="24"/>
        </w:rPr>
        <w:t>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w:t>
      </w:r>
      <w:proofErr w:type="spellStart"/>
      <w:r>
        <w:rPr>
          <w:i/>
          <w:iCs/>
          <w:sz w:val="24"/>
          <w:szCs w:val="24"/>
        </w:rPr>
        <w:t>T</w:t>
      </w:r>
      <w:r>
        <w:rPr>
          <w:i/>
          <w:iCs/>
          <w:sz w:val="24"/>
          <w:szCs w:val="24"/>
          <w:vertAlign w:val="subscript"/>
        </w:rPr>
        <w:t>g</w:t>
      </w:r>
      <w:proofErr w:type="spellEnd"/>
      <w:r>
        <w:rPr>
          <w:i/>
          <w:iCs/>
          <w:sz w:val="24"/>
          <w:szCs w:val="24"/>
        </w:rPr>
        <w:t>)</w:t>
      </w:r>
      <w:r>
        <w:rPr>
          <w:iCs/>
          <w:sz w:val="24"/>
          <w:szCs w:val="24"/>
        </w:rPr>
        <w:t>, and R the perfect gas constant. We can</w:t>
      </w:r>
      <w:del w:id="336" w:author="VALENTINE, ANDREW" w:date="2021-03-10T21:20:00Z">
        <w:r w:rsidDel="00C97049">
          <w:rPr>
            <w:iCs/>
            <w:sz w:val="24"/>
            <w:szCs w:val="24"/>
          </w:rPr>
          <w:delText>, thus,</w:delText>
        </w:r>
      </w:del>
      <w:r>
        <w:rPr>
          <w:iCs/>
          <w:sz w:val="24"/>
          <w:szCs w:val="24"/>
        </w:rPr>
        <w:t xml:space="preserve"> consider </w:t>
      </w:r>
      <w:bookmarkStart w:id="337" w:name="__DdeLink__33616_99821543011"/>
      <w:r>
        <w:rPr>
          <w:i/>
          <w:iCs/>
          <w:sz w:val="24"/>
          <w:szCs w:val="24"/>
        </w:rPr>
        <w:t>v</w:t>
      </w:r>
      <w:bookmarkEnd w:id="337"/>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iCs/>
          <w:sz w:val="24"/>
          <w:szCs w:val="24"/>
        </w:rPr>
        <w:t xml:space="preserve"> correlate very well with</w:t>
      </w:r>
      <w:r>
        <w:rPr>
          <w:i/>
          <w:iCs/>
          <w:sz w:val="24"/>
          <w:szCs w:val="24"/>
        </w:rPr>
        <w:t xml:space="preserve"> </w:t>
      </w:r>
      <w:proofErr w:type="spellStart"/>
      <w:r>
        <w:rPr>
          <w:i/>
          <w:iCs/>
          <w:sz w:val="24"/>
          <w:szCs w:val="24"/>
        </w:rPr>
        <w:t>R</w:t>
      </w:r>
      <w:r>
        <w:rPr>
          <w:i/>
          <w:iCs/>
          <w:sz w:val="24"/>
          <w:szCs w:val="24"/>
          <w:vertAlign w:val="subscript"/>
        </w:rPr>
        <w:t>Raman</w:t>
      </w:r>
      <w:proofErr w:type="spellEnd"/>
      <w:r>
        <w:rPr>
          <w:iCs/>
          <w:sz w:val="24"/>
          <w:szCs w:val="24"/>
        </w:rPr>
        <w:t xml:space="preserve"> (</w:t>
      </w:r>
      <w:proofErr w:type="spellStart"/>
      <w:r>
        <w:rPr>
          <w:iCs/>
          <w:sz w:val="24"/>
          <w:szCs w:val="24"/>
        </w:rPr>
        <w:t>r</w:t>
      </w:r>
      <w:r>
        <w:rPr>
          <w:iCs/>
          <w:sz w:val="24"/>
          <w:szCs w:val="24"/>
          <w:vertAlign w:val="subscript"/>
        </w:rPr>
        <w:t>s</w:t>
      </w:r>
      <w:proofErr w:type="spellEnd"/>
      <w:r>
        <w:rPr>
          <w:iCs/>
          <w:sz w:val="24"/>
          <w:szCs w:val="24"/>
        </w:rPr>
        <w:t xml:space="preserve"> = 0.991 and 0.988, respectively, see details in section 4.1 and also Fig. 9)</w:t>
      </w:r>
      <w:r>
        <w:rPr>
          <w:rFonts w:eastAsia="Times New Roman"/>
          <w:iCs/>
          <w:sz w:val="24"/>
          <w:szCs w:val="24"/>
        </w:rPr>
        <w:t>.</w:t>
      </w:r>
      <w:r>
        <w:rPr>
          <w:iCs/>
          <w:sz w:val="24"/>
          <w:szCs w:val="24"/>
        </w:rPr>
        <w:t xml:space="preserve"> This finding </w:t>
      </w:r>
      <w:del w:id="338" w:author="VALENTINE, ANDREW" w:date="2021-03-10T21:20:00Z">
        <w:r w:rsidDel="00C97049">
          <w:rPr>
            <w:iCs/>
            <w:sz w:val="24"/>
            <w:szCs w:val="24"/>
          </w:rPr>
          <w:delText xml:space="preserve">leads to </w:delText>
        </w:r>
      </w:del>
      <w:r>
        <w:rPr>
          <w:iCs/>
          <w:sz w:val="24"/>
          <w:szCs w:val="24"/>
        </w:rPr>
        <w:t>support</w:t>
      </w:r>
      <w:ins w:id="339" w:author="VALENTINE, ANDREW" w:date="2021-03-10T21:20:00Z">
        <w:r w:rsidR="00C97049">
          <w:rPr>
            <w:iCs/>
            <w:sz w:val="24"/>
            <w:szCs w:val="24"/>
          </w:rPr>
          <w:t>s</w:t>
        </w:r>
      </w:ins>
      <w:r>
        <w:rPr>
          <w:iCs/>
          <w:sz w:val="24"/>
          <w:szCs w:val="24"/>
        </w:rPr>
        <w:t xml:space="preserve"> the idea that it should be possible to develop a Free Volume version of the </w:t>
      </w:r>
      <w:r>
        <w:rPr>
          <w:rFonts w:eastAsia="Times New Roman"/>
          <w:iCs/>
          <w:sz w:val="24"/>
          <w:szCs w:val="24"/>
        </w:rPr>
        <w:t>Adam-Gibbs</w:t>
      </w:r>
      <w:r>
        <w:rPr>
          <w:iCs/>
          <w:sz w:val="24"/>
          <w:szCs w:val="24"/>
        </w:rPr>
        <w:t xml:space="preserve"> theory </w:t>
      </w:r>
      <w:bookmarkStart w:id="340" w:name="ZOTERO_BREF_D5N3r8JGuZfj"/>
      <w:r>
        <w:rPr>
          <w:iCs/>
          <w:sz w:val="24"/>
          <w:szCs w:val="24"/>
        </w:rPr>
        <w:t>(Hodge, 1994; Liu et al., 2015)</w:t>
      </w:r>
      <w:bookmarkEnd w:id="340"/>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iCs/>
          <w:sz w:val="24"/>
          <w:szCs w:val="24"/>
        </w:rPr>
        <w:t xml:space="preserve"> and</w:t>
      </w:r>
      <w:r>
        <w:rPr>
          <w:i/>
          <w:iCs/>
          <w:sz w:val="24"/>
          <w:szCs w:val="24"/>
        </w:rPr>
        <w:t xml:space="preserve"> </w:t>
      </w:r>
      <w:proofErr w:type="spellStart"/>
      <w:r>
        <w:rPr>
          <w:i/>
          <w:iCs/>
          <w:sz w:val="24"/>
          <w:szCs w:val="24"/>
        </w:rPr>
        <w:t>R</w:t>
      </w:r>
      <w:r>
        <w:rPr>
          <w:i/>
          <w:iCs/>
          <w:sz w:val="24"/>
          <w:szCs w:val="24"/>
          <w:vertAlign w:val="subscript"/>
        </w:rPr>
        <w:t>Raman</w:t>
      </w:r>
      <w:proofErr w:type="spellEnd"/>
      <w:r>
        <w:rPr>
          <w:iCs/>
          <w:sz w:val="24"/>
          <w:szCs w:val="24"/>
        </w:rPr>
        <w:t xml:space="preserve"> support the general hypothesis that melt viscous flow occurs when a critical molecular length-scale is reached. This length-scale can be indirectly observed through Raman signals (Fig. 8b) and strongly influences the glass transition temperature </w:t>
      </w:r>
      <w:proofErr w:type="spellStart"/>
      <w:r>
        <w:rPr>
          <w:i/>
          <w:iCs/>
          <w:sz w:val="24"/>
          <w:szCs w:val="24"/>
        </w:rPr>
        <w:t>T</w:t>
      </w:r>
      <w:r>
        <w:rPr>
          <w:i/>
          <w:iCs/>
          <w:sz w:val="24"/>
          <w:szCs w:val="24"/>
          <w:vertAlign w:val="subscript"/>
        </w:rPr>
        <w:t>g</w:t>
      </w:r>
      <w:proofErr w:type="spellEnd"/>
      <w:r>
        <w:rPr>
          <w:iCs/>
          <w:sz w:val="24"/>
          <w:szCs w:val="24"/>
        </w:rPr>
        <w:t xml:space="preserve"> (Fig. 8a).</w:t>
      </w:r>
    </w:p>
    <w:p w14:paraId="4E7E59E2" w14:textId="77777777" w:rsidR="007D7A6B" w:rsidRDefault="007D7A6B">
      <w:pPr>
        <w:pStyle w:val="Paragraph"/>
        <w:spacing w:before="0" w:after="113"/>
        <w:rPr>
          <w:iCs/>
        </w:rPr>
      </w:pPr>
    </w:p>
    <w:p w14:paraId="604B0E36" w14:textId="77777777" w:rsidR="007D7A6B" w:rsidRDefault="0070608F">
      <w:pPr>
        <w:pStyle w:val="Paragraph"/>
        <w:spacing w:before="0" w:after="113"/>
        <w:ind w:firstLine="0"/>
        <w:rPr>
          <w:iCs/>
        </w:rPr>
      </w:pPr>
      <w:r>
        <w:rPr>
          <w:rFonts w:ascii="Calibri" w:hAnsi="Calibri"/>
          <w:b/>
          <w:bCs/>
          <w:i/>
          <w:iCs/>
        </w:rPr>
        <w:t>4.3 Configurational entropy of alkali aluminosilicate melts</w:t>
      </w:r>
    </w:p>
    <w:p w14:paraId="3A6D2906" w14:textId="0D0C4C3A" w:rsidR="007D7A6B" w:rsidRDefault="0070608F">
      <w:pPr>
        <w:pStyle w:val="Texteprformat"/>
      </w:pPr>
      <w:r>
        <w:rPr>
          <w:iCs/>
          <w:szCs w:val="24"/>
        </w:rPr>
        <w:lastRenderedPageBreak/>
        <w:t xml:space="preserve">In section 4.1, it was highlighted that cationic mixing result in excess entropy and influences, therefore, variables such as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leading to its complex dependence on melt composition and structure (Fig. 8c)</w:t>
      </w:r>
      <w:r>
        <w:rPr>
          <w:iCs/>
          <w:szCs w:val="24"/>
        </w:rPr>
        <w:t>.</w:t>
      </w:r>
      <w:r>
        <w:rPr>
          <w:szCs w:val="24"/>
        </w:rPr>
        <w:t xml:space="preserve"> Mixing between two cations in silicate and aluminosilicate melts can be random </w:t>
      </w:r>
      <w:bookmarkStart w:id="341" w:name="ZOTERO_BREF_uQopbhEYAM5n"/>
      <w:r>
        <w:rPr>
          <w:szCs w:val="24"/>
        </w:rPr>
        <w:t xml:space="preserve">(Neuville and Richet, 1991; Neuville and </w:t>
      </w:r>
      <w:proofErr w:type="spellStart"/>
      <w:r>
        <w:rPr>
          <w:szCs w:val="24"/>
        </w:rPr>
        <w:t>Mysen</w:t>
      </w:r>
      <w:proofErr w:type="spellEnd"/>
      <w:r>
        <w:rPr>
          <w:szCs w:val="24"/>
        </w:rPr>
        <w:t>, 1996)</w:t>
      </w:r>
      <w:bookmarkEnd w:id="341"/>
      <w:r>
        <w:rPr>
          <w:szCs w:val="24"/>
        </w:rPr>
        <w:t xml:space="preserve"> or not </w:t>
      </w:r>
      <w:bookmarkStart w:id="342" w:name="ZOTERO_BREF_F1oLVDfecm2i"/>
      <w:r>
        <w:rPr>
          <w:szCs w:val="24"/>
        </w:rPr>
        <w:t xml:space="preserve">(Lee, 2005; Neuville, 2006; Le </w:t>
      </w:r>
      <w:proofErr w:type="spellStart"/>
      <w:r>
        <w:rPr>
          <w:szCs w:val="24"/>
        </w:rPr>
        <w:t>Losq</w:t>
      </w:r>
      <w:proofErr w:type="spellEnd"/>
      <w:r>
        <w:rPr>
          <w:szCs w:val="24"/>
        </w:rPr>
        <w:t xml:space="preserve"> and Neuville, 2013, 2017; Robert et al., 2019)</w:t>
      </w:r>
      <w:bookmarkEnd w:id="342"/>
      <w:r>
        <w:rPr>
          <w:szCs w:val="24"/>
          <w:u w:val="dash"/>
        </w:rPr>
        <w:t>.</w:t>
      </w:r>
      <w:r>
        <w:rPr>
          <w:szCs w:val="24"/>
        </w:rPr>
        <w:t xml:space="preserve"> It can occur between Si and Al “network formers” </w:t>
      </w:r>
      <w:bookmarkStart w:id="343" w:name="ZOTERO_BREF_JJn2Pq84W4bN"/>
      <w:r>
        <w:rPr>
          <w:szCs w:val="24"/>
        </w:rPr>
        <w:t xml:space="preserve">(Neuville and </w:t>
      </w:r>
      <w:proofErr w:type="spellStart"/>
      <w:r>
        <w:rPr>
          <w:szCs w:val="24"/>
        </w:rPr>
        <w:t>Mysen</w:t>
      </w:r>
      <w:proofErr w:type="spellEnd"/>
      <w:r>
        <w:rPr>
          <w:szCs w:val="24"/>
        </w:rPr>
        <w:t>, 1996)</w:t>
      </w:r>
      <w:bookmarkEnd w:id="343"/>
      <w:r>
        <w:rPr>
          <w:szCs w:val="24"/>
        </w:rPr>
        <w:t xml:space="preserve">, between “network modifier” metal cations </w:t>
      </w:r>
      <w:bookmarkStart w:id="344" w:name="ZOTERO_BREF_wGAbqaQLzeVM"/>
      <w:r>
        <w:rPr>
          <w:szCs w:val="24"/>
        </w:rPr>
        <w:t>(Richet, 1984; Neuville and Richet, 1991; Lee et al., 2003)</w:t>
      </w:r>
      <w:bookmarkEnd w:id="344"/>
      <w:r>
        <w:rPr>
          <w:szCs w:val="24"/>
        </w:rPr>
        <w:t xml:space="preserve"> or between the “charge compensator” metal cations that compensate the electrical charge deficit of AlO</w:t>
      </w:r>
      <w:r>
        <w:rPr>
          <w:szCs w:val="24"/>
          <w:vertAlign w:val="subscript"/>
        </w:rPr>
        <w:t>4</w:t>
      </w:r>
      <w:r>
        <w:rPr>
          <w:szCs w:val="24"/>
          <w:vertAlign w:val="superscript"/>
        </w:rPr>
        <w:t>-</w:t>
      </w:r>
      <w:r>
        <w:rPr>
          <w:szCs w:val="24"/>
        </w:rPr>
        <w:t xml:space="preserve"> units in aluminosilicate compositions </w:t>
      </w:r>
      <w:bookmarkStart w:id="345" w:name="ZOTERO_BREF_d3mrAt6Qintt"/>
      <w:r>
        <w:rPr>
          <w:szCs w:val="24"/>
        </w:rPr>
        <w:t>(e.g., Neuville and Richet, 1991; Robert et al., 2019)</w:t>
      </w:r>
      <w:bookmarkEnd w:id="345"/>
      <w:r>
        <w:rPr>
          <w:szCs w:val="24"/>
        </w:rPr>
        <w:t xml:space="preserve">. Such mixing effects usually are difficult to predict, and subject to interpretation </w:t>
      </w:r>
      <w:bookmarkStart w:id="346" w:name="ZOTERO_BREF_NvNYZfgyKleZ"/>
      <w:r>
        <w:rPr>
          <w:szCs w:val="24"/>
        </w:rPr>
        <w:t>(e.g., see Robert et al., 2019)</w:t>
      </w:r>
      <w:bookmarkEnd w:id="346"/>
      <w:r>
        <w:rPr>
          <w:szCs w:val="24"/>
        </w:rPr>
        <w:t xml:space="preserve">. </w:t>
      </w:r>
      <w:proofErr w:type="spellStart"/>
      <w:r>
        <w:rPr>
          <w:szCs w:val="24"/>
        </w:rPr>
        <w:t>i</w:t>
      </w:r>
      <w:proofErr w:type="spellEnd"/>
      <w:r>
        <w:rPr>
          <w:szCs w:val="24"/>
        </w:rPr>
        <w:t xml:space="preserve">-MELT helps solving this problem by enabling systematic quantification and visualization of such phenomena. </w:t>
      </w:r>
      <w:commentRangeStart w:id="347"/>
      <w:r>
        <w:rPr>
          <w:szCs w:val="24"/>
        </w:rPr>
        <w:t xml:space="preserve">For example, as seen in Figure 11,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ins w:id="348" w:author="VALENTINE, ANDREW" w:date="2021-03-10T21:21:00Z">
        <w:r w:rsidR="00C97049">
          <w:rPr>
            <w:szCs w:val="24"/>
          </w:rPr>
          <w:t>displays</w:t>
        </w:r>
      </w:ins>
      <w:del w:id="349" w:author="VALENTINE, ANDREW" w:date="2021-03-10T21:21:00Z">
        <w:r w:rsidDel="00C97049">
          <w:rPr>
            <w:szCs w:val="24"/>
          </w:rPr>
          <w:delText>presents</w:delText>
        </w:r>
      </w:del>
      <w:r>
        <w:rPr>
          <w:szCs w:val="24"/>
        </w:rPr>
        <w:t xml:space="preserve"> systematic variations as a function of the chemical composition of alkali aluminosilicate melts. Increasing Al concentration leads to decreasing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(Fig. 11a,b).</w:t>
      </w:r>
      <w:commentRangeEnd w:id="347"/>
      <w:r>
        <w:commentReference w:id="347"/>
      </w:r>
      <w:r>
        <w:rPr>
          <w:szCs w:val="24"/>
        </w:rPr>
        <w:t xml:space="preserve"> The Al/(</w:t>
      </w:r>
      <w:proofErr w:type="spellStart"/>
      <w:r>
        <w:rPr>
          <w:szCs w:val="24"/>
        </w:rPr>
        <w:t>Na+K</w:t>
      </w:r>
      <w:proofErr w:type="spellEnd"/>
      <w:r>
        <w:rPr>
          <w:szCs w:val="24"/>
        </w:rPr>
        <w:t xml:space="preserve">) ratio also largely affects the way Na and K mix. Without Al, their interaction results in an entropy excess (Fig. 11c) and, hence, in decreases in melt viscosity because viscosity is proportional to the inverse of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(eq. 1). This pattern changes with increasing Al/(</w:t>
      </w:r>
      <w:proofErr w:type="spellStart"/>
      <w:r>
        <w:rPr>
          <w:szCs w:val="24"/>
        </w:rPr>
        <w:t>Na+K</w:t>
      </w:r>
      <w:proofErr w:type="spellEnd"/>
      <w:r>
        <w:rPr>
          <w:szCs w:val="24"/>
        </w:rPr>
        <w:t xml:space="preserve">), because as Al is introduced into the glass network, the role of alkali metals changes (see chapters 4 and 8 of </w:t>
      </w:r>
      <w:proofErr w:type="spellStart"/>
      <w:r>
        <w:rPr>
          <w:szCs w:val="24"/>
        </w:rPr>
        <w:t>Mysen</w:t>
      </w:r>
      <w:proofErr w:type="spellEnd"/>
      <w:r>
        <w:rPr>
          <w:szCs w:val="24"/>
        </w:rPr>
        <w:t xml:space="preserve"> and Richet, 2019</w:t>
      </w:r>
      <w:bookmarkStart w:id="350" w:name="ZOTERO_BREF_Qt6nXzC28ZkH"/>
      <w:bookmarkEnd w:id="350"/>
      <w:r>
        <w:rPr>
          <w:szCs w:val="24"/>
        </w:rPr>
        <w:t>)</w:t>
      </w:r>
      <w:r>
        <w:t xml:space="preserve"> In</w:t>
      </w:r>
      <w:r>
        <w:rPr>
          <w:szCs w:val="24"/>
        </w:rPr>
        <w:t xml:space="preserve"> presence of Al, Na and K are present in different structural environments (McKeown et al., 1985; Jackson et al., 1987; Le </w:t>
      </w:r>
      <w:proofErr w:type="spellStart"/>
      <w:r>
        <w:rPr>
          <w:szCs w:val="24"/>
        </w:rPr>
        <w:t>Losq</w:t>
      </w:r>
      <w:proofErr w:type="spellEnd"/>
      <w:r>
        <w:rPr>
          <w:szCs w:val="24"/>
        </w:rPr>
        <w:t xml:space="preserve"> and Neuville, 2017</w:t>
      </w:r>
      <w:bookmarkStart w:id="351" w:name="ZOTERO_BREF_JiWFJ7anCHol"/>
      <w:bookmarkEnd w:id="351"/>
      <w:proofErr w:type="gramStart"/>
      <w:r>
        <w:rPr>
          <w:szCs w:val="24"/>
        </w:rPr>
        <w:t>) ,</w:t>
      </w:r>
      <w:proofErr w:type="gramEnd"/>
      <w:r>
        <w:rPr>
          <w:szCs w:val="24"/>
        </w:rPr>
        <w:t xml:space="preserve"> inducing less and less excess entropy of mixing as Al/(</w:t>
      </w:r>
      <w:proofErr w:type="spellStart"/>
      <w:r>
        <w:rPr>
          <w:szCs w:val="24"/>
        </w:rPr>
        <w:t>Na+K</w:t>
      </w:r>
      <w:proofErr w:type="spellEnd"/>
      <w:r>
        <w:rPr>
          <w:szCs w:val="24"/>
        </w:rPr>
        <w:t xml:space="preserve">) increases (Le </w:t>
      </w:r>
      <w:proofErr w:type="spellStart"/>
      <w:r>
        <w:rPr>
          <w:szCs w:val="24"/>
        </w:rPr>
        <w:t>Losq</w:t>
      </w:r>
      <w:proofErr w:type="spellEnd"/>
      <w:r>
        <w:rPr>
          <w:szCs w:val="24"/>
        </w:rPr>
        <w:t xml:space="preserve"> et al., 2017; Robert et al., 2019</w:t>
      </w:r>
      <w:bookmarkStart w:id="352" w:name="ZOTERO_BREF_1UGknO4m0JHE"/>
      <w:bookmarkEnd w:id="352"/>
      <w:r>
        <w:rPr>
          <w:szCs w:val="24"/>
        </w:rPr>
        <w:t xml:space="preserve">). As a result, </w:t>
      </w:r>
      <w:proofErr w:type="spellStart"/>
      <w:proofErr w:type="gramStart"/>
      <w:r>
        <w:rPr>
          <w:i/>
          <w:iCs/>
          <w:szCs w:val="24"/>
        </w:rPr>
        <w:lastRenderedPageBreak/>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 xml:space="preserve">varies more and more linearly upon mixing Na and K (Fig. 11d,e,f). Finally, </w:t>
      </w:r>
      <w:proofErr w:type="spellStart"/>
      <w:r>
        <w:rPr>
          <w:szCs w:val="24"/>
        </w:rPr>
        <w:t>i</w:t>
      </w:r>
      <w:proofErr w:type="spellEnd"/>
      <w:r>
        <w:rPr>
          <w:szCs w:val="24"/>
        </w:rPr>
        <w:t xml:space="preserve">-MELT predicts small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values for K-rich and Al-rich melts (Fig. 11b,f), in agreement with the findings of Robert et al. (2019</w:t>
      </w:r>
      <w:bookmarkStart w:id="353" w:name="ZOTERO_BREF_Ay8gTKcvHNWP"/>
      <w:bookmarkEnd w:id="353"/>
      <w:r>
        <w:rPr>
          <w:szCs w:val="24"/>
        </w:rPr>
        <w:t>)</w:t>
      </w:r>
      <w:ins w:id="354" w:author="VALENTINE, ANDREW" w:date="2021-03-11T10:52:00Z">
        <w:r w:rsidR="00F5654B">
          <w:rPr>
            <w:szCs w:val="24"/>
          </w:rPr>
          <w:t>.</w:t>
        </w:r>
      </w:ins>
      <w:r>
        <w:rPr>
          <w:szCs w:val="24"/>
        </w:rPr>
        <w:t xml:space="preserve"> This is explained by Al and K respectively promot</w:t>
      </w:r>
      <w:r>
        <w:rPr>
          <w:color w:val="000000"/>
          <w:szCs w:val="24"/>
        </w:rPr>
        <w:t>ing</w:t>
      </w:r>
      <w:r>
        <w:rPr>
          <w:szCs w:val="24"/>
        </w:rPr>
        <w:t xml:space="preserve"> the polymerization of the melt network (decrease in NBO/T) and the formation of larger cooperative molecular domains involved in the melt viscous flow (e.g., </w:t>
      </w:r>
      <w:proofErr w:type="spellStart"/>
      <w:r>
        <w:rPr>
          <w:szCs w:val="24"/>
        </w:rPr>
        <w:t>Riebling</w:t>
      </w:r>
      <w:proofErr w:type="spellEnd"/>
      <w:r>
        <w:rPr>
          <w:szCs w:val="24"/>
        </w:rPr>
        <w:t xml:space="preserve">, 1966; Taylor and </w:t>
      </w:r>
      <w:proofErr w:type="spellStart"/>
      <w:r>
        <w:rPr>
          <w:szCs w:val="24"/>
        </w:rPr>
        <w:t>Rindone</w:t>
      </w:r>
      <w:proofErr w:type="spellEnd"/>
      <w:r>
        <w:rPr>
          <w:szCs w:val="24"/>
        </w:rPr>
        <w:t xml:space="preserve">, 1970; </w:t>
      </w:r>
      <w:proofErr w:type="spellStart"/>
      <w:r>
        <w:rPr>
          <w:szCs w:val="24"/>
        </w:rPr>
        <w:t>Rammensee</w:t>
      </w:r>
      <w:proofErr w:type="spellEnd"/>
      <w:r>
        <w:rPr>
          <w:szCs w:val="24"/>
        </w:rPr>
        <w:t xml:space="preserve"> and Fraser, 1982; </w:t>
      </w:r>
      <w:proofErr w:type="spellStart"/>
      <w:r>
        <w:rPr>
          <w:szCs w:val="24"/>
        </w:rPr>
        <w:t>Mysen</w:t>
      </w:r>
      <w:proofErr w:type="spellEnd"/>
      <w:r>
        <w:rPr>
          <w:szCs w:val="24"/>
        </w:rPr>
        <w:t xml:space="preserve">, 1988; </w:t>
      </w:r>
      <w:proofErr w:type="spellStart"/>
      <w:r>
        <w:rPr>
          <w:szCs w:val="24"/>
        </w:rPr>
        <w:t>Toplis</w:t>
      </w:r>
      <w:proofErr w:type="spellEnd"/>
      <w:r>
        <w:rPr>
          <w:szCs w:val="24"/>
        </w:rPr>
        <w:t xml:space="preserve"> et al., 1997b; </w:t>
      </w:r>
      <w:proofErr w:type="spellStart"/>
      <w:r>
        <w:rPr>
          <w:szCs w:val="24"/>
        </w:rPr>
        <w:t>Mysen</w:t>
      </w:r>
      <w:proofErr w:type="spellEnd"/>
      <w:r>
        <w:rPr>
          <w:szCs w:val="24"/>
        </w:rPr>
        <w:t xml:space="preserve"> and </w:t>
      </w:r>
      <w:proofErr w:type="spellStart"/>
      <w:r>
        <w:rPr>
          <w:szCs w:val="24"/>
        </w:rPr>
        <w:t>Toplis</w:t>
      </w:r>
      <w:proofErr w:type="spellEnd"/>
      <w:r>
        <w:rPr>
          <w:szCs w:val="24"/>
        </w:rPr>
        <w:t xml:space="preserve">, 2007; Xiang et al., 2013; Le </w:t>
      </w:r>
      <w:proofErr w:type="spellStart"/>
      <w:r>
        <w:rPr>
          <w:szCs w:val="24"/>
        </w:rPr>
        <w:t>Losq</w:t>
      </w:r>
      <w:proofErr w:type="spellEnd"/>
      <w:r>
        <w:rPr>
          <w:szCs w:val="24"/>
        </w:rPr>
        <w:t xml:space="preserve"> et al., 2017</w:t>
      </w:r>
      <w:bookmarkStart w:id="355" w:name="ZOTERO_BREF_FajlJbyj8VDj"/>
      <w:bookmarkEnd w:id="355"/>
      <w:r>
        <w:rPr>
          <w:szCs w:val="24"/>
        </w:rPr>
        <w:t xml:space="preserve">). The variations in </w:t>
      </w:r>
      <w:proofErr w:type="spellStart"/>
      <w:proofErr w:type="gramStart"/>
      <w:r>
        <w:rPr>
          <w:i/>
          <w:szCs w:val="24"/>
        </w:rPr>
        <w:t>S</w:t>
      </w:r>
      <w:r>
        <w:rPr>
          <w:i/>
          <w:szCs w:val="24"/>
          <w:vertAlign w:val="superscript"/>
        </w:rPr>
        <w:t>conf</w:t>
      </w:r>
      <w:proofErr w:type="spellEnd"/>
      <w:r>
        <w:rPr>
          <w:i/>
          <w:szCs w:val="24"/>
        </w:rPr>
        <w:t>(</w:t>
      </w:r>
      <w:proofErr w:type="spellStart"/>
      <w:proofErr w:type="gramEnd"/>
      <w:r>
        <w:rPr>
          <w:i/>
          <w:szCs w:val="24"/>
        </w:rPr>
        <w:t>T</w:t>
      </w:r>
      <w:r>
        <w:rPr>
          <w:i/>
          <w:szCs w:val="24"/>
          <w:vertAlign w:val="subscript"/>
        </w:rPr>
        <w:t>g</w:t>
      </w:r>
      <w:proofErr w:type="spellEnd"/>
      <w:r>
        <w:rPr>
          <w:i/>
          <w:szCs w:val="24"/>
        </w:rPr>
        <w:t>)</w:t>
      </w:r>
      <w:r>
        <w:rPr>
          <w:szCs w:val="24"/>
        </w:rPr>
        <w:t xml:space="preserve"> with the composition of aluminosilicate melts thus depend largely on (</w:t>
      </w:r>
      <w:proofErr w:type="spellStart"/>
      <w:r>
        <w:rPr>
          <w:szCs w:val="24"/>
        </w:rPr>
        <w:t>i</w:t>
      </w:r>
      <w:proofErr w:type="spellEnd"/>
      <w:r>
        <w:rPr>
          <w:szCs w:val="24"/>
        </w:rPr>
        <w:t xml:space="preserve">) how metal cations </w:t>
      </w:r>
      <w:r>
        <w:rPr>
          <w:rFonts w:eastAsia="Times New Roman" w:cs="Times New Roman"/>
          <w:szCs w:val="24"/>
        </w:rPr>
        <w:t>interact</w:t>
      </w:r>
      <w:r>
        <w:rPr>
          <w:szCs w:val="24"/>
        </w:rPr>
        <w:t xml:space="preserve"> together, (ii) how those interactions are affected by the presence of Al, and by Si-Al interactions.</w:t>
      </w:r>
    </w:p>
    <w:p w14:paraId="08CBAB3E" w14:textId="77777777" w:rsidR="007D7A6B" w:rsidRDefault="007D7A6B">
      <w:pPr>
        <w:pStyle w:val="Paragraph"/>
        <w:spacing w:before="0" w:after="113"/>
      </w:pPr>
    </w:p>
    <w:p w14:paraId="087517C2" w14:textId="77777777" w:rsidR="007D7A6B" w:rsidRDefault="0070608F">
      <w:pPr>
        <w:pStyle w:val="Texteprformat"/>
        <w:spacing w:after="0"/>
        <w:rPr>
          <w:rFonts w:ascii="Times New Roman" w:hAnsi="Times New Roman"/>
          <w:szCs w:val="24"/>
        </w:rPr>
      </w:pPr>
      <w:r>
        <w:rPr>
          <w:b/>
          <w:bCs/>
          <w:i/>
          <w:iCs/>
          <w:szCs w:val="24"/>
        </w:rPr>
        <w:t>4.4 Melt fragility and model extrapolations</w:t>
      </w:r>
    </w:p>
    <w:p w14:paraId="0F1D23BA" w14:textId="016F691C" w:rsidR="007D7A6B" w:rsidRDefault="0070608F">
      <w:pPr>
        <w:pStyle w:val="Texteprformat"/>
        <w:rPr>
          <w:rFonts w:ascii="Times New Roman" w:hAnsi="Times New Roman"/>
          <w:szCs w:val="24"/>
        </w:rPr>
      </w:pPr>
      <w:r>
        <w:rPr>
          <w:szCs w:val="24"/>
        </w:rPr>
        <w:t>Two of the selected viscosity equations (</w:t>
      </w:r>
      <w:proofErr w:type="spellStart"/>
      <w:r>
        <w:rPr>
          <w:szCs w:val="24"/>
        </w:rPr>
        <w:t>eqs</w:t>
      </w:r>
      <w:proofErr w:type="spellEnd"/>
      <w:r>
        <w:rPr>
          <w:szCs w:val="24"/>
        </w:rPr>
        <w:t xml:space="preserve">. 4, 5) </w:t>
      </w:r>
      <w:proofErr w:type="spellStart"/>
      <w:ins w:id="356" w:author="VALENTINE, ANDREW" w:date="2021-03-11T10:55:00Z">
        <w:r w:rsidR="00F5654B">
          <w:rPr>
            <w:szCs w:val="24"/>
          </w:rPr>
          <w:t>share</w:t>
        </w:r>
      </w:ins>
      <w:del w:id="357" w:author="VALENTINE, ANDREW" w:date="2021-03-11T10:55:00Z">
        <w:r w:rsidDel="00F5654B">
          <w:rPr>
            <w:szCs w:val="24"/>
          </w:rPr>
          <w:delText>hav</w:delText>
        </w:r>
      </w:del>
      <w:r>
        <w:rPr>
          <w:szCs w:val="24"/>
        </w:rPr>
        <w:t>e</w:t>
      </w:r>
      <w:proofErr w:type="spellEnd"/>
      <w:r>
        <w:rPr>
          <w:szCs w:val="24"/>
        </w:rPr>
        <w:t xml:space="preserve"> a common parameter in their expression: melt fragility. </w:t>
      </w:r>
      <w:ins w:id="358" w:author="VALENTINE, ANDREW" w:date="2021-03-11T10:55:00Z">
        <w:r w:rsidR="00F5654B">
          <w:rPr>
            <w:szCs w:val="24"/>
          </w:rPr>
          <w:t>This</w:t>
        </w:r>
      </w:ins>
      <w:del w:id="359" w:author="VALENTINE, ANDREW" w:date="2021-03-11T10:55:00Z">
        <w:r w:rsidDel="00F5654B">
          <w:rPr>
            <w:szCs w:val="24"/>
          </w:rPr>
          <w:delText>It</w:delText>
        </w:r>
      </w:del>
      <w:r>
        <w:rPr>
          <w:szCs w:val="24"/>
        </w:rPr>
        <w:t xml:space="preserve"> is the slope of the viscosity </w:t>
      </w:r>
      <w:r>
        <w:rPr>
          <w:i/>
          <w:iCs/>
          <w:szCs w:val="24"/>
        </w:rPr>
        <w:t>versus</w:t>
      </w:r>
      <w:r>
        <w:rPr>
          <w:szCs w:val="24"/>
        </w:rPr>
        <w:t xml:space="preserve"> T curve at </w:t>
      </w:r>
      <w:proofErr w:type="spellStart"/>
      <w:r>
        <w:rPr>
          <w:i/>
          <w:iCs/>
          <w:szCs w:val="24"/>
        </w:rPr>
        <w:t>T</w:t>
      </w:r>
      <w:r>
        <w:rPr>
          <w:i/>
          <w:iCs/>
          <w:szCs w:val="24"/>
          <w:vertAlign w:val="subscript"/>
        </w:rPr>
        <w:t>g</w:t>
      </w:r>
      <w:proofErr w:type="spellEnd"/>
      <w:r>
        <w:rPr>
          <w:szCs w:val="24"/>
        </w:rPr>
        <w:t xml:space="preserve">, and scales with the ratio between </w:t>
      </w:r>
      <w:proofErr w:type="spellStart"/>
      <w:r>
        <w:rPr>
          <w:i/>
          <w:iCs/>
          <w:szCs w:val="24"/>
        </w:rPr>
        <w:t>C</w:t>
      </w:r>
      <w:r>
        <w:rPr>
          <w:i/>
          <w:iCs/>
          <w:szCs w:val="24"/>
          <w:vertAlign w:val="subscript"/>
        </w:rPr>
        <w:t>p</w:t>
      </w:r>
      <w:r>
        <w:rPr>
          <w:i/>
          <w:iCs/>
          <w:szCs w:val="24"/>
          <w:vertAlign w:val="superscript"/>
        </w:rPr>
        <w:t>conf</w:t>
      </w:r>
      <w:proofErr w:type="spellEnd"/>
      <w:r>
        <w:rPr>
          <w:szCs w:val="24"/>
        </w:rPr>
        <w:t xml:space="preserve"> and </w:t>
      </w:r>
      <w:proofErr w:type="spellStart"/>
      <w:r>
        <w:rPr>
          <w:i/>
          <w:iCs/>
          <w:szCs w:val="24"/>
        </w:rPr>
        <w:t>S</w:t>
      </w:r>
      <w:r>
        <w:rPr>
          <w:i/>
          <w:iCs/>
          <w:szCs w:val="24"/>
          <w:vertAlign w:val="superscript"/>
        </w:rPr>
        <w:t>conf</w:t>
      </w:r>
      <w:proofErr w:type="spellEnd"/>
      <w:r>
        <w:rPr>
          <w:szCs w:val="24"/>
        </w:rPr>
        <w:t xml:space="preserve"> at </w:t>
      </w:r>
      <w:proofErr w:type="spellStart"/>
      <w:r>
        <w:rPr>
          <w:i/>
          <w:iCs/>
          <w:szCs w:val="24"/>
        </w:rPr>
        <w:t>T</w:t>
      </w:r>
      <w:r>
        <w:rPr>
          <w:i/>
          <w:iCs/>
          <w:szCs w:val="24"/>
          <w:vertAlign w:val="subscript"/>
        </w:rPr>
        <w:t>g</w:t>
      </w:r>
      <w:proofErr w:type="spellEnd"/>
      <w:r>
        <w:rPr>
          <w:szCs w:val="24"/>
        </w:rPr>
        <w:t xml:space="preserve"> (eq. 8). In the investigated system, melt fragility varies smoothly with the SiO</w:t>
      </w:r>
      <w:r>
        <w:rPr>
          <w:szCs w:val="24"/>
          <w:vertAlign w:val="subscript"/>
        </w:rPr>
        <w:t>2</w:t>
      </w:r>
      <w:r>
        <w:rPr>
          <w:szCs w:val="24"/>
        </w:rPr>
        <w:t xml:space="preserve"> and Al</w:t>
      </w:r>
      <w:r>
        <w:rPr>
          <w:szCs w:val="24"/>
          <w:vertAlign w:val="subscript"/>
        </w:rPr>
        <w:t>2</w:t>
      </w:r>
      <w:r>
        <w:rPr>
          <w:szCs w:val="24"/>
        </w:rPr>
        <w:t>O</w:t>
      </w:r>
      <w:r>
        <w:rPr>
          <w:szCs w:val="24"/>
          <w:vertAlign w:val="subscript"/>
        </w:rPr>
        <w:t>3</w:t>
      </w:r>
      <w:r>
        <w:rPr>
          <w:szCs w:val="24"/>
        </w:rPr>
        <w:t xml:space="preserve"> concentrations (Fig. 12</w:t>
      </w:r>
      <w:proofErr w:type="gramStart"/>
      <w:r>
        <w:rPr>
          <w:szCs w:val="24"/>
        </w:rPr>
        <w:t>a,b</w:t>
      </w:r>
      <w:proofErr w:type="gramEnd"/>
      <w:r>
        <w:rPr>
          <w:szCs w:val="24"/>
        </w:rPr>
        <w:t>). Increasing melt SiO</w:t>
      </w:r>
      <w:r>
        <w:rPr>
          <w:szCs w:val="24"/>
          <w:vertAlign w:val="subscript"/>
        </w:rPr>
        <w:t>2</w:t>
      </w:r>
      <w:r>
        <w:rPr>
          <w:szCs w:val="24"/>
        </w:rPr>
        <w:t xml:space="preserve"> content leads to largely decrease melt fragility, an observation that agrees with previous ones in alkali </w:t>
      </w:r>
      <w:bookmarkStart w:id="360" w:name="ZOTERO_BREF_46quLGxz7pYt"/>
      <w:r>
        <w:rPr>
          <w:szCs w:val="24"/>
        </w:rPr>
        <w:t xml:space="preserve">(e.g., </w:t>
      </w:r>
      <w:proofErr w:type="spellStart"/>
      <w:r>
        <w:rPr>
          <w:szCs w:val="24"/>
        </w:rPr>
        <w:t>Toplis</w:t>
      </w:r>
      <w:proofErr w:type="spellEnd"/>
      <w:r>
        <w:rPr>
          <w:szCs w:val="24"/>
        </w:rPr>
        <w:t xml:space="preserve"> et al., 1997a)</w:t>
      </w:r>
      <w:bookmarkEnd w:id="360"/>
      <w:r>
        <w:t xml:space="preserve"> and even alkaline-earth </w:t>
      </w:r>
      <w:bookmarkStart w:id="361" w:name="ZOTERO_BREF_P8bMRr3jl1gm"/>
      <w:r>
        <w:t xml:space="preserve">(e.g., </w:t>
      </w:r>
      <w:proofErr w:type="spellStart"/>
      <w:r>
        <w:t>Bechgaard</w:t>
      </w:r>
      <w:proofErr w:type="spellEnd"/>
      <w:r>
        <w:t xml:space="preserve"> et al., 2017)</w:t>
      </w:r>
      <w:bookmarkEnd w:id="361"/>
      <w:r>
        <w:t xml:space="preserve"> aluminosilicate compositions</w:t>
      </w:r>
      <w:r>
        <w:rPr>
          <w:szCs w:val="24"/>
        </w:rPr>
        <w:t>. Changing the K/(</w:t>
      </w:r>
      <w:proofErr w:type="spellStart"/>
      <w:r>
        <w:rPr>
          <w:szCs w:val="24"/>
        </w:rPr>
        <w:t>K+Na</w:t>
      </w:r>
      <w:proofErr w:type="spellEnd"/>
      <w:r>
        <w:rPr>
          <w:szCs w:val="24"/>
        </w:rPr>
        <w:t>) ratio does not lead to large changes in fragility (Fig. 12</w:t>
      </w:r>
      <w:proofErr w:type="gramStart"/>
      <w:r>
        <w:rPr>
          <w:szCs w:val="24"/>
        </w:rPr>
        <w:t>c,d</w:t>
      </w:r>
      <w:proofErr w:type="gramEnd"/>
      <w:r>
        <w:rPr>
          <w:szCs w:val="24"/>
        </w:rPr>
        <w:t xml:space="preserve">,e,f), in agreement with observations of Robert et al. </w:t>
      </w:r>
      <w:bookmarkStart w:id="362" w:name="ZOTERO_BREF_r6I6xVtLZ20a"/>
      <w:r>
        <w:rPr>
          <w:szCs w:val="24"/>
        </w:rPr>
        <w:t>(2019)</w:t>
      </w:r>
      <w:bookmarkEnd w:id="362"/>
      <w:r>
        <w:rPr>
          <w:szCs w:val="24"/>
        </w:rPr>
        <w:t xml:space="preserve">. At constant silica concentration, alkali silicate melts are slightly more fragile than tectosilicate melts. </w:t>
      </w:r>
      <w:proofErr w:type="spellStart"/>
      <w:r>
        <w:rPr>
          <w:szCs w:val="24"/>
        </w:rPr>
        <w:t>i</w:t>
      </w:r>
      <w:proofErr w:type="spellEnd"/>
      <w:r>
        <w:rPr>
          <w:szCs w:val="24"/>
        </w:rPr>
        <w:t xml:space="preserve">-MELT </w:t>
      </w:r>
      <w:r>
        <w:rPr>
          <w:szCs w:val="24"/>
        </w:rPr>
        <w:lastRenderedPageBreak/>
        <w:t>predicts that peraluminous Al-rich melts generally are more and more fragile with increasing Al concentration. However, the model, above a ratio Al/(</w:t>
      </w:r>
      <w:proofErr w:type="spellStart"/>
      <w:r>
        <w:rPr>
          <w:szCs w:val="24"/>
        </w:rPr>
        <w:t>Al+Na+K</w:t>
      </w:r>
      <w:proofErr w:type="spellEnd"/>
      <w:r>
        <w:rPr>
          <w:szCs w:val="24"/>
        </w:rPr>
        <w:t>) higher than ~ 0.6, extrapolates. This observation thus could indicate that (</w:t>
      </w:r>
      <w:proofErr w:type="spellStart"/>
      <w:r>
        <w:rPr>
          <w:szCs w:val="24"/>
        </w:rPr>
        <w:t>i</w:t>
      </w:r>
      <w:proofErr w:type="spellEnd"/>
      <w:r>
        <w:rPr>
          <w:szCs w:val="24"/>
        </w:rPr>
        <w:t xml:space="preserve">) extrapolations are not fully robust and should be considered with </w:t>
      </w:r>
      <w:commentRangeStart w:id="363"/>
      <w:r>
        <w:rPr>
          <w:szCs w:val="24"/>
        </w:rPr>
        <w:t>care</w:t>
      </w:r>
      <w:commentRangeEnd w:id="363"/>
      <w:r w:rsidR="00F5654B">
        <w:rPr>
          <w:rStyle w:val="CommentReference"/>
          <w:rFonts w:eastAsia="Times New Roman" w:cs="Times New Roman"/>
        </w:rPr>
        <w:commentReference w:id="363"/>
      </w:r>
      <w:r>
        <w:rPr>
          <w:szCs w:val="24"/>
        </w:rPr>
        <w:t>, (ii) high Al concentrations indeed lead to high melt fragility. The first question is important to consider, because as “intelligent” as they can be, machine learning algorithms still are interpolative in nature. Therefore, it is not necessarily wise to ask them to perform extrapolations. Here, we tested how the model generally behaves when asking to extrapolate beyond its training dataset by removing some density and optical refractive index data along the SiO</w:t>
      </w:r>
      <w:r>
        <w:rPr>
          <w:szCs w:val="24"/>
          <w:vertAlign w:val="subscript"/>
        </w:rPr>
        <w:t>2</w:t>
      </w:r>
      <w:r>
        <w:rPr>
          <w:szCs w:val="24"/>
        </w:rPr>
        <w:t>-Al</w:t>
      </w:r>
      <w:r>
        <w:rPr>
          <w:szCs w:val="24"/>
          <w:vertAlign w:val="subscript"/>
        </w:rPr>
        <w:t>2</w:t>
      </w:r>
      <w:r>
        <w:rPr>
          <w:szCs w:val="24"/>
        </w:rPr>
        <w:t>O</w:t>
      </w:r>
      <w:r>
        <w:rPr>
          <w:szCs w:val="24"/>
          <w:vertAlign w:val="subscript"/>
        </w:rPr>
        <w:t>3</w:t>
      </w:r>
      <w:r>
        <w:rPr>
          <w:szCs w:val="24"/>
        </w:rPr>
        <w:t xml:space="preserve"> join. We observed that, in general, the model avoids</w:t>
      </w:r>
      <w:del w:id="364" w:author="VALENTINE, ANDREW" w:date="2021-03-11T10:56:00Z">
        <w:r w:rsidDel="00F5654B">
          <w:rPr>
            <w:szCs w:val="24"/>
          </w:rPr>
          <w:delText xml:space="preserve"> to</w:delText>
        </w:r>
      </w:del>
      <w:r>
        <w:rPr>
          <w:szCs w:val="24"/>
        </w:rPr>
        <w:t xml:space="preserve"> predict</w:t>
      </w:r>
      <w:ins w:id="365" w:author="VALENTINE, ANDREW" w:date="2021-03-11T10:56:00Z">
        <w:r w:rsidR="00F5654B">
          <w:rPr>
            <w:szCs w:val="24"/>
          </w:rPr>
          <w:t>ing</w:t>
        </w:r>
      </w:ins>
      <w:r>
        <w:rPr>
          <w:szCs w:val="24"/>
        </w:rPr>
        <w:t xml:space="preserve"> large changes, </w:t>
      </w:r>
      <w:proofErr w:type="gramStart"/>
      <w:r>
        <w:rPr>
          <w:szCs w:val="24"/>
        </w:rPr>
        <w:t>i.e.</w:t>
      </w:r>
      <w:proofErr w:type="gramEnd"/>
      <w:r>
        <w:rPr>
          <w:szCs w:val="24"/>
        </w:rPr>
        <w:t xml:space="preserve"> it tends to actually provide a constant value for density or optical refractive index when asking to make predictions beyond its training set. This situation is both good and bad. It is good because it indicates that the model does not “explode”, </w:t>
      </w:r>
      <w:proofErr w:type="gramStart"/>
      <w:r>
        <w:rPr>
          <w:szCs w:val="24"/>
        </w:rPr>
        <w:t>i.e.</w:t>
      </w:r>
      <w:proofErr w:type="gramEnd"/>
      <w:r>
        <w:rPr>
          <w:szCs w:val="24"/>
        </w:rPr>
        <w:t xml:space="preserve"> starts to predict very different values from the mean ones when extrapolating (this is what happens traditionally with polynomial functions, for instance). It obviously is bad because it means that </w:t>
      </w:r>
      <w:proofErr w:type="spellStart"/>
      <w:r>
        <w:rPr>
          <w:szCs w:val="24"/>
        </w:rPr>
        <w:t>i</w:t>
      </w:r>
      <w:proofErr w:type="spellEnd"/>
      <w:r>
        <w:rPr>
          <w:szCs w:val="24"/>
        </w:rPr>
        <w:t xml:space="preserve">-MELT will remains mostly interpolative in nature for some parameters like fragility, at least for the moment. </w:t>
      </w:r>
    </w:p>
    <w:p w14:paraId="6BF05D86" w14:textId="77777777" w:rsidR="007D7A6B" w:rsidRDefault="007D7A6B">
      <w:pPr>
        <w:pStyle w:val="Texteprformat"/>
        <w:rPr>
          <w:rFonts w:ascii="Times New Roman" w:hAnsi="Times New Roman"/>
          <w:szCs w:val="24"/>
        </w:rPr>
      </w:pPr>
    </w:p>
    <w:p w14:paraId="7F40DE67" w14:textId="77777777" w:rsidR="007D7A6B" w:rsidRDefault="0070608F">
      <w:pPr>
        <w:pStyle w:val="Texteprformat"/>
        <w:rPr>
          <w:rFonts w:ascii="Times New Roman" w:hAnsi="Times New Roman"/>
          <w:szCs w:val="24"/>
        </w:rPr>
      </w:pPr>
      <w:commentRangeStart w:id="366"/>
      <w:r>
        <w:rPr>
          <w:szCs w:val="24"/>
        </w:rPr>
        <w:t>Now</w:t>
      </w:r>
      <w:commentRangeEnd w:id="366"/>
      <w:r w:rsidR="00F5654B">
        <w:rPr>
          <w:rStyle w:val="CommentReference"/>
          <w:rFonts w:eastAsia="Times New Roman" w:cs="Times New Roman"/>
        </w:rPr>
        <w:commentReference w:id="366"/>
      </w:r>
      <w:r>
        <w:rPr>
          <w:szCs w:val="24"/>
        </w:rPr>
        <w:t xml:space="preserve">, we could also argue that the model extrapolations are not impossible for some properties, like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Indeed, looking at configurational entropy (Fig. 11</w:t>
      </w:r>
      <w:proofErr w:type="gramStart"/>
      <w:r>
        <w:rPr>
          <w:szCs w:val="24"/>
        </w:rPr>
        <w:t>a,b</w:t>
      </w:r>
      <w:proofErr w:type="gramEnd"/>
      <w:r>
        <w:rPr>
          <w:szCs w:val="24"/>
        </w:rPr>
        <w:t xml:space="preserve">), it does not appear that the values predicted are beyond reason. Actually, the model predicts a continuous decrease of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when increasing Al</w:t>
      </w:r>
      <w:r>
        <w:rPr>
          <w:szCs w:val="24"/>
          <w:vertAlign w:val="subscript"/>
        </w:rPr>
        <w:t>2</w:t>
      </w:r>
      <w:r>
        <w:rPr>
          <w:szCs w:val="24"/>
        </w:rPr>
        <w:t>O</w:t>
      </w:r>
      <w:r>
        <w:rPr>
          <w:szCs w:val="24"/>
          <w:vertAlign w:val="subscript"/>
        </w:rPr>
        <w:t>3</w:t>
      </w:r>
      <w:r>
        <w:rPr>
          <w:szCs w:val="24"/>
        </w:rPr>
        <w:t xml:space="preserve"> in the peraluminous field, a prediction that agrees </w:t>
      </w:r>
      <w:r>
        <w:rPr>
          <w:szCs w:val="24"/>
        </w:rPr>
        <w:lastRenderedPageBreak/>
        <w:t xml:space="preserve">with experimental data in sodium peraluminous melts </w:t>
      </w:r>
      <w:bookmarkStart w:id="367" w:name="ZOTERO_BREF_aONtfz6psluT"/>
      <w:r>
        <w:rPr>
          <w:szCs w:val="24"/>
        </w:rPr>
        <w:t xml:space="preserve">(Le </w:t>
      </w:r>
      <w:proofErr w:type="spellStart"/>
      <w:r>
        <w:rPr>
          <w:szCs w:val="24"/>
        </w:rPr>
        <w:t>Losq</w:t>
      </w:r>
      <w:proofErr w:type="spellEnd"/>
      <w:r>
        <w:rPr>
          <w:szCs w:val="24"/>
        </w:rPr>
        <w:t xml:space="preserve"> et al., 2014)</w:t>
      </w:r>
      <w:bookmarkEnd w:id="367"/>
      <w:r>
        <w:rPr>
          <w:szCs w:val="24"/>
        </w:rPr>
        <w:t xml:space="preserve">. Therefore, the model extrapolations of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performed in figure 11 are realistic and can be trusted. We thus could consider that, if the model extrapolates well for predictions of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it should also do well for fragility. If so, it is necessary to explain why the melt fragility increases so much with increasing Al</w:t>
      </w:r>
      <w:r>
        <w:rPr>
          <w:szCs w:val="24"/>
          <w:vertAlign w:val="subscript"/>
        </w:rPr>
        <w:t>2</w:t>
      </w:r>
      <w:r>
        <w:rPr>
          <w:szCs w:val="24"/>
        </w:rPr>
        <w:t>O</w:t>
      </w:r>
      <w:r>
        <w:rPr>
          <w:szCs w:val="24"/>
          <w:vertAlign w:val="subscript"/>
        </w:rPr>
        <w:t>3</w:t>
      </w:r>
      <w:r>
        <w:rPr>
          <w:szCs w:val="24"/>
        </w:rPr>
        <w:t xml:space="preserve"> concentration in the peraluminous field. </w:t>
      </w:r>
      <w:proofErr w:type="gramStart"/>
      <w:r>
        <w:rPr>
          <w:szCs w:val="24"/>
        </w:rPr>
        <w:t>An</w:t>
      </w:r>
      <w:proofErr w:type="gramEnd"/>
      <w:r>
        <w:rPr>
          <w:szCs w:val="24"/>
        </w:rPr>
        <w:t xml:space="preserve"> hypothesis could be that, in Al-rich alkali aluminosilicate melts, the melt heat capacity becomes dependent on temperature </w:t>
      </w:r>
      <w:bookmarkStart w:id="368" w:name="ZOTERO_BREF_gWk4BHfH6H1L"/>
      <w:r>
        <w:rPr>
          <w:szCs w:val="24"/>
        </w:rPr>
        <w:t xml:space="preserve">(Richet and </w:t>
      </w:r>
      <w:proofErr w:type="spellStart"/>
      <w:r>
        <w:rPr>
          <w:szCs w:val="24"/>
        </w:rPr>
        <w:t>Bottinga</w:t>
      </w:r>
      <w:proofErr w:type="spellEnd"/>
      <w:r>
        <w:rPr>
          <w:szCs w:val="24"/>
        </w:rPr>
        <w:t>, 1984, 1985)</w:t>
      </w:r>
      <w:bookmarkEnd w:id="368"/>
      <w:r>
        <w:rPr>
          <w:szCs w:val="24"/>
          <w:u w:val="dash"/>
        </w:rPr>
        <w:t>,</w:t>
      </w:r>
      <w:r>
        <w:rPr>
          <w:szCs w:val="24"/>
        </w:rPr>
        <w:t xml:space="preserve"> leading to a </w:t>
      </w:r>
      <w:proofErr w:type="spellStart"/>
      <w:r>
        <w:rPr>
          <w:i/>
          <w:iCs/>
          <w:szCs w:val="24"/>
        </w:rPr>
        <w:t>C</w:t>
      </w:r>
      <w:r>
        <w:rPr>
          <w:i/>
          <w:iCs/>
          <w:szCs w:val="24"/>
          <w:vertAlign w:val="subscript"/>
        </w:rPr>
        <w:t>p</w:t>
      </w:r>
      <w:r>
        <w:rPr>
          <w:i/>
          <w:iCs/>
          <w:szCs w:val="24"/>
          <w:vertAlign w:val="superscript"/>
        </w:rPr>
        <w:t>conf</w:t>
      </w:r>
      <w:proofErr w:type="spellEnd"/>
      <w:r>
        <w:rPr>
          <w:szCs w:val="24"/>
        </w:rPr>
        <w:t xml:space="preserve"> that depends on temperature. As melt fragility and </w:t>
      </w:r>
      <w:proofErr w:type="spellStart"/>
      <w:r>
        <w:rPr>
          <w:szCs w:val="24"/>
        </w:rPr>
        <w:t>C</w:t>
      </w:r>
      <w:r>
        <w:rPr>
          <w:szCs w:val="24"/>
          <w:vertAlign w:val="subscript"/>
        </w:rPr>
        <w:t>p</w:t>
      </w:r>
      <w:r>
        <w:rPr>
          <w:szCs w:val="24"/>
          <w:vertAlign w:val="superscript"/>
        </w:rPr>
        <w:t>conf</w:t>
      </w:r>
      <w:proofErr w:type="spellEnd"/>
      <w:r>
        <w:rPr>
          <w:szCs w:val="24"/>
        </w:rPr>
        <w:t xml:space="preserve"> are related (eq</w:t>
      </w:r>
      <w:r>
        <w:rPr>
          <w:color w:val="000000"/>
          <w:szCs w:val="24"/>
        </w:rPr>
        <w:t>. 8</w:t>
      </w:r>
      <w:r>
        <w:rPr>
          <w:szCs w:val="24"/>
        </w:rPr>
        <w:t xml:space="preserve">), this could be the source of the high melt fragility in Al-rich peraluminous melts. A significant test for the extrapolation abilities of the model is to test the </w:t>
      </w:r>
      <w:proofErr w:type="spellStart"/>
      <w:r>
        <w:rPr>
          <w:i/>
          <w:iCs/>
          <w:szCs w:val="24"/>
        </w:rPr>
        <w:t>T</w:t>
      </w:r>
      <w:r>
        <w:rPr>
          <w:i/>
          <w:iCs/>
          <w:szCs w:val="24"/>
          <w:vertAlign w:val="subscript"/>
        </w:rPr>
        <w:t>g</w:t>
      </w:r>
      <w:proofErr w:type="spellEnd"/>
      <w:r>
        <w:rPr>
          <w:szCs w:val="24"/>
        </w:rPr>
        <w:t xml:space="preserve"> it predicts for Al</w:t>
      </w:r>
      <w:r>
        <w:rPr>
          <w:szCs w:val="24"/>
          <w:vertAlign w:val="subscript"/>
        </w:rPr>
        <w:t>2</w:t>
      </w:r>
      <w:r>
        <w:rPr>
          <w:szCs w:val="24"/>
        </w:rPr>
        <w:t>O</w:t>
      </w:r>
      <w:r>
        <w:rPr>
          <w:szCs w:val="24"/>
          <w:vertAlign w:val="subscript"/>
        </w:rPr>
        <w:t>3</w:t>
      </w:r>
      <w:r>
        <w:rPr>
          <w:szCs w:val="24"/>
        </w:rPr>
        <w:t xml:space="preserve"> melt. </w:t>
      </w:r>
      <w:proofErr w:type="spellStart"/>
      <w:r>
        <w:rPr>
          <w:szCs w:val="24"/>
        </w:rPr>
        <w:t>i</w:t>
      </w:r>
      <w:proofErr w:type="spellEnd"/>
      <w:r>
        <w:rPr>
          <w:szCs w:val="24"/>
        </w:rPr>
        <w:t>-MELT training included only high temperature viscosity data for Al</w:t>
      </w:r>
      <w:r>
        <w:rPr>
          <w:szCs w:val="24"/>
          <w:vertAlign w:val="subscript"/>
        </w:rPr>
        <w:t>2</w:t>
      </w:r>
      <w:r>
        <w:rPr>
          <w:szCs w:val="24"/>
        </w:rPr>
        <w:t>O</w:t>
      </w:r>
      <w:r>
        <w:rPr>
          <w:szCs w:val="24"/>
          <w:vertAlign w:val="subscript"/>
        </w:rPr>
        <w:t>3</w:t>
      </w:r>
      <w:r>
        <w:rPr>
          <w:szCs w:val="24"/>
        </w:rPr>
        <w:t xml:space="preserve">; no data near </w:t>
      </w:r>
      <w:proofErr w:type="spellStart"/>
      <w:r>
        <w:rPr>
          <w:i/>
          <w:iCs/>
          <w:szCs w:val="24"/>
        </w:rPr>
        <w:t>T</w:t>
      </w:r>
      <w:r>
        <w:rPr>
          <w:i/>
          <w:iCs/>
          <w:szCs w:val="24"/>
          <w:vertAlign w:val="subscript"/>
        </w:rPr>
        <w:t>g</w:t>
      </w:r>
      <w:proofErr w:type="spellEnd"/>
      <w:r>
        <w:rPr>
          <w:szCs w:val="24"/>
        </w:rPr>
        <w:t xml:space="preserve"> were included because they actually do not exist, at the exception of some estimations as reported below. </w:t>
      </w:r>
      <w:proofErr w:type="spellStart"/>
      <w:r>
        <w:rPr>
          <w:szCs w:val="24"/>
        </w:rPr>
        <w:t>i</w:t>
      </w:r>
      <w:proofErr w:type="spellEnd"/>
      <w:r>
        <w:rPr>
          <w:szCs w:val="24"/>
        </w:rPr>
        <w:t>-MELT is thus in a situation where it extrapolates for pure Al</w:t>
      </w:r>
      <w:r>
        <w:rPr>
          <w:szCs w:val="24"/>
          <w:vertAlign w:val="subscript"/>
        </w:rPr>
        <w:t>2</w:t>
      </w:r>
      <w:r>
        <w:rPr>
          <w:szCs w:val="24"/>
        </w:rPr>
        <w:t>O</w:t>
      </w:r>
      <w:r>
        <w:rPr>
          <w:szCs w:val="24"/>
          <w:vertAlign w:val="subscript"/>
        </w:rPr>
        <w:t>3</w:t>
      </w:r>
      <w:r>
        <w:rPr>
          <w:szCs w:val="24"/>
        </w:rPr>
        <w:t xml:space="preserve"> viscous </w:t>
      </w:r>
      <w:proofErr w:type="spellStart"/>
      <w:r>
        <w:rPr>
          <w:i/>
          <w:iCs/>
          <w:szCs w:val="24"/>
        </w:rPr>
        <w:t>T</w:t>
      </w:r>
      <w:r>
        <w:rPr>
          <w:i/>
          <w:iCs/>
          <w:szCs w:val="24"/>
          <w:vertAlign w:val="subscript"/>
        </w:rPr>
        <w:t>g</w:t>
      </w:r>
      <w:proofErr w:type="spellEnd"/>
      <w:r>
        <w:rPr>
          <w:szCs w:val="24"/>
        </w:rPr>
        <w:t xml:space="preserve"> prediction. It predicts a </w:t>
      </w:r>
      <w:proofErr w:type="spellStart"/>
      <w:r>
        <w:rPr>
          <w:i/>
          <w:iCs/>
          <w:szCs w:val="24"/>
        </w:rPr>
        <w:t>T</w:t>
      </w:r>
      <w:r>
        <w:rPr>
          <w:i/>
          <w:iCs/>
          <w:szCs w:val="24"/>
          <w:vertAlign w:val="subscript"/>
        </w:rPr>
        <w:t>g</w:t>
      </w:r>
      <w:proofErr w:type="spellEnd"/>
      <w:r>
        <w:rPr>
          <w:szCs w:val="24"/>
        </w:rPr>
        <w:t xml:space="preserve"> of 963 K for this melt.  We can compare that with an independent estimate. </w:t>
      </w:r>
      <w:proofErr w:type="spellStart"/>
      <w:r>
        <w:rPr>
          <w:szCs w:val="24"/>
        </w:rPr>
        <w:t>Secrist</w:t>
      </w:r>
      <w:proofErr w:type="spellEnd"/>
      <w:r>
        <w:rPr>
          <w:szCs w:val="24"/>
        </w:rPr>
        <w:t xml:space="preserve"> and </w:t>
      </w:r>
      <w:proofErr w:type="spellStart"/>
      <w:r>
        <w:rPr>
          <w:szCs w:val="24"/>
        </w:rPr>
        <w:t>MacKenzie</w:t>
      </w:r>
      <w:proofErr w:type="spellEnd"/>
      <w:r>
        <w:rPr>
          <w:szCs w:val="24"/>
        </w:rPr>
        <w:t xml:space="preserve"> </w:t>
      </w:r>
      <w:bookmarkStart w:id="369" w:name="ZOTERO_BREF_aWUTb2Z1qoVv"/>
      <w:r>
        <w:rPr>
          <w:szCs w:val="24"/>
        </w:rPr>
        <w:t>(1965)</w:t>
      </w:r>
      <w:bookmarkEnd w:id="369"/>
      <w:r>
        <w:rPr>
          <w:szCs w:val="24"/>
        </w:rPr>
        <w:t xml:space="preserve"> estimated a viscosity of 4x10</w:t>
      </w:r>
      <w:r>
        <w:rPr>
          <w:szCs w:val="24"/>
          <w:vertAlign w:val="superscript"/>
        </w:rPr>
        <w:t>10</w:t>
      </w:r>
      <w:r>
        <w:rPr>
          <w:szCs w:val="24"/>
        </w:rPr>
        <w:t xml:space="preserve"> </w:t>
      </w:r>
      <w:proofErr w:type="spellStart"/>
      <w:r>
        <w:rPr>
          <w:szCs w:val="24"/>
        </w:rPr>
        <w:t>Pa</w:t>
      </w:r>
      <w:r>
        <w:rPr>
          <w:rFonts w:ascii="Times New Roman" w:hAnsi="Times New Roman"/>
          <w:szCs w:val="24"/>
        </w:rPr>
        <w:t>·</w:t>
      </w:r>
      <w:r>
        <w:rPr>
          <w:szCs w:val="24"/>
        </w:rPr>
        <w:t>s</w:t>
      </w:r>
      <w:proofErr w:type="spellEnd"/>
      <w:r>
        <w:rPr>
          <w:szCs w:val="24"/>
        </w:rPr>
        <w:t xml:space="preserve"> at 1173 K from the rate of </w:t>
      </w:r>
      <w:proofErr w:type="spellStart"/>
      <w:r>
        <w:rPr>
          <w:szCs w:val="24"/>
        </w:rPr>
        <w:t>crystallisation</w:t>
      </w:r>
      <w:proofErr w:type="spellEnd"/>
      <w:r>
        <w:rPr>
          <w:szCs w:val="24"/>
        </w:rPr>
        <w:t xml:space="preserve"> of </w:t>
      </w:r>
      <w:proofErr w:type="gramStart"/>
      <w:r>
        <w:rPr>
          <w:szCs w:val="24"/>
        </w:rPr>
        <w:t>vapor-formed</w:t>
      </w:r>
      <w:proofErr w:type="gramEnd"/>
      <w:r>
        <w:rPr>
          <w:szCs w:val="24"/>
        </w:rPr>
        <w:t xml:space="preserve"> Al</w:t>
      </w:r>
      <w:r>
        <w:rPr>
          <w:szCs w:val="24"/>
          <w:vertAlign w:val="subscript"/>
        </w:rPr>
        <w:t>2</w:t>
      </w:r>
      <w:r>
        <w:rPr>
          <w:szCs w:val="24"/>
        </w:rPr>
        <w:t>O</w:t>
      </w:r>
      <w:r>
        <w:rPr>
          <w:szCs w:val="24"/>
          <w:vertAlign w:val="subscript"/>
        </w:rPr>
        <w:t>3</w:t>
      </w:r>
      <w:r>
        <w:rPr>
          <w:szCs w:val="24"/>
        </w:rPr>
        <w:t xml:space="preserve"> amorphous films. Using the data of </w:t>
      </w:r>
      <w:proofErr w:type="spellStart"/>
      <w:r>
        <w:rPr>
          <w:szCs w:val="24"/>
        </w:rPr>
        <w:t>Urbain</w:t>
      </w:r>
      <w:proofErr w:type="spellEnd"/>
      <w:r>
        <w:rPr>
          <w:szCs w:val="24"/>
        </w:rPr>
        <w:t xml:space="preserve"> et al. </w:t>
      </w:r>
      <w:bookmarkStart w:id="370" w:name="ZOTERO_BREF_tXn8z1XnTaU2"/>
      <w:r>
        <w:rPr>
          <w:szCs w:val="24"/>
        </w:rPr>
        <w:t>(1982)</w:t>
      </w:r>
      <w:bookmarkEnd w:id="370"/>
      <w:r>
        <w:rPr>
          <w:szCs w:val="24"/>
        </w:rPr>
        <w:t xml:space="preserve"> for Al</w:t>
      </w:r>
      <w:r>
        <w:rPr>
          <w:szCs w:val="24"/>
          <w:vertAlign w:val="subscript"/>
        </w:rPr>
        <w:t>2</w:t>
      </w:r>
      <w:r>
        <w:rPr>
          <w:szCs w:val="24"/>
        </w:rPr>
        <w:t>O</w:t>
      </w:r>
      <w:r>
        <w:rPr>
          <w:szCs w:val="24"/>
          <w:vertAlign w:val="subscript"/>
        </w:rPr>
        <w:t>3</w:t>
      </w:r>
      <w:r>
        <w:rPr>
          <w:szCs w:val="24"/>
        </w:rPr>
        <w:t xml:space="preserve"> and this point, we can calculate the viscosity </w:t>
      </w:r>
      <w:r>
        <w:rPr>
          <w:i/>
          <w:iCs/>
          <w:szCs w:val="24"/>
        </w:rPr>
        <w:t>versus</w:t>
      </w:r>
      <w:r>
        <w:rPr>
          <w:szCs w:val="24"/>
        </w:rPr>
        <w:t xml:space="preserve"> T dependence for Al</w:t>
      </w:r>
      <w:r>
        <w:rPr>
          <w:szCs w:val="24"/>
          <w:vertAlign w:val="subscript"/>
        </w:rPr>
        <w:t>2</w:t>
      </w:r>
      <w:r>
        <w:rPr>
          <w:szCs w:val="24"/>
        </w:rPr>
        <w:t>O</w:t>
      </w:r>
      <w:r>
        <w:rPr>
          <w:szCs w:val="24"/>
          <w:vertAlign w:val="subscript"/>
        </w:rPr>
        <w:t>3</w:t>
      </w:r>
      <w:r>
        <w:rPr>
          <w:szCs w:val="24"/>
        </w:rPr>
        <w:t xml:space="preserve">, and estimate its viscous </w:t>
      </w:r>
      <w:proofErr w:type="spellStart"/>
      <w:r>
        <w:rPr>
          <w:i/>
          <w:iCs/>
          <w:szCs w:val="24"/>
        </w:rPr>
        <w:t>T</w:t>
      </w:r>
      <w:r>
        <w:rPr>
          <w:i/>
          <w:iCs/>
          <w:szCs w:val="24"/>
          <w:vertAlign w:val="subscript"/>
        </w:rPr>
        <w:t>g</w:t>
      </w:r>
      <w:proofErr w:type="spellEnd"/>
      <w:r>
        <w:rPr>
          <w:szCs w:val="24"/>
        </w:rPr>
        <w:t xml:space="preserve">, for example with a simple TVF fit (eq. 3, </w:t>
      </w:r>
      <w:r>
        <w:rPr>
          <w:i/>
          <w:iCs/>
          <w:szCs w:val="24"/>
        </w:rPr>
        <w:t xml:space="preserve">see supplementary </w:t>
      </w:r>
      <w:proofErr w:type="spellStart"/>
      <w:r>
        <w:rPr>
          <w:i/>
          <w:iCs/>
          <w:szCs w:val="24"/>
        </w:rPr>
        <w:t>Jupyter</w:t>
      </w:r>
      <w:proofErr w:type="spellEnd"/>
      <w:r>
        <w:rPr>
          <w:i/>
          <w:iCs/>
          <w:szCs w:val="24"/>
        </w:rPr>
        <w:t xml:space="preserve"> notebooks for the calculation</w:t>
      </w:r>
      <w:r>
        <w:rPr>
          <w:szCs w:val="24"/>
        </w:rPr>
        <w:t>). Doing so, we found that, for Al</w:t>
      </w:r>
      <w:r>
        <w:rPr>
          <w:szCs w:val="24"/>
          <w:vertAlign w:val="subscript"/>
        </w:rPr>
        <w:t>2</w:t>
      </w:r>
      <w:r>
        <w:rPr>
          <w:szCs w:val="24"/>
        </w:rPr>
        <w:t>O</w:t>
      </w:r>
      <w:r>
        <w:rPr>
          <w:szCs w:val="24"/>
          <w:vertAlign w:val="subscript"/>
        </w:rPr>
        <w:t>3</w:t>
      </w:r>
      <w:r>
        <w:rPr>
          <w:szCs w:val="24"/>
        </w:rPr>
        <w:t xml:space="preserve"> melt, we have </w:t>
      </w:r>
      <w:r>
        <w:rPr>
          <w:i/>
          <w:iCs/>
          <w:szCs w:val="24"/>
        </w:rPr>
        <w:t>A</w:t>
      </w:r>
      <w:r>
        <w:rPr>
          <w:i/>
          <w:iCs/>
          <w:szCs w:val="24"/>
          <w:vertAlign w:val="subscript"/>
        </w:rPr>
        <w:t>TVF</w:t>
      </w:r>
      <w:r>
        <w:rPr>
          <w:szCs w:val="24"/>
        </w:rPr>
        <w:t xml:space="preserve"> = -2.8 ± 0.1, </w:t>
      </w:r>
      <w:r>
        <w:rPr>
          <w:i/>
          <w:iCs/>
          <w:szCs w:val="24"/>
        </w:rPr>
        <w:t>B</w:t>
      </w:r>
      <w:r>
        <w:rPr>
          <w:i/>
          <w:iCs/>
          <w:szCs w:val="24"/>
          <w:vertAlign w:val="subscript"/>
        </w:rPr>
        <w:t>TVF</w:t>
      </w:r>
      <w:r>
        <w:rPr>
          <w:szCs w:val="24"/>
        </w:rPr>
        <w:t xml:space="preserve"> = 1842 ± 176 and </w:t>
      </w:r>
      <w:r>
        <w:rPr>
          <w:i/>
          <w:iCs/>
          <w:szCs w:val="24"/>
        </w:rPr>
        <w:t>C</w:t>
      </w:r>
      <w:r>
        <w:rPr>
          <w:i/>
          <w:iCs/>
          <w:szCs w:val="24"/>
          <w:vertAlign w:val="subscript"/>
        </w:rPr>
        <w:t>TVF</w:t>
      </w:r>
      <w:r>
        <w:rPr>
          <w:szCs w:val="24"/>
        </w:rPr>
        <w:t xml:space="preserve"> = 1035 ± 19. This yields a value for the Al</w:t>
      </w:r>
      <w:r>
        <w:rPr>
          <w:szCs w:val="24"/>
          <w:vertAlign w:val="subscript"/>
        </w:rPr>
        <w:t>2</w:t>
      </w:r>
      <w:r>
        <w:rPr>
          <w:szCs w:val="24"/>
        </w:rPr>
        <w:t>O</w:t>
      </w:r>
      <w:r>
        <w:rPr>
          <w:szCs w:val="24"/>
          <w:vertAlign w:val="subscript"/>
        </w:rPr>
        <w:t>3</w:t>
      </w:r>
      <w:r>
        <w:rPr>
          <w:szCs w:val="24"/>
        </w:rPr>
        <w:t xml:space="preserve"> </w:t>
      </w:r>
      <w:proofErr w:type="spellStart"/>
      <w:r>
        <w:rPr>
          <w:i/>
          <w:iCs/>
          <w:szCs w:val="24"/>
        </w:rPr>
        <w:t>T</w:t>
      </w:r>
      <w:r>
        <w:rPr>
          <w:i/>
          <w:iCs/>
          <w:szCs w:val="24"/>
          <w:vertAlign w:val="subscript"/>
        </w:rPr>
        <w:t>g</w:t>
      </w:r>
      <w:proofErr w:type="spellEnd"/>
      <w:r>
        <w:rPr>
          <w:szCs w:val="24"/>
        </w:rPr>
        <w:t xml:space="preserve"> of 1160 ± 23 K. This estimation is well above the value predicted by </w:t>
      </w:r>
      <w:proofErr w:type="spellStart"/>
      <w:r>
        <w:rPr>
          <w:szCs w:val="24"/>
        </w:rPr>
        <w:t>i</w:t>
      </w:r>
      <w:proofErr w:type="spellEnd"/>
      <w:r>
        <w:rPr>
          <w:szCs w:val="24"/>
        </w:rPr>
        <w:t xml:space="preserve">-MELT. First, this reflects that, without viscosity data close to the undercooled temperature domain near </w:t>
      </w:r>
      <w:proofErr w:type="spellStart"/>
      <w:r>
        <w:rPr>
          <w:i/>
          <w:iCs/>
          <w:szCs w:val="24"/>
        </w:rPr>
        <w:t>T</w:t>
      </w:r>
      <w:r>
        <w:rPr>
          <w:i/>
          <w:iCs/>
          <w:szCs w:val="24"/>
          <w:vertAlign w:val="subscript"/>
        </w:rPr>
        <w:t>g</w:t>
      </w:r>
      <w:proofErr w:type="spellEnd"/>
      <w:r>
        <w:rPr>
          <w:szCs w:val="24"/>
        </w:rPr>
        <w:t xml:space="preserve">, </w:t>
      </w:r>
      <w:r>
        <w:rPr>
          <w:szCs w:val="24"/>
        </w:rPr>
        <w:lastRenderedPageBreak/>
        <w:t>models are not well constrained to predict viscosity and properties in the full 10</w:t>
      </w:r>
      <w:r>
        <w:rPr>
          <w:szCs w:val="24"/>
          <w:vertAlign w:val="superscript"/>
        </w:rPr>
        <w:t>0</w:t>
      </w:r>
      <w:r>
        <w:rPr>
          <w:szCs w:val="24"/>
        </w:rPr>
        <w:t>-10</w:t>
      </w:r>
      <w:r>
        <w:rPr>
          <w:szCs w:val="24"/>
          <w:vertAlign w:val="superscript"/>
        </w:rPr>
        <w:t>12</w:t>
      </w:r>
      <w:r>
        <w:rPr>
          <w:szCs w:val="24"/>
        </w:rPr>
        <w:t xml:space="preserve"> </w:t>
      </w:r>
      <w:proofErr w:type="spellStart"/>
      <w:r>
        <w:rPr>
          <w:szCs w:val="24"/>
        </w:rPr>
        <w:t>Pa</w:t>
      </w:r>
      <w:r>
        <w:rPr>
          <w:rFonts w:ascii="Times New Roman" w:hAnsi="Times New Roman"/>
          <w:szCs w:val="24"/>
        </w:rPr>
        <w:t>·</w:t>
      </w:r>
      <w:r>
        <w:rPr>
          <w:szCs w:val="24"/>
        </w:rPr>
        <w:t>s</w:t>
      </w:r>
      <w:proofErr w:type="spellEnd"/>
      <w:r>
        <w:rPr>
          <w:szCs w:val="24"/>
        </w:rPr>
        <w:t xml:space="preserve"> range. Secondly, extrapolations with models like </w:t>
      </w:r>
      <w:proofErr w:type="spellStart"/>
      <w:r>
        <w:rPr>
          <w:szCs w:val="24"/>
        </w:rPr>
        <w:t>i</w:t>
      </w:r>
      <w:proofErr w:type="spellEnd"/>
      <w:r>
        <w:rPr>
          <w:szCs w:val="24"/>
        </w:rPr>
        <w:t>-MELT may produce apparently realistic results, but still may be far from the true value. To conclude, this discussion highlights that machine learning model extrapolations should be considered with care, making sure that predictions are realistic compared to the known trends of material properties.</w:t>
      </w:r>
    </w:p>
    <w:p w14:paraId="76A11804" w14:textId="77777777" w:rsidR="007D7A6B" w:rsidRDefault="007D7A6B">
      <w:pPr>
        <w:pStyle w:val="Texteprformat"/>
        <w:rPr>
          <w:rFonts w:ascii="Times New Roman" w:hAnsi="Times New Roman"/>
          <w:szCs w:val="24"/>
        </w:rPr>
      </w:pPr>
    </w:p>
    <w:p w14:paraId="1D23425F" w14:textId="77777777" w:rsidR="007D7A6B" w:rsidRDefault="0070608F">
      <w:pPr>
        <w:pStyle w:val="Texteprformat"/>
        <w:rPr>
          <w:rFonts w:ascii="Times New Roman" w:hAnsi="Times New Roman"/>
          <w:szCs w:val="24"/>
        </w:rPr>
      </w:pPr>
      <w:r>
        <w:rPr>
          <w:b/>
          <w:bCs/>
          <w:i/>
          <w:iCs/>
          <w:szCs w:val="24"/>
        </w:rPr>
        <w:t>4.5 Glass properties</w:t>
      </w:r>
    </w:p>
    <w:p w14:paraId="6CB60628" w14:textId="5B6E4204" w:rsidR="007D7A6B" w:rsidRDefault="0070608F">
      <w:pPr>
        <w:pStyle w:val="Texteprformat"/>
        <w:rPr>
          <w:highlight w:val="yellow"/>
        </w:rPr>
      </w:pPr>
      <w:proofErr w:type="spellStart"/>
      <w:r>
        <w:rPr>
          <w:color w:val="000000"/>
          <w:szCs w:val="24"/>
        </w:rPr>
        <w:t>i</w:t>
      </w:r>
      <w:proofErr w:type="spellEnd"/>
      <w:r>
        <w:rPr>
          <w:color w:val="000000"/>
          <w:szCs w:val="24"/>
        </w:rPr>
        <w:t>-MELT predicts the viscous glass transition temperature well (Fig. 6a), and allows systematic exploration of the variations of this parameter with melt composition (Fig. 13</w:t>
      </w:r>
      <w:proofErr w:type="gramStart"/>
      <w:r>
        <w:rPr>
          <w:color w:val="000000"/>
          <w:szCs w:val="24"/>
        </w:rPr>
        <w:t>a,b</w:t>
      </w:r>
      <w:proofErr w:type="gramEnd"/>
      <w:r>
        <w:rPr>
          <w:color w:val="000000"/>
          <w:szCs w:val="24"/>
        </w:rPr>
        <w:t xml:space="preserve">). Its variations are complex as it can be expected, because they depend on melt structure and are also affected by chemical mixing effects (Fig. 10a). The model </w:t>
      </w:r>
      <w:del w:id="371" w:author="VALENTINE, ANDREW" w:date="2021-03-11T11:04:00Z">
        <w:r w:rsidDel="00AF4FEE">
          <w:rPr>
            <w:color w:val="000000"/>
            <w:szCs w:val="24"/>
          </w:rPr>
          <w:delText xml:space="preserve">allows observing </w:delText>
        </w:r>
      </w:del>
      <w:ins w:id="372" w:author="VALENTINE, ANDREW" w:date="2021-03-11T11:04:00Z">
        <w:r w:rsidR="00AF4FEE">
          <w:rPr>
            <w:color w:val="000000"/>
            <w:szCs w:val="24"/>
          </w:rPr>
          <w:t xml:space="preserve">displays </w:t>
        </w:r>
      </w:ins>
      <w:r>
        <w:rPr>
          <w:color w:val="000000"/>
          <w:szCs w:val="24"/>
        </w:rPr>
        <w:t xml:space="preserve">the well know decrease of </w:t>
      </w:r>
      <w:proofErr w:type="spellStart"/>
      <w:r>
        <w:rPr>
          <w:i/>
          <w:iCs/>
          <w:color w:val="000000"/>
          <w:szCs w:val="24"/>
        </w:rPr>
        <w:t>T</w:t>
      </w:r>
      <w:r>
        <w:rPr>
          <w:i/>
          <w:iCs/>
          <w:color w:val="000000"/>
          <w:szCs w:val="24"/>
          <w:vertAlign w:val="subscript"/>
        </w:rPr>
        <w:t>g</w:t>
      </w:r>
      <w:proofErr w:type="spellEnd"/>
      <w:r>
        <w:rPr>
          <w:color w:val="000000"/>
          <w:szCs w:val="24"/>
        </w:rPr>
        <w:t xml:space="preserve"> with addition of alkali metals, and increase with addition of SiO</w:t>
      </w:r>
      <w:r>
        <w:rPr>
          <w:color w:val="000000"/>
          <w:szCs w:val="24"/>
          <w:vertAlign w:val="subscript"/>
        </w:rPr>
        <w:t>2</w:t>
      </w:r>
      <w:r>
        <w:rPr>
          <w:color w:val="000000"/>
          <w:szCs w:val="24"/>
        </w:rPr>
        <w:t xml:space="preserve">, and, </w:t>
      </w:r>
      <w:del w:id="373" w:author="VALENTINE, ANDREW" w:date="2021-03-11T11:04:00Z">
        <w:r w:rsidDel="00AF4FEE">
          <w:rPr>
            <w:color w:val="000000"/>
            <w:szCs w:val="24"/>
          </w:rPr>
          <w:delText>i</w:delText>
        </w:r>
      </w:del>
      <w:ins w:id="374" w:author="VALENTINE, ANDREW" w:date="2021-03-11T11:04:00Z">
        <w:r w:rsidR="00AF4FEE">
          <w:rPr>
            <w:color w:val="000000"/>
            <w:szCs w:val="24"/>
          </w:rPr>
          <w:t>to</w:t>
        </w:r>
      </w:ins>
      <w:del w:id="375" w:author="VALENTINE, ANDREW" w:date="2021-03-11T11:04:00Z">
        <w:r w:rsidDel="00AF4FEE">
          <w:rPr>
            <w:color w:val="000000"/>
            <w:szCs w:val="24"/>
          </w:rPr>
          <w:delText>n</w:delText>
        </w:r>
      </w:del>
      <w:r>
        <w:rPr>
          <w:color w:val="000000"/>
          <w:szCs w:val="24"/>
        </w:rPr>
        <w:t xml:space="preserve"> a lesser extent,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(Fig. 13</w:t>
      </w:r>
      <w:proofErr w:type="gramStart"/>
      <w:r>
        <w:rPr>
          <w:color w:val="000000"/>
          <w:szCs w:val="24"/>
        </w:rPr>
        <w:t>a,b</w:t>
      </w:r>
      <w:proofErr w:type="gramEnd"/>
      <w:r>
        <w:rPr>
          <w:color w:val="000000"/>
          <w:szCs w:val="24"/>
        </w:rPr>
        <w:t xml:space="preserve">). In the potassic aluminosilicate system, there is a local </w:t>
      </w:r>
      <w:proofErr w:type="spellStart"/>
      <w:r>
        <w:rPr>
          <w:i/>
          <w:iCs/>
          <w:color w:val="000000"/>
          <w:szCs w:val="24"/>
        </w:rPr>
        <w:t>T</w:t>
      </w:r>
      <w:r>
        <w:rPr>
          <w:i/>
          <w:iCs/>
          <w:color w:val="000000"/>
          <w:szCs w:val="24"/>
          <w:vertAlign w:val="subscript"/>
        </w:rPr>
        <w:t>g</w:t>
      </w:r>
      <w:proofErr w:type="spellEnd"/>
      <w:r>
        <w:rPr>
          <w:color w:val="000000"/>
          <w:szCs w:val="24"/>
          <w:vertAlign w:val="subscript"/>
        </w:rPr>
        <w:t xml:space="preserve"> </w:t>
      </w:r>
      <w:r>
        <w:rPr>
          <w:color w:val="000000"/>
          <w:szCs w:val="24"/>
        </w:rPr>
        <w:t>maximum near the KAlSi</w:t>
      </w:r>
      <w:r>
        <w:rPr>
          <w:color w:val="000000"/>
          <w:szCs w:val="24"/>
          <w:vertAlign w:val="subscript"/>
        </w:rPr>
        <w:t>2</w:t>
      </w:r>
      <w:r>
        <w:rPr>
          <w:color w:val="000000"/>
          <w:szCs w:val="24"/>
        </w:rPr>
        <w:t>O</w:t>
      </w:r>
      <w:r>
        <w:rPr>
          <w:color w:val="000000"/>
          <w:szCs w:val="24"/>
          <w:vertAlign w:val="subscript"/>
        </w:rPr>
        <w:t>6</w:t>
      </w:r>
      <w:r>
        <w:rPr>
          <w:color w:val="000000"/>
          <w:szCs w:val="24"/>
        </w:rPr>
        <w:t xml:space="preserve"> composition on the </w:t>
      </w:r>
      <w:r>
        <w:t>SiO</w:t>
      </w:r>
      <w:r>
        <w:rPr>
          <w:vertAlign w:val="subscript"/>
        </w:rPr>
        <w:t>2</w:t>
      </w:r>
      <w:r>
        <w:t>-KAl</w:t>
      </w:r>
      <w:r>
        <w:rPr>
          <w:vertAlign w:val="subscript"/>
        </w:rPr>
        <w:t>2</w:t>
      </w:r>
      <w:r>
        <w:t>O</w:t>
      </w:r>
      <w:r>
        <w:rPr>
          <w:vertAlign w:val="subscript"/>
        </w:rPr>
        <w:t>4</w:t>
      </w:r>
      <w:r>
        <w:t xml:space="preserve"> binary</w:t>
      </w:r>
      <w:r>
        <w:rPr>
          <w:color w:val="000000"/>
          <w:szCs w:val="24"/>
        </w:rPr>
        <w:t>, at ~ 66 mol% SiO</w:t>
      </w:r>
      <w:r>
        <w:rPr>
          <w:color w:val="000000"/>
          <w:szCs w:val="24"/>
          <w:vertAlign w:val="subscript"/>
        </w:rPr>
        <w:t xml:space="preserve">2 </w:t>
      </w:r>
      <w:r>
        <w:rPr>
          <w:color w:val="000000"/>
          <w:szCs w:val="24"/>
        </w:rPr>
        <w:t>(Fig. 13b). This maximum correlates with a maximum in liquidus temperatures (</w:t>
      </w:r>
      <w:proofErr w:type="spellStart"/>
      <w:r>
        <w:rPr>
          <w:i/>
          <w:iCs/>
          <w:color w:val="000000"/>
          <w:szCs w:val="24"/>
        </w:rPr>
        <w:t>T</w:t>
      </w:r>
      <w:r>
        <w:rPr>
          <w:i/>
          <w:iCs/>
          <w:color w:val="000000"/>
          <w:szCs w:val="24"/>
          <w:vertAlign w:val="subscript"/>
        </w:rPr>
        <w:t>liquidus</w:t>
      </w:r>
      <w:proofErr w:type="spellEnd"/>
      <w:r>
        <w:rPr>
          <w:color w:val="000000"/>
          <w:szCs w:val="24"/>
        </w:rPr>
        <w:t>): that of leucite KAlSi</w:t>
      </w:r>
      <w:r>
        <w:rPr>
          <w:color w:val="000000"/>
          <w:szCs w:val="24"/>
          <w:vertAlign w:val="subscript"/>
        </w:rPr>
        <w:t>2</w:t>
      </w:r>
      <w:r>
        <w:rPr>
          <w:color w:val="000000"/>
          <w:szCs w:val="24"/>
        </w:rPr>
        <w:t>O</w:t>
      </w:r>
      <w:r>
        <w:rPr>
          <w:color w:val="000000"/>
          <w:szCs w:val="24"/>
          <w:vertAlign w:val="subscript"/>
        </w:rPr>
        <w:t xml:space="preserve">6 </w:t>
      </w:r>
      <w:r>
        <w:rPr>
          <w:color w:val="000000"/>
          <w:szCs w:val="24"/>
        </w:rPr>
        <w:t xml:space="preserve">is of 1693 °C </w:t>
      </w:r>
      <w:bookmarkStart w:id="376" w:name="ZOTERO_BREF_t7wsMm48SYGW"/>
      <w:r>
        <w:rPr>
          <w:color w:val="000000"/>
          <w:szCs w:val="24"/>
        </w:rPr>
        <w:t>(</w:t>
      </w:r>
      <w:proofErr w:type="spellStart"/>
      <w:r>
        <w:rPr>
          <w:color w:val="000000"/>
          <w:szCs w:val="24"/>
        </w:rPr>
        <w:t>Schairer</w:t>
      </w:r>
      <w:proofErr w:type="spellEnd"/>
      <w:r>
        <w:rPr>
          <w:color w:val="000000"/>
          <w:szCs w:val="24"/>
        </w:rPr>
        <w:t xml:space="preserve"> and Bowen, 1955)</w:t>
      </w:r>
      <w:bookmarkEnd w:id="376"/>
      <w:r>
        <w:rPr>
          <w:color w:val="000000"/>
          <w:szCs w:val="24"/>
          <w:u w:val="dash"/>
        </w:rPr>
        <w:t>.</w:t>
      </w:r>
      <w:r>
        <w:t xml:space="preserve"> It corresponds to a local maximum along the SiO</w:t>
      </w:r>
      <w:r>
        <w:rPr>
          <w:vertAlign w:val="subscript"/>
        </w:rPr>
        <w:t>2</w:t>
      </w:r>
      <w:r>
        <w:t>-KAl</w:t>
      </w:r>
      <w:r>
        <w:rPr>
          <w:vertAlign w:val="subscript"/>
        </w:rPr>
        <w:t>2</w:t>
      </w:r>
      <w:r>
        <w:t>O</w:t>
      </w:r>
      <w:r>
        <w:rPr>
          <w:vertAlign w:val="subscript"/>
        </w:rPr>
        <w:t>4</w:t>
      </w:r>
      <w:r>
        <w:t xml:space="preserve"> binary that correlates with the </w:t>
      </w:r>
      <w:proofErr w:type="spellStart"/>
      <w:r>
        <w:rPr>
          <w:i/>
          <w:iCs/>
        </w:rPr>
        <w:t>T</w:t>
      </w:r>
      <w:r>
        <w:rPr>
          <w:i/>
          <w:iCs/>
          <w:vertAlign w:val="subscript"/>
        </w:rPr>
        <w:t>g</w:t>
      </w:r>
      <w:proofErr w:type="spellEnd"/>
      <w:r>
        <w:t xml:space="preserve"> maximum observed in figure 13b. No such maximum in </w:t>
      </w:r>
      <w:proofErr w:type="spellStart"/>
      <w:r>
        <w:rPr>
          <w:i/>
          <w:iCs/>
        </w:rPr>
        <w:t>T</w:t>
      </w:r>
      <w:r>
        <w:rPr>
          <w:i/>
          <w:iCs/>
          <w:vertAlign w:val="subscript"/>
        </w:rPr>
        <w:t>g</w:t>
      </w:r>
      <w:proofErr w:type="spellEnd"/>
      <w:r>
        <w:t xml:space="preserve"> is observed on the sodic SiO</w:t>
      </w:r>
      <w:r>
        <w:rPr>
          <w:vertAlign w:val="subscript"/>
        </w:rPr>
        <w:t>2</w:t>
      </w:r>
      <w:r>
        <w:t>-NaAl</w:t>
      </w:r>
      <w:r>
        <w:rPr>
          <w:vertAlign w:val="subscript"/>
        </w:rPr>
        <w:t>2</w:t>
      </w:r>
      <w:r>
        <w:t>O</w:t>
      </w:r>
      <w:r>
        <w:rPr>
          <w:vertAlign w:val="subscript"/>
        </w:rPr>
        <w:t>4</w:t>
      </w:r>
      <w:r>
        <w:t xml:space="preserve"> binary, in agreement with the absence of a </w:t>
      </w:r>
      <w:proofErr w:type="spellStart"/>
      <w:r>
        <w:rPr>
          <w:i/>
          <w:iCs/>
          <w:color w:val="000000"/>
          <w:szCs w:val="24"/>
        </w:rPr>
        <w:t>T</w:t>
      </w:r>
      <w:r>
        <w:rPr>
          <w:i/>
          <w:iCs/>
          <w:color w:val="000000"/>
          <w:szCs w:val="24"/>
          <w:vertAlign w:val="subscript"/>
        </w:rPr>
        <w:t>liquidus</w:t>
      </w:r>
      <w:proofErr w:type="spellEnd"/>
      <w:r>
        <w:t xml:space="preserve"> maximum along this binary </w:t>
      </w:r>
      <w:bookmarkStart w:id="377" w:name="ZOTERO_BREF_OjzHncbtfIse"/>
      <w:r>
        <w:t>(</w:t>
      </w:r>
      <w:proofErr w:type="spellStart"/>
      <w:r>
        <w:t>Schairer</w:t>
      </w:r>
      <w:proofErr w:type="spellEnd"/>
      <w:r>
        <w:t xml:space="preserve"> and Bowen, 1956)</w:t>
      </w:r>
      <w:bookmarkEnd w:id="377"/>
      <w:r>
        <w:t xml:space="preserve">. This agrees with the general correlation between </w:t>
      </w:r>
      <w:proofErr w:type="spellStart"/>
      <w:r>
        <w:rPr>
          <w:i/>
          <w:iCs/>
        </w:rPr>
        <w:t>T</w:t>
      </w:r>
      <w:r>
        <w:rPr>
          <w:i/>
          <w:iCs/>
          <w:vertAlign w:val="subscript"/>
        </w:rPr>
        <w:t>g</w:t>
      </w:r>
      <w:proofErr w:type="spellEnd"/>
      <w:r>
        <w:t xml:space="preserve"> and </w:t>
      </w:r>
      <w:proofErr w:type="spellStart"/>
      <w:r>
        <w:rPr>
          <w:i/>
          <w:iCs/>
          <w:color w:val="000000"/>
          <w:szCs w:val="24"/>
        </w:rPr>
        <w:t>T</w:t>
      </w:r>
      <w:r>
        <w:rPr>
          <w:i/>
          <w:iCs/>
          <w:color w:val="000000"/>
          <w:szCs w:val="24"/>
          <w:vertAlign w:val="subscript"/>
        </w:rPr>
        <w:t>liquidus</w:t>
      </w:r>
      <w:proofErr w:type="spellEnd"/>
      <w:r>
        <w:rPr>
          <w:color w:val="000000"/>
          <w:szCs w:val="24"/>
          <w:vertAlign w:val="subscript"/>
        </w:rPr>
        <w:t xml:space="preserve"> </w:t>
      </w:r>
      <w:bookmarkStart w:id="378" w:name="ZOTERO_BREF_xAUgn9yjPiN2"/>
      <w:r>
        <w:rPr>
          <w:color w:val="000000"/>
          <w:szCs w:val="24"/>
        </w:rPr>
        <w:t xml:space="preserve">(e.g., see </w:t>
      </w:r>
      <w:proofErr w:type="spellStart"/>
      <w:r>
        <w:rPr>
          <w:color w:val="000000"/>
          <w:szCs w:val="24"/>
        </w:rPr>
        <w:t>Sakka</w:t>
      </w:r>
      <w:proofErr w:type="spellEnd"/>
      <w:r>
        <w:rPr>
          <w:color w:val="000000"/>
          <w:szCs w:val="24"/>
        </w:rPr>
        <w:t xml:space="preserve"> and </w:t>
      </w:r>
      <w:proofErr w:type="spellStart"/>
      <w:r>
        <w:rPr>
          <w:color w:val="000000"/>
          <w:szCs w:val="24"/>
        </w:rPr>
        <w:t>MacKenzie</w:t>
      </w:r>
      <w:proofErr w:type="spellEnd"/>
      <w:r>
        <w:rPr>
          <w:color w:val="000000"/>
          <w:szCs w:val="24"/>
        </w:rPr>
        <w:t>, 1971 and references therein)</w:t>
      </w:r>
      <w:bookmarkEnd w:id="378"/>
      <w:r>
        <w:rPr>
          <w:color w:val="000000"/>
          <w:szCs w:val="24"/>
        </w:rPr>
        <w:t xml:space="preserve">, </w:t>
      </w:r>
      <w:del w:id="379" w:author="VALENTINE, ANDREW" w:date="2021-03-11T11:04:00Z">
        <w:r w:rsidDel="00AF4FEE">
          <w:rPr>
            <w:color w:val="000000"/>
            <w:szCs w:val="24"/>
          </w:rPr>
          <w:delText>which actually leads</w:delText>
        </w:r>
      </w:del>
      <w:ins w:id="380" w:author="VALENTINE, ANDREW" w:date="2021-03-11T11:04:00Z">
        <w:r w:rsidR="00AF4FEE">
          <w:rPr>
            <w:color w:val="000000"/>
            <w:szCs w:val="24"/>
          </w:rPr>
          <w:t>leading</w:t>
        </w:r>
      </w:ins>
      <w:r>
        <w:rPr>
          <w:color w:val="000000"/>
          <w:szCs w:val="24"/>
        </w:rPr>
        <w:t xml:space="preserve"> us to suggest that a model such as </w:t>
      </w:r>
      <w:proofErr w:type="spellStart"/>
      <w:r>
        <w:rPr>
          <w:color w:val="000000"/>
          <w:szCs w:val="24"/>
        </w:rPr>
        <w:t>i</w:t>
      </w:r>
      <w:proofErr w:type="spellEnd"/>
      <w:r>
        <w:rPr>
          <w:color w:val="000000"/>
          <w:szCs w:val="24"/>
        </w:rPr>
        <w:t xml:space="preserve">-MELT could also predict </w:t>
      </w:r>
      <w:proofErr w:type="spellStart"/>
      <w:r>
        <w:rPr>
          <w:i/>
          <w:iCs/>
          <w:color w:val="000000"/>
          <w:szCs w:val="24"/>
        </w:rPr>
        <w:t>T</w:t>
      </w:r>
      <w:r>
        <w:rPr>
          <w:i/>
          <w:iCs/>
          <w:color w:val="000000"/>
          <w:szCs w:val="24"/>
          <w:vertAlign w:val="subscript"/>
        </w:rPr>
        <w:t>liquidus</w:t>
      </w:r>
      <w:proofErr w:type="spellEnd"/>
      <w:r>
        <w:rPr>
          <w:color w:val="000000"/>
          <w:szCs w:val="24"/>
        </w:rPr>
        <w:t xml:space="preserve">. </w:t>
      </w:r>
      <w:commentRangeStart w:id="381"/>
      <w:r>
        <w:rPr>
          <w:color w:val="000000"/>
          <w:szCs w:val="24"/>
        </w:rPr>
        <w:t xml:space="preserve">We </w:t>
      </w:r>
      <w:r>
        <w:rPr>
          <w:color w:val="000000"/>
          <w:szCs w:val="24"/>
        </w:rPr>
        <w:lastRenderedPageBreak/>
        <w:t xml:space="preserve">performed some preliminary tests to do so </w:t>
      </w:r>
      <w:commentRangeStart w:id="382"/>
      <w:commentRangeStart w:id="383"/>
      <w:r>
        <w:rPr>
          <w:color w:val="000000"/>
          <w:szCs w:val="24"/>
        </w:rPr>
        <w:t>(</w:t>
      </w:r>
      <w:r>
        <w:rPr>
          <w:i/>
          <w:iCs/>
          <w:color w:val="000000"/>
          <w:szCs w:val="24"/>
        </w:rPr>
        <w:t xml:space="preserve">this is why references to a </w:t>
      </w:r>
      <w:proofErr w:type="spellStart"/>
      <w:r>
        <w:rPr>
          <w:i/>
          <w:iCs/>
          <w:color w:val="000000"/>
          <w:szCs w:val="24"/>
        </w:rPr>
        <w:t>T</w:t>
      </w:r>
      <w:r>
        <w:rPr>
          <w:i/>
          <w:iCs/>
          <w:color w:val="000000"/>
          <w:szCs w:val="24"/>
          <w:vertAlign w:val="subscript"/>
        </w:rPr>
        <w:t>liquidus</w:t>
      </w:r>
      <w:proofErr w:type="spellEnd"/>
      <w:r>
        <w:rPr>
          <w:i/>
          <w:iCs/>
          <w:color w:val="000000"/>
          <w:szCs w:val="24"/>
        </w:rPr>
        <w:t xml:space="preserve"> database can be found at this time in the computer code)</w:t>
      </w:r>
      <w:commentRangeEnd w:id="382"/>
      <w:r w:rsidR="00AF4FEE">
        <w:rPr>
          <w:rStyle w:val="CommentReference"/>
          <w:rFonts w:eastAsia="Times New Roman" w:cs="Times New Roman"/>
        </w:rPr>
        <w:commentReference w:id="382"/>
      </w:r>
      <w:commentRangeEnd w:id="383"/>
      <w:r w:rsidR="00AF4FEE">
        <w:rPr>
          <w:rStyle w:val="CommentReference"/>
          <w:rFonts w:eastAsia="Times New Roman" w:cs="Times New Roman"/>
        </w:rPr>
        <w:commentReference w:id="383"/>
      </w:r>
      <w:r>
        <w:rPr>
          <w:color w:val="000000"/>
          <w:szCs w:val="24"/>
        </w:rPr>
        <w:t xml:space="preserve">, but none of them has been really successful. Predictions of </w:t>
      </w:r>
      <w:proofErr w:type="spellStart"/>
      <w:r>
        <w:rPr>
          <w:i/>
          <w:iCs/>
          <w:color w:val="000000"/>
          <w:szCs w:val="24"/>
        </w:rPr>
        <w:t>T</w:t>
      </w:r>
      <w:r>
        <w:rPr>
          <w:i/>
          <w:iCs/>
          <w:color w:val="000000"/>
          <w:szCs w:val="24"/>
          <w:vertAlign w:val="subscript"/>
        </w:rPr>
        <w:t>liquidus</w:t>
      </w:r>
      <w:proofErr w:type="spellEnd"/>
      <w:r>
        <w:rPr>
          <w:color w:val="000000"/>
          <w:szCs w:val="24"/>
        </w:rPr>
        <w:t xml:space="preserve"> are possible within ± 90 K, an error much higher than specific machine learning </w:t>
      </w:r>
      <w:proofErr w:type="spellStart"/>
      <w:proofErr w:type="gramStart"/>
      <w:r>
        <w:rPr>
          <w:i/>
          <w:iCs/>
          <w:color w:val="000000"/>
          <w:szCs w:val="24"/>
        </w:rPr>
        <w:t>T</w:t>
      </w:r>
      <w:r>
        <w:rPr>
          <w:i/>
          <w:iCs/>
          <w:color w:val="000000"/>
          <w:szCs w:val="24"/>
          <w:vertAlign w:val="subscript"/>
        </w:rPr>
        <w:t>liquidus</w:t>
      </w:r>
      <w:proofErr w:type="spellEnd"/>
      <w:r>
        <w:rPr>
          <w:color w:val="000000"/>
          <w:szCs w:val="24"/>
        </w:rPr>
        <w:t xml:space="preserve">  models</w:t>
      </w:r>
      <w:proofErr w:type="gramEnd"/>
      <w:r>
        <w:rPr>
          <w:color w:val="000000"/>
          <w:szCs w:val="24"/>
        </w:rPr>
        <w:t xml:space="preserve"> for example </w:t>
      </w:r>
      <w:bookmarkStart w:id="384" w:name="ZOTERO_BREF_xJp5QeMmMVnn"/>
      <w:r>
        <w:rPr>
          <w:color w:val="000000"/>
          <w:szCs w:val="24"/>
        </w:rPr>
        <w:t>(e.g., Dreyfus and Dreyfus, 2003)</w:t>
      </w:r>
      <w:bookmarkEnd w:id="384"/>
      <w:r>
        <w:rPr>
          <w:color w:val="000000"/>
          <w:szCs w:val="24"/>
        </w:rPr>
        <w:t xml:space="preserve">. Therefore, at this time, the tests are not yet conclusive. The integration </w:t>
      </w:r>
      <w:proofErr w:type="gramStart"/>
      <w:r>
        <w:rPr>
          <w:color w:val="000000"/>
          <w:szCs w:val="24"/>
        </w:rPr>
        <w:t xml:space="preserve">of  </w:t>
      </w:r>
      <w:proofErr w:type="spellStart"/>
      <w:r>
        <w:rPr>
          <w:i/>
          <w:iCs/>
          <w:color w:val="000000"/>
          <w:szCs w:val="24"/>
        </w:rPr>
        <w:t>T</w:t>
      </w:r>
      <w:r>
        <w:rPr>
          <w:i/>
          <w:iCs/>
          <w:color w:val="000000"/>
          <w:szCs w:val="24"/>
          <w:vertAlign w:val="subscript"/>
        </w:rPr>
        <w:t>liquidus</w:t>
      </w:r>
      <w:proofErr w:type="spellEnd"/>
      <w:proofErr w:type="gramEnd"/>
      <w:r>
        <w:rPr>
          <w:color w:val="000000"/>
          <w:szCs w:val="24"/>
        </w:rPr>
        <w:t xml:space="preserve"> in the model requires more work. This could be due to the architecture of the neural network being not appropriate, despite the many ones we tried. Another possibility is a theoretical inconsistency. Indeed, </w:t>
      </w:r>
      <w:proofErr w:type="spellStart"/>
      <w:r>
        <w:rPr>
          <w:color w:val="000000"/>
          <w:szCs w:val="24"/>
        </w:rPr>
        <w:t>i</w:t>
      </w:r>
      <w:proofErr w:type="spellEnd"/>
      <w:r>
        <w:rPr>
          <w:color w:val="000000"/>
          <w:szCs w:val="24"/>
        </w:rPr>
        <w:t xml:space="preserve">-MELT is trained to predicts the properties of the “melt/glass” object. Liquidus temperatures are a property of the </w:t>
      </w:r>
      <w:proofErr w:type="spellStart"/>
      <w:r>
        <w:rPr>
          <w:color w:val="000000"/>
          <w:szCs w:val="24"/>
        </w:rPr>
        <w:t>crystal+melt</w:t>
      </w:r>
      <w:proofErr w:type="spellEnd"/>
      <w:r>
        <w:rPr>
          <w:color w:val="000000"/>
          <w:szCs w:val="24"/>
        </w:rPr>
        <w:t xml:space="preserve"> entire system. It thus maybe is not possible to use </w:t>
      </w:r>
      <w:proofErr w:type="spellStart"/>
      <w:r>
        <w:rPr>
          <w:color w:val="000000"/>
          <w:szCs w:val="24"/>
        </w:rPr>
        <w:t>i</w:t>
      </w:r>
      <w:proofErr w:type="spellEnd"/>
      <w:r>
        <w:rPr>
          <w:color w:val="000000"/>
          <w:szCs w:val="24"/>
        </w:rPr>
        <w:t xml:space="preserve">-MELT for liquidus temperature. In any case, because of those findings, we chose not to include </w:t>
      </w:r>
      <w:proofErr w:type="spellStart"/>
      <w:r>
        <w:rPr>
          <w:i/>
          <w:iCs/>
          <w:color w:val="000000"/>
          <w:szCs w:val="24"/>
        </w:rPr>
        <w:t>T</w:t>
      </w:r>
      <w:r>
        <w:rPr>
          <w:i/>
          <w:iCs/>
          <w:color w:val="000000"/>
          <w:szCs w:val="24"/>
          <w:vertAlign w:val="subscript"/>
        </w:rPr>
        <w:t>liquidus</w:t>
      </w:r>
      <w:proofErr w:type="spellEnd"/>
      <w:r>
        <w:rPr>
          <w:color w:val="000000"/>
          <w:szCs w:val="24"/>
        </w:rPr>
        <w:t xml:space="preserve"> in the </w:t>
      </w:r>
      <w:proofErr w:type="spellStart"/>
      <w:r>
        <w:rPr>
          <w:color w:val="000000"/>
          <w:szCs w:val="24"/>
        </w:rPr>
        <w:t>i</w:t>
      </w:r>
      <w:proofErr w:type="spellEnd"/>
      <w:r>
        <w:rPr>
          <w:color w:val="000000"/>
          <w:szCs w:val="24"/>
        </w:rPr>
        <w:t>-MELT version presented in this publication.</w:t>
      </w:r>
      <w:commentRangeEnd w:id="381"/>
      <w:r w:rsidR="00AF4FEE">
        <w:rPr>
          <w:rStyle w:val="CommentReference"/>
          <w:rFonts w:eastAsia="Times New Roman" w:cs="Times New Roman"/>
        </w:rPr>
        <w:commentReference w:id="381"/>
      </w:r>
    </w:p>
    <w:p w14:paraId="1E172FF5" w14:textId="77777777" w:rsidR="007D7A6B" w:rsidRDefault="0070608F">
      <w:pPr>
        <w:pStyle w:val="Texteprformat"/>
        <w:rPr>
          <w:highlight w:val="yellow"/>
        </w:rPr>
      </w:pPr>
      <w:r>
        <w:rPr>
          <w:color w:val="000000"/>
          <w:szCs w:val="24"/>
        </w:rPr>
        <w:t xml:space="preserve"> </w:t>
      </w:r>
    </w:p>
    <w:p w14:paraId="7A97948E" w14:textId="77777777" w:rsidR="007D7A6B" w:rsidRDefault="0070608F">
      <w:pPr>
        <w:pStyle w:val="Texteprformat"/>
        <w:rPr>
          <w:highlight w:val="yellow"/>
        </w:rPr>
      </w:pPr>
      <w:r>
        <w:rPr>
          <w:color w:val="000000"/>
          <w:szCs w:val="24"/>
        </w:rPr>
        <w:t xml:space="preserve">Compared to </w:t>
      </w:r>
      <w:proofErr w:type="spellStart"/>
      <w:r>
        <w:rPr>
          <w:i/>
          <w:iCs/>
          <w:color w:val="000000"/>
          <w:szCs w:val="24"/>
        </w:rPr>
        <w:t>T</w:t>
      </w:r>
      <w:r>
        <w:rPr>
          <w:i/>
          <w:iCs/>
          <w:color w:val="000000"/>
          <w:szCs w:val="24"/>
          <w:vertAlign w:val="subscript"/>
        </w:rPr>
        <w:t>g</w:t>
      </w:r>
      <w:proofErr w:type="spellEnd"/>
      <w:r>
        <w:rPr>
          <w:color w:val="000000"/>
          <w:szCs w:val="24"/>
        </w:rPr>
        <w:t>, glass density or optical refractive index display simpler variations with glass composition (Fig. 13</w:t>
      </w:r>
      <w:proofErr w:type="gramStart"/>
      <w:r>
        <w:rPr>
          <w:color w:val="000000"/>
          <w:szCs w:val="24"/>
        </w:rPr>
        <w:t>c,d</w:t>
      </w:r>
      <w:proofErr w:type="gramEnd"/>
      <w:r>
        <w:rPr>
          <w:color w:val="000000"/>
          <w:szCs w:val="24"/>
        </w:rPr>
        <w:t>,e,f). As it is well known, glass density largely depends on the concentrations of Na</w:t>
      </w:r>
      <w:r>
        <w:rPr>
          <w:color w:val="000000"/>
          <w:szCs w:val="24"/>
          <w:vertAlign w:val="subscript"/>
        </w:rPr>
        <w:t>2</w:t>
      </w:r>
      <w:r>
        <w:rPr>
          <w:color w:val="000000"/>
          <w:szCs w:val="24"/>
        </w:rPr>
        <w:t>O and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added in SiO</w:t>
      </w:r>
      <w:r>
        <w:rPr>
          <w:color w:val="000000"/>
          <w:szCs w:val="24"/>
          <w:vertAlign w:val="subscript"/>
        </w:rPr>
        <w:t>2</w:t>
      </w:r>
      <w:r>
        <w:rPr>
          <w:color w:val="000000"/>
          <w:szCs w:val="24"/>
        </w:rPr>
        <w:t xml:space="preserve">. </w:t>
      </w:r>
      <w:proofErr w:type="spellStart"/>
      <w:r>
        <w:rPr>
          <w:color w:val="000000"/>
          <w:szCs w:val="24"/>
        </w:rPr>
        <w:t>i</w:t>
      </w:r>
      <w:proofErr w:type="spellEnd"/>
      <w:r>
        <w:rPr>
          <w:color w:val="000000"/>
          <w:szCs w:val="24"/>
        </w:rPr>
        <w:t>-MELT reproduces well this dependence. The glass optical refractive index variations show a different pattern, the addition of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having a greater effect than that of Na</w:t>
      </w:r>
      <w:r>
        <w:rPr>
          <w:color w:val="000000"/>
          <w:szCs w:val="24"/>
          <w:vertAlign w:val="subscript"/>
        </w:rPr>
        <w:t>2</w:t>
      </w:r>
      <w:r>
        <w:rPr>
          <w:color w:val="000000"/>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the glass density correlates with fragility (</w:t>
      </w:r>
      <w:proofErr w:type="spellStart"/>
      <w:r>
        <w:rPr>
          <w:color w:val="000000"/>
          <w:szCs w:val="24"/>
        </w:rPr>
        <w:t>r</w:t>
      </w:r>
      <w:r>
        <w:rPr>
          <w:color w:val="000000"/>
          <w:szCs w:val="24"/>
          <w:vertAlign w:val="subscript"/>
        </w:rPr>
        <w:t>s</w:t>
      </w:r>
      <w:proofErr w:type="spellEnd"/>
      <w:r>
        <w:rPr>
          <w:color w:val="000000"/>
          <w:szCs w:val="24"/>
        </w:rPr>
        <w:t xml:space="preserve"> = </w:t>
      </w:r>
      <w:r>
        <w:rPr>
          <w:color w:val="000000"/>
          <w:szCs w:val="24"/>
        </w:rPr>
        <w:lastRenderedPageBreak/>
        <w:t>0.908). Similar variations are thus visible when comparing melt fragility and glass density in the ternary sodium and potassium aluminosilicate diagrams (Fig</w:t>
      </w:r>
      <w:r>
        <w:rPr>
          <w:szCs w:val="24"/>
        </w:rPr>
        <w:t>s. 12, 13).</w:t>
      </w:r>
    </w:p>
    <w:p w14:paraId="242B0186" w14:textId="77777777" w:rsidR="007D7A6B" w:rsidRDefault="007D7A6B">
      <w:pPr>
        <w:pStyle w:val="Texteprformat"/>
        <w:rPr>
          <w:highlight w:val="yellow"/>
        </w:rPr>
      </w:pPr>
    </w:p>
    <w:p w14:paraId="20E647ED" w14:textId="77777777" w:rsidR="007D7A6B" w:rsidRDefault="0070608F">
      <w:pPr>
        <w:pStyle w:val="Texteprformat"/>
        <w:rPr>
          <w:rFonts w:ascii="Times New Roman" w:hAnsi="Times New Roman"/>
          <w:szCs w:val="24"/>
        </w:rPr>
      </w:pPr>
      <w:r>
        <w:rPr>
          <w:b/>
          <w:bCs/>
          <w:i/>
          <w:iCs/>
          <w:szCs w:val="24"/>
        </w:rPr>
        <w:t>4.6 Volcanological implications</w:t>
      </w:r>
    </w:p>
    <w:p w14:paraId="3D620532" w14:textId="77777777" w:rsidR="007D7A6B" w:rsidRDefault="0070608F">
      <w:pPr>
        <w:pStyle w:val="Texteprformat"/>
      </w:pPr>
      <w:r>
        <w:rPr>
          <w:szCs w:val="24"/>
        </w:rPr>
        <w:t xml:space="preserve">Using </w:t>
      </w:r>
      <w:proofErr w:type="spellStart"/>
      <w:r>
        <w:rPr>
          <w:szCs w:val="24"/>
        </w:rPr>
        <w:t>i</w:t>
      </w:r>
      <w:proofErr w:type="spellEnd"/>
      <w:r>
        <w:rPr>
          <w:szCs w:val="24"/>
        </w:rPr>
        <w:t xml:space="preserve">-MELT, we can now </w:t>
      </w:r>
      <w:r>
        <w:rPr>
          <w:iCs/>
          <w:szCs w:val="24"/>
        </w:rPr>
        <w:t>address</w:t>
      </w:r>
      <w:r>
        <w:rPr>
          <w:szCs w:val="24"/>
        </w:rPr>
        <w:t xml:space="preserve"> a variety of problems, including volcanological or geochemical questions. As an example, we can look at why eruptions of silicic volcanoes may be more explosive if the magma is rich in K and Al, an observation reported by Di Genova et al. </w:t>
      </w:r>
      <w:bookmarkStart w:id="385" w:name="ZOTERO_BREF_rGwPJCIG3MgZ"/>
      <w:r>
        <w:rPr>
          <w:szCs w:val="24"/>
        </w:rPr>
        <w:t>(2017)</w:t>
      </w:r>
      <w:bookmarkEnd w:id="385"/>
      <w:r>
        <w:rPr>
          <w:szCs w:val="24"/>
        </w:rPr>
        <w:t>. Indeed, those authors reported a correlation between the explosivity of silicic eruptions and the contents of Al and K in the involved magmas. According to them, this correlation seems to stand regardless of the other many critical parameters driving the dynamic of volcanic eruptions, such as pre-eruptive volatile content, degassing path and nano-</w:t>
      </w:r>
      <w:proofErr w:type="spellStart"/>
      <w:r>
        <w:rPr>
          <w:szCs w:val="24"/>
        </w:rPr>
        <w:t>cristallization</w:t>
      </w:r>
      <w:proofErr w:type="spellEnd"/>
      <w:r>
        <w:rPr>
          <w:szCs w:val="24"/>
        </w:rPr>
        <w:t xml:space="preserve"> </w:t>
      </w:r>
      <w:bookmarkStart w:id="386" w:name="ZOTERO_BREF_tRTzgpMhBmCW"/>
      <w:r>
        <w:rPr>
          <w:szCs w:val="24"/>
        </w:rPr>
        <w:t xml:space="preserve">(e.g., </w:t>
      </w:r>
      <w:proofErr w:type="spellStart"/>
      <w:r>
        <w:rPr>
          <w:szCs w:val="24"/>
        </w:rPr>
        <w:t>Villemant</w:t>
      </w:r>
      <w:proofErr w:type="spellEnd"/>
      <w:r>
        <w:rPr>
          <w:szCs w:val="24"/>
        </w:rPr>
        <w:t xml:space="preserve"> and </w:t>
      </w:r>
      <w:proofErr w:type="spellStart"/>
      <w:r>
        <w:rPr>
          <w:szCs w:val="24"/>
        </w:rPr>
        <w:t>Boudon</w:t>
      </w:r>
      <w:proofErr w:type="spellEnd"/>
      <w:r>
        <w:rPr>
          <w:szCs w:val="24"/>
        </w:rPr>
        <w:t xml:space="preserve">, 1998; </w:t>
      </w:r>
      <w:proofErr w:type="spellStart"/>
      <w:r>
        <w:rPr>
          <w:szCs w:val="24"/>
        </w:rPr>
        <w:t>And</w:t>
      </w:r>
      <w:r>
        <w:t>újar</w:t>
      </w:r>
      <w:proofErr w:type="spellEnd"/>
      <w:r>
        <w:t xml:space="preserve"> and </w:t>
      </w:r>
      <w:proofErr w:type="spellStart"/>
      <w:r>
        <w:t>Scaillet</w:t>
      </w:r>
      <w:proofErr w:type="spellEnd"/>
      <w:r>
        <w:t xml:space="preserve">, 2012; Di Genova et al., 2017, 2020; </w:t>
      </w:r>
      <w:proofErr w:type="spellStart"/>
      <w:r>
        <w:t>Moitra</w:t>
      </w:r>
      <w:proofErr w:type="spellEnd"/>
      <w:r>
        <w:t xml:space="preserve"> et al., 2018; </w:t>
      </w:r>
      <w:proofErr w:type="spellStart"/>
      <w:r>
        <w:t>Cáceres</w:t>
      </w:r>
      <w:proofErr w:type="spellEnd"/>
      <w:r>
        <w:t xml:space="preserve"> et al., 2020)</w:t>
      </w:r>
      <w:bookmarkEnd w:id="386"/>
      <w:r>
        <w:rPr>
          <w:szCs w:val="24"/>
        </w:rPr>
        <w:t xml:space="preserve">. </w:t>
      </w:r>
      <w:r>
        <w:rPr>
          <w:color w:val="000000"/>
          <w:szCs w:val="24"/>
        </w:rPr>
        <w:t xml:space="preserve">In figure 14, the compositions of silicic lavas, compiled by Di Genova et al. </w:t>
      </w:r>
      <w:bookmarkStart w:id="387" w:name="ZOTERO_BREF_V3RsaCl4LEN0"/>
      <w:r>
        <w:rPr>
          <w:color w:val="000000"/>
          <w:szCs w:val="24"/>
        </w:rPr>
        <w:t>(2017)</w:t>
      </w:r>
      <w:bookmarkEnd w:id="387"/>
      <w:r>
        <w:rPr>
          <w:color w:val="000000"/>
          <w:szCs w:val="24"/>
        </w:rPr>
        <w:t>, are reported in term of agpaitic index (= [Fe</w:t>
      </w:r>
      <w:r>
        <w:rPr>
          <w:color w:val="000000"/>
          <w:szCs w:val="24"/>
          <w:vertAlign w:val="superscript"/>
        </w:rPr>
        <w:t>3+</w:t>
      </w:r>
      <w:r>
        <w:rPr>
          <w:color w:val="000000"/>
          <w:szCs w:val="24"/>
        </w:rPr>
        <w:t xml:space="preserve"> + Al</w:t>
      </w:r>
      <w:r>
        <w:rPr>
          <w:color w:val="000000"/>
          <w:szCs w:val="24"/>
          <w:vertAlign w:val="superscript"/>
        </w:rPr>
        <w:t>3+</w:t>
      </w:r>
      <w:r>
        <w:rPr>
          <w:color w:val="000000"/>
          <w:szCs w:val="24"/>
        </w:rPr>
        <w:t>] / [Na</w:t>
      </w:r>
      <w:r>
        <w:rPr>
          <w:color w:val="000000"/>
          <w:szCs w:val="24"/>
          <w:vertAlign w:val="superscript"/>
        </w:rPr>
        <w:t>+</w:t>
      </w:r>
      <w:r>
        <w:rPr>
          <w:color w:val="000000"/>
          <w:szCs w:val="24"/>
        </w:rPr>
        <w:t xml:space="preserve"> + K</w:t>
      </w:r>
      <w:r>
        <w:rPr>
          <w:color w:val="000000"/>
          <w:szCs w:val="24"/>
          <w:vertAlign w:val="superscript"/>
        </w:rPr>
        <w:t>+</w:t>
      </w:r>
      <w:r>
        <w:rPr>
          <w:color w:val="000000"/>
          <w:szCs w:val="24"/>
        </w:rPr>
        <w:t xml:space="preserve"> + Ca</w:t>
      </w:r>
      <w:r>
        <w:rPr>
          <w:color w:val="000000"/>
          <w:szCs w:val="24"/>
          <w:vertAlign w:val="superscript"/>
        </w:rPr>
        <w:t>2+</w:t>
      </w:r>
      <w:r>
        <w:rPr>
          <w:color w:val="000000"/>
          <w:szCs w:val="24"/>
        </w:rPr>
        <w:t xml:space="preserve"> + Mg</w:t>
      </w:r>
      <w:r>
        <w:rPr>
          <w:color w:val="000000"/>
          <w:szCs w:val="24"/>
          <w:vertAlign w:val="superscript"/>
        </w:rPr>
        <w:t>2+</w:t>
      </w:r>
      <w:r>
        <w:rPr>
          <w:color w:val="000000"/>
          <w:szCs w:val="24"/>
        </w:rPr>
        <w:t xml:space="preserve"> + Fe</w:t>
      </w:r>
      <w:r>
        <w:rPr>
          <w:color w:val="000000"/>
          <w:szCs w:val="24"/>
          <w:vertAlign w:val="superscript"/>
        </w:rPr>
        <w:t>2+</w:t>
      </w:r>
      <w:r>
        <w:rPr>
          <w:color w:val="000000"/>
          <w:szCs w:val="24"/>
        </w:rPr>
        <w:t>]) and K/(</w:t>
      </w:r>
      <w:proofErr w:type="spellStart"/>
      <w:r>
        <w:rPr>
          <w:color w:val="000000"/>
          <w:szCs w:val="24"/>
        </w:rPr>
        <w:t>K+Na</w:t>
      </w:r>
      <w:proofErr w:type="spellEnd"/>
      <w:r>
        <w:rPr>
          <w:color w:val="000000"/>
          <w:szCs w:val="24"/>
        </w:rPr>
        <w:t xml:space="preserve">) ratios. Two clusters of data points are visible. They are associated to effusive and explosive eruptions. In their publication, Di Genova et al. </w:t>
      </w:r>
      <w:bookmarkStart w:id="388" w:name="ZOTERO_BREF_V3RsaCl4LEN02"/>
      <w:r>
        <w:rPr>
          <w:color w:val="000000"/>
          <w:szCs w:val="24"/>
        </w:rPr>
        <w:t>(2017)</w:t>
      </w:r>
      <w:bookmarkEnd w:id="388"/>
      <w:r>
        <w:rPr>
          <w:color w:val="000000"/>
          <w:szCs w:val="24"/>
        </w:rPr>
        <w:t xml:space="preserve"> show that this clustering is primarily controlled by the agpaitic index and the K/(</w:t>
      </w:r>
      <w:proofErr w:type="spellStart"/>
      <w:r>
        <w:rPr>
          <w:color w:val="000000"/>
          <w:szCs w:val="24"/>
        </w:rPr>
        <w:t>K+Na</w:t>
      </w:r>
      <w:proofErr w:type="spellEnd"/>
      <w:r>
        <w:rPr>
          <w:color w:val="000000"/>
          <w:szCs w:val="24"/>
        </w:rPr>
        <w:t xml:space="preserve">) ratio of the samples. They observed that water and crystal contents of the melt also play an important role, but those parameters alone cannot explain the observed correlation. The eruptive style of rhyolite eruptions thus seems mainly influenced by small variations in magma composition, linked to </w:t>
      </w:r>
      <w:r>
        <w:rPr>
          <w:color w:val="000000"/>
          <w:szCs w:val="24"/>
        </w:rPr>
        <w:lastRenderedPageBreak/>
        <w:t>the influence of potassium and trivalent cations (Al</w:t>
      </w:r>
      <w:r>
        <w:rPr>
          <w:color w:val="000000"/>
          <w:szCs w:val="24"/>
          <w:vertAlign w:val="superscript"/>
        </w:rPr>
        <w:t>3+</w:t>
      </w:r>
      <w:r>
        <w:rPr>
          <w:color w:val="000000"/>
          <w:szCs w:val="24"/>
        </w:rPr>
        <w:t xml:space="preserve"> mainly, but also Fe</w:t>
      </w:r>
      <w:r>
        <w:rPr>
          <w:color w:val="000000"/>
          <w:szCs w:val="24"/>
          <w:vertAlign w:val="superscript"/>
        </w:rPr>
        <w:t>3+</w:t>
      </w:r>
      <w:r>
        <w:rPr>
          <w:color w:val="000000"/>
          <w:szCs w:val="24"/>
        </w:rPr>
        <w:t xml:space="preserve">) on the silicate melt rheology. </w:t>
      </w:r>
      <w:r>
        <w:rPr>
          <w:szCs w:val="24"/>
        </w:rPr>
        <w:t xml:space="preserve"> </w:t>
      </w:r>
    </w:p>
    <w:p w14:paraId="746E2E8B" w14:textId="77777777" w:rsidR="007D7A6B" w:rsidRDefault="007D7A6B">
      <w:pPr>
        <w:pStyle w:val="Texteprformat"/>
        <w:rPr>
          <w:szCs w:val="24"/>
        </w:rPr>
      </w:pPr>
    </w:p>
    <w:p w14:paraId="41FC9377" w14:textId="77777777" w:rsidR="007D7A6B" w:rsidRDefault="0070608F">
      <w:pPr>
        <w:pStyle w:val="Texteprformat"/>
      </w:pPr>
      <w:r>
        <w:rPr>
          <w:szCs w:val="24"/>
        </w:rPr>
        <w:t xml:space="preserve">Here, we can try to explore the thermodynamic origin of this correlation with </w:t>
      </w:r>
      <w:proofErr w:type="spellStart"/>
      <w:r>
        <w:rPr>
          <w:szCs w:val="24"/>
        </w:rPr>
        <w:t>i</w:t>
      </w:r>
      <w:proofErr w:type="spellEnd"/>
      <w:r>
        <w:rPr>
          <w:szCs w:val="24"/>
        </w:rPr>
        <w:t>-MELT. Most of the lavas emitted at silicic volcanic systems, such as Yellowstone or Long Valley (U.S.A.), contain more than 95 % of Na</w:t>
      </w:r>
      <w:r>
        <w:rPr>
          <w:szCs w:val="24"/>
          <w:vertAlign w:val="subscript"/>
        </w:rPr>
        <w:t>2</w:t>
      </w:r>
      <w:r>
        <w:rPr>
          <w:szCs w:val="24"/>
        </w:rPr>
        <w:t>O, K</w:t>
      </w:r>
      <w:r>
        <w:rPr>
          <w:szCs w:val="24"/>
          <w:vertAlign w:val="subscript"/>
        </w:rPr>
        <w:t>2</w:t>
      </w:r>
      <w:r>
        <w:rPr>
          <w:szCs w:val="24"/>
        </w:rPr>
        <w:t>O, Al</w:t>
      </w:r>
      <w:r>
        <w:rPr>
          <w:szCs w:val="24"/>
          <w:vertAlign w:val="subscript"/>
        </w:rPr>
        <w:t>2</w:t>
      </w:r>
      <w:r>
        <w:rPr>
          <w:szCs w:val="24"/>
        </w:rPr>
        <w:t>O</w:t>
      </w:r>
      <w:r>
        <w:rPr>
          <w:szCs w:val="24"/>
          <w:vertAlign w:val="subscript"/>
        </w:rPr>
        <w:t>3</w:t>
      </w:r>
      <w:r>
        <w:rPr>
          <w:szCs w:val="24"/>
        </w:rPr>
        <w:t xml:space="preserve"> and SiO</w:t>
      </w:r>
      <w:r>
        <w:rPr>
          <w:szCs w:val="24"/>
          <w:vertAlign w:val="subscript"/>
        </w:rPr>
        <w:t>2</w:t>
      </w:r>
      <w:r>
        <w:rPr>
          <w:szCs w:val="24"/>
        </w:rPr>
        <w:t xml:space="preserve">. Therefore, melts in the </w:t>
      </w:r>
      <w:r>
        <w:rPr>
          <w:iCs/>
          <w:szCs w:val="24"/>
        </w:rPr>
        <w:t>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system can thus be considered as simplified analogues of the lavas involved in silicic volcanic eruptions, and </w:t>
      </w:r>
      <w:proofErr w:type="spellStart"/>
      <w:r>
        <w:rPr>
          <w:iCs/>
          <w:szCs w:val="24"/>
        </w:rPr>
        <w:t>i</w:t>
      </w:r>
      <w:proofErr w:type="spellEnd"/>
      <w:r>
        <w:rPr>
          <w:iCs/>
          <w:szCs w:val="24"/>
        </w:rPr>
        <w:t xml:space="preserve">-MELT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389" w:name="ZOTERO_BREF_XZ29ji2Du6Bg"/>
      <w:r>
        <w:rPr>
          <w:iCs/>
          <w:szCs w:val="24"/>
        </w:rPr>
        <w:t>(2017)</w:t>
      </w:r>
      <w:bookmarkEnd w:id="389"/>
      <w:r>
        <w:rPr>
          <w:iCs/>
          <w:szCs w:val="24"/>
        </w:rPr>
        <w:t xml:space="preserve"> is actually for dry compositions and, according to them, apparently independent of melt water content. In any case, the following should be considered with care and is here used primarily as an example of use of </w:t>
      </w:r>
      <w:proofErr w:type="spellStart"/>
      <w:r>
        <w:rPr>
          <w:iCs/>
          <w:szCs w:val="24"/>
        </w:rPr>
        <w:t>i</w:t>
      </w:r>
      <w:proofErr w:type="spellEnd"/>
      <w:r>
        <w:rPr>
          <w:iCs/>
          <w:szCs w:val="24"/>
        </w:rPr>
        <w:t xml:space="preserve">-MELT. In the future, more complete versions of models such as </w:t>
      </w:r>
      <w:proofErr w:type="spellStart"/>
      <w:r>
        <w:rPr>
          <w:iCs/>
          <w:szCs w:val="24"/>
        </w:rPr>
        <w:t>i</w:t>
      </w:r>
      <w:proofErr w:type="spellEnd"/>
      <w:r>
        <w:rPr>
          <w:iCs/>
          <w:szCs w:val="24"/>
        </w:rPr>
        <w:t>-MELT will allow more robust exploration of the links between eruptive dynamics and the composition, structure, and properties of magmas.</w:t>
      </w:r>
    </w:p>
    <w:p w14:paraId="11B21792" w14:textId="77777777" w:rsidR="007D7A6B" w:rsidRDefault="007D7A6B">
      <w:pPr>
        <w:pStyle w:val="Texteprformat"/>
        <w:rPr>
          <w:highlight w:val="yellow"/>
        </w:rPr>
      </w:pPr>
    </w:p>
    <w:p w14:paraId="783EFF9F" w14:textId="77777777" w:rsidR="007D7A6B" w:rsidRDefault="0070608F">
      <w:pPr>
        <w:pStyle w:val="Texteprformat"/>
        <w:rPr>
          <w:highlight w:val="yellow"/>
        </w:rPr>
      </w:pPr>
      <w:r>
        <w:rPr>
          <w:szCs w:val="24"/>
        </w:rPr>
        <w:t xml:space="preserve">The two data point clusters observed in figure 14 are associated with different </w:t>
      </w:r>
      <w:proofErr w:type="spellStart"/>
      <w:proofErr w:type="gramStart"/>
      <w:r>
        <w:rPr>
          <w:i/>
          <w:iCs/>
          <w:color w:val="000000"/>
          <w:szCs w:val="24"/>
        </w:rPr>
        <w:t>S</w:t>
      </w:r>
      <w:r>
        <w:rPr>
          <w:i/>
          <w:iCs/>
          <w:color w:val="000000"/>
          <w:szCs w:val="24"/>
          <w:vertAlign w:val="superscript"/>
        </w:rPr>
        <w:t>conf</w:t>
      </w:r>
      <w:proofErr w:type="spellEnd"/>
      <w:r>
        <w:rPr>
          <w:i/>
          <w:iCs/>
          <w:color w:val="000000"/>
          <w:szCs w:val="24"/>
        </w:rPr>
        <w:t>(</w:t>
      </w:r>
      <w:proofErr w:type="spellStart"/>
      <w:proofErr w:type="gramEnd"/>
      <w:r>
        <w:rPr>
          <w:i/>
          <w:iCs/>
          <w:color w:val="000000"/>
          <w:szCs w:val="24"/>
        </w:rPr>
        <w:t>T</w:t>
      </w:r>
      <w:r>
        <w:rPr>
          <w:i/>
          <w:iCs/>
          <w:color w:val="000000"/>
          <w:szCs w:val="24"/>
          <w:vertAlign w:val="subscript"/>
        </w:rPr>
        <w:t>g</w:t>
      </w:r>
      <w:proofErr w:type="spellEnd"/>
      <w:r>
        <w:rPr>
          <w:i/>
          <w:iCs/>
          <w:color w:val="000000"/>
          <w:szCs w:val="24"/>
        </w:rPr>
        <w:t>)</w:t>
      </w:r>
      <w:r>
        <w:rPr>
          <w:szCs w:val="24"/>
        </w:rPr>
        <w:t xml:space="preserve"> and  </w:t>
      </w:r>
      <w:proofErr w:type="spellStart"/>
      <w:r>
        <w:rPr>
          <w:i/>
          <w:iCs/>
          <w:color w:val="000000"/>
          <w:szCs w:val="24"/>
        </w:rPr>
        <w:t>R</w:t>
      </w:r>
      <w:r>
        <w:rPr>
          <w:i/>
          <w:iCs/>
          <w:color w:val="000000"/>
          <w:szCs w:val="24"/>
          <w:vertAlign w:val="subscript"/>
        </w:rPr>
        <w:t>Raman</w:t>
      </w:r>
      <w:proofErr w:type="spellEnd"/>
      <w:r>
        <w:rPr>
          <w:i/>
          <w:iCs/>
          <w:color w:val="000000"/>
          <w:szCs w:val="24"/>
          <w:vertAlign w:val="subscript"/>
        </w:rPr>
        <w:t xml:space="preserve"> </w:t>
      </w:r>
      <w:r>
        <w:rPr>
          <w:color w:val="000000"/>
          <w:szCs w:val="24"/>
        </w:rPr>
        <w:t xml:space="preserve">values. The data point cluster associated to explosive eruptions present </w:t>
      </w:r>
      <w:proofErr w:type="spellStart"/>
      <w:proofErr w:type="gramStart"/>
      <w:r>
        <w:rPr>
          <w:i/>
          <w:iCs/>
          <w:color w:val="000000"/>
          <w:szCs w:val="24"/>
        </w:rPr>
        <w:t>S</w:t>
      </w:r>
      <w:r>
        <w:rPr>
          <w:i/>
          <w:iCs/>
          <w:color w:val="000000"/>
          <w:szCs w:val="24"/>
          <w:vertAlign w:val="superscript"/>
        </w:rPr>
        <w:t>conf</w:t>
      </w:r>
      <w:proofErr w:type="spellEnd"/>
      <w:r>
        <w:rPr>
          <w:i/>
          <w:iCs/>
          <w:color w:val="000000"/>
          <w:szCs w:val="24"/>
        </w:rPr>
        <w:t>(</w:t>
      </w:r>
      <w:proofErr w:type="spellStart"/>
      <w:proofErr w:type="gramEnd"/>
      <w:r>
        <w:rPr>
          <w:i/>
          <w:iCs/>
          <w:color w:val="000000"/>
          <w:szCs w:val="24"/>
        </w:rPr>
        <w:t>T</w:t>
      </w:r>
      <w:r>
        <w:rPr>
          <w:i/>
          <w:iCs/>
          <w:color w:val="000000"/>
          <w:szCs w:val="24"/>
          <w:vertAlign w:val="subscript"/>
        </w:rPr>
        <w:t>g</w:t>
      </w:r>
      <w:proofErr w:type="spellEnd"/>
      <w:r>
        <w:rPr>
          <w:i/>
          <w:iCs/>
          <w:color w:val="000000"/>
          <w:szCs w:val="24"/>
        </w:rPr>
        <w:t xml:space="preserve">) values typically below ~ 9 </w:t>
      </w:r>
      <w:r>
        <w:rPr>
          <w:color w:val="000000"/>
          <w:szCs w:val="24"/>
        </w:rPr>
        <w:t>J mol</w:t>
      </w:r>
      <w:r>
        <w:rPr>
          <w:color w:val="000000"/>
          <w:szCs w:val="24"/>
          <w:vertAlign w:val="superscript"/>
        </w:rPr>
        <w:t>-1</w:t>
      </w:r>
      <w:r>
        <w:rPr>
          <w:color w:val="000000"/>
          <w:szCs w:val="24"/>
        </w:rPr>
        <w:t xml:space="preserve"> K</w:t>
      </w:r>
      <w:r>
        <w:rPr>
          <w:color w:val="000000"/>
          <w:szCs w:val="24"/>
          <w:vertAlign w:val="superscript"/>
        </w:rPr>
        <w:t xml:space="preserve">-1 </w:t>
      </w:r>
      <w:r>
        <w:rPr>
          <w:color w:val="000000"/>
          <w:szCs w:val="24"/>
        </w:rPr>
        <w:t xml:space="preserve">and  </w:t>
      </w:r>
      <w:proofErr w:type="spellStart"/>
      <w:r>
        <w:rPr>
          <w:i/>
          <w:iCs/>
          <w:color w:val="000000"/>
          <w:szCs w:val="24"/>
        </w:rPr>
        <w:t>R</w:t>
      </w:r>
      <w:r>
        <w:rPr>
          <w:i/>
          <w:iCs/>
          <w:color w:val="000000"/>
          <w:szCs w:val="24"/>
          <w:vertAlign w:val="subscript"/>
        </w:rPr>
        <w:t>Raman</w:t>
      </w:r>
      <w:proofErr w:type="spellEnd"/>
      <w:r>
        <w:rPr>
          <w:i/>
          <w:iCs/>
          <w:color w:val="000000"/>
          <w:szCs w:val="24"/>
        </w:rPr>
        <w:t xml:space="preserve"> </w:t>
      </w:r>
      <w:r>
        <w:rPr>
          <w:color w:val="000000"/>
          <w:szCs w:val="24"/>
        </w:rPr>
        <w:t xml:space="preserve">above ~ 1.5; the other cluster, associated to effusive eruptions, present values in </w:t>
      </w:r>
      <w:proofErr w:type="spellStart"/>
      <w:r>
        <w:rPr>
          <w:i/>
          <w:iCs/>
          <w:color w:val="000000"/>
          <w:szCs w:val="24"/>
        </w:rPr>
        <w:t>S</w:t>
      </w:r>
      <w:r>
        <w:rPr>
          <w:i/>
          <w:iCs/>
          <w:color w:val="000000"/>
          <w:szCs w:val="24"/>
          <w:vertAlign w:val="superscript"/>
        </w:rPr>
        <w:t>conf</w:t>
      </w:r>
      <w:proofErr w:type="spellEnd"/>
      <w:r>
        <w:rPr>
          <w:i/>
          <w:iCs/>
          <w:color w:val="000000"/>
          <w:szCs w:val="24"/>
        </w:rPr>
        <w:t>(</w:t>
      </w:r>
      <w:proofErr w:type="spellStart"/>
      <w:r>
        <w:rPr>
          <w:i/>
          <w:iCs/>
          <w:color w:val="000000"/>
          <w:szCs w:val="24"/>
        </w:rPr>
        <w:t>T</w:t>
      </w:r>
      <w:r>
        <w:rPr>
          <w:i/>
          <w:iCs/>
          <w:color w:val="000000"/>
          <w:szCs w:val="24"/>
          <w:vertAlign w:val="subscript"/>
        </w:rPr>
        <w:t>g</w:t>
      </w:r>
      <w:proofErr w:type="spellEnd"/>
      <w:r>
        <w:rPr>
          <w:i/>
          <w:iCs/>
          <w:color w:val="000000"/>
          <w:szCs w:val="24"/>
        </w:rPr>
        <w:t>)</w:t>
      </w:r>
      <w:r>
        <w:rPr>
          <w:color w:val="000000"/>
          <w:szCs w:val="24"/>
        </w:rPr>
        <w:t xml:space="preserve"> and </w:t>
      </w:r>
      <w:proofErr w:type="spellStart"/>
      <w:r>
        <w:rPr>
          <w:i/>
          <w:iCs/>
          <w:color w:val="000000"/>
          <w:szCs w:val="24"/>
        </w:rPr>
        <w:t>R</w:t>
      </w:r>
      <w:r>
        <w:rPr>
          <w:i/>
          <w:iCs/>
          <w:color w:val="000000"/>
          <w:szCs w:val="24"/>
          <w:vertAlign w:val="subscript"/>
        </w:rPr>
        <w:t>Raman</w:t>
      </w:r>
      <w:proofErr w:type="spellEnd"/>
      <w:r>
        <w:rPr>
          <w:i/>
          <w:iCs/>
          <w:color w:val="000000"/>
          <w:szCs w:val="24"/>
          <w:vertAlign w:val="subscript"/>
        </w:rPr>
        <w:t xml:space="preserve"> </w:t>
      </w:r>
      <w:r>
        <w:rPr>
          <w:color w:val="000000"/>
          <w:szCs w:val="24"/>
        </w:rPr>
        <w:t>respectively above and below those values. Decreasing the agpaitic index and increasing K/(</w:t>
      </w:r>
      <w:proofErr w:type="spellStart"/>
      <w:r>
        <w:rPr>
          <w:color w:val="000000"/>
          <w:szCs w:val="24"/>
        </w:rPr>
        <w:t>K+Na</w:t>
      </w:r>
      <w:proofErr w:type="spellEnd"/>
      <w:r>
        <w:rPr>
          <w:color w:val="000000"/>
          <w:szCs w:val="24"/>
        </w:rPr>
        <w:t xml:space="preserve">) thus leads to an increase in network </w:t>
      </w:r>
      <w:proofErr w:type="spellStart"/>
      <w:r>
        <w:rPr>
          <w:color w:val="000000"/>
          <w:szCs w:val="24"/>
        </w:rPr>
        <w:lastRenderedPageBreak/>
        <w:t>polymerisation</w:t>
      </w:r>
      <w:proofErr w:type="spellEnd"/>
      <w:r>
        <w:rPr>
          <w:color w:val="000000"/>
          <w:szCs w:val="24"/>
        </w:rPr>
        <w:t xml:space="preserve"> and structuration, hence in fewer available configurations available for viscous flow molecular movements. This results in increasing the melt viscosity, explaining potentially the volcanic eruptive style chemical clustering observed in figure 14. It should be emphasized that (</w:t>
      </w:r>
      <w:proofErr w:type="spellStart"/>
      <w:r>
        <w:rPr>
          <w:color w:val="000000"/>
          <w:szCs w:val="24"/>
        </w:rPr>
        <w:t>i</w:t>
      </w:r>
      <w:proofErr w:type="spellEnd"/>
      <w:r>
        <w:rPr>
          <w:color w:val="000000"/>
          <w:szCs w:val="24"/>
        </w:rPr>
        <w:t xml:space="preserve">) the structural and associated entropic transition is actually smooth, and (ii) the role of </w:t>
      </w:r>
      <w:proofErr w:type="spellStart"/>
      <w:r>
        <w:rPr>
          <w:color w:val="000000"/>
          <w:szCs w:val="24"/>
        </w:rPr>
        <w:t>aluminium</w:t>
      </w:r>
      <w:proofErr w:type="spellEnd"/>
      <w:r>
        <w:rPr>
          <w:color w:val="000000"/>
          <w:szCs w:val="24"/>
        </w:rPr>
        <w:t xml:space="preserve"> is more important than that of potassium: most of the variance in figure 14 is actually associated with variations in the agpaitic index. The first of those two observations actually </w:t>
      </w:r>
      <w:proofErr w:type="gramStart"/>
      <w:r>
        <w:rPr>
          <w:color w:val="000000"/>
          <w:szCs w:val="24"/>
        </w:rPr>
        <w:t>raises</w:t>
      </w:r>
      <w:proofErr w:type="gramEnd"/>
      <w:r>
        <w:rPr>
          <w:color w:val="000000"/>
          <w:szCs w:val="24"/>
        </w:rPr>
        <w:t xml:space="preserve"> the question of a direct link between melt structure and the eruptive dynamic. An indirect link could be seen in the way the Al/(</w:t>
      </w:r>
      <w:proofErr w:type="spellStart"/>
      <w:r>
        <w:rPr>
          <w:color w:val="000000"/>
          <w:szCs w:val="24"/>
        </w:rPr>
        <w:t>Na+K</w:t>
      </w:r>
      <w:proofErr w:type="spellEnd"/>
      <w:r>
        <w:rPr>
          <w:color w:val="000000"/>
          <w:szCs w:val="24"/>
        </w:rPr>
        <w:t xml:space="preserve">) ratio affects the speciation and valence of iron in aluminosilicate melts </w:t>
      </w:r>
      <w:bookmarkStart w:id="390" w:name="ZOTERO_BREF_PnkgrO28Dvoe"/>
      <w:r>
        <w:rPr>
          <w:color w:val="000000"/>
          <w:szCs w:val="24"/>
        </w:rPr>
        <w:t xml:space="preserve">(Le </w:t>
      </w:r>
      <w:proofErr w:type="spellStart"/>
      <w:r>
        <w:rPr>
          <w:color w:val="000000"/>
          <w:szCs w:val="24"/>
        </w:rPr>
        <w:t>Losq</w:t>
      </w:r>
      <w:proofErr w:type="spellEnd"/>
      <w:r>
        <w:rPr>
          <w:color w:val="000000"/>
          <w:szCs w:val="24"/>
        </w:rPr>
        <w:t xml:space="preserve"> et al., 2020)</w:t>
      </w:r>
      <w:bookmarkEnd w:id="390"/>
      <w:r>
        <w:rPr>
          <w:color w:val="000000"/>
          <w:szCs w:val="24"/>
        </w:rPr>
        <w:t>. Indeed, an increase in the Al/(</w:t>
      </w:r>
      <w:proofErr w:type="spellStart"/>
      <w:r>
        <w:rPr>
          <w:color w:val="000000"/>
          <w:szCs w:val="24"/>
        </w:rPr>
        <w:t>Na+K</w:t>
      </w:r>
      <w:proofErr w:type="spellEnd"/>
      <w:r>
        <w:rPr>
          <w:color w:val="000000"/>
          <w:szCs w:val="24"/>
        </w:rPr>
        <w:t xml:space="preserve">) ratio of aluminosilicate melts, in addition to strongly affecting melt </w:t>
      </w:r>
      <w:proofErr w:type="spellStart"/>
      <w:r>
        <w:rPr>
          <w:color w:val="000000"/>
          <w:szCs w:val="24"/>
        </w:rPr>
        <w:t>polymerisation</w:t>
      </w:r>
      <w:proofErr w:type="spellEnd"/>
      <w:r>
        <w:rPr>
          <w:color w:val="000000"/>
          <w:szCs w:val="24"/>
        </w:rPr>
        <w:t xml:space="preserve"> and properties (Figs. 12</w:t>
      </w:r>
      <w:proofErr w:type="gramStart"/>
      <w:r>
        <w:rPr>
          <w:color w:val="000000"/>
          <w:szCs w:val="24"/>
        </w:rPr>
        <w:t>a,b</w:t>
      </w:r>
      <w:proofErr w:type="gramEnd"/>
      <w:r>
        <w:rPr>
          <w:color w:val="000000"/>
          <w:szCs w:val="24"/>
        </w:rPr>
        <w:t xml:space="preserve">, 13a,b), promotes iron reduction </w:t>
      </w:r>
      <w:bookmarkStart w:id="391" w:name="ZOTERO_BREF_DQ3kAPBL1itQ"/>
      <w:r>
        <w:rPr>
          <w:color w:val="000000"/>
          <w:szCs w:val="24"/>
        </w:rPr>
        <w:t>(Dickenson and Hess, 1982)</w:t>
      </w:r>
      <w:bookmarkEnd w:id="391"/>
      <w:r>
        <w:rPr>
          <w:color w:val="000000"/>
          <w:szCs w:val="24"/>
          <w:u w:val="dash"/>
        </w:rPr>
        <w:t>.</w:t>
      </w:r>
      <w:r>
        <w:rPr>
          <w:color w:val="000000"/>
          <w:szCs w:val="24"/>
        </w:rPr>
        <w:t xml:space="preserve"> Such a phenomenon could promote the rapid appearance of iron </w:t>
      </w:r>
      <w:proofErr w:type="spellStart"/>
      <w:r>
        <w:rPr>
          <w:color w:val="000000"/>
          <w:szCs w:val="24"/>
        </w:rPr>
        <w:t>nanolites</w:t>
      </w:r>
      <w:proofErr w:type="spellEnd"/>
      <w:r>
        <w:rPr>
          <w:color w:val="000000"/>
          <w:szCs w:val="24"/>
        </w:rPr>
        <w:t xml:space="preserve">, and hence act as an accelerator in the increase of magma viscosity to promote the explosivity of the eruption </w:t>
      </w:r>
      <w:bookmarkStart w:id="392" w:name="ZOTERO_BREF_SAYKwjFVFAnk"/>
      <w:r>
        <w:t>(</w:t>
      </w:r>
      <w:proofErr w:type="spellStart"/>
      <w:r>
        <w:t>Cáceres</w:t>
      </w:r>
      <w:proofErr w:type="spellEnd"/>
      <w:r>
        <w:t xml:space="preserve"> et al., 2020; Di Genova et al., 2020)</w:t>
      </w:r>
      <w:bookmarkEnd w:id="392"/>
      <w:r>
        <w:t>. This will be further promoted by the strong influence of Al on the properties of melt involved in explosive eruptions. Indeed, the explosive/effusive clusters visible in figure 14 mostly are separated by an agpaitic index of 1. Below 1, most metal cations charge balance Al</w:t>
      </w:r>
      <w:r>
        <w:rPr>
          <w:vertAlign w:val="superscript"/>
        </w:rPr>
        <w:t>3+</w:t>
      </w:r>
      <w:r>
        <w:t xml:space="preserve"> and Fe</w:t>
      </w:r>
      <w:r>
        <w:rPr>
          <w:vertAlign w:val="superscript"/>
        </w:rPr>
        <w:t>3+</w:t>
      </w:r>
      <w:r>
        <w:t xml:space="preserve"> in tetrahedral coordination, and the mobility of the melt at supercooled conditions is much lower than that of peralkaline melts </w:t>
      </w:r>
      <w:bookmarkStart w:id="393" w:name="ZOTERO_BREF_7QY9Tt4S8Da0"/>
      <w:r>
        <w:t xml:space="preserve">(e.g., Taylor and </w:t>
      </w:r>
      <w:proofErr w:type="spellStart"/>
      <w:r>
        <w:t>Rindone</w:t>
      </w:r>
      <w:proofErr w:type="spellEnd"/>
      <w:r>
        <w:t>, 1970)</w:t>
      </w:r>
      <w:bookmarkEnd w:id="393"/>
      <w:r>
        <w:t xml:space="preserve">. Therefore, the correlation observed in figure 14 is not surprising because rhyolite magmas can present peraluminous compositions, with agpaitic index lower than 1. Considering </w:t>
      </w:r>
      <w:r>
        <w:lastRenderedPageBreak/>
        <w:t>this, the fine chemical control observed in figure 14 will probably not hold for other magma compositions, like andesites or phonolites, that have agpaitic index typically above 1.</w:t>
      </w:r>
    </w:p>
    <w:p w14:paraId="23E170D2" w14:textId="77777777" w:rsidR="007D7A6B" w:rsidRDefault="0070608F">
      <w:pPr>
        <w:pStyle w:val="Texteprformat"/>
        <w:spacing w:after="0"/>
      </w:pPr>
      <w:r>
        <w:rPr>
          <w:color w:val="000000"/>
          <w:szCs w:val="24"/>
        </w:rPr>
        <w:t xml:space="preserve">In any case, those results showcase the potential of </w:t>
      </w:r>
      <w:proofErr w:type="spellStart"/>
      <w:r>
        <w:rPr>
          <w:color w:val="000000"/>
          <w:szCs w:val="24"/>
        </w:rPr>
        <w:t>i</w:t>
      </w:r>
      <w:proofErr w:type="spellEnd"/>
      <w:r>
        <w:rPr>
          <w:color w:val="000000"/>
          <w:szCs w:val="24"/>
        </w:rPr>
        <w:t>-MELT. Extending this model to embed the effects of Ca, Mg, Fe and water would provide the ability to explore and quantify further the links between magma composition, structure, properties, and volcanic eruptive styles.</w:t>
      </w:r>
    </w:p>
    <w:p w14:paraId="1AB1FE16" w14:textId="77777777" w:rsidR="007D7A6B" w:rsidRDefault="007D7A6B">
      <w:pPr>
        <w:pStyle w:val="Texteprformat"/>
        <w:spacing w:after="0"/>
        <w:rPr>
          <w:rFonts w:ascii="Times New Roman" w:hAnsi="Times New Roman"/>
          <w:color w:val="000000"/>
          <w:szCs w:val="24"/>
        </w:rPr>
      </w:pPr>
    </w:p>
    <w:p w14:paraId="396D44A5" w14:textId="77777777" w:rsidR="007D7A6B" w:rsidRDefault="0070608F">
      <w:pPr>
        <w:pStyle w:val="Texteprformat"/>
        <w:spacing w:after="0"/>
        <w:rPr>
          <w:rFonts w:ascii="Times New Roman" w:hAnsi="Times New Roman"/>
          <w:b/>
          <w:bCs/>
          <w:color w:val="000000"/>
          <w:szCs w:val="24"/>
        </w:rPr>
      </w:pPr>
      <w:r>
        <w:rPr>
          <w:b/>
          <w:bCs/>
          <w:color w:val="000000"/>
          <w:szCs w:val="24"/>
        </w:rPr>
        <w:t>5. Conclusion</w:t>
      </w:r>
    </w:p>
    <w:p w14:paraId="2FEF3FB1" w14:textId="66631560" w:rsidR="007D7A6B" w:rsidRDefault="0070608F">
      <w:r>
        <w:rPr>
          <w:rFonts w:eastAsia="Liberation Mono" w:cs="Liberation Mono"/>
          <w:sz w:val="24"/>
          <w:szCs w:val="24"/>
        </w:rPr>
        <w:t xml:space="preserve">The results presented here highlight </w:t>
      </w:r>
      <w:r>
        <w:rPr>
          <w:sz w:val="24"/>
          <w:szCs w:val="24"/>
        </w:rPr>
        <w:t xml:space="preserve">that </w:t>
      </w:r>
      <w:r>
        <w:rPr>
          <w:rFonts w:eastAsia="Liberation Mono" w:cs="Liberation Mono"/>
          <w:sz w:val="24"/>
          <w:szCs w:val="24"/>
        </w:rPr>
        <w:t xml:space="preserve">a deep learning framework like </w:t>
      </w:r>
      <w:proofErr w:type="spellStart"/>
      <w:r>
        <w:rPr>
          <w:rFonts w:eastAsia="Liberation Mono" w:cs="Liberation Mono"/>
          <w:sz w:val="24"/>
          <w:szCs w:val="24"/>
        </w:rPr>
        <w:t>i</w:t>
      </w:r>
      <w:proofErr w:type="spellEnd"/>
      <w:r>
        <w:rPr>
          <w:rFonts w:eastAsia="Liberation Mono" w:cs="Liberation Mono"/>
          <w:sz w:val="24"/>
          <w:szCs w:val="24"/>
        </w:rPr>
        <w:t>-MELT</w:t>
      </w:r>
      <w:r>
        <w:rPr>
          <w:sz w:val="24"/>
          <w:szCs w:val="24"/>
        </w:rPr>
        <w:t xml:space="preserve"> can be used for practical property predictions in the Earth and material sciences. The</w:t>
      </w:r>
      <w:r>
        <w:rPr>
          <w:rFonts w:eastAsia="Liberation Mono" w:cs="Liberation Mono"/>
          <w:sz w:val="24"/>
          <w:szCs w:val="24"/>
        </w:rPr>
        <w:t xml:space="preserve"> model </w:t>
      </w:r>
      <w:r>
        <w:rPr>
          <w:sz w:val="24"/>
          <w:szCs w:val="24"/>
        </w:rPr>
        <w:t xml:space="preserve">has the ability to predict many different </w:t>
      </w:r>
      <w:proofErr w:type="gramStart"/>
      <w:r>
        <w:rPr>
          <w:sz w:val="24"/>
          <w:szCs w:val="24"/>
        </w:rPr>
        <w:t>glass</w:t>
      </w:r>
      <w:proofErr w:type="gramEnd"/>
      <w:r>
        <w:rPr>
          <w:sz w:val="24"/>
          <w:szCs w:val="24"/>
        </w:rPr>
        <w:t xml:space="preserve"> and melt properties. It </w:t>
      </w:r>
      <w:del w:id="394" w:author="VALENTINE, ANDREW" w:date="2021-03-11T11:10:00Z">
        <w:r w:rsidDel="00AF4FEE">
          <w:rPr>
            <w:sz w:val="24"/>
            <w:szCs w:val="24"/>
          </w:rPr>
          <w:delText xml:space="preserve">reaches a </w:delText>
        </w:r>
      </w:del>
      <w:ins w:id="395" w:author="VALENTINE, ANDREW" w:date="2021-03-11T11:10:00Z">
        <w:r w:rsidR="00AF4FEE">
          <w:rPr>
            <w:sz w:val="24"/>
            <w:szCs w:val="24"/>
          </w:rPr>
          <w:t xml:space="preserve">achieves </w:t>
        </w:r>
      </w:ins>
      <w:r>
        <w:rPr>
          <w:sz w:val="24"/>
          <w:szCs w:val="24"/>
        </w:rPr>
        <w:t xml:space="preserve">good precision in the glass forming domain. </w:t>
      </w:r>
      <w:commentRangeStart w:id="396"/>
      <w:r>
        <w:rPr>
          <w:sz w:val="24"/>
          <w:szCs w:val="24"/>
        </w:rPr>
        <w:t>Extrapolations are possible but should be done with care, as showed for instance by the comparison between the predicted value for Al</w:t>
      </w:r>
      <w:r>
        <w:rPr>
          <w:sz w:val="24"/>
          <w:szCs w:val="24"/>
          <w:vertAlign w:val="subscript"/>
        </w:rPr>
        <w:t>2</w:t>
      </w:r>
      <w:r>
        <w:rPr>
          <w:sz w:val="24"/>
          <w:szCs w:val="24"/>
        </w:rPr>
        <w:t>O</w:t>
      </w:r>
      <w:r>
        <w:rPr>
          <w:sz w:val="24"/>
          <w:szCs w:val="24"/>
          <w:vertAlign w:val="subscript"/>
        </w:rPr>
        <w:t>3</w:t>
      </w:r>
      <w:r>
        <w:rPr>
          <w:sz w:val="24"/>
          <w:szCs w:val="24"/>
        </w:rPr>
        <w:t xml:space="preserve"> </w:t>
      </w:r>
      <w:proofErr w:type="spellStart"/>
      <w:r>
        <w:rPr>
          <w:i/>
          <w:iCs/>
          <w:sz w:val="24"/>
          <w:szCs w:val="24"/>
        </w:rPr>
        <w:t>T</w:t>
      </w:r>
      <w:r>
        <w:rPr>
          <w:i/>
          <w:iCs/>
          <w:sz w:val="24"/>
          <w:szCs w:val="24"/>
          <w:vertAlign w:val="subscript"/>
        </w:rPr>
        <w:t>g</w:t>
      </w:r>
      <w:proofErr w:type="spellEnd"/>
      <w:r>
        <w:rPr>
          <w:sz w:val="24"/>
          <w:szCs w:val="24"/>
        </w:rPr>
        <w:t xml:space="preserve"> and another one coming from the analysis of literature data.</w:t>
      </w:r>
      <w:commentRangeEnd w:id="396"/>
      <w:r w:rsidR="00AF4FEE">
        <w:rPr>
          <w:rStyle w:val="CommentReference"/>
          <w:rFonts w:eastAsia="Times New Roman"/>
        </w:rPr>
        <w:commentReference w:id="396"/>
      </w:r>
      <w:r>
        <w:rPr>
          <w:sz w:val="24"/>
          <w:szCs w:val="24"/>
        </w:rPr>
        <w:t xml:space="preserve"> We thus see models like </w:t>
      </w:r>
      <w:proofErr w:type="spellStart"/>
      <w:r>
        <w:rPr>
          <w:sz w:val="24"/>
          <w:szCs w:val="24"/>
        </w:rPr>
        <w:t>i</w:t>
      </w:r>
      <w:proofErr w:type="spellEnd"/>
      <w:r>
        <w:rPr>
          <w:sz w:val="24"/>
          <w:szCs w:val="24"/>
        </w:rPr>
        <w:t xml:space="preserve">-MELT as a pragmatic compromise between informative, accurate but limited theoretical models and mono-task empirical models. </w:t>
      </w:r>
      <w:proofErr w:type="spellStart"/>
      <w:r>
        <w:rPr>
          <w:rFonts w:eastAsia="Liberation Mono" w:cs="Liberation Mono"/>
          <w:sz w:val="24"/>
          <w:szCs w:val="24"/>
        </w:rPr>
        <w:t>i</w:t>
      </w:r>
      <w:proofErr w:type="spellEnd"/>
      <w:r>
        <w:rPr>
          <w:rFonts w:eastAsia="Liberation Mono" w:cs="Liberation Mono"/>
          <w:sz w:val="24"/>
          <w:szCs w:val="24"/>
        </w:rPr>
        <w:t>-MELT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 The inclusion of properties that depend</w:t>
      </w:r>
      <w:del w:id="397" w:author="VALENTINE, ANDREW" w:date="2021-03-11T11:11:00Z">
        <w:r w:rsidDel="00AF4FEE">
          <w:rPr>
            <w:sz w:val="24"/>
            <w:szCs w:val="24"/>
          </w:rPr>
          <w:delText>s</w:delText>
        </w:r>
      </w:del>
      <w:r>
        <w:rPr>
          <w:sz w:val="24"/>
          <w:szCs w:val="24"/>
        </w:rPr>
        <w:t xml:space="preserve"> on a system including melt/glass plus other components, like liquidus, seems more challenging at the moment. This could be due to an intrinsic theoretical inconsistency as the model was trained to predict latent and observed variables of a “melt/glass” object, not of a more complex system. However, this should be tested further before any definitive conclusion. In any case, </w:t>
      </w:r>
      <w:r>
        <w:rPr>
          <w:sz w:val="24"/>
          <w:szCs w:val="24"/>
        </w:rPr>
        <w:lastRenderedPageBreak/>
        <w:t xml:space="preserve">our results demonstrate that </w:t>
      </w:r>
      <w:r>
        <w:rPr>
          <w:rFonts w:eastAsia="Liberation Mono" w:cs="Liberation Mono"/>
          <w:sz w:val="24"/>
          <w:szCs w:val="24"/>
        </w:rPr>
        <w:t>the</w:t>
      </w:r>
      <w:r>
        <w:rPr>
          <w:sz w:val="24"/>
          <w:szCs w:val="24"/>
        </w:rPr>
        <w:t xml:space="preserve"> approach of combining </w:t>
      </w:r>
      <w:r>
        <w:rPr>
          <w:rFonts w:eastAsia="Liberation Mono" w:cs="Liberation Mono"/>
          <w:sz w:val="24"/>
          <w:szCs w:val="24"/>
        </w:rPr>
        <w:t>machine learning with</w:t>
      </w:r>
      <w:r>
        <w:rPr>
          <w:sz w:val="24"/>
          <w:szCs w:val="24"/>
        </w:rPr>
        <w:t xml:space="preserve"> physical and thermodynamic models offers exciting new perspectives.</w:t>
      </w:r>
    </w:p>
    <w:p w14:paraId="086B234D" w14:textId="77777777" w:rsidR="007D7A6B" w:rsidRDefault="007D7A6B">
      <w:pPr>
        <w:pStyle w:val="SMText"/>
        <w:tabs>
          <w:tab w:val="left" w:pos="284"/>
        </w:tabs>
        <w:spacing w:after="0"/>
        <w:ind w:firstLine="0"/>
        <w:rPr>
          <w:szCs w:val="24"/>
          <w:lang w:val="en-GB"/>
        </w:rPr>
      </w:pPr>
    </w:p>
    <w:p w14:paraId="1135E4B7" w14:textId="77777777" w:rsidR="007D7A6B" w:rsidRDefault="0070608F">
      <w:pPr>
        <w:pStyle w:val="Refhead"/>
        <w:spacing w:before="0" w:after="0" w:line="480" w:lineRule="auto"/>
        <w:jc w:val="both"/>
        <w:rPr>
          <w:rFonts w:ascii="Calibri" w:hAnsi="Calibri"/>
        </w:rPr>
      </w:pPr>
      <w:r>
        <w:rPr>
          <w:rFonts w:ascii="Calibri" w:hAnsi="Calibri"/>
        </w:rPr>
        <w:t>References and Notes</w:t>
      </w:r>
      <w:bookmarkStart w:id="398" w:name="__UnoMark__11167_358539444"/>
      <w:bookmarkStart w:id="399" w:name="__UnoMark__11170_358539444"/>
      <w:bookmarkStart w:id="400" w:name="__UnoMark__11162_358539444"/>
      <w:bookmarkEnd w:id="398"/>
      <w:bookmarkEnd w:id="399"/>
      <w:bookmarkEnd w:id="400"/>
      <w:r>
        <w:rPr>
          <w:rFonts w:ascii="Calibri" w:hAnsi="Calibri"/>
        </w:rPr>
        <w:t>.</w:t>
      </w:r>
    </w:p>
    <w:p w14:paraId="5B940C9B" w14:textId="77777777" w:rsidR="007D7A6B" w:rsidRDefault="0070608F">
      <w:pPr>
        <w:pStyle w:val="Bibliography1"/>
        <w:rPr>
          <w:rFonts w:ascii="Times New Roman" w:hAnsi="Times New Roman"/>
          <w:i/>
          <w:iCs/>
          <w:sz w:val="24"/>
          <w:szCs w:val="24"/>
        </w:rPr>
      </w:pPr>
      <w:bookmarkStart w:id="401" w:name="ZOTERO_BREF_UbfxY8qw9SgS"/>
      <w:r>
        <w:rPr>
          <w:rFonts w:ascii="Times New Roman" w:hAnsi="Times New Roman"/>
          <w:iCs/>
          <w:sz w:val="24"/>
          <w:szCs w:val="24"/>
        </w:rPr>
        <w:t xml:space="preserve">Adam G. and Gibbs J. H. (1965) On the temperature dependence of cooperative relaxation properties in glass-forming liquids. </w:t>
      </w:r>
      <w:r>
        <w:rPr>
          <w:i/>
        </w:rPr>
        <w:t>J. Chem. Phys.</w:t>
      </w:r>
      <w:r>
        <w:t xml:space="preserve"> </w:t>
      </w:r>
      <w:r>
        <w:rPr>
          <w:b/>
        </w:rPr>
        <w:t>43</w:t>
      </w:r>
      <w:r>
        <w:t>, 139–146.</w:t>
      </w:r>
    </w:p>
    <w:p w14:paraId="59B48520" w14:textId="77777777" w:rsidR="007D7A6B" w:rsidRDefault="0070608F">
      <w:pPr>
        <w:pStyle w:val="Bibliography1"/>
        <w:rPr>
          <w:rFonts w:ascii="Times New Roman" w:hAnsi="Times New Roman"/>
          <w:i/>
          <w:iCs/>
          <w:sz w:val="24"/>
          <w:szCs w:val="24"/>
        </w:rPr>
      </w:pPr>
      <w:r>
        <w:t xml:space="preserve">Allu A. R., </w:t>
      </w:r>
      <w:proofErr w:type="spellStart"/>
      <w:r>
        <w:t>Gaddam</w:t>
      </w:r>
      <w:proofErr w:type="spellEnd"/>
      <w:r>
        <w:t xml:space="preserve"> A., </w:t>
      </w:r>
      <w:proofErr w:type="spellStart"/>
      <w:r>
        <w:t>Ganisetti</w:t>
      </w:r>
      <w:proofErr w:type="spellEnd"/>
      <w:r>
        <w:t xml:space="preserve"> S., Balaji S., Siegel R., Mather G. C., Fabian M., Pascual M. J., </w:t>
      </w:r>
      <w:proofErr w:type="spellStart"/>
      <w:r>
        <w:t>Ditaranto</w:t>
      </w:r>
      <w:proofErr w:type="spellEnd"/>
      <w:r>
        <w:t xml:space="preserve"> N., </w:t>
      </w:r>
      <w:proofErr w:type="spellStart"/>
      <w:r>
        <w:t>Milius</w:t>
      </w:r>
      <w:proofErr w:type="spellEnd"/>
      <w:r>
        <w:t xml:space="preserve"> W., </w:t>
      </w:r>
      <w:proofErr w:type="spellStart"/>
      <w:r>
        <w:t>Senker</w:t>
      </w:r>
      <w:proofErr w:type="spellEnd"/>
      <w:r>
        <w:t xml:space="preserve"> J., </w:t>
      </w:r>
      <w:proofErr w:type="spellStart"/>
      <w:r>
        <w:t>Agarkov</w:t>
      </w:r>
      <w:proofErr w:type="spellEnd"/>
      <w:r>
        <w:t xml:space="preserve"> D. A., </w:t>
      </w:r>
      <w:proofErr w:type="spellStart"/>
      <w:r>
        <w:t>Kharton</w:t>
      </w:r>
      <w:proofErr w:type="spellEnd"/>
      <w:r>
        <w:t xml:space="preserve"> Vladislav. V. and Ferreira J. M. F. (2018) Structure and Crystallization of Alkaline-Earth Aluminosilicate Glasses: Prevention of the Alumina-Avoidance Principle. </w:t>
      </w:r>
      <w:r>
        <w:rPr>
          <w:i/>
        </w:rPr>
        <w:t>J. Phys. Chem. B</w:t>
      </w:r>
      <w:r>
        <w:t xml:space="preserve"> </w:t>
      </w:r>
      <w:r>
        <w:rPr>
          <w:b/>
        </w:rPr>
        <w:t>122</w:t>
      </w:r>
      <w:r>
        <w:t>, 4737–4747.</w:t>
      </w:r>
    </w:p>
    <w:p w14:paraId="7D640F43" w14:textId="77777777" w:rsidR="007D7A6B" w:rsidRDefault="0070608F">
      <w:pPr>
        <w:pStyle w:val="Bibliography1"/>
        <w:rPr>
          <w:rFonts w:ascii="Times New Roman" w:hAnsi="Times New Roman"/>
          <w:i/>
          <w:iCs/>
          <w:sz w:val="24"/>
          <w:szCs w:val="24"/>
        </w:rPr>
      </w:pPr>
      <w:proofErr w:type="spellStart"/>
      <w:r>
        <w:t>Allwardt</w:t>
      </w:r>
      <w:proofErr w:type="spellEnd"/>
      <w:r>
        <w:t xml:space="preserve"> J. R., Poe B. T. and Stebbins J. F. (2005a) The effect of fictive temperature on Al coordination in high-pressure (10 </w:t>
      </w:r>
      <w:proofErr w:type="spellStart"/>
      <w:r>
        <w:t>GPa</w:t>
      </w:r>
      <w:proofErr w:type="spellEnd"/>
      <w:r>
        <w:t xml:space="preserve">) sodium aluminosilicate glasses. </w:t>
      </w:r>
      <w:r>
        <w:rPr>
          <w:i/>
        </w:rPr>
        <w:t>Am. Mineral.</w:t>
      </w:r>
      <w:r>
        <w:t xml:space="preserve"> </w:t>
      </w:r>
      <w:r>
        <w:rPr>
          <w:b/>
        </w:rPr>
        <w:t>90</w:t>
      </w:r>
      <w:r>
        <w:t>, 1453–1457.</w:t>
      </w:r>
    </w:p>
    <w:p w14:paraId="02AA7A19" w14:textId="77777777" w:rsidR="007D7A6B" w:rsidRDefault="0070608F">
      <w:pPr>
        <w:pStyle w:val="Bibliography1"/>
        <w:rPr>
          <w:rFonts w:ascii="Times New Roman" w:hAnsi="Times New Roman"/>
          <w:i/>
          <w:iCs/>
          <w:sz w:val="24"/>
          <w:szCs w:val="24"/>
        </w:rPr>
      </w:pPr>
      <w:proofErr w:type="spellStart"/>
      <w:r>
        <w:t>Allwardt</w:t>
      </w:r>
      <w:proofErr w:type="spellEnd"/>
      <w:r>
        <w:t xml:space="preserve"> J. R., Stebbins J. F., Schmidt B. C., Frost D. J., Withers A. C. and </w:t>
      </w:r>
      <w:proofErr w:type="spellStart"/>
      <w:r>
        <w:t>Hirschmann</w:t>
      </w:r>
      <w:proofErr w:type="spellEnd"/>
      <w:r>
        <w:t xml:space="preserve"> M. M. (2005b) Aluminum coordination and the densification of high-pressure aluminosilicate glasses. </w:t>
      </w:r>
      <w:r>
        <w:rPr>
          <w:i/>
        </w:rPr>
        <w:t>Am. Mineral.</w:t>
      </w:r>
      <w:r>
        <w:t xml:space="preserve"> </w:t>
      </w:r>
      <w:r>
        <w:rPr>
          <w:b/>
        </w:rPr>
        <w:t>90</w:t>
      </w:r>
      <w:r>
        <w:t>, 1218–1222.</w:t>
      </w:r>
    </w:p>
    <w:p w14:paraId="611AD531" w14:textId="77777777" w:rsidR="007D7A6B" w:rsidRDefault="0070608F">
      <w:pPr>
        <w:pStyle w:val="Bibliography1"/>
        <w:rPr>
          <w:rFonts w:ascii="Times New Roman" w:hAnsi="Times New Roman"/>
          <w:i/>
          <w:iCs/>
          <w:sz w:val="24"/>
          <w:szCs w:val="24"/>
        </w:rPr>
      </w:pPr>
      <w:r>
        <w:t xml:space="preserve">Ando M. F., Benzine O., Pan Z., Garden J.-L., </w:t>
      </w:r>
      <w:proofErr w:type="spellStart"/>
      <w:r>
        <w:t>Wondraczek</w:t>
      </w:r>
      <w:proofErr w:type="spellEnd"/>
      <w:r>
        <w:t xml:space="preserve"> K., Grimm S., Schuster K. and </w:t>
      </w:r>
      <w:proofErr w:type="spellStart"/>
      <w:r>
        <w:t>Wondraczek</w:t>
      </w:r>
      <w:proofErr w:type="spellEnd"/>
      <w:r>
        <w:t xml:space="preserve"> L. (2018) Boson peak, heterogeneity and intermediate-range order in binary SiO2-Al2O3 glasses. </w:t>
      </w:r>
      <w:r>
        <w:rPr>
          <w:i/>
        </w:rPr>
        <w:t>Sci. Rep.</w:t>
      </w:r>
      <w:r>
        <w:t xml:space="preserve"> </w:t>
      </w:r>
      <w:r>
        <w:rPr>
          <w:b/>
        </w:rPr>
        <w:t>8</w:t>
      </w:r>
      <w:r>
        <w:t>. Available at: http://www.nature.com/articles/s41598-018-23574-1 [Accessed April 4, 2018].</w:t>
      </w:r>
    </w:p>
    <w:p w14:paraId="5D7196E9" w14:textId="77777777" w:rsidR="007D7A6B" w:rsidRDefault="0070608F">
      <w:pPr>
        <w:pStyle w:val="Bibliography1"/>
        <w:rPr>
          <w:rFonts w:ascii="Times New Roman" w:hAnsi="Times New Roman"/>
          <w:i/>
          <w:iCs/>
          <w:sz w:val="24"/>
          <w:szCs w:val="24"/>
        </w:rPr>
      </w:pPr>
      <w:proofErr w:type="spellStart"/>
      <w:r>
        <w:t>Andújar</w:t>
      </w:r>
      <w:proofErr w:type="spellEnd"/>
      <w:r>
        <w:t xml:space="preserve"> J. and </w:t>
      </w:r>
      <w:proofErr w:type="spellStart"/>
      <w:r>
        <w:t>Scaillet</w:t>
      </w:r>
      <w:proofErr w:type="spellEnd"/>
      <w:r>
        <w:t xml:space="preserve"> B. (2012) Relationships between pre-eruptive conditions and eruptive styles of phonolite–trachyte magmas. </w:t>
      </w:r>
      <w:proofErr w:type="spellStart"/>
      <w:r>
        <w:rPr>
          <w:i/>
        </w:rPr>
        <w:t>Lithos</w:t>
      </w:r>
      <w:proofErr w:type="spellEnd"/>
      <w:r>
        <w:t xml:space="preserve"> </w:t>
      </w:r>
      <w:r>
        <w:rPr>
          <w:b/>
        </w:rPr>
        <w:t>152</w:t>
      </w:r>
      <w:r>
        <w:t>, 122–131.</w:t>
      </w:r>
    </w:p>
    <w:p w14:paraId="69B75EE1" w14:textId="77777777" w:rsidR="007D7A6B" w:rsidRDefault="0070608F">
      <w:pPr>
        <w:pStyle w:val="Bibliography1"/>
        <w:rPr>
          <w:rFonts w:ascii="Times New Roman" w:hAnsi="Times New Roman"/>
          <w:i/>
          <w:iCs/>
          <w:sz w:val="24"/>
          <w:szCs w:val="24"/>
        </w:rPr>
      </w:pPr>
      <w:proofErr w:type="spellStart"/>
      <w:r>
        <w:t>Avramov</w:t>
      </w:r>
      <w:proofErr w:type="spellEnd"/>
      <w:r>
        <w:t xml:space="preserve"> I. and </w:t>
      </w:r>
      <w:proofErr w:type="spellStart"/>
      <w:r>
        <w:t>Milchev</w:t>
      </w:r>
      <w:proofErr w:type="spellEnd"/>
      <w:r>
        <w:t xml:space="preserve"> A. (1988) Effect of disorder on diffusion and viscosity in condensed systems. </w:t>
      </w:r>
      <w:r>
        <w:rPr>
          <w:i/>
        </w:rPr>
        <w:t>J. Non-</w:t>
      </w:r>
      <w:proofErr w:type="spellStart"/>
      <w:r>
        <w:rPr>
          <w:i/>
        </w:rPr>
        <w:t>Cryst</w:t>
      </w:r>
      <w:proofErr w:type="spellEnd"/>
      <w:r>
        <w:rPr>
          <w:i/>
        </w:rPr>
        <w:t>. Solids</w:t>
      </w:r>
      <w:r>
        <w:t xml:space="preserve"> </w:t>
      </w:r>
      <w:r>
        <w:rPr>
          <w:b/>
        </w:rPr>
        <w:t>104</w:t>
      </w:r>
      <w:r>
        <w:t>, 253–260.</w:t>
      </w:r>
    </w:p>
    <w:p w14:paraId="3ABFCFB4" w14:textId="77777777" w:rsidR="007D7A6B" w:rsidRDefault="0070608F">
      <w:pPr>
        <w:pStyle w:val="Bibliography1"/>
        <w:rPr>
          <w:rFonts w:ascii="Times New Roman" w:hAnsi="Times New Roman"/>
          <w:i/>
          <w:iCs/>
          <w:sz w:val="24"/>
          <w:szCs w:val="24"/>
        </w:rPr>
      </w:pPr>
      <w:r>
        <w:lastRenderedPageBreak/>
        <w:t xml:space="preserve">Bancroft G. M., Nesbitt H. W., Henderson G. S., O’Shaughnessy C., Withers A. C. and Neuville D. R. (2018) Lorentzian dominated </w:t>
      </w:r>
      <w:proofErr w:type="spellStart"/>
      <w:r>
        <w:t>lineshapes</w:t>
      </w:r>
      <w:proofErr w:type="spellEnd"/>
      <w:r>
        <w:t xml:space="preserve"> and linewidths for Raman symmetric stretch peaks (800–1200 cm−1) in </w:t>
      </w:r>
      <w:proofErr w:type="spellStart"/>
      <w:r>
        <w:t>Qn</w:t>
      </w:r>
      <w:proofErr w:type="spellEnd"/>
      <w:r>
        <w:t xml:space="preserve"> (n = 1–3) species of alkali silicate glasses/melts. </w:t>
      </w:r>
      <w:r>
        <w:rPr>
          <w:i/>
        </w:rPr>
        <w:t>J. Non-</w:t>
      </w:r>
      <w:proofErr w:type="spellStart"/>
      <w:r>
        <w:rPr>
          <w:i/>
        </w:rPr>
        <w:t>Cryst</w:t>
      </w:r>
      <w:proofErr w:type="spellEnd"/>
      <w:r>
        <w:rPr>
          <w:i/>
        </w:rPr>
        <w:t>. Solids</w:t>
      </w:r>
      <w:r>
        <w:t xml:space="preserve"> </w:t>
      </w:r>
      <w:r>
        <w:rPr>
          <w:b/>
        </w:rPr>
        <w:t>484</w:t>
      </w:r>
      <w:r>
        <w:t>, 72–83.</w:t>
      </w:r>
    </w:p>
    <w:p w14:paraId="6B9010CB" w14:textId="77777777" w:rsidR="007D7A6B" w:rsidRDefault="0070608F">
      <w:pPr>
        <w:pStyle w:val="Bibliography1"/>
        <w:rPr>
          <w:rFonts w:ascii="Times New Roman" w:hAnsi="Times New Roman"/>
          <w:i/>
          <w:iCs/>
          <w:sz w:val="24"/>
          <w:szCs w:val="24"/>
        </w:rPr>
      </w:pPr>
      <w:proofErr w:type="spellStart"/>
      <w:r>
        <w:t>Bauchy</w:t>
      </w:r>
      <w:proofErr w:type="spellEnd"/>
      <w:r>
        <w:t xml:space="preserve"> M., Guillot B., </w:t>
      </w:r>
      <w:proofErr w:type="spellStart"/>
      <w:r>
        <w:t>Micoulaut</w:t>
      </w:r>
      <w:proofErr w:type="spellEnd"/>
      <w:r>
        <w:t xml:space="preserve"> M. and </w:t>
      </w:r>
      <w:proofErr w:type="spellStart"/>
      <w:r>
        <w:t>Sator</w:t>
      </w:r>
      <w:proofErr w:type="spellEnd"/>
      <w:r>
        <w:t xml:space="preserve"> N. (2013) Viscosity and viscosity anomalies of model silicates and magmas: A numerical investigation. </w:t>
      </w:r>
      <w:r>
        <w:rPr>
          <w:i/>
        </w:rPr>
        <w:t>Chem. Geol.</w:t>
      </w:r>
      <w:r>
        <w:t xml:space="preserve"> </w:t>
      </w:r>
      <w:r>
        <w:rPr>
          <w:b/>
        </w:rPr>
        <w:t>346</w:t>
      </w:r>
      <w:r>
        <w:t>, 47–56.</w:t>
      </w:r>
    </w:p>
    <w:p w14:paraId="10E124E0" w14:textId="77777777" w:rsidR="007D7A6B" w:rsidRDefault="0070608F">
      <w:pPr>
        <w:pStyle w:val="Bibliography1"/>
        <w:rPr>
          <w:rFonts w:ascii="Times New Roman" w:hAnsi="Times New Roman"/>
          <w:i/>
          <w:iCs/>
          <w:sz w:val="24"/>
          <w:szCs w:val="24"/>
        </w:rPr>
      </w:pPr>
      <w:proofErr w:type="spellStart"/>
      <w:r>
        <w:t>Bechgaard</w:t>
      </w:r>
      <w:proofErr w:type="spellEnd"/>
      <w:r>
        <w:t xml:space="preserve"> T. K., Mauro J. C., </w:t>
      </w:r>
      <w:proofErr w:type="spellStart"/>
      <w:r>
        <w:t>Bauchy</w:t>
      </w:r>
      <w:proofErr w:type="spellEnd"/>
      <w:r>
        <w:t xml:space="preserve"> M., Yue Y., </w:t>
      </w:r>
      <w:proofErr w:type="spellStart"/>
      <w:r>
        <w:t>Lamberson</w:t>
      </w:r>
      <w:proofErr w:type="spellEnd"/>
      <w:r>
        <w:t xml:space="preserve"> L. A., Jensen L. R. and </w:t>
      </w:r>
      <w:proofErr w:type="spellStart"/>
      <w:r>
        <w:t>Smedskjaer</w:t>
      </w:r>
      <w:proofErr w:type="spellEnd"/>
      <w:r>
        <w:t xml:space="preserve"> M. M. (2017) Fragility and configurational heat capacity of calcium aluminosilicate glass-forming liquids. </w:t>
      </w:r>
      <w:r>
        <w:rPr>
          <w:i/>
        </w:rPr>
        <w:t>J. Non-</w:t>
      </w:r>
      <w:proofErr w:type="spellStart"/>
      <w:r>
        <w:rPr>
          <w:i/>
        </w:rPr>
        <w:t>Cryst</w:t>
      </w:r>
      <w:proofErr w:type="spellEnd"/>
      <w:r>
        <w:rPr>
          <w:i/>
        </w:rPr>
        <w:t>. Solids</w:t>
      </w:r>
      <w:r>
        <w:t xml:space="preserve"> </w:t>
      </w:r>
      <w:r>
        <w:rPr>
          <w:b/>
        </w:rPr>
        <w:t>461</w:t>
      </w:r>
      <w:r>
        <w:t>, 24–34.</w:t>
      </w:r>
    </w:p>
    <w:p w14:paraId="285052DC" w14:textId="77777777" w:rsidR="007D7A6B" w:rsidRDefault="0070608F">
      <w:pPr>
        <w:pStyle w:val="Bibliography1"/>
        <w:rPr>
          <w:rFonts w:ascii="Times New Roman" w:hAnsi="Times New Roman"/>
          <w:i/>
          <w:iCs/>
          <w:sz w:val="24"/>
          <w:szCs w:val="24"/>
        </w:rPr>
      </w:pPr>
      <w:proofErr w:type="spellStart"/>
      <w:r>
        <w:t>Beckner</w:t>
      </w:r>
      <w:proofErr w:type="spellEnd"/>
      <w:r>
        <w:t xml:space="preserve"> W., M. Mao C. and </w:t>
      </w:r>
      <w:proofErr w:type="spellStart"/>
      <w:r>
        <w:t>Pfaendtner</w:t>
      </w:r>
      <w:proofErr w:type="spellEnd"/>
      <w:r>
        <w:t xml:space="preserve"> J. (2018) Statistical models are able to predict ionic liquid viscosity across a wide range of chemical functionalities and experimental conditions. </w:t>
      </w:r>
      <w:r>
        <w:rPr>
          <w:i/>
        </w:rPr>
        <w:t>Mol. Syst. Des. Eng.</w:t>
      </w:r>
      <w:r>
        <w:t xml:space="preserve"> </w:t>
      </w:r>
      <w:r>
        <w:rPr>
          <w:b/>
        </w:rPr>
        <w:t>3</w:t>
      </w:r>
      <w:r>
        <w:t>, 253–263.</w:t>
      </w:r>
    </w:p>
    <w:p w14:paraId="2C877F37" w14:textId="77777777" w:rsidR="007D7A6B" w:rsidRDefault="0070608F">
      <w:pPr>
        <w:pStyle w:val="Bibliography1"/>
        <w:rPr>
          <w:rFonts w:ascii="Times New Roman" w:hAnsi="Times New Roman"/>
          <w:i/>
          <w:iCs/>
          <w:sz w:val="24"/>
          <w:szCs w:val="24"/>
        </w:rPr>
      </w:pPr>
      <w:r>
        <w:t xml:space="preserve">Bell R. J., Bird N. F. and Dean P. (1968) The vibrational spectra of vitreous silica, </w:t>
      </w:r>
      <w:proofErr w:type="spellStart"/>
      <w:r>
        <w:t>germania</w:t>
      </w:r>
      <w:proofErr w:type="spellEnd"/>
      <w:r>
        <w:t xml:space="preserve"> and beryllium fluoride. </w:t>
      </w:r>
      <w:r>
        <w:rPr>
          <w:i/>
        </w:rPr>
        <w:t>J. Phys. C Proc Phys Soc</w:t>
      </w:r>
      <w:r>
        <w:t xml:space="preserve"> </w:t>
      </w:r>
      <w:r>
        <w:rPr>
          <w:b/>
        </w:rPr>
        <w:t>1</w:t>
      </w:r>
      <w:r>
        <w:t>, 299–303.</w:t>
      </w:r>
    </w:p>
    <w:p w14:paraId="65282AC8" w14:textId="77777777" w:rsidR="007D7A6B" w:rsidRDefault="0070608F">
      <w:pPr>
        <w:pStyle w:val="Bibliography1"/>
        <w:rPr>
          <w:rFonts w:ascii="Times New Roman" w:hAnsi="Times New Roman"/>
          <w:i/>
          <w:iCs/>
          <w:sz w:val="24"/>
          <w:szCs w:val="24"/>
        </w:rPr>
      </w:pPr>
      <w:proofErr w:type="spellStart"/>
      <w:r>
        <w:t>Bergstra</w:t>
      </w:r>
      <w:proofErr w:type="spellEnd"/>
      <w:r>
        <w:t xml:space="preserve"> J. and </w:t>
      </w:r>
      <w:proofErr w:type="spellStart"/>
      <w:r>
        <w:t>Bengio</w:t>
      </w:r>
      <w:proofErr w:type="spellEnd"/>
      <w:r>
        <w:t xml:space="preserve"> Y. (2012) Random search for hyper-parameter optimization. </w:t>
      </w:r>
      <w:r>
        <w:rPr>
          <w:i/>
        </w:rPr>
        <w:t>J. Mach. Learn. Res.</w:t>
      </w:r>
      <w:r>
        <w:t xml:space="preserve"> </w:t>
      </w:r>
      <w:r>
        <w:rPr>
          <w:b/>
        </w:rPr>
        <w:t>13</w:t>
      </w:r>
      <w:r>
        <w:t>, 281–305.</w:t>
      </w:r>
    </w:p>
    <w:p w14:paraId="50FE37A3" w14:textId="77777777" w:rsidR="007D7A6B" w:rsidRDefault="0070608F">
      <w:pPr>
        <w:pStyle w:val="Bibliography1"/>
        <w:rPr>
          <w:rFonts w:ascii="Times New Roman" w:hAnsi="Times New Roman"/>
          <w:i/>
          <w:iCs/>
          <w:sz w:val="24"/>
          <w:szCs w:val="24"/>
        </w:rPr>
      </w:pPr>
      <w:r>
        <w:t xml:space="preserve">Bishop C. M. (2006) </w:t>
      </w:r>
      <w:r>
        <w:rPr>
          <w:i/>
        </w:rPr>
        <w:t>Pattern recognition and machine learning</w:t>
      </w:r>
      <w:r>
        <w:t>., Springer, New York.</w:t>
      </w:r>
    </w:p>
    <w:p w14:paraId="43A94128" w14:textId="77777777" w:rsidR="007D7A6B" w:rsidRDefault="0070608F">
      <w:pPr>
        <w:pStyle w:val="Bibliography1"/>
        <w:rPr>
          <w:rFonts w:ascii="Times New Roman" w:hAnsi="Times New Roman"/>
          <w:i/>
          <w:iCs/>
          <w:sz w:val="24"/>
          <w:szCs w:val="24"/>
        </w:rPr>
      </w:pPr>
      <w:proofErr w:type="spellStart"/>
      <w:r>
        <w:t>Bottinga</w:t>
      </w:r>
      <w:proofErr w:type="spellEnd"/>
      <w:r>
        <w:t xml:space="preserve"> Y. and Richet P. (1996) Silicate melt structural relaxation: rheology, kinetics, and Adam-</w:t>
      </w:r>
      <w:proofErr w:type="gramStart"/>
      <w:r>
        <w:t>Gibbs</w:t>
      </w:r>
      <w:proofErr w:type="gramEnd"/>
      <w:r>
        <w:t xml:space="preserve"> theory. </w:t>
      </w:r>
      <w:r>
        <w:rPr>
          <w:i/>
        </w:rPr>
        <w:t>Chem. Geol.</w:t>
      </w:r>
      <w:r>
        <w:t xml:space="preserve"> </w:t>
      </w:r>
      <w:r>
        <w:rPr>
          <w:b/>
        </w:rPr>
        <w:t>128</w:t>
      </w:r>
      <w:r>
        <w:t>, 129–141.</w:t>
      </w:r>
    </w:p>
    <w:p w14:paraId="4F35664F" w14:textId="77777777" w:rsidR="007D7A6B" w:rsidRDefault="0070608F">
      <w:pPr>
        <w:pStyle w:val="Bibliography1"/>
        <w:rPr>
          <w:rFonts w:ascii="Times New Roman" w:hAnsi="Times New Roman"/>
          <w:i/>
          <w:iCs/>
          <w:sz w:val="24"/>
          <w:szCs w:val="24"/>
        </w:rPr>
      </w:pPr>
      <w:proofErr w:type="spellStart"/>
      <w:r>
        <w:t>Bottinga</w:t>
      </w:r>
      <w:proofErr w:type="spellEnd"/>
      <w:r>
        <w:t xml:space="preserve"> Y., Richet P. and Sipp A. (1995) Viscosity regimes of homogeneous silicate melts. </w:t>
      </w:r>
      <w:r>
        <w:rPr>
          <w:i/>
        </w:rPr>
        <w:t>Am. Mineral.</w:t>
      </w:r>
      <w:r>
        <w:t xml:space="preserve"> </w:t>
      </w:r>
      <w:r>
        <w:rPr>
          <w:b/>
        </w:rPr>
        <w:t>80</w:t>
      </w:r>
      <w:r>
        <w:t>, 305–318.</w:t>
      </w:r>
    </w:p>
    <w:p w14:paraId="4EA2C92D" w14:textId="77777777" w:rsidR="007D7A6B" w:rsidRDefault="0070608F">
      <w:pPr>
        <w:pStyle w:val="Bibliography1"/>
        <w:rPr>
          <w:rFonts w:ascii="Times New Roman" w:hAnsi="Times New Roman"/>
          <w:i/>
          <w:iCs/>
          <w:sz w:val="24"/>
          <w:szCs w:val="24"/>
        </w:rPr>
      </w:pPr>
      <w:proofErr w:type="spellStart"/>
      <w:r>
        <w:t>Bottinga</w:t>
      </w:r>
      <w:proofErr w:type="spellEnd"/>
      <w:r>
        <w:t xml:space="preserve"> Y. and Weill D. F. (1972) The viscosity of magmatic silicate liquids: a model for calculation. </w:t>
      </w:r>
      <w:r>
        <w:rPr>
          <w:i/>
        </w:rPr>
        <w:t>Am. J. Sci.</w:t>
      </w:r>
      <w:r>
        <w:t xml:space="preserve"> </w:t>
      </w:r>
      <w:r>
        <w:rPr>
          <w:b/>
        </w:rPr>
        <w:t>272</w:t>
      </w:r>
      <w:r>
        <w:t>, 438–475.</w:t>
      </w:r>
    </w:p>
    <w:p w14:paraId="560CB370" w14:textId="77777777" w:rsidR="007D7A6B" w:rsidRDefault="0070608F">
      <w:pPr>
        <w:pStyle w:val="Bibliography1"/>
        <w:rPr>
          <w:rFonts w:ascii="Times New Roman" w:hAnsi="Times New Roman"/>
          <w:i/>
          <w:iCs/>
          <w:sz w:val="24"/>
          <w:szCs w:val="24"/>
        </w:rPr>
      </w:pPr>
      <w:r>
        <w:t xml:space="preserve">Bowen N. L. (1956) </w:t>
      </w:r>
      <w:r>
        <w:rPr>
          <w:i/>
        </w:rPr>
        <w:t>The evolution of igneous rocks</w:t>
      </w:r>
      <w:r>
        <w:t>., Dover Publications.</w:t>
      </w:r>
    </w:p>
    <w:p w14:paraId="404CC5B3" w14:textId="77777777" w:rsidR="007D7A6B" w:rsidRDefault="0070608F">
      <w:pPr>
        <w:pStyle w:val="Bibliography1"/>
        <w:rPr>
          <w:rFonts w:ascii="Times New Roman" w:hAnsi="Times New Roman"/>
          <w:i/>
          <w:iCs/>
          <w:sz w:val="24"/>
          <w:szCs w:val="24"/>
        </w:rPr>
      </w:pPr>
      <w:r>
        <w:t xml:space="preserve">Brawer S. A. and White W. B. (1975) Raman spectroscopic investigation of the structure of silicate glasses. I. The binary alkali silicates. </w:t>
      </w:r>
      <w:r>
        <w:rPr>
          <w:i/>
        </w:rPr>
        <w:t>J. Chem. Phys.</w:t>
      </w:r>
      <w:r>
        <w:t xml:space="preserve"> </w:t>
      </w:r>
      <w:r>
        <w:rPr>
          <w:b/>
        </w:rPr>
        <w:t>63</w:t>
      </w:r>
      <w:r>
        <w:t>, 2421–2432.</w:t>
      </w:r>
    </w:p>
    <w:p w14:paraId="5C494116" w14:textId="77777777" w:rsidR="007D7A6B" w:rsidRDefault="0070608F">
      <w:pPr>
        <w:pStyle w:val="Bibliography1"/>
        <w:rPr>
          <w:rFonts w:ascii="Times New Roman" w:hAnsi="Times New Roman"/>
          <w:i/>
          <w:iCs/>
          <w:sz w:val="24"/>
          <w:szCs w:val="24"/>
        </w:rPr>
      </w:pPr>
      <w:r>
        <w:lastRenderedPageBreak/>
        <w:t xml:space="preserve">Brawer S. A. and White W. B. (1977) Raman spectroscopic investigation of the structure of silicate glasses (II). Soda-alkaline earth-alumina ternary and quaternary glasses. </w:t>
      </w:r>
      <w:r>
        <w:rPr>
          <w:i/>
        </w:rPr>
        <w:t>J. Non-</w:t>
      </w:r>
      <w:proofErr w:type="spellStart"/>
      <w:r>
        <w:rPr>
          <w:i/>
        </w:rPr>
        <w:t>Cryst</w:t>
      </w:r>
      <w:proofErr w:type="spellEnd"/>
      <w:r>
        <w:rPr>
          <w:i/>
        </w:rPr>
        <w:t>. Solids</w:t>
      </w:r>
      <w:r>
        <w:t xml:space="preserve"> </w:t>
      </w:r>
      <w:r>
        <w:rPr>
          <w:b/>
        </w:rPr>
        <w:t>23</w:t>
      </w:r>
      <w:r>
        <w:t>, 261–278.</w:t>
      </w:r>
    </w:p>
    <w:p w14:paraId="0152D9C3" w14:textId="77777777" w:rsidR="007D7A6B" w:rsidRDefault="0070608F">
      <w:pPr>
        <w:pStyle w:val="Bibliography1"/>
        <w:rPr>
          <w:rFonts w:ascii="Times New Roman" w:hAnsi="Times New Roman"/>
          <w:i/>
          <w:iCs/>
          <w:sz w:val="24"/>
          <w:szCs w:val="24"/>
        </w:rPr>
      </w:pPr>
      <w:proofErr w:type="spellStart"/>
      <w:r>
        <w:t>Breiman</w:t>
      </w:r>
      <w:proofErr w:type="spellEnd"/>
      <w:r>
        <w:t xml:space="preserve"> L. and </w:t>
      </w:r>
      <w:proofErr w:type="spellStart"/>
      <w:r>
        <w:t>Breiman</w:t>
      </w:r>
      <w:proofErr w:type="spellEnd"/>
      <w:r>
        <w:t xml:space="preserve"> L. (1996) Bagging Predictors. In </w:t>
      </w:r>
      <w:r>
        <w:rPr>
          <w:i/>
        </w:rPr>
        <w:t>Machine Learning</w:t>
      </w:r>
      <w:r>
        <w:t xml:space="preserve"> pp. 123–140.</w:t>
      </w:r>
    </w:p>
    <w:p w14:paraId="6278CF7A" w14:textId="77777777" w:rsidR="007D7A6B" w:rsidRDefault="0070608F">
      <w:pPr>
        <w:pStyle w:val="Bibliography1"/>
        <w:rPr>
          <w:rFonts w:ascii="Times New Roman" w:hAnsi="Times New Roman"/>
          <w:i/>
          <w:iCs/>
          <w:sz w:val="24"/>
          <w:szCs w:val="24"/>
        </w:rPr>
      </w:pPr>
      <w:proofErr w:type="spellStart"/>
      <w:r>
        <w:t>Cáceres</w:t>
      </w:r>
      <w:proofErr w:type="spellEnd"/>
      <w:r>
        <w:t xml:space="preserve"> F., Wadsworth F. B., Scheu B., </w:t>
      </w:r>
      <w:proofErr w:type="spellStart"/>
      <w:r>
        <w:t>Colombier</w:t>
      </w:r>
      <w:proofErr w:type="spellEnd"/>
      <w:r>
        <w:t xml:space="preserve"> M., Madonna C., </w:t>
      </w:r>
      <w:proofErr w:type="spellStart"/>
      <w:r>
        <w:t>Cimarelli</w:t>
      </w:r>
      <w:proofErr w:type="spellEnd"/>
      <w:r>
        <w:t xml:space="preserve"> C., Hess K.-U., </w:t>
      </w:r>
      <w:proofErr w:type="spellStart"/>
      <w:r>
        <w:t>Kaliwoda</w:t>
      </w:r>
      <w:proofErr w:type="spellEnd"/>
      <w:r>
        <w:t xml:space="preserve"> M., </w:t>
      </w:r>
      <w:proofErr w:type="spellStart"/>
      <w:r>
        <w:t>Ruthensteiner</w:t>
      </w:r>
      <w:proofErr w:type="spellEnd"/>
      <w:r>
        <w:t xml:space="preserve"> B. and </w:t>
      </w:r>
      <w:proofErr w:type="spellStart"/>
      <w:r>
        <w:t>Dingwell</w:t>
      </w:r>
      <w:proofErr w:type="spellEnd"/>
      <w:r>
        <w:t xml:space="preserve"> D. B. (2020) Can </w:t>
      </w:r>
      <w:proofErr w:type="spellStart"/>
      <w:r>
        <w:t>nanolites</w:t>
      </w:r>
      <w:proofErr w:type="spellEnd"/>
      <w:r>
        <w:t xml:space="preserve"> enhance eruption explosivity? </w:t>
      </w:r>
      <w:r>
        <w:rPr>
          <w:i/>
        </w:rPr>
        <w:t>Geology</w:t>
      </w:r>
      <w:r>
        <w:t xml:space="preserve"> </w:t>
      </w:r>
      <w:r>
        <w:rPr>
          <w:b/>
        </w:rPr>
        <w:t>48</w:t>
      </w:r>
      <w:r>
        <w:t>, 997–1001.</w:t>
      </w:r>
    </w:p>
    <w:p w14:paraId="4FBC59A8" w14:textId="77777777" w:rsidR="007D7A6B" w:rsidRDefault="0070608F">
      <w:pPr>
        <w:pStyle w:val="Bibliography1"/>
        <w:rPr>
          <w:rFonts w:ascii="Times New Roman" w:hAnsi="Times New Roman"/>
          <w:i/>
          <w:iCs/>
          <w:sz w:val="24"/>
          <w:szCs w:val="24"/>
        </w:rPr>
      </w:pPr>
      <w:r>
        <w:t xml:space="preserve">Caruana R. (1997) Multitask Learning. </w:t>
      </w:r>
      <w:r>
        <w:rPr>
          <w:i/>
        </w:rPr>
        <w:t>Mach. Learn.</w:t>
      </w:r>
      <w:r>
        <w:t xml:space="preserve"> </w:t>
      </w:r>
      <w:r>
        <w:rPr>
          <w:b/>
        </w:rPr>
        <w:t>28</w:t>
      </w:r>
      <w:r>
        <w:t>, 41–75.</w:t>
      </w:r>
    </w:p>
    <w:p w14:paraId="07C85B46" w14:textId="77777777" w:rsidR="007D7A6B" w:rsidRDefault="0070608F">
      <w:pPr>
        <w:pStyle w:val="Bibliography1"/>
        <w:rPr>
          <w:rFonts w:ascii="Times New Roman" w:hAnsi="Times New Roman"/>
          <w:i/>
          <w:iCs/>
          <w:sz w:val="24"/>
          <w:szCs w:val="24"/>
        </w:rPr>
      </w:pPr>
      <w:proofErr w:type="spellStart"/>
      <w:r>
        <w:t>Cassar</w:t>
      </w:r>
      <w:proofErr w:type="spellEnd"/>
      <w:r>
        <w:t xml:space="preserve"> D. R. (2020) </w:t>
      </w:r>
      <w:proofErr w:type="spellStart"/>
      <w:r>
        <w:t>ViscNet</w:t>
      </w:r>
      <w:proofErr w:type="spellEnd"/>
      <w:r>
        <w:t xml:space="preserve">: neural network for predicting the fragility index and the temperature-dependency of viscosity. </w:t>
      </w:r>
      <w:r>
        <w:rPr>
          <w:i/>
        </w:rPr>
        <w:t xml:space="preserve">ArXiv200703719 Cond-Mat </w:t>
      </w:r>
      <w:proofErr w:type="spellStart"/>
      <w:r>
        <w:rPr>
          <w:i/>
        </w:rPr>
        <w:t>Physicsphysics</w:t>
      </w:r>
      <w:proofErr w:type="spellEnd"/>
      <w:r>
        <w:t>. Available at: http://arxiv.org/abs/2007.03719 [Accessed January 14, 2021].</w:t>
      </w:r>
    </w:p>
    <w:p w14:paraId="2C624CB8" w14:textId="77777777" w:rsidR="007D7A6B" w:rsidRDefault="0070608F">
      <w:pPr>
        <w:pStyle w:val="Bibliography1"/>
        <w:rPr>
          <w:rFonts w:ascii="Times New Roman" w:hAnsi="Times New Roman"/>
          <w:i/>
          <w:iCs/>
          <w:sz w:val="24"/>
          <w:szCs w:val="24"/>
        </w:rPr>
      </w:pPr>
      <w:r>
        <w:t xml:space="preserve">Cassidy M., Manga M., Cashman K. and Bachmann O. (2018) Controls on explosive-effusive volcanic eruption styles. </w:t>
      </w:r>
      <w:r>
        <w:rPr>
          <w:i/>
        </w:rPr>
        <w:t xml:space="preserve">Nat. </w:t>
      </w:r>
      <w:proofErr w:type="spellStart"/>
      <w:r>
        <w:rPr>
          <w:i/>
        </w:rPr>
        <w:t>Commun</w:t>
      </w:r>
      <w:proofErr w:type="spellEnd"/>
      <w:r>
        <w:rPr>
          <w:i/>
        </w:rPr>
        <w:t>.</w:t>
      </w:r>
      <w:r>
        <w:t xml:space="preserve"> </w:t>
      </w:r>
      <w:r>
        <w:rPr>
          <w:b/>
        </w:rPr>
        <w:t>9</w:t>
      </w:r>
      <w:r>
        <w:t>, 2839.</w:t>
      </w:r>
    </w:p>
    <w:p w14:paraId="522602D6" w14:textId="77777777" w:rsidR="007D7A6B" w:rsidRDefault="0070608F">
      <w:pPr>
        <w:pStyle w:val="Bibliography1"/>
        <w:rPr>
          <w:rFonts w:ascii="Times New Roman" w:hAnsi="Times New Roman"/>
          <w:i/>
          <w:iCs/>
          <w:sz w:val="24"/>
          <w:szCs w:val="24"/>
        </w:rPr>
      </w:pPr>
      <w:r>
        <w:t xml:space="preserve">Cohen M. H. and </w:t>
      </w:r>
      <w:proofErr w:type="spellStart"/>
      <w:r>
        <w:t>Grest</w:t>
      </w:r>
      <w:proofErr w:type="spellEnd"/>
      <w:r>
        <w:t xml:space="preserve"> G. S. (1979) Liquid-glass transition, a free-volume approach. </w:t>
      </w:r>
      <w:r>
        <w:rPr>
          <w:i/>
        </w:rPr>
        <w:t>Phys. Rev. B</w:t>
      </w:r>
      <w:r>
        <w:t xml:space="preserve"> </w:t>
      </w:r>
      <w:r>
        <w:rPr>
          <w:b/>
        </w:rPr>
        <w:t>20</w:t>
      </w:r>
      <w:r>
        <w:t>, 1077.</w:t>
      </w:r>
    </w:p>
    <w:p w14:paraId="1747BD56" w14:textId="77777777" w:rsidR="007D7A6B" w:rsidRDefault="0070608F">
      <w:pPr>
        <w:pStyle w:val="Bibliography1"/>
        <w:rPr>
          <w:rFonts w:ascii="Times New Roman" w:hAnsi="Times New Roman"/>
          <w:i/>
          <w:iCs/>
          <w:sz w:val="24"/>
          <w:szCs w:val="24"/>
        </w:rPr>
      </w:pPr>
      <w:r>
        <w:t xml:space="preserve">Cohen M. H. and </w:t>
      </w:r>
      <w:proofErr w:type="spellStart"/>
      <w:r>
        <w:t>Grest</w:t>
      </w:r>
      <w:proofErr w:type="spellEnd"/>
      <w:r>
        <w:t xml:space="preserve"> G. S. (1984) The nature of the glass transition. </w:t>
      </w:r>
      <w:r>
        <w:rPr>
          <w:i/>
        </w:rPr>
        <w:t>J. Non-</w:t>
      </w:r>
      <w:proofErr w:type="spellStart"/>
      <w:r>
        <w:rPr>
          <w:i/>
        </w:rPr>
        <w:t>Cryst</w:t>
      </w:r>
      <w:proofErr w:type="spellEnd"/>
      <w:r>
        <w:rPr>
          <w:i/>
        </w:rPr>
        <w:t>. Solids</w:t>
      </w:r>
      <w:r>
        <w:t xml:space="preserve"> </w:t>
      </w:r>
      <w:r>
        <w:rPr>
          <w:b/>
        </w:rPr>
        <w:t>61–62</w:t>
      </w:r>
      <w:r>
        <w:t>, 749–759.</w:t>
      </w:r>
    </w:p>
    <w:p w14:paraId="36374DCE" w14:textId="77777777" w:rsidR="007D7A6B" w:rsidRDefault="0070608F">
      <w:pPr>
        <w:pStyle w:val="Bibliography1"/>
        <w:rPr>
          <w:rFonts w:ascii="Times New Roman" w:hAnsi="Times New Roman"/>
          <w:i/>
          <w:iCs/>
          <w:sz w:val="24"/>
          <w:szCs w:val="24"/>
        </w:rPr>
      </w:pPr>
      <w:r>
        <w:t xml:space="preserve">Day D. E. (1976) Mixed alkali glasses - Their properties and uses. </w:t>
      </w:r>
      <w:r>
        <w:rPr>
          <w:i/>
        </w:rPr>
        <w:t>J. Non-</w:t>
      </w:r>
      <w:proofErr w:type="spellStart"/>
      <w:r>
        <w:rPr>
          <w:i/>
        </w:rPr>
        <w:t>Cryst</w:t>
      </w:r>
      <w:proofErr w:type="spellEnd"/>
      <w:r>
        <w:rPr>
          <w:i/>
        </w:rPr>
        <w:t>. Solids</w:t>
      </w:r>
      <w:r>
        <w:t xml:space="preserve"> </w:t>
      </w:r>
      <w:r>
        <w:rPr>
          <w:b/>
        </w:rPr>
        <w:t>21</w:t>
      </w:r>
      <w:r>
        <w:t>, 343–372.</w:t>
      </w:r>
    </w:p>
    <w:p w14:paraId="02B0AF35" w14:textId="77777777" w:rsidR="007D7A6B" w:rsidRDefault="0070608F">
      <w:pPr>
        <w:pStyle w:val="Bibliography1"/>
        <w:rPr>
          <w:rFonts w:ascii="Times New Roman" w:hAnsi="Times New Roman"/>
          <w:i/>
          <w:iCs/>
          <w:sz w:val="24"/>
          <w:szCs w:val="24"/>
        </w:rPr>
      </w:pPr>
      <w:r>
        <w:t xml:space="preserve">Di Genova D., Brooker R. A., </w:t>
      </w:r>
      <w:proofErr w:type="spellStart"/>
      <w:r>
        <w:t>Mader</w:t>
      </w:r>
      <w:proofErr w:type="spellEnd"/>
      <w:r>
        <w:t xml:space="preserve"> H. M., </w:t>
      </w:r>
      <w:proofErr w:type="spellStart"/>
      <w:r>
        <w:t>Drewitt</w:t>
      </w:r>
      <w:proofErr w:type="spellEnd"/>
      <w:r>
        <w:t xml:space="preserve"> J. W. E., Longo A., </w:t>
      </w:r>
      <w:proofErr w:type="spellStart"/>
      <w:r>
        <w:t>Deubener</w:t>
      </w:r>
      <w:proofErr w:type="spellEnd"/>
      <w:r>
        <w:t xml:space="preserve"> J., Neuville D. R., </w:t>
      </w:r>
      <w:proofErr w:type="spellStart"/>
      <w:r>
        <w:t>Fanara</w:t>
      </w:r>
      <w:proofErr w:type="spellEnd"/>
      <w:r>
        <w:t xml:space="preserve"> S., </w:t>
      </w:r>
      <w:proofErr w:type="spellStart"/>
      <w:r>
        <w:t>Shebanova</w:t>
      </w:r>
      <w:proofErr w:type="spellEnd"/>
      <w:r>
        <w:t xml:space="preserve"> O., </w:t>
      </w:r>
      <w:proofErr w:type="spellStart"/>
      <w:r>
        <w:t>Anzellini</w:t>
      </w:r>
      <w:proofErr w:type="spellEnd"/>
      <w:r>
        <w:t xml:space="preserve"> S., </w:t>
      </w:r>
      <w:proofErr w:type="spellStart"/>
      <w:r>
        <w:t>Arzilli</w:t>
      </w:r>
      <w:proofErr w:type="spellEnd"/>
      <w:r>
        <w:t xml:space="preserve"> F., Bamber E. C., </w:t>
      </w:r>
      <w:proofErr w:type="spellStart"/>
      <w:r>
        <w:t>Hennet</w:t>
      </w:r>
      <w:proofErr w:type="spellEnd"/>
      <w:r>
        <w:t xml:space="preserve"> L., La Spina G. and </w:t>
      </w:r>
      <w:proofErr w:type="spellStart"/>
      <w:r>
        <w:t>Miyajima</w:t>
      </w:r>
      <w:proofErr w:type="spellEnd"/>
      <w:r>
        <w:t xml:space="preserve"> N. (2020) In situ observation of </w:t>
      </w:r>
      <w:proofErr w:type="spellStart"/>
      <w:r>
        <w:t>nanolite</w:t>
      </w:r>
      <w:proofErr w:type="spellEnd"/>
      <w:r>
        <w:t xml:space="preserve"> growth in volcanic melt: A driving force for explosive eruptions. </w:t>
      </w:r>
      <w:r>
        <w:rPr>
          <w:i/>
        </w:rPr>
        <w:t>Sci. Adv.</w:t>
      </w:r>
      <w:r>
        <w:t xml:space="preserve"> </w:t>
      </w:r>
      <w:r>
        <w:rPr>
          <w:b/>
        </w:rPr>
        <w:t>6</w:t>
      </w:r>
      <w:r>
        <w:t>, eabb0413.</w:t>
      </w:r>
    </w:p>
    <w:p w14:paraId="4F3E2FC9" w14:textId="77777777" w:rsidR="007D7A6B" w:rsidRDefault="0070608F">
      <w:pPr>
        <w:pStyle w:val="Bibliography1"/>
        <w:rPr>
          <w:rFonts w:ascii="Times New Roman" w:hAnsi="Times New Roman"/>
          <w:i/>
          <w:iCs/>
          <w:sz w:val="24"/>
          <w:szCs w:val="24"/>
        </w:rPr>
      </w:pPr>
      <w:r>
        <w:t xml:space="preserve">Di Genova D., </w:t>
      </w:r>
      <w:proofErr w:type="spellStart"/>
      <w:r>
        <w:t>Kolzenburg</w:t>
      </w:r>
      <w:proofErr w:type="spellEnd"/>
      <w:r>
        <w:t xml:space="preserve"> S., </w:t>
      </w:r>
      <w:proofErr w:type="spellStart"/>
      <w:r>
        <w:t>Wiesmaier</w:t>
      </w:r>
      <w:proofErr w:type="spellEnd"/>
      <w:r>
        <w:t xml:space="preserve"> S., </w:t>
      </w:r>
      <w:proofErr w:type="spellStart"/>
      <w:r>
        <w:t>Dallanave</w:t>
      </w:r>
      <w:proofErr w:type="spellEnd"/>
      <w:r>
        <w:t xml:space="preserve"> E., Neuville D. R., Hess K. U. and </w:t>
      </w:r>
      <w:proofErr w:type="spellStart"/>
      <w:r>
        <w:t>Dingwell</w:t>
      </w:r>
      <w:proofErr w:type="spellEnd"/>
      <w:r>
        <w:t xml:space="preserve"> D. B. (2017) A compositional tipping point governing the mobilization and eruption style of rhyolitic magma. </w:t>
      </w:r>
      <w:r>
        <w:rPr>
          <w:i/>
        </w:rPr>
        <w:t>Nature</w:t>
      </w:r>
      <w:r>
        <w:t xml:space="preserve"> </w:t>
      </w:r>
      <w:r>
        <w:rPr>
          <w:b/>
        </w:rPr>
        <w:t>552</w:t>
      </w:r>
      <w:r>
        <w:t>, 235.</w:t>
      </w:r>
    </w:p>
    <w:p w14:paraId="1FBC2052" w14:textId="77777777" w:rsidR="007D7A6B" w:rsidRDefault="0070608F">
      <w:pPr>
        <w:pStyle w:val="Bibliography1"/>
        <w:rPr>
          <w:rFonts w:ascii="Times New Roman" w:hAnsi="Times New Roman"/>
          <w:i/>
          <w:iCs/>
          <w:sz w:val="24"/>
          <w:szCs w:val="24"/>
        </w:rPr>
      </w:pPr>
      <w:r>
        <w:t xml:space="preserve">Dickenson M. P. and Hess P. C. (1982) Redox equilibria and the structural role of iron in </w:t>
      </w:r>
      <w:proofErr w:type="spellStart"/>
      <w:r>
        <w:t>alumino</w:t>
      </w:r>
      <w:proofErr w:type="spellEnd"/>
      <w:r>
        <w:t xml:space="preserve">-silicate melts. </w:t>
      </w:r>
      <w:r>
        <w:rPr>
          <w:i/>
        </w:rPr>
        <w:t>Contrib. Mineral. Petrol.</w:t>
      </w:r>
      <w:r>
        <w:t xml:space="preserve"> </w:t>
      </w:r>
      <w:r>
        <w:rPr>
          <w:b/>
        </w:rPr>
        <w:t>78</w:t>
      </w:r>
      <w:r>
        <w:t>, 352–357.</w:t>
      </w:r>
    </w:p>
    <w:p w14:paraId="0F309C4B" w14:textId="77777777" w:rsidR="007D7A6B" w:rsidRDefault="0070608F">
      <w:pPr>
        <w:pStyle w:val="Bibliography1"/>
        <w:rPr>
          <w:rFonts w:ascii="Times New Roman" w:hAnsi="Times New Roman"/>
          <w:i/>
          <w:iCs/>
          <w:sz w:val="24"/>
          <w:szCs w:val="24"/>
        </w:rPr>
      </w:pPr>
      <w:proofErr w:type="spellStart"/>
      <w:r>
        <w:t>Dingwell</w:t>
      </w:r>
      <w:proofErr w:type="spellEnd"/>
      <w:r>
        <w:t xml:space="preserve"> D. B. (1996) Volcanic Dilemma - Flow or Blow? </w:t>
      </w:r>
      <w:r>
        <w:rPr>
          <w:i/>
        </w:rPr>
        <w:t>Science</w:t>
      </w:r>
      <w:r>
        <w:t xml:space="preserve"> </w:t>
      </w:r>
      <w:r>
        <w:rPr>
          <w:b/>
        </w:rPr>
        <w:t>273</w:t>
      </w:r>
      <w:r>
        <w:t>, 1054–1055.</w:t>
      </w:r>
    </w:p>
    <w:p w14:paraId="56E8AD0E" w14:textId="77777777" w:rsidR="007D7A6B" w:rsidRDefault="0070608F">
      <w:pPr>
        <w:pStyle w:val="Bibliography1"/>
        <w:rPr>
          <w:rFonts w:ascii="Times New Roman" w:hAnsi="Times New Roman"/>
          <w:i/>
          <w:iCs/>
          <w:sz w:val="24"/>
          <w:szCs w:val="24"/>
        </w:rPr>
      </w:pPr>
      <w:proofErr w:type="spellStart"/>
      <w:r>
        <w:lastRenderedPageBreak/>
        <w:t>Drewitt</w:t>
      </w:r>
      <w:proofErr w:type="spellEnd"/>
      <w:r>
        <w:t xml:space="preserve"> J. W. E., Jahn S., </w:t>
      </w:r>
      <w:proofErr w:type="spellStart"/>
      <w:r>
        <w:t>Sanloup</w:t>
      </w:r>
      <w:proofErr w:type="spellEnd"/>
      <w:r>
        <w:t xml:space="preserve"> C., de Grouchy C., </w:t>
      </w:r>
      <w:proofErr w:type="spellStart"/>
      <w:r>
        <w:t>Garbarino</w:t>
      </w:r>
      <w:proofErr w:type="spellEnd"/>
      <w:r>
        <w:t xml:space="preserve"> G. and </w:t>
      </w:r>
      <w:proofErr w:type="spellStart"/>
      <w:r>
        <w:t>Hennet</w:t>
      </w:r>
      <w:proofErr w:type="spellEnd"/>
      <w:r>
        <w:t xml:space="preserve"> L. (2015) Development of chemical and topological structure in aluminosilicate liquids and glasses at high pressure. </w:t>
      </w:r>
      <w:r>
        <w:rPr>
          <w:i/>
        </w:rPr>
        <w:t xml:space="preserve">J Phys </w:t>
      </w:r>
      <w:proofErr w:type="spellStart"/>
      <w:r>
        <w:rPr>
          <w:i/>
        </w:rPr>
        <w:t>Condens</w:t>
      </w:r>
      <w:proofErr w:type="spellEnd"/>
      <w:r>
        <w:rPr>
          <w:i/>
        </w:rPr>
        <w:t xml:space="preserve"> Matter</w:t>
      </w:r>
      <w:r>
        <w:t>, 105103.</w:t>
      </w:r>
    </w:p>
    <w:p w14:paraId="3743DAB0" w14:textId="77777777" w:rsidR="007D7A6B" w:rsidRDefault="0070608F">
      <w:pPr>
        <w:pStyle w:val="Bibliography1"/>
        <w:rPr>
          <w:rFonts w:ascii="Times New Roman" w:hAnsi="Times New Roman"/>
          <w:i/>
          <w:iCs/>
          <w:sz w:val="24"/>
          <w:szCs w:val="24"/>
        </w:rPr>
      </w:pPr>
      <w:r>
        <w:t xml:space="preserve">Dreyfus C. and Dreyfus G. (2003) A machine learning approach to the estimation of the liquidus temperature of glass-forming oxide blends. </w:t>
      </w:r>
      <w:r>
        <w:rPr>
          <w:i/>
        </w:rPr>
        <w:t>J. Non-</w:t>
      </w:r>
      <w:proofErr w:type="spellStart"/>
      <w:r>
        <w:rPr>
          <w:i/>
        </w:rPr>
        <w:t>Cryst</w:t>
      </w:r>
      <w:proofErr w:type="spellEnd"/>
      <w:r>
        <w:rPr>
          <w:i/>
        </w:rPr>
        <w:t>. Solids</w:t>
      </w:r>
      <w:r>
        <w:t xml:space="preserve"> </w:t>
      </w:r>
      <w:r>
        <w:rPr>
          <w:b/>
        </w:rPr>
        <w:t>318</w:t>
      </w:r>
      <w:r>
        <w:t>, 63–78.</w:t>
      </w:r>
    </w:p>
    <w:p w14:paraId="41295B4B" w14:textId="77777777" w:rsidR="007D7A6B" w:rsidRDefault="0070608F">
      <w:pPr>
        <w:pStyle w:val="Bibliography1"/>
        <w:rPr>
          <w:rFonts w:ascii="Times New Roman" w:hAnsi="Times New Roman"/>
          <w:i/>
          <w:iCs/>
          <w:sz w:val="24"/>
          <w:szCs w:val="24"/>
        </w:rPr>
      </w:pPr>
      <w:r>
        <w:t xml:space="preserve">Duan X. (2014) A model for calculating the viscosity of natural iron-bearing silicate melts over a wide range of temperatures, pressures, oxygen </w:t>
      </w:r>
      <w:proofErr w:type="spellStart"/>
      <w:r>
        <w:t>fugacites</w:t>
      </w:r>
      <w:proofErr w:type="spellEnd"/>
      <w:r>
        <w:t xml:space="preserve">, and compositions. </w:t>
      </w:r>
      <w:r>
        <w:rPr>
          <w:i/>
        </w:rPr>
        <w:t>Am. Mineral.</w:t>
      </w:r>
      <w:r>
        <w:t xml:space="preserve"> </w:t>
      </w:r>
      <w:r>
        <w:rPr>
          <w:b/>
        </w:rPr>
        <w:t>99</w:t>
      </w:r>
      <w:r>
        <w:t>, 2378–2388.</w:t>
      </w:r>
    </w:p>
    <w:p w14:paraId="6AA01F6A" w14:textId="77777777" w:rsidR="007D7A6B" w:rsidRDefault="0070608F">
      <w:pPr>
        <w:pStyle w:val="Bibliography1"/>
        <w:rPr>
          <w:rFonts w:ascii="Times New Roman" w:hAnsi="Times New Roman"/>
          <w:i/>
          <w:iCs/>
          <w:sz w:val="24"/>
          <w:szCs w:val="24"/>
        </w:rPr>
      </w:pPr>
      <w:proofErr w:type="spellStart"/>
      <w:r>
        <w:t>Dufils</w:t>
      </w:r>
      <w:proofErr w:type="spellEnd"/>
      <w:r>
        <w:t xml:space="preserve"> T., </w:t>
      </w:r>
      <w:proofErr w:type="spellStart"/>
      <w:r>
        <w:t>Folliet</w:t>
      </w:r>
      <w:proofErr w:type="spellEnd"/>
      <w:r>
        <w:t xml:space="preserve"> N., </w:t>
      </w:r>
      <w:proofErr w:type="spellStart"/>
      <w:r>
        <w:t>Mantisi</w:t>
      </w:r>
      <w:proofErr w:type="spellEnd"/>
      <w:r>
        <w:t xml:space="preserve"> B., </w:t>
      </w:r>
      <w:proofErr w:type="spellStart"/>
      <w:r>
        <w:t>Sator</w:t>
      </w:r>
      <w:proofErr w:type="spellEnd"/>
      <w:r>
        <w:t xml:space="preserve"> N. and Guillot B. (2017) Properties of magmatic liquids by molecular dynamics simulation: The example of a MORB melt. </w:t>
      </w:r>
      <w:r>
        <w:rPr>
          <w:i/>
        </w:rPr>
        <w:t>Chem. Geol.</w:t>
      </w:r>
      <w:r>
        <w:t xml:space="preserve"> </w:t>
      </w:r>
      <w:r>
        <w:rPr>
          <w:b/>
        </w:rPr>
        <w:t>461</w:t>
      </w:r>
      <w:r>
        <w:t>, 34–46.</w:t>
      </w:r>
    </w:p>
    <w:p w14:paraId="1BE2172D" w14:textId="77777777" w:rsidR="007D7A6B" w:rsidRDefault="0070608F">
      <w:pPr>
        <w:pStyle w:val="Bibliography1"/>
        <w:rPr>
          <w:rFonts w:ascii="Times New Roman" w:hAnsi="Times New Roman"/>
          <w:i/>
          <w:iCs/>
          <w:sz w:val="24"/>
          <w:szCs w:val="24"/>
        </w:rPr>
      </w:pPr>
      <w:r>
        <w:t xml:space="preserve">Furukawa T., Fox K. E. and White W. B. (1981) Raman spectroscopic investigation of the structure of silicate glasses. III. Raman intensities and structural units in sodium silicate glasses. </w:t>
      </w:r>
      <w:r>
        <w:rPr>
          <w:i/>
        </w:rPr>
        <w:t>J. Chem. Phys.</w:t>
      </w:r>
      <w:r>
        <w:t xml:space="preserve"> </w:t>
      </w:r>
      <w:r>
        <w:rPr>
          <w:b/>
        </w:rPr>
        <w:t>75</w:t>
      </w:r>
      <w:r>
        <w:t>, 3226–3237.</w:t>
      </w:r>
    </w:p>
    <w:p w14:paraId="4B9FE1E1" w14:textId="77777777" w:rsidR="007D7A6B" w:rsidRDefault="0070608F">
      <w:pPr>
        <w:pStyle w:val="Bibliography1"/>
        <w:rPr>
          <w:rFonts w:ascii="Times New Roman" w:hAnsi="Times New Roman"/>
          <w:i/>
          <w:iCs/>
          <w:sz w:val="24"/>
          <w:szCs w:val="24"/>
        </w:rPr>
      </w:pPr>
      <w:r>
        <w:t xml:space="preserve">Giordano D. and Russell J. K. (2018) Towards a structural model for the viscosity of geological melts. </w:t>
      </w:r>
      <w:r>
        <w:rPr>
          <w:i/>
        </w:rPr>
        <w:t>Earth Planet. Sci. Lett.</w:t>
      </w:r>
      <w:r>
        <w:t xml:space="preserve"> </w:t>
      </w:r>
      <w:r>
        <w:rPr>
          <w:b/>
        </w:rPr>
        <w:t>501</w:t>
      </w:r>
      <w:r>
        <w:t>, 202–212.</w:t>
      </w:r>
    </w:p>
    <w:p w14:paraId="4FA947FC" w14:textId="77777777" w:rsidR="007D7A6B" w:rsidRDefault="0070608F">
      <w:pPr>
        <w:pStyle w:val="Bibliography1"/>
        <w:rPr>
          <w:rFonts w:ascii="Times New Roman" w:hAnsi="Times New Roman"/>
          <w:i/>
          <w:iCs/>
          <w:sz w:val="24"/>
          <w:szCs w:val="24"/>
        </w:rPr>
      </w:pPr>
      <w:r>
        <w:t xml:space="preserve">Giordano D., Russell J. K. and </w:t>
      </w:r>
      <w:proofErr w:type="spellStart"/>
      <w:r>
        <w:t>Dingwell</w:t>
      </w:r>
      <w:proofErr w:type="spellEnd"/>
      <w:r>
        <w:t xml:space="preserve"> D. B. (2008) Viscosity of magmatic liquids: A model. </w:t>
      </w:r>
      <w:r>
        <w:rPr>
          <w:i/>
        </w:rPr>
        <w:t>Earth Planet. Sci. Lett.</w:t>
      </w:r>
      <w:r>
        <w:t xml:space="preserve"> </w:t>
      </w:r>
      <w:r>
        <w:rPr>
          <w:b/>
        </w:rPr>
        <w:t>271</w:t>
      </w:r>
      <w:r>
        <w:t>, 123–134.</w:t>
      </w:r>
    </w:p>
    <w:p w14:paraId="2C3B60D2" w14:textId="77777777" w:rsidR="007D7A6B" w:rsidRDefault="0070608F">
      <w:pPr>
        <w:pStyle w:val="Bibliography1"/>
        <w:rPr>
          <w:rFonts w:ascii="Times New Roman" w:hAnsi="Times New Roman"/>
          <w:i/>
          <w:iCs/>
          <w:sz w:val="24"/>
          <w:szCs w:val="24"/>
        </w:rPr>
      </w:pPr>
      <w:proofErr w:type="spellStart"/>
      <w:r>
        <w:t>Glorot</w:t>
      </w:r>
      <w:proofErr w:type="spellEnd"/>
      <w:r>
        <w:t xml:space="preserve"> X., </w:t>
      </w:r>
      <w:proofErr w:type="spellStart"/>
      <w:r>
        <w:t>Bordes</w:t>
      </w:r>
      <w:proofErr w:type="spellEnd"/>
      <w:r>
        <w:t xml:space="preserve"> A. and </w:t>
      </w:r>
      <w:proofErr w:type="spellStart"/>
      <w:r>
        <w:t>Bengio</w:t>
      </w:r>
      <w:proofErr w:type="spellEnd"/>
      <w:r>
        <w:t xml:space="preserve"> Y. (2011) Deep sparse rectifier neural networks. In </w:t>
      </w:r>
      <w:r>
        <w:rPr>
          <w:i/>
        </w:rPr>
        <w:t>International Conference on Artificial Intelligence and Statistics</w:t>
      </w:r>
      <w:r>
        <w:t xml:space="preserve"> pp. 315–323. Available at: http://machinelearning.wustl.edu/mlpapers/paper_files/AISTATS2011_GlorotBB11.pdf [Accessed June 15, 2016].</w:t>
      </w:r>
    </w:p>
    <w:p w14:paraId="7CFE1CB2" w14:textId="77777777" w:rsidR="007D7A6B" w:rsidRDefault="0070608F">
      <w:pPr>
        <w:pStyle w:val="Bibliography1"/>
        <w:rPr>
          <w:rFonts w:ascii="Times New Roman" w:hAnsi="Times New Roman"/>
          <w:i/>
          <w:iCs/>
          <w:sz w:val="24"/>
          <w:szCs w:val="24"/>
        </w:rPr>
      </w:pPr>
      <w:r>
        <w:t xml:space="preserve">Goldstein M. (2011) On the reality of the residual entropy of glasses and disordered crystals: The entropy of mixing. </w:t>
      </w:r>
      <w:r>
        <w:rPr>
          <w:i/>
        </w:rPr>
        <w:t>J. Non-</w:t>
      </w:r>
      <w:proofErr w:type="spellStart"/>
      <w:r>
        <w:rPr>
          <w:i/>
        </w:rPr>
        <w:t>Cryst</w:t>
      </w:r>
      <w:proofErr w:type="spellEnd"/>
      <w:r>
        <w:rPr>
          <w:i/>
        </w:rPr>
        <w:t>. Solids</w:t>
      </w:r>
      <w:r>
        <w:t xml:space="preserve"> </w:t>
      </w:r>
      <w:r>
        <w:rPr>
          <w:b/>
        </w:rPr>
        <w:t>357</w:t>
      </w:r>
      <w:r>
        <w:t>, 463–465.</w:t>
      </w:r>
    </w:p>
    <w:p w14:paraId="3B9FD2A6" w14:textId="77777777" w:rsidR="007D7A6B" w:rsidRDefault="0070608F">
      <w:pPr>
        <w:pStyle w:val="Bibliography1"/>
        <w:rPr>
          <w:rFonts w:ascii="Times New Roman" w:hAnsi="Times New Roman"/>
          <w:i/>
          <w:iCs/>
          <w:sz w:val="24"/>
          <w:szCs w:val="24"/>
        </w:rPr>
      </w:pPr>
      <w:proofErr w:type="spellStart"/>
      <w:r>
        <w:t>Gonnermann</w:t>
      </w:r>
      <w:proofErr w:type="spellEnd"/>
      <w:r>
        <w:t xml:space="preserve"> H. M. (2015) Magma Fragmentation. </w:t>
      </w:r>
      <w:proofErr w:type="spellStart"/>
      <w:r>
        <w:rPr>
          <w:i/>
        </w:rPr>
        <w:t>Annu</w:t>
      </w:r>
      <w:proofErr w:type="spellEnd"/>
      <w:r>
        <w:rPr>
          <w:i/>
        </w:rPr>
        <w:t>. Rev. Earth Planet. Sci.</w:t>
      </w:r>
      <w:r>
        <w:t xml:space="preserve"> </w:t>
      </w:r>
      <w:r>
        <w:rPr>
          <w:b/>
        </w:rPr>
        <w:t>43</w:t>
      </w:r>
      <w:r>
        <w:t>, 431–458.</w:t>
      </w:r>
    </w:p>
    <w:p w14:paraId="7D60F90D" w14:textId="77777777" w:rsidR="007D7A6B" w:rsidRDefault="0070608F">
      <w:pPr>
        <w:pStyle w:val="Bibliography1"/>
        <w:rPr>
          <w:rFonts w:ascii="Times New Roman" w:hAnsi="Times New Roman"/>
          <w:i/>
          <w:iCs/>
          <w:sz w:val="24"/>
          <w:szCs w:val="24"/>
        </w:rPr>
      </w:pPr>
      <w:proofErr w:type="spellStart"/>
      <w:r>
        <w:t>Gonnermann</w:t>
      </w:r>
      <w:proofErr w:type="spellEnd"/>
      <w:r>
        <w:t xml:space="preserve"> H. M. and Manga M. (2013) Dynamics of magma ascent in the volcanic conduit. In </w:t>
      </w:r>
      <w:r>
        <w:rPr>
          <w:i/>
        </w:rPr>
        <w:t>Modeling Volcanic Processes: The Physics and Mathematics of Volcanism</w:t>
      </w:r>
      <w:r>
        <w:t xml:space="preserve"> (eds. S. A. </w:t>
      </w:r>
      <w:proofErr w:type="spellStart"/>
      <w:r>
        <w:t>Fagents</w:t>
      </w:r>
      <w:proofErr w:type="spellEnd"/>
      <w:r>
        <w:t xml:space="preserve">, T. K. P. Gregg, and R. M. C. Lopes). Cambridge University Press. pp. 55–84. Available at: </w:t>
      </w:r>
      <w:r>
        <w:lastRenderedPageBreak/>
        <w:t>https://www.cambridge.org/core/product/identifier/CBO9781139021562A011/type/book_part [Accessed December 13, 2018].</w:t>
      </w:r>
    </w:p>
    <w:p w14:paraId="0C3F6442" w14:textId="77777777" w:rsidR="007D7A6B" w:rsidRDefault="0070608F">
      <w:pPr>
        <w:pStyle w:val="Bibliography1"/>
        <w:rPr>
          <w:rFonts w:ascii="Times New Roman" w:hAnsi="Times New Roman"/>
          <w:i/>
          <w:iCs/>
          <w:sz w:val="24"/>
          <w:szCs w:val="24"/>
        </w:rPr>
      </w:pPr>
      <w:r>
        <w:t xml:space="preserve">Goodfellow I., </w:t>
      </w:r>
      <w:proofErr w:type="spellStart"/>
      <w:r>
        <w:t>Bengio</w:t>
      </w:r>
      <w:proofErr w:type="spellEnd"/>
      <w:r>
        <w:t xml:space="preserve"> Y. and Courville A. (2016) </w:t>
      </w:r>
      <w:r>
        <w:rPr>
          <w:i/>
        </w:rPr>
        <w:t>Deep Learning</w:t>
      </w:r>
      <w:r>
        <w:t>., MIT Press. Available at: http://www.deeplearningbook.org.</w:t>
      </w:r>
    </w:p>
    <w:p w14:paraId="76F5E741" w14:textId="77777777" w:rsidR="007D7A6B" w:rsidRDefault="0070608F">
      <w:pPr>
        <w:pStyle w:val="Bibliography1"/>
        <w:rPr>
          <w:rFonts w:ascii="Times New Roman" w:hAnsi="Times New Roman"/>
          <w:i/>
          <w:iCs/>
          <w:sz w:val="24"/>
          <w:szCs w:val="24"/>
        </w:rPr>
      </w:pPr>
      <w:r>
        <w:t xml:space="preserve">Guillot B. and </w:t>
      </w:r>
      <w:proofErr w:type="spellStart"/>
      <w:r>
        <w:t>Sator</w:t>
      </w:r>
      <w:proofErr w:type="spellEnd"/>
      <w:r>
        <w:t xml:space="preserve"> N. (2007) A computer simulation study of natural silicate melts. Part I: Low pressure properties.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71</w:t>
      </w:r>
      <w:r>
        <w:t>, 1249–1265.</w:t>
      </w:r>
    </w:p>
    <w:p w14:paraId="52B59A0E" w14:textId="77777777" w:rsidR="007D7A6B" w:rsidRDefault="0070608F">
      <w:pPr>
        <w:pStyle w:val="Bibliography1"/>
        <w:rPr>
          <w:rFonts w:ascii="Times New Roman" w:hAnsi="Times New Roman"/>
          <w:i/>
          <w:iCs/>
          <w:sz w:val="24"/>
          <w:szCs w:val="24"/>
        </w:rPr>
      </w:pPr>
      <w:r>
        <w:t xml:space="preserve">Hess K. U. and </w:t>
      </w:r>
      <w:proofErr w:type="spellStart"/>
      <w:r>
        <w:t>Dingwell</w:t>
      </w:r>
      <w:proofErr w:type="spellEnd"/>
      <w:r>
        <w:t xml:space="preserve"> D. D. (1996) Viscosities of hydrous </w:t>
      </w:r>
      <w:proofErr w:type="spellStart"/>
      <w:r>
        <w:t>leucogranitic</w:t>
      </w:r>
      <w:proofErr w:type="spellEnd"/>
      <w:r>
        <w:t xml:space="preserve"> melts: A non-</w:t>
      </w:r>
      <w:proofErr w:type="spellStart"/>
      <w:r>
        <w:t>Arrhenian</w:t>
      </w:r>
      <w:proofErr w:type="spellEnd"/>
      <w:r>
        <w:t xml:space="preserve"> model. </w:t>
      </w:r>
      <w:r>
        <w:rPr>
          <w:i/>
        </w:rPr>
        <w:t>Am. Mineral.</w:t>
      </w:r>
      <w:r>
        <w:t xml:space="preserve"> </w:t>
      </w:r>
      <w:r>
        <w:rPr>
          <w:b/>
        </w:rPr>
        <w:t>81</w:t>
      </w:r>
      <w:r>
        <w:t>, 1297–1300.</w:t>
      </w:r>
    </w:p>
    <w:p w14:paraId="1BE3E53A" w14:textId="77777777" w:rsidR="007D7A6B" w:rsidRDefault="0070608F">
      <w:pPr>
        <w:pStyle w:val="Bibliography1"/>
        <w:rPr>
          <w:rFonts w:ascii="Times New Roman" w:hAnsi="Times New Roman"/>
          <w:i/>
          <w:iCs/>
          <w:sz w:val="24"/>
          <w:szCs w:val="24"/>
        </w:rPr>
      </w:pPr>
      <w:r>
        <w:t xml:space="preserve">Hodge I. M. (1994) Enthalpy relaxation and recovery in amorphous materials. </w:t>
      </w:r>
      <w:r>
        <w:rPr>
          <w:i/>
        </w:rPr>
        <w:t>J. Non-</w:t>
      </w:r>
      <w:proofErr w:type="spellStart"/>
      <w:r>
        <w:rPr>
          <w:i/>
        </w:rPr>
        <w:t>Cryst</w:t>
      </w:r>
      <w:proofErr w:type="spellEnd"/>
      <w:r>
        <w:rPr>
          <w:i/>
        </w:rPr>
        <w:t>. Solids</w:t>
      </w:r>
      <w:r>
        <w:t xml:space="preserve"> </w:t>
      </w:r>
      <w:r>
        <w:rPr>
          <w:b/>
        </w:rPr>
        <w:t>169</w:t>
      </w:r>
      <w:r>
        <w:t>, 211–266.</w:t>
      </w:r>
    </w:p>
    <w:p w14:paraId="10DDA941" w14:textId="77777777" w:rsidR="007D7A6B" w:rsidRDefault="0070608F">
      <w:pPr>
        <w:pStyle w:val="Bibliography1"/>
        <w:rPr>
          <w:rFonts w:ascii="Times New Roman" w:hAnsi="Times New Roman"/>
          <w:i/>
          <w:iCs/>
          <w:sz w:val="24"/>
          <w:szCs w:val="24"/>
        </w:rPr>
      </w:pPr>
      <w:r>
        <w:t xml:space="preserve">Hui H. and Zhang Y. (2007) Toward a general viscosity equation for natural anhydrous and hydrous silicate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71</w:t>
      </w:r>
      <w:r>
        <w:t>, 403–416.</w:t>
      </w:r>
    </w:p>
    <w:p w14:paraId="22B2EB85" w14:textId="77777777" w:rsidR="007D7A6B" w:rsidRDefault="0070608F">
      <w:pPr>
        <w:pStyle w:val="Bibliography1"/>
        <w:rPr>
          <w:rFonts w:ascii="Times New Roman" w:hAnsi="Times New Roman"/>
          <w:i/>
          <w:iCs/>
          <w:sz w:val="24"/>
          <w:szCs w:val="24"/>
        </w:rPr>
      </w:pPr>
      <w:r>
        <w:t xml:space="preserve">Hummel W. and Arndt J. (1985) Variation of viscosity with temperature and composition in the plagioclase system. </w:t>
      </w:r>
      <w:r>
        <w:rPr>
          <w:i/>
        </w:rPr>
        <w:t>Contrib. Mineral. Petrol.</w:t>
      </w:r>
      <w:r>
        <w:t xml:space="preserve"> </w:t>
      </w:r>
      <w:r>
        <w:rPr>
          <w:b/>
        </w:rPr>
        <w:t>90</w:t>
      </w:r>
      <w:r>
        <w:t>, 83–92.</w:t>
      </w:r>
    </w:p>
    <w:p w14:paraId="45021D0A" w14:textId="77777777" w:rsidR="007D7A6B" w:rsidRDefault="0070608F">
      <w:pPr>
        <w:pStyle w:val="Bibliography1"/>
        <w:rPr>
          <w:rFonts w:ascii="Times New Roman" w:hAnsi="Times New Roman"/>
          <w:i/>
          <w:iCs/>
          <w:sz w:val="24"/>
          <w:szCs w:val="24"/>
        </w:rPr>
      </w:pPr>
      <w:proofErr w:type="spellStart"/>
      <w:r>
        <w:t>Isard</w:t>
      </w:r>
      <w:proofErr w:type="spellEnd"/>
      <w:r>
        <w:t xml:space="preserve"> J. O. (1969) The mixed alkali effect in glass. </w:t>
      </w:r>
      <w:r>
        <w:rPr>
          <w:i/>
        </w:rPr>
        <w:t>J. Non-</w:t>
      </w:r>
      <w:proofErr w:type="spellStart"/>
      <w:r>
        <w:rPr>
          <w:i/>
        </w:rPr>
        <w:t>Cryst</w:t>
      </w:r>
      <w:proofErr w:type="spellEnd"/>
      <w:r>
        <w:rPr>
          <w:i/>
        </w:rPr>
        <w:t>. Solids</w:t>
      </w:r>
      <w:r>
        <w:t xml:space="preserve"> </w:t>
      </w:r>
      <w:r>
        <w:rPr>
          <w:b/>
        </w:rPr>
        <w:t>1</w:t>
      </w:r>
      <w:r>
        <w:t>, 235–261.</w:t>
      </w:r>
    </w:p>
    <w:p w14:paraId="7D20ECA9" w14:textId="77777777" w:rsidR="007D7A6B" w:rsidRDefault="0070608F">
      <w:pPr>
        <w:pStyle w:val="Bibliography1"/>
        <w:rPr>
          <w:rFonts w:ascii="Times New Roman" w:hAnsi="Times New Roman"/>
          <w:i/>
          <w:iCs/>
          <w:sz w:val="24"/>
          <w:szCs w:val="24"/>
        </w:rPr>
      </w:pPr>
      <w:proofErr w:type="spellStart"/>
      <w:r>
        <w:t>Iuga</w:t>
      </w:r>
      <w:proofErr w:type="spellEnd"/>
      <w:r>
        <w:t xml:space="preserve"> D., </w:t>
      </w:r>
      <w:proofErr w:type="spellStart"/>
      <w:r>
        <w:t>Morais</w:t>
      </w:r>
      <w:proofErr w:type="spellEnd"/>
      <w:r>
        <w:t xml:space="preserve"> C., Gan Z., Neuville D. R., Cormier L. and </w:t>
      </w:r>
      <w:proofErr w:type="spellStart"/>
      <w:r>
        <w:t>Massiot</w:t>
      </w:r>
      <w:proofErr w:type="spellEnd"/>
      <w:r>
        <w:t xml:space="preserve"> D. (2005) NMR Heteronuclear Correlation between Quadrupolar Nuclei in Solids. </w:t>
      </w:r>
      <w:r>
        <w:rPr>
          <w:i/>
        </w:rPr>
        <w:t>J. Am. Chem. Soc.</w:t>
      </w:r>
      <w:r>
        <w:t xml:space="preserve"> </w:t>
      </w:r>
      <w:r>
        <w:rPr>
          <w:b/>
        </w:rPr>
        <w:t>127</w:t>
      </w:r>
      <w:r>
        <w:t>, 11540–11541.</w:t>
      </w:r>
    </w:p>
    <w:p w14:paraId="7323FC0A" w14:textId="77777777" w:rsidR="007D7A6B" w:rsidRDefault="0070608F">
      <w:pPr>
        <w:pStyle w:val="Bibliography1"/>
        <w:rPr>
          <w:rFonts w:ascii="Times New Roman" w:hAnsi="Times New Roman"/>
          <w:i/>
          <w:iCs/>
          <w:sz w:val="24"/>
          <w:szCs w:val="24"/>
        </w:rPr>
      </w:pPr>
      <w:r>
        <w:t xml:space="preserve">Jackson W. E., Brown G. E. and </w:t>
      </w:r>
      <w:proofErr w:type="spellStart"/>
      <w:r>
        <w:t>Ponader</w:t>
      </w:r>
      <w:proofErr w:type="spellEnd"/>
      <w:r>
        <w:t xml:space="preserve"> C. W. (1987) X-ray absorption study of the potassium coordination environment in glasses from the NaAlSi</w:t>
      </w:r>
      <w:r>
        <w:rPr>
          <w:vertAlign w:val="subscript"/>
        </w:rPr>
        <w:t>3</w:t>
      </w:r>
      <w:r>
        <w:t>O</w:t>
      </w:r>
      <w:r>
        <w:rPr>
          <w:vertAlign w:val="subscript"/>
        </w:rPr>
        <w:t>8</w:t>
      </w:r>
      <w:r>
        <w:t>-KAlSi</w:t>
      </w:r>
      <w:r>
        <w:rPr>
          <w:vertAlign w:val="subscript"/>
        </w:rPr>
        <w:t>3</w:t>
      </w:r>
      <w:r>
        <w:t>O</w:t>
      </w:r>
      <w:r>
        <w:rPr>
          <w:vertAlign w:val="subscript"/>
        </w:rPr>
        <w:t>8</w:t>
      </w:r>
      <w:r>
        <w:t xml:space="preserve"> binary. </w:t>
      </w:r>
      <w:r>
        <w:rPr>
          <w:i/>
        </w:rPr>
        <w:t>J. Non-</w:t>
      </w:r>
      <w:proofErr w:type="spellStart"/>
      <w:r>
        <w:rPr>
          <w:i/>
        </w:rPr>
        <w:t>Cryst</w:t>
      </w:r>
      <w:proofErr w:type="spellEnd"/>
      <w:r>
        <w:rPr>
          <w:i/>
        </w:rPr>
        <w:t>. Solids</w:t>
      </w:r>
      <w:r>
        <w:t xml:space="preserve"> </w:t>
      </w:r>
      <w:r>
        <w:rPr>
          <w:b/>
        </w:rPr>
        <w:t>93</w:t>
      </w:r>
      <w:r>
        <w:t>, 311–322.</w:t>
      </w:r>
    </w:p>
    <w:p w14:paraId="4688F428" w14:textId="77777777" w:rsidR="007D7A6B" w:rsidRDefault="0070608F">
      <w:pPr>
        <w:pStyle w:val="Bibliography1"/>
        <w:rPr>
          <w:rFonts w:ascii="Times New Roman" w:hAnsi="Times New Roman"/>
          <w:i/>
          <w:iCs/>
          <w:sz w:val="24"/>
          <w:szCs w:val="24"/>
        </w:rPr>
      </w:pPr>
      <w:proofErr w:type="spellStart"/>
      <w:r>
        <w:t>Jarry</w:t>
      </w:r>
      <w:proofErr w:type="spellEnd"/>
      <w:r>
        <w:t xml:space="preserve"> P. and Richet P. (2001) Unmixing in sodium-silicate melts: influence on viscosity and heat capacity. </w:t>
      </w:r>
      <w:r>
        <w:rPr>
          <w:i/>
        </w:rPr>
        <w:t>J. Non-</w:t>
      </w:r>
      <w:proofErr w:type="spellStart"/>
      <w:r>
        <w:rPr>
          <w:i/>
        </w:rPr>
        <w:t>Cryst</w:t>
      </w:r>
      <w:proofErr w:type="spellEnd"/>
      <w:r>
        <w:rPr>
          <w:i/>
        </w:rPr>
        <w:t>. Solids</w:t>
      </w:r>
      <w:r>
        <w:t xml:space="preserve"> </w:t>
      </w:r>
      <w:r>
        <w:rPr>
          <w:b/>
        </w:rPr>
        <w:t>293–295</w:t>
      </w:r>
      <w:r>
        <w:t>, 232–237.</w:t>
      </w:r>
    </w:p>
    <w:p w14:paraId="0F0B8B5C" w14:textId="77777777" w:rsidR="007D7A6B" w:rsidRDefault="0070608F">
      <w:pPr>
        <w:pStyle w:val="Bibliography1"/>
        <w:rPr>
          <w:rFonts w:ascii="Times New Roman" w:hAnsi="Times New Roman"/>
          <w:i/>
          <w:iCs/>
          <w:sz w:val="24"/>
          <w:szCs w:val="24"/>
        </w:rPr>
      </w:pPr>
      <w:proofErr w:type="spellStart"/>
      <w:r>
        <w:t>Karpatne</w:t>
      </w:r>
      <w:proofErr w:type="spellEnd"/>
      <w:r>
        <w:t xml:space="preserve"> A., Watkins W., Read J. and Kumar V. (2018) Physics-guided Neural Networks (PGNN): An Application in Lake Temperature Modeling. </w:t>
      </w:r>
      <w:r>
        <w:rPr>
          <w:i/>
        </w:rPr>
        <w:t>ArXiv171011431 Phys. Stat</w:t>
      </w:r>
      <w:r>
        <w:t>. Available at: http://arxiv.org/abs/1710.11431 [Accessed January 14, 2021].</w:t>
      </w:r>
    </w:p>
    <w:p w14:paraId="48EE0051" w14:textId="77777777" w:rsidR="007D7A6B" w:rsidRDefault="0070608F">
      <w:pPr>
        <w:pStyle w:val="Bibliography1"/>
        <w:rPr>
          <w:rFonts w:ascii="Times New Roman" w:hAnsi="Times New Roman"/>
          <w:i/>
          <w:iCs/>
          <w:sz w:val="24"/>
          <w:szCs w:val="24"/>
        </w:rPr>
      </w:pPr>
      <w:proofErr w:type="spellStart"/>
      <w:r>
        <w:lastRenderedPageBreak/>
        <w:t>Kiczenski</w:t>
      </w:r>
      <w:proofErr w:type="spellEnd"/>
      <w:r>
        <w:t xml:space="preserve"> T. J., Du L.-S. and Stebbins J. (2005) The effect of fictive temperature on the structure of E-glass: A high resolution, multinuclear NMR study. </w:t>
      </w:r>
      <w:r>
        <w:rPr>
          <w:i/>
        </w:rPr>
        <w:t>J. Non-</w:t>
      </w:r>
      <w:proofErr w:type="spellStart"/>
      <w:r>
        <w:rPr>
          <w:i/>
        </w:rPr>
        <w:t>Cryst</w:t>
      </w:r>
      <w:proofErr w:type="spellEnd"/>
      <w:r>
        <w:rPr>
          <w:i/>
        </w:rPr>
        <w:t>. Solids</w:t>
      </w:r>
      <w:r>
        <w:t xml:space="preserve"> </w:t>
      </w:r>
      <w:r>
        <w:rPr>
          <w:b/>
        </w:rPr>
        <w:t>351</w:t>
      </w:r>
      <w:r>
        <w:t>, 3571–3578.</w:t>
      </w:r>
    </w:p>
    <w:p w14:paraId="6D8F1098" w14:textId="77777777" w:rsidR="007D7A6B" w:rsidRDefault="0070608F">
      <w:pPr>
        <w:pStyle w:val="Bibliography1"/>
        <w:rPr>
          <w:rFonts w:ascii="Times New Roman" w:hAnsi="Times New Roman"/>
          <w:i/>
          <w:iCs/>
          <w:sz w:val="24"/>
          <w:szCs w:val="24"/>
        </w:rPr>
      </w:pPr>
      <w:r>
        <w:t xml:space="preserve">Koroleva O. N., </w:t>
      </w:r>
      <w:proofErr w:type="spellStart"/>
      <w:r>
        <w:t>Anfilogov</w:t>
      </w:r>
      <w:proofErr w:type="spellEnd"/>
      <w:r>
        <w:t xml:space="preserve"> V. N., </w:t>
      </w:r>
      <w:proofErr w:type="spellStart"/>
      <w:r>
        <w:t>Shatskiy</w:t>
      </w:r>
      <w:proofErr w:type="spellEnd"/>
      <w:r>
        <w:t xml:space="preserve"> A. and </w:t>
      </w:r>
      <w:proofErr w:type="spellStart"/>
      <w:r>
        <w:t>Litasov</w:t>
      </w:r>
      <w:proofErr w:type="spellEnd"/>
      <w:r>
        <w:t xml:space="preserve"> K. D. (2013) Structure of Na2O–SiO2 melt as a function of composition: In situ Raman spectroscopic study. </w:t>
      </w:r>
      <w:r>
        <w:rPr>
          <w:i/>
        </w:rPr>
        <w:t>J. Non-</w:t>
      </w:r>
      <w:proofErr w:type="spellStart"/>
      <w:r>
        <w:rPr>
          <w:i/>
        </w:rPr>
        <w:t>Cryst</w:t>
      </w:r>
      <w:proofErr w:type="spellEnd"/>
      <w:r>
        <w:rPr>
          <w:i/>
        </w:rPr>
        <w:t>. Solids</w:t>
      </w:r>
      <w:r>
        <w:t xml:space="preserve"> </w:t>
      </w:r>
      <w:r>
        <w:rPr>
          <w:b/>
        </w:rPr>
        <w:t>375</w:t>
      </w:r>
      <w:r>
        <w:t>, 62–68.</w:t>
      </w:r>
    </w:p>
    <w:p w14:paraId="247C8A03"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Berry A. J., Kendrick M. A., Neuville D. R. and O’Neill H. St. C. (2019a) Determination of the oxidation state of iron in Mid-Ocean Ridge basalt glasses by Raman spectroscopy. </w:t>
      </w:r>
      <w:r>
        <w:rPr>
          <w:i/>
        </w:rPr>
        <w:t>Am. Mineral.</w:t>
      </w:r>
      <w:r>
        <w:t xml:space="preserve"> </w:t>
      </w:r>
      <w:r>
        <w:rPr>
          <w:b/>
        </w:rPr>
        <w:t>104</w:t>
      </w:r>
      <w:r>
        <w:t>, 1032–1042.</w:t>
      </w:r>
    </w:p>
    <w:p w14:paraId="58C7530E"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w:t>
      </w:r>
      <w:proofErr w:type="spellStart"/>
      <w:r>
        <w:t>Cicconi</w:t>
      </w:r>
      <w:proofErr w:type="spellEnd"/>
      <w:r>
        <w:t xml:space="preserve"> M. R., Greaves G. N. and Neuville D. R. (2019b) Silicate Glasses. In </w:t>
      </w:r>
      <w:r>
        <w:rPr>
          <w:i/>
        </w:rPr>
        <w:t>Handbook of Glass</w:t>
      </w:r>
      <w:r>
        <w:t xml:space="preserve"> Springer. Available at: https://www.springer.com/us/book/9783319937267.</w:t>
      </w:r>
    </w:p>
    <w:p w14:paraId="71CA223D"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w:t>
      </w:r>
      <w:proofErr w:type="spellStart"/>
      <w:r>
        <w:t>Cicconi</w:t>
      </w:r>
      <w:proofErr w:type="spellEnd"/>
      <w:r>
        <w:t xml:space="preserve"> M. R. and Neuville D. (2020) Iron in silicate glasses and melts: implications for volcanological processes. </w:t>
      </w:r>
      <w:r>
        <w:rPr>
          <w:i/>
        </w:rPr>
        <w:t>Earth Space Sci. Open Arch.</w:t>
      </w:r>
      <w:r>
        <w:t xml:space="preserve"> Available at: http://www.essoar.org/doi/10.1002/essoar.10503261.1 [Accessed June 8, 2020].</w:t>
      </w:r>
    </w:p>
    <w:p w14:paraId="72907C69"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and Neuville D. R. (2013) Effect of the Na/K mixing on the structure and the rheology of tectosilicate silica-rich melts. </w:t>
      </w:r>
      <w:r>
        <w:rPr>
          <w:i/>
        </w:rPr>
        <w:t>Chem. Geol.</w:t>
      </w:r>
      <w:r>
        <w:t xml:space="preserve"> </w:t>
      </w:r>
      <w:r>
        <w:rPr>
          <w:b/>
        </w:rPr>
        <w:t>346</w:t>
      </w:r>
      <w:r>
        <w:t>, 57–71.</w:t>
      </w:r>
    </w:p>
    <w:p w14:paraId="2C01CAE5"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and Neuville D. R. (2017) Molecular structure, configurational entropy and viscosity of silicate melts: Link through the Adam and Gibbs theory of viscous flow. </w:t>
      </w:r>
      <w:r>
        <w:rPr>
          <w:i/>
        </w:rPr>
        <w:t>J. Non-</w:t>
      </w:r>
      <w:proofErr w:type="spellStart"/>
      <w:r>
        <w:rPr>
          <w:i/>
        </w:rPr>
        <w:t>Cryst</w:t>
      </w:r>
      <w:proofErr w:type="spellEnd"/>
      <w:r>
        <w:rPr>
          <w:i/>
        </w:rPr>
        <w:t>. Solids</w:t>
      </w:r>
      <w:r>
        <w:t xml:space="preserve"> </w:t>
      </w:r>
      <w:r>
        <w:rPr>
          <w:b/>
        </w:rPr>
        <w:t>463</w:t>
      </w:r>
      <w:r>
        <w:t>, 175–188.</w:t>
      </w:r>
    </w:p>
    <w:p w14:paraId="5BD18BAE"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Neuville D. R., Chen W., Florian P., </w:t>
      </w:r>
      <w:proofErr w:type="spellStart"/>
      <w:r>
        <w:t>Massiot</w:t>
      </w:r>
      <w:proofErr w:type="spellEnd"/>
      <w:r>
        <w:t xml:space="preserve"> D., Zhou Z. and Greaves G. N. (2017) Percolation channels: a universal idea to describe the atomic structure and dynamics of glasses and melts. </w:t>
      </w:r>
      <w:r>
        <w:rPr>
          <w:i/>
        </w:rPr>
        <w:t>Sci. Rep.</w:t>
      </w:r>
      <w:r>
        <w:t xml:space="preserve"> </w:t>
      </w:r>
      <w:r>
        <w:rPr>
          <w:b/>
        </w:rPr>
        <w:t>7</w:t>
      </w:r>
      <w:r>
        <w:t>, 16490.</w:t>
      </w:r>
    </w:p>
    <w:p w14:paraId="10E87FE9" w14:textId="77777777" w:rsidR="007D7A6B" w:rsidRDefault="0070608F">
      <w:pPr>
        <w:pStyle w:val="Bibliography1"/>
        <w:rPr>
          <w:rFonts w:ascii="Times New Roman" w:hAnsi="Times New Roman"/>
          <w:i/>
          <w:iCs/>
          <w:sz w:val="24"/>
          <w:szCs w:val="24"/>
        </w:rPr>
      </w:pPr>
      <w:r>
        <w:t xml:space="preserve">Le </w:t>
      </w:r>
      <w:proofErr w:type="spellStart"/>
      <w:r>
        <w:t>Losq</w:t>
      </w:r>
      <w:proofErr w:type="spellEnd"/>
      <w:r>
        <w:t xml:space="preserve"> C., Neuville D. R., Florian P., Henderson G. S. and </w:t>
      </w:r>
      <w:proofErr w:type="spellStart"/>
      <w:r>
        <w:t>Massiot</w:t>
      </w:r>
      <w:proofErr w:type="spellEnd"/>
      <w:r>
        <w:t xml:space="preserve"> D. (2014) The role of Al</w:t>
      </w:r>
      <w:r>
        <w:rPr>
          <w:vertAlign w:val="superscript"/>
        </w:rPr>
        <w:t>3+</w:t>
      </w:r>
      <w:r>
        <w:t xml:space="preserve"> on rheology and structural changes of sodium silicate and aluminosilicate glasses and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126</w:t>
      </w:r>
      <w:r>
        <w:t>, 495–517.</w:t>
      </w:r>
    </w:p>
    <w:p w14:paraId="427FBE20" w14:textId="77777777" w:rsidR="007D7A6B" w:rsidRDefault="0070608F">
      <w:pPr>
        <w:pStyle w:val="Bibliography1"/>
        <w:rPr>
          <w:rFonts w:ascii="Times New Roman" w:hAnsi="Times New Roman"/>
          <w:i/>
          <w:iCs/>
          <w:sz w:val="24"/>
          <w:szCs w:val="24"/>
        </w:rPr>
      </w:pPr>
      <w:r>
        <w:t xml:space="preserve">Lee S. K. (2005) Structure and the extent of disorder in quaternary (Ca-Mg and Ca-Na) aluminosilicate glasses and melts. </w:t>
      </w:r>
      <w:r>
        <w:rPr>
          <w:i/>
        </w:rPr>
        <w:t>Am. Mineral.</w:t>
      </w:r>
      <w:r>
        <w:t xml:space="preserve"> </w:t>
      </w:r>
      <w:r>
        <w:rPr>
          <w:b/>
        </w:rPr>
        <w:t>90</w:t>
      </w:r>
      <w:r>
        <w:t>, 1393–1401.</w:t>
      </w:r>
    </w:p>
    <w:p w14:paraId="39AD991B" w14:textId="77777777" w:rsidR="007D7A6B" w:rsidRDefault="0070608F">
      <w:pPr>
        <w:pStyle w:val="Bibliography1"/>
        <w:rPr>
          <w:rFonts w:ascii="Times New Roman" w:hAnsi="Times New Roman"/>
          <w:i/>
          <w:iCs/>
          <w:sz w:val="24"/>
          <w:szCs w:val="24"/>
        </w:rPr>
      </w:pPr>
      <w:r>
        <w:lastRenderedPageBreak/>
        <w:t xml:space="preserve">Lee S. K., Kim H.-I., Kim E. J., Mun K. Y. and Ryu S. (2016) Extent of Disorder in Magnesium Aluminosilicate Glasses: Insights from 27Al and 17O NMR. </w:t>
      </w:r>
      <w:r>
        <w:rPr>
          <w:i/>
        </w:rPr>
        <w:t>J. Phys. Chem. C</w:t>
      </w:r>
      <w:r>
        <w:t xml:space="preserve"> </w:t>
      </w:r>
      <w:r>
        <w:rPr>
          <w:b/>
        </w:rPr>
        <w:t>120</w:t>
      </w:r>
      <w:r>
        <w:t>, 737–749.</w:t>
      </w:r>
    </w:p>
    <w:p w14:paraId="53D78596" w14:textId="77777777" w:rsidR="007D7A6B" w:rsidRDefault="0070608F">
      <w:pPr>
        <w:pStyle w:val="Bibliography1"/>
        <w:rPr>
          <w:rFonts w:ascii="Times New Roman" w:hAnsi="Times New Roman"/>
          <w:i/>
          <w:iCs/>
          <w:sz w:val="24"/>
          <w:szCs w:val="24"/>
        </w:rPr>
      </w:pPr>
      <w:r>
        <w:t xml:space="preserve">Lee S. K., </w:t>
      </w:r>
      <w:proofErr w:type="spellStart"/>
      <w:r>
        <w:t>Mysen</w:t>
      </w:r>
      <w:proofErr w:type="spellEnd"/>
      <w:r>
        <w:t xml:space="preserve"> B. O. and Cody G. D. (2003) Chemical order in mixed-cation silicate glasses and melts. </w:t>
      </w:r>
      <w:r>
        <w:rPr>
          <w:i/>
        </w:rPr>
        <w:t>Phys. Rev. B</w:t>
      </w:r>
      <w:r>
        <w:t xml:space="preserve"> </w:t>
      </w:r>
      <w:r>
        <w:rPr>
          <w:b/>
        </w:rPr>
        <w:t>68</w:t>
      </w:r>
      <w:r>
        <w:t>, 214206.</w:t>
      </w:r>
    </w:p>
    <w:p w14:paraId="0E2CB119" w14:textId="77777777" w:rsidR="007D7A6B" w:rsidRDefault="0070608F">
      <w:pPr>
        <w:pStyle w:val="Bibliography1"/>
        <w:rPr>
          <w:rFonts w:ascii="Times New Roman" w:hAnsi="Times New Roman"/>
          <w:i/>
          <w:iCs/>
          <w:sz w:val="24"/>
          <w:szCs w:val="24"/>
        </w:rPr>
      </w:pPr>
      <w:r>
        <w:t xml:space="preserve">Lee S. K. and Stebbins J. F. (1999) The degree of aluminum avoidance in aluminosilicate glasses. </w:t>
      </w:r>
      <w:r>
        <w:rPr>
          <w:i/>
        </w:rPr>
        <w:t>Am. Mineral.</w:t>
      </w:r>
      <w:r>
        <w:t xml:space="preserve"> </w:t>
      </w:r>
      <w:r>
        <w:rPr>
          <w:b/>
        </w:rPr>
        <w:t>84</w:t>
      </w:r>
      <w:r>
        <w:t>, 937–945.</w:t>
      </w:r>
    </w:p>
    <w:p w14:paraId="6392CB3F" w14:textId="77777777" w:rsidR="007D7A6B" w:rsidRDefault="0070608F">
      <w:pPr>
        <w:pStyle w:val="Bibliography1"/>
        <w:rPr>
          <w:rFonts w:ascii="Times New Roman" w:hAnsi="Times New Roman"/>
          <w:i/>
          <w:iCs/>
          <w:sz w:val="24"/>
          <w:szCs w:val="24"/>
        </w:rPr>
      </w:pPr>
      <w:r>
        <w:t xml:space="preserve">Liu G., Zhao D. and </w:t>
      </w:r>
      <w:proofErr w:type="spellStart"/>
      <w:r>
        <w:t>Zuo</w:t>
      </w:r>
      <w:proofErr w:type="spellEnd"/>
      <w:r>
        <w:t xml:space="preserve"> Y. (2015) Modified Adam–Gibbs models based on free volume concept and their application in the enthalpy relaxation of glassy polystyrene. </w:t>
      </w:r>
      <w:r>
        <w:rPr>
          <w:i/>
        </w:rPr>
        <w:t>J. Non-</w:t>
      </w:r>
      <w:proofErr w:type="spellStart"/>
      <w:r>
        <w:rPr>
          <w:i/>
        </w:rPr>
        <w:t>Cryst</w:t>
      </w:r>
      <w:proofErr w:type="spellEnd"/>
      <w:r>
        <w:rPr>
          <w:i/>
        </w:rPr>
        <w:t>. Solids</w:t>
      </w:r>
      <w:r>
        <w:t xml:space="preserve"> </w:t>
      </w:r>
      <w:r>
        <w:rPr>
          <w:b/>
        </w:rPr>
        <w:t>417–418</w:t>
      </w:r>
      <w:r>
        <w:t>, 52–59.</w:t>
      </w:r>
    </w:p>
    <w:p w14:paraId="118C0E73" w14:textId="77777777" w:rsidR="007D7A6B" w:rsidRDefault="0070608F">
      <w:pPr>
        <w:pStyle w:val="Bibliography1"/>
        <w:rPr>
          <w:rFonts w:ascii="Times New Roman" w:hAnsi="Times New Roman"/>
          <w:i/>
          <w:iCs/>
          <w:sz w:val="24"/>
          <w:szCs w:val="24"/>
        </w:rPr>
      </w:pPr>
      <w:r>
        <w:t>Maehara T., Yano T. and Shibata S. (2005) Structural rules of phase separation in alkali silicate melts analyzed by high-temperature Raman spectroscopy</w:t>
      </w:r>
      <w:proofErr w:type="gramStart"/>
      <w:r>
        <w:t>. ,</w:t>
      </w:r>
      <w:proofErr w:type="gramEnd"/>
      <w:r>
        <w:t xml:space="preserve"> 8.</w:t>
      </w:r>
    </w:p>
    <w:p w14:paraId="45130E18" w14:textId="77777777" w:rsidR="007D7A6B" w:rsidRDefault="0070608F">
      <w:pPr>
        <w:pStyle w:val="Bibliography1"/>
        <w:rPr>
          <w:rFonts w:ascii="Times New Roman" w:hAnsi="Times New Roman"/>
          <w:i/>
          <w:iCs/>
          <w:sz w:val="24"/>
          <w:szCs w:val="24"/>
        </w:rPr>
      </w:pPr>
      <w:r>
        <w:t xml:space="preserve">Maekawa H., Maekawa T., Kawamura K. and Yokokawa T. (1991) The structural groups of alkali silicate glasses determined from </w:t>
      </w:r>
      <w:r>
        <w:rPr>
          <w:vertAlign w:val="superscript"/>
        </w:rPr>
        <w:t>29</w:t>
      </w:r>
      <w:r>
        <w:t xml:space="preserve">Si MAS-NMR. </w:t>
      </w:r>
      <w:r>
        <w:rPr>
          <w:i/>
        </w:rPr>
        <w:t>J. Non-</w:t>
      </w:r>
      <w:proofErr w:type="spellStart"/>
      <w:r>
        <w:rPr>
          <w:i/>
        </w:rPr>
        <w:t>Cryst</w:t>
      </w:r>
      <w:proofErr w:type="spellEnd"/>
      <w:r>
        <w:rPr>
          <w:i/>
        </w:rPr>
        <w:t>. Solids</w:t>
      </w:r>
      <w:r>
        <w:t xml:space="preserve"> </w:t>
      </w:r>
      <w:r>
        <w:rPr>
          <w:b/>
        </w:rPr>
        <w:t>127</w:t>
      </w:r>
      <w:r>
        <w:t>, 53–64.</w:t>
      </w:r>
    </w:p>
    <w:p w14:paraId="07109107" w14:textId="77777777" w:rsidR="007D7A6B" w:rsidRDefault="0070608F">
      <w:pPr>
        <w:pStyle w:val="Bibliography1"/>
        <w:rPr>
          <w:rFonts w:ascii="Times New Roman" w:hAnsi="Times New Roman"/>
          <w:i/>
          <w:iCs/>
          <w:sz w:val="24"/>
          <w:szCs w:val="24"/>
        </w:rPr>
      </w:pPr>
      <w:r>
        <w:t xml:space="preserve">Malfait W. J. (2009) Quantitative Raman spectroscopy: speciation of cesium silicate glasses. </w:t>
      </w:r>
      <w:r>
        <w:rPr>
          <w:i/>
        </w:rPr>
        <w:t xml:space="preserve">J. Raman </w:t>
      </w:r>
      <w:proofErr w:type="spellStart"/>
      <w:r>
        <w:rPr>
          <w:i/>
        </w:rPr>
        <w:t>Spectrosc</w:t>
      </w:r>
      <w:proofErr w:type="spellEnd"/>
      <w:r>
        <w:rPr>
          <w:i/>
        </w:rPr>
        <w:t>.</w:t>
      </w:r>
      <w:r>
        <w:t xml:space="preserve"> </w:t>
      </w:r>
      <w:r>
        <w:rPr>
          <w:b/>
        </w:rPr>
        <w:t>40</w:t>
      </w:r>
      <w:r>
        <w:t>, 1895–1901.</w:t>
      </w:r>
    </w:p>
    <w:p w14:paraId="21987902" w14:textId="77777777" w:rsidR="007D7A6B" w:rsidRDefault="0070608F">
      <w:pPr>
        <w:pStyle w:val="Bibliography1"/>
        <w:rPr>
          <w:rFonts w:ascii="Times New Roman" w:hAnsi="Times New Roman"/>
          <w:i/>
          <w:iCs/>
          <w:sz w:val="24"/>
          <w:szCs w:val="24"/>
        </w:rPr>
      </w:pPr>
      <w:r>
        <w:t xml:space="preserve">Malfait W. J., </w:t>
      </w:r>
      <w:proofErr w:type="spellStart"/>
      <w:r>
        <w:t>Zakaznova</w:t>
      </w:r>
      <w:proofErr w:type="spellEnd"/>
      <w:r>
        <w:t xml:space="preserve">-Herzog V. P. and Halter W. E. (2007) Quantitative Raman spectroscopy: high-temperature speciation of potassium silicate melts. </w:t>
      </w:r>
      <w:r>
        <w:rPr>
          <w:i/>
        </w:rPr>
        <w:t>J. Non-</w:t>
      </w:r>
      <w:proofErr w:type="spellStart"/>
      <w:r>
        <w:rPr>
          <w:i/>
        </w:rPr>
        <w:t>Cryst</w:t>
      </w:r>
      <w:proofErr w:type="spellEnd"/>
      <w:r>
        <w:rPr>
          <w:i/>
        </w:rPr>
        <w:t>. Solids</w:t>
      </w:r>
      <w:r>
        <w:t xml:space="preserve"> </w:t>
      </w:r>
      <w:r>
        <w:rPr>
          <w:b/>
        </w:rPr>
        <w:t>353</w:t>
      </w:r>
      <w:r>
        <w:t>, 4029–4042.</w:t>
      </w:r>
    </w:p>
    <w:p w14:paraId="716715CB" w14:textId="77777777" w:rsidR="007D7A6B" w:rsidRDefault="0070608F">
      <w:pPr>
        <w:pStyle w:val="Bibliography1"/>
        <w:rPr>
          <w:rFonts w:ascii="Times New Roman" w:hAnsi="Times New Roman"/>
          <w:i/>
          <w:iCs/>
          <w:sz w:val="24"/>
          <w:szCs w:val="24"/>
        </w:rPr>
      </w:pPr>
      <w:r>
        <w:t xml:space="preserve">Matson D. W. and Sharma S. K. (1985) Structures of sodium </w:t>
      </w:r>
      <w:proofErr w:type="spellStart"/>
      <w:r>
        <w:t>alumino</w:t>
      </w:r>
      <w:proofErr w:type="spellEnd"/>
      <w:r>
        <w:t xml:space="preserve">- and </w:t>
      </w:r>
      <w:proofErr w:type="spellStart"/>
      <w:r>
        <w:t>gallosilicate</w:t>
      </w:r>
      <w:proofErr w:type="spellEnd"/>
      <w:r>
        <w:t xml:space="preserve"> glasses and their germanium analogs.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49</w:t>
      </w:r>
      <w:r>
        <w:t>, 1913–1924.</w:t>
      </w:r>
    </w:p>
    <w:p w14:paraId="1ABC054F" w14:textId="77777777" w:rsidR="007D7A6B" w:rsidRDefault="0070608F">
      <w:pPr>
        <w:pStyle w:val="Bibliography1"/>
        <w:rPr>
          <w:rFonts w:ascii="Times New Roman" w:hAnsi="Times New Roman"/>
          <w:i/>
          <w:iCs/>
          <w:sz w:val="24"/>
          <w:szCs w:val="24"/>
        </w:rPr>
      </w:pPr>
      <w:r>
        <w:t xml:space="preserve">Mauro J. C., Yue Y., Ellison A. J., Gupta P. K. and Allan D. C. (2009) Viscosity of glass-forming liquids. </w:t>
      </w:r>
      <w:r>
        <w:rPr>
          <w:i/>
        </w:rPr>
        <w:t>Proc. Natl. Acad. Sci.</w:t>
      </w:r>
      <w:r>
        <w:t xml:space="preserve"> </w:t>
      </w:r>
      <w:r>
        <w:rPr>
          <w:b/>
        </w:rPr>
        <w:t>106</w:t>
      </w:r>
      <w:r>
        <w:t>, 19780–19784.</w:t>
      </w:r>
    </w:p>
    <w:p w14:paraId="3A246537" w14:textId="77777777" w:rsidR="007D7A6B" w:rsidRDefault="0070608F">
      <w:pPr>
        <w:pStyle w:val="Bibliography1"/>
        <w:rPr>
          <w:rFonts w:ascii="Times New Roman" w:hAnsi="Times New Roman"/>
          <w:i/>
          <w:iCs/>
          <w:sz w:val="24"/>
          <w:szCs w:val="24"/>
        </w:rPr>
      </w:pPr>
      <w:proofErr w:type="spellStart"/>
      <w:r>
        <w:t>Mazurin</w:t>
      </w:r>
      <w:proofErr w:type="spellEnd"/>
      <w:r>
        <w:t xml:space="preserve"> O. V., </w:t>
      </w:r>
      <w:proofErr w:type="spellStart"/>
      <w:r>
        <w:t>Streltsina</w:t>
      </w:r>
      <w:proofErr w:type="spellEnd"/>
      <w:r>
        <w:t xml:space="preserve"> M. V., and </w:t>
      </w:r>
      <w:proofErr w:type="spellStart"/>
      <w:r>
        <w:t>Shvaiko-Shvaikovskaya</w:t>
      </w:r>
      <w:proofErr w:type="spellEnd"/>
      <w:r>
        <w:t xml:space="preserve"> (1987) </w:t>
      </w:r>
      <w:r>
        <w:rPr>
          <w:i/>
        </w:rPr>
        <w:t>Handbook of glass data</w:t>
      </w:r>
      <w:r>
        <w:t>., Elsevier.</w:t>
      </w:r>
    </w:p>
    <w:p w14:paraId="214BCDB1" w14:textId="77777777" w:rsidR="007D7A6B" w:rsidRDefault="0070608F">
      <w:pPr>
        <w:pStyle w:val="Bibliography1"/>
        <w:rPr>
          <w:rFonts w:ascii="Times New Roman" w:hAnsi="Times New Roman"/>
          <w:i/>
          <w:iCs/>
          <w:sz w:val="24"/>
          <w:szCs w:val="24"/>
        </w:rPr>
      </w:pPr>
      <w:r>
        <w:lastRenderedPageBreak/>
        <w:t xml:space="preserve">McKeown D. A., </w:t>
      </w:r>
      <w:proofErr w:type="spellStart"/>
      <w:r>
        <w:t>Waychunas</w:t>
      </w:r>
      <w:proofErr w:type="spellEnd"/>
      <w:r>
        <w:t xml:space="preserve"> G. A. and Brown G. E. (1985) </w:t>
      </w:r>
      <w:proofErr w:type="spellStart"/>
      <w:r>
        <w:t>Exafs</w:t>
      </w:r>
      <w:proofErr w:type="spellEnd"/>
      <w:r>
        <w:t xml:space="preserve"> and </w:t>
      </w:r>
      <w:proofErr w:type="spellStart"/>
      <w:r>
        <w:t>xanes</w:t>
      </w:r>
      <w:proofErr w:type="spellEnd"/>
      <w:r>
        <w:t xml:space="preserve"> study of the local coordination environment of sodium in a series of silica-rich glasses and selected minerals within the Na</w:t>
      </w:r>
      <w:r>
        <w:rPr>
          <w:vertAlign w:val="subscript"/>
        </w:rPr>
        <w:t>2</w:t>
      </w:r>
      <w:r>
        <w:t>O-Al</w:t>
      </w:r>
      <w:r>
        <w:rPr>
          <w:vertAlign w:val="subscript"/>
        </w:rPr>
        <w:t>2</w:t>
      </w:r>
      <w:r>
        <w:t>O</w:t>
      </w:r>
      <w:r>
        <w:rPr>
          <w:vertAlign w:val="subscript"/>
        </w:rPr>
        <w:t>3</w:t>
      </w:r>
      <w:r>
        <w:t>-SiO</w:t>
      </w:r>
      <w:r>
        <w:rPr>
          <w:vertAlign w:val="subscript"/>
        </w:rPr>
        <w:t>2</w:t>
      </w:r>
      <w:r>
        <w:t xml:space="preserve"> system. </w:t>
      </w:r>
      <w:r>
        <w:rPr>
          <w:i/>
        </w:rPr>
        <w:t>J. Non-</w:t>
      </w:r>
      <w:proofErr w:type="spellStart"/>
      <w:r>
        <w:rPr>
          <w:i/>
        </w:rPr>
        <w:t>Cryst</w:t>
      </w:r>
      <w:proofErr w:type="spellEnd"/>
      <w:r>
        <w:rPr>
          <w:i/>
        </w:rPr>
        <w:t>. Solids</w:t>
      </w:r>
      <w:r>
        <w:t xml:space="preserve"> </w:t>
      </w:r>
      <w:r>
        <w:rPr>
          <w:b/>
        </w:rPr>
        <w:t>74</w:t>
      </w:r>
      <w:r>
        <w:t>, 325–348.</w:t>
      </w:r>
    </w:p>
    <w:p w14:paraId="741EC98D" w14:textId="77777777" w:rsidR="007D7A6B" w:rsidRDefault="0070608F">
      <w:pPr>
        <w:pStyle w:val="Bibliography1"/>
        <w:rPr>
          <w:rFonts w:ascii="Times New Roman" w:hAnsi="Times New Roman"/>
          <w:i/>
          <w:iCs/>
          <w:sz w:val="24"/>
          <w:szCs w:val="24"/>
        </w:rPr>
      </w:pPr>
      <w:r>
        <w:t xml:space="preserve">McMillan P. F. (1984) Structural studies of silicate glasses and melts - Applications and limitations of Raman spectroscopy. </w:t>
      </w:r>
      <w:r>
        <w:rPr>
          <w:i/>
        </w:rPr>
        <w:t>Am. Mineral.</w:t>
      </w:r>
      <w:r>
        <w:t xml:space="preserve"> </w:t>
      </w:r>
      <w:r>
        <w:rPr>
          <w:b/>
        </w:rPr>
        <w:t>69</w:t>
      </w:r>
      <w:r>
        <w:t>, 622–644.</w:t>
      </w:r>
    </w:p>
    <w:p w14:paraId="5C2726A6" w14:textId="77777777" w:rsidR="007D7A6B" w:rsidRDefault="0070608F">
      <w:pPr>
        <w:pStyle w:val="Bibliography1"/>
        <w:rPr>
          <w:rFonts w:ascii="Times New Roman" w:hAnsi="Times New Roman"/>
          <w:i/>
          <w:iCs/>
          <w:sz w:val="24"/>
          <w:szCs w:val="24"/>
        </w:rPr>
      </w:pPr>
      <w:r>
        <w:t xml:space="preserve">Merzbacher C. I. and White W. B. (1991) The structure of alkaline earth aluminosilicate glasses as determined by vibrational spectroscopy. </w:t>
      </w:r>
      <w:r>
        <w:rPr>
          <w:i/>
        </w:rPr>
        <w:t>J. Non-</w:t>
      </w:r>
      <w:proofErr w:type="spellStart"/>
      <w:r>
        <w:rPr>
          <w:i/>
        </w:rPr>
        <w:t>Cryst</w:t>
      </w:r>
      <w:proofErr w:type="spellEnd"/>
      <w:r>
        <w:rPr>
          <w:i/>
        </w:rPr>
        <w:t>. Solids</w:t>
      </w:r>
      <w:r>
        <w:t xml:space="preserve"> </w:t>
      </w:r>
      <w:r>
        <w:rPr>
          <w:b/>
        </w:rPr>
        <w:t>130</w:t>
      </w:r>
      <w:r>
        <w:t>, 18–34.</w:t>
      </w:r>
    </w:p>
    <w:p w14:paraId="65029508" w14:textId="77777777" w:rsidR="007D7A6B" w:rsidRDefault="0070608F">
      <w:pPr>
        <w:pStyle w:val="Bibliography1"/>
        <w:rPr>
          <w:rFonts w:ascii="Times New Roman" w:hAnsi="Times New Roman"/>
          <w:i/>
          <w:iCs/>
          <w:sz w:val="24"/>
          <w:szCs w:val="24"/>
        </w:rPr>
      </w:pPr>
      <w:proofErr w:type="spellStart"/>
      <w:r>
        <w:t>Moitra</w:t>
      </w:r>
      <w:proofErr w:type="spellEnd"/>
      <w:r>
        <w:t xml:space="preserve"> P., </w:t>
      </w:r>
      <w:proofErr w:type="spellStart"/>
      <w:r>
        <w:t>Gonnermann</w:t>
      </w:r>
      <w:proofErr w:type="spellEnd"/>
      <w:r>
        <w:t xml:space="preserve"> H. M., Houghton B. F. and </w:t>
      </w:r>
      <w:proofErr w:type="spellStart"/>
      <w:r>
        <w:t>Tiwary</w:t>
      </w:r>
      <w:proofErr w:type="spellEnd"/>
      <w:r>
        <w:t xml:space="preserve"> C. S. (2018) Fragmentation and Plinian eruption of crystallizing basaltic magma. </w:t>
      </w:r>
      <w:r>
        <w:rPr>
          <w:i/>
        </w:rPr>
        <w:t>Earth Planet. Sci. Lett.</w:t>
      </w:r>
      <w:r>
        <w:t xml:space="preserve"> </w:t>
      </w:r>
      <w:r>
        <w:rPr>
          <w:b/>
        </w:rPr>
        <w:t>500</w:t>
      </w:r>
      <w:r>
        <w:t>, 97–104.</w:t>
      </w:r>
    </w:p>
    <w:p w14:paraId="2F1C2EDF" w14:textId="77777777" w:rsidR="007D7A6B" w:rsidRDefault="0070608F">
      <w:pPr>
        <w:pStyle w:val="Bibliography1"/>
        <w:rPr>
          <w:rFonts w:ascii="Times New Roman" w:hAnsi="Times New Roman"/>
          <w:i/>
          <w:iCs/>
          <w:sz w:val="24"/>
          <w:szCs w:val="24"/>
        </w:rPr>
      </w:pPr>
      <w:r>
        <w:t xml:space="preserve">Morin E. I., Wu J. and Stebbins J. F. (2014) Modifier cation (Ba, Ca, La, Y) field strength effects on aluminum and boron coordination in </w:t>
      </w:r>
      <w:proofErr w:type="spellStart"/>
      <w:r>
        <w:t>aluminoborosilicate</w:t>
      </w:r>
      <w:proofErr w:type="spellEnd"/>
      <w:r>
        <w:t xml:space="preserve"> glasses: the roles of fictive temperature and boron content. </w:t>
      </w:r>
      <w:r>
        <w:rPr>
          <w:i/>
        </w:rPr>
        <w:t>Appl. Phys. A</w:t>
      </w:r>
      <w:r>
        <w:t xml:space="preserve"> </w:t>
      </w:r>
      <w:r>
        <w:rPr>
          <w:b/>
        </w:rPr>
        <w:t>116</w:t>
      </w:r>
      <w:r>
        <w:t>, 479–490.</w:t>
      </w:r>
    </w:p>
    <w:p w14:paraId="673EE81E" w14:textId="77777777" w:rsidR="007D7A6B" w:rsidRDefault="0070608F">
      <w:pPr>
        <w:pStyle w:val="Bibliography1"/>
        <w:rPr>
          <w:rFonts w:ascii="Times New Roman" w:hAnsi="Times New Roman"/>
          <w:i/>
          <w:iCs/>
          <w:sz w:val="24"/>
          <w:szCs w:val="24"/>
        </w:rPr>
      </w:pPr>
      <w:r>
        <w:t xml:space="preserve">Murphy K. P. (2012) </w:t>
      </w:r>
      <w:r>
        <w:rPr>
          <w:i/>
        </w:rPr>
        <w:t>Machine Learning: A Probabilistic Perspective</w:t>
      </w:r>
      <w:r>
        <w:t>., The MIT Press, Cambridge, Massachusetts.</w:t>
      </w:r>
    </w:p>
    <w:p w14:paraId="735BAF32" w14:textId="77777777" w:rsidR="007D7A6B" w:rsidRDefault="0070608F">
      <w:pPr>
        <w:pStyle w:val="Bibliography1"/>
        <w:rPr>
          <w:rFonts w:ascii="Times New Roman" w:hAnsi="Times New Roman"/>
          <w:i/>
          <w:iCs/>
          <w:sz w:val="24"/>
          <w:szCs w:val="24"/>
        </w:rPr>
      </w:pPr>
      <w:proofErr w:type="spellStart"/>
      <w:r>
        <w:t>Mysen</w:t>
      </w:r>
      <w:proofErr w:type="spellEnd"/>
      <w:r>
        <w:t xml:space="preserve"> B. O. (1995) Experimental, in situ, high-temperature studies of properties and structure of silicate melts relevant to magmatic processes. </w:t>
      </w:r>
      <w:r>
        <w:rPr>
          <w:i/>
        </w:rPr>
        <w:t>Eur. J. Mineral.</w:t>
      </w:r>
      <w:r>
        <w:t xml:space="preserve"> </w:t>
      </w:r>
      <w:r>
        <w:rPr>
          <w:b/>
        </w:rPr>
        <w:t>7</w:t>
      </w:r>
      <w:r>
        <w:t>, 745–766.</w:t>
      </w:r>
    </w:p>
    <w:p w14:paraId="1F5D0B60" w14:textId="77777777" w:rsidR="007D7A6B" w:rsidRDefault="0070608F">
      <w:pPr>
        <w:pStyle w:val="Bibliography1"/>
        <w:rPr>
          <w:rFonts w:ascii="Times New Roman" w:hAnsi="Times New Roman"/>
          <w:i/>
          <w:iCs/>
          <w:sz w:val="24"/>
          <w:szCs w:val="24"/>
        </w:rPr>
      </w:pPr>
      <w:proofErr w:type="spellStart"/>
      <w:r>
        <w:t>Mysen</w:t>
      </w:r>
      <w:proofErr w:type="spellEnd"/>
      <w:r>
        <w:t xml:space="preserve"> B. O. (1996) </w:t>
      </w:r>
      <w:proofErr w:type="spellStart"/>
      <w:r>
        <w:t>Haploandesitic</w:t>
      </w:r>
      <w:proofErr w:type="spellEnd"/>
      <w:r>
        <w:t xml:space="preserve"> melts at magmatic temperatures: In situ, high-temperature structure and properties of melts along the join K</w:t>
      </w:r>
      <w:r>
        <w:rPr>
          <w:vertAlign w:val="superscript"/>
        </w:rPr>
        <w:t>\circ$</w:t>
      </w:r>
      <w:proofErr w:type="spellStart"/>
      <w:r>
        <w:t>C at</w:t>
      </w:r>
      <w:proofErr w:type="spellEnd"/>
      <w:r>
        <w:t xml:space="preserve"> atmospheric pressure.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60</w:t>
      </w:r>
      <w:r>
        <w:t>, 3665–3685.</w:t>
      </w:r>
    </w:p>
    <w:p w14:paraId="4F8A1F3E" w14:textId="77777777" w:rsidR="007D7A6B" w:rsidRDefault="0070608F">
      <w:pPr>
        <w:pStyle w:val="Bibliography1"/>
        <w:rPr>
          <w:rFonts w:ascii="Times New Roman" w:hAnsi="Times New Roman"/>
          <w:i/>
          <w:iCs/>
          <w:sz w:val="24"/>
          <w:szCs w:val="24"/>
        </w:rPr>
      </w:pPr>
      <w:proofErr w:type="spellStart"/>
      <w:r>
        <w:t>Mysen</w:t>
      </w:r>
      <w:proofErr w:type="spellEnd"/>
      <w:r>
        <w:t xml:space="preserve"> B. O. (1990) Role of Al in depolymerized, peralkaline aluminosilicate melts in the systems </w:t>
      </w:r>
      <w:proofErr w:type="spellStart"/>
      <w:r>
        <w:t>Li₂O-Al₂O</w:t>
      </w:r>
      <w:proofErr w:type="spellEnd"/>
      <w:r>
        <w:t>₃-</w:t>
      </w:r>
      <w:proofErr w:type="spellStart"/>
      <w:r>
        <w:t>SiO</w:t>
      </w:r>
      <w:proofErr w:type="spellEnd"/>
      <w:r>
        <w:t xml:space="preserve">₂, </w:t>
      </w:r>
      <w:proofErr w:type="spellStart"/>
      <w:r>
        <w:t>Na₂O-Al₂O</w:t>
      </w:r>
      <w:proofErr w:type="spellEnd"/>
      <w:r>
        <w:t>₃-</w:t>
      </w:r>
      <w:proofErr w:type="spellStart"/>
      <w:r>
        <w:t>SiO</w:t>
      </w:r>
      <w:proofErr w:type="spellEnd"/>
      <w:r>
        <w:t xml:space="preserve">₂, and </w:t>
      </w:r>
      <w:proofErr w:type="spellStart"/>
      <w:r>
        <w:t>K₂O-Al₂O</w:t>
      </w:r>
      <w:proofErr w:type="spellEnd"/>
      <w:r>
        <w:t>₃-</w:t>
      </w:r>
      <w:proofErr w:type="spellStart"/>
      <w:r>
        <w:t>SiO</w:t>
      </w:r>
      <w:proofErr w:type="spellEnd"/>
      <w:r>
        <w:t xml:space="preserve">₂. </w:t>
      </w:r>
      <w:r>
        <w:rPr>
          <w:i/>
        </w:rPr>
        <w:t>Am. Mineral.</w:t>
      </w:r>
      <w:r>
        <w:t xml:space="preserve"> </w:t>
      </w:r>
      <w:r>
        <w:rPr>
          <w:b/>
        </w:rPr>
        <w:t>75</w:t>
      </w:r>
      <w:r>
        <w:t>, 120–134.</w:t>
      </w:r>
    </w:p>
    <w:p w14:paraId="00DD5E4D" w14:textId="77777777" w:rsidR="007D7A6B" w:rsidRDefault="0070608F">
      <w:pPr>
        <w:pStyle w:val="Bibliography1"/>
        <w:rPr>
          <w:rFonts w:ascii="Times New Roman" w:hAnsi="Times New Roman"/>
          <w:i/>
          <w:iCs/>
          <w:sz w:val="24"/>
          <w:szCs w:val="24"/>
        </w:rPr>
      </w:pPr>
      <w:proofErr w:type="spellStart"/>
      <w:r>
        <w:t>Mysen</w:t>
      </w:r>
      <w:proofErr w:type="spellEnd"/>
      <w:r>
        <w:t xml:space="preserve"> B. O. (1999) Structure and properties of magmatic liquids: From </w:t>
      </w:r>
      <w:proofErr w:type="spellStart"/>
      <w:r>
        <w:t>haplobasalt</w:t>
      </w:r>
      <w:proofErr w:type="spellEnd"/>
      <w:r>
        <w:t xml:space="preserve"> to </w:t>
      </w:r>
      <w:proofErr w:type="spellStart"/>
      <w:r>
        <w:t>haploandesite</w:t>
      </w:r>
      <w:proofErr w:type="spellEnd"/>
      <w:r>
        <w:t xml:space="preserve">.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63</w:t>
      </w:r>
      <w:r>
        <w:t>, 95–112.</w:t>
      </w:r>
    </w:p>
    <w:p w14:paraId="47775C1B" w14:textId="77777777" w:rsidR="007D7A6B" w:rsidRDefault="0070608F">
      <w:pPr>
        <w:pStyle w:val="Bibliography1"/>
        <w:rPr>
          <w:rFonts w:ascii="Times New Roman" w:hAnsi="Times New Roman"/>
          <w:i/>
          <w:iCs/>
          <w:sz w:val="24"/>
          <w:szCs w:val="24"/>
        </w:rPr>
      </w:pPr>
      <w:proofErr w:type="spellStart"/>
      <w:r>
        <w:t>Mysen</w:t>
      </w:r>
      <w:proofErr w:type="spellEnd"/>
      <w:r>
        <w:t xml:space="preserve"> B. O. (1988) </w:t>
      </w:r>
      <w:r>
        <w:rPr>
          <w:i/>
        </w:rPr>
        <w:t>Structure and properties of silicate melts</w:t>
      </w:r>
      <w:r>
        <w:t>. ed. W. S. FYFE, Elsevier, Amsterdam-Oxford-New York-Tokyo.</w:t>
      </w:r>
    </w:p>
    <w:p w14:paraId="49155120" w14:textId="77777777" w:rsidR="007D7A6B" w:rsidRDefault="0070608F">
      <w:pPr>
        <w:pStyle w:val="Bibliography1"/>
        <w:rPr>
          <w:rFonts w:ascii="Times New Roman" w:hAnsi="Times New Roman"/>
          <w:i/>
          <w:iCs/>
          <w:sz w:val="24"/>
          <w:szCs w:val="24"/>
        </w:rPr>
      </w:pPr>
      <w:proofErr w:type="spellStart"/>
      <w:r>
        <w:lastRenderedPageBreak/>
        <w:t>Mysen</w:t>
      </w:r>
      <w:proofErr w:type="spellEnd"/>
      <w:r>
        <w:t xml:space="preserve"> B. O. (2007) The solution behavior of H</w:t>
      </w:r>
      <w:r>
        <w:rPr>
          <w:vertAlign w:val="subscript"/>
        </w:rPr>
        <w:t>2</w:t>
      </w:r>
      <w:r>
        <w:t xml:space="preserve">O in peralkaline aluminosilicate melts at high pressure with implications for properties of hydrous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71</w:t>
      </w:r>
      <w:r>
        <w:t>, 1820–1834.</w:t>
      </w:r>
    </w:p>
    <w:p w14:paraId="51D60B58" w14:textId="77777777" w:rsidR="007D7A6B" w:rsidRDefault="0070608F">
      <w:pPr>
        <w:pStyle w:val="Bibliography1"/>
        <w:rPr>
          <w:rFonts w:ascii="Times New Roman" w:hAnsi="Times New Roman"/>
          <w:i/>
          <w:iCs/>
          <w:sz w:val="24"/>
          <w:szCs w:val="24"/>
        </w:rPr>
      </w:pPr>
      <w:proofErr w:type="spellStart"/>
      <w:r>
        <w:t>Mysen</w:t>
      </w:r>
      <w:proofErr w:type="spellEnd"/>
      <w:r>
        <w:t xml:space="preserve"> B. O., Finger L. W., Virgo D. and Seifert F. A. (1982) Curve-fitting of Raman spectra of silicate glasses. </w:t>
      </w:r>
      <w:r>
        <w:rPr>
          <w:i/>
        </w:rPr>
        <w:t>Am. Mineral.</w:t>
      </w:r>
      <w:r>
        <w:t xml:space="preserve"> </w:t>
      </w:r>
      <w:r>
        <w:rPr>
          <w:b/>
        </w:rPr>
        <w:t>67</w:t>
      </w:r>
      <w:r>
        <w:t>, 686–695.</w:t>
      </w:r>
    </w:p>
    <w:p w14:paraId="1B7E1D31" w14:textId="77777777" w:rsidR="007D7A6B" w:rsidRDefault="0070608F">
      <w:pPr>
        <w:pStyle w:val="Bibliography1"/>
        <w:rPr>
          <w:rFonts w:ascii="Times New Roman" w:hAnsi="Times New Roman"/>
          <w:i/>
          <w:iCs/>
          <w:sz w:val="24"/>
          <w:szCs w:val="24"/>
        </w:rPr>
      </w:pPr>
      <w:proofErr w:type="spellStart"/>
      <w:r>
        <w:t>Mysen</w:t>
      </w:r>
      <w:proofErr w:type="spellEnd"/>
      <w:r>
        <w:t xml:space="preserve"> B. O. and Frantz J. D. (1992) Raman spectroscopy of silicate melts at magmatic temperatures: Na2O-SiO2, K2O-SiO2 and Li2O-SiO2 binary compositions in the temperature range 25-1475°C. </w:t>
      </w:r>
      <w:r>
        <w:rPr>
          <w:i/>
        </w:rPr>
        <w:t>Chem. Geol.</w:t>
      </w:r>
      <w:r>
        <w:t xml:space="preserve"> </w:t>
      </w:r>
      <w:r>
        <w:rPr>
          <w:b/>
        </w:rPr>
        <w:t>96</w:t>
      </w:r>
      <w:r>
        <w:t>, 321–332.</w:t>
      </w:r>
    </w:p>
    <w:p w14:paraId="50329BB2" w14:textId="77777777" w:rsidR="007D7A6B" w:rsidRDefault="0070608F">
      <w:pPr>
        <w:pStyle w:val="Bibliography1"/>
        <w:rPr>
          <w:rFonts w:ascii="Times New Roman" w:hAnsi="Times New Roman"/>
          <w:i/>
          <w:iCs/>
          <w:sz w:val="24"/>
          <w:szCs w:val="24"/>
        </w:rPr>
      </w:pPr>
      <w:proofErr w:type="spellStart"/>
      <w:r>
        <w:t>Mysen</w:t>
      </w:r>
      <w:proofErr w:type="spellEnd"/>
      <w:r>
        <w:t xml:space="preserve"> B. O., </w:t>
      </w:r>
      <w:proofErr w:type="spellStart"/>
      <w:r>
        <w:t>Lucier</w:t>
      </w:r>
      <w:proofErr w:type="spellEnd"/>
      <w:r>
        <w:t xml:space="preserve"> A. and Cody G. D. (2003) The structural behavior of Al</w:t>
      </w:r>
      <w:r>
        <w:rPr>
          <w:vertAlign w:val="superscript"/>
        </w:rPr>
        <w:t>3+</w:t>
      </w:r>
      <w:r>
        <w:t xml:space="preserve"> in peralkaline melts and glasses in the system </w:t>
      </w:r>
      <w:proofErr w:type="spellStart"/>
      <w:r>
        <w:t>Na₂O-Al₂O</w:t>
      </w:r>
      <w:proofErr w:type="spellEnd"/>
      <w:r>
        <w:t>₃-</w:t>
      </w:r>
      <w:proofErr w:type="spellStart"/>
      <w:r>
        <w:t>SiO</w:t>
      </w:r>
      <w:proofErr w:type="spellEnd"/>
      <w:r>
        <w:t xml:space="preserve">₂. </w:t>
      </w:r>
      <w:r>
        <w:rPr>
          <w:i/>
        </w:rPr>
        <w:t>Am. Mineral.</w:t>
      </w:r>
      <w:r>
        <w:t xml:space="preserve"> </w:t>
      </w:r>
      <w:r>
        <w:rPr>
          <w:b/>
        </w:rPr>
        <w:t>88</w:t>
      </w:r>
      <w:r>
        <w:t>, 1668–1678.</w:t>
      </w:r>
    </w:p>
    <w:p w14:paraId="408BCCA9" w14:textId="77777777" w:rsidR="007D7A6B" w:rsidRDefault="0070608F">
      <w:pPr>
        <w:pStyle w:val="Bibliography1"/>
        <w:rPr>
          <w:rFonts w:ascii="Times New Roman" w:hAnsi="Times New Roman"/>
          <w:i/>
          <w:iCs/>
          <w:sz w:val="24"/>
          <w:szCs w:val="24"/>
        </w:rPr>
      </w:pPr>
      <w:proofErr w:type="spellStart"/>
      <w:r>
        <w:t>Mysen</w:t>
      </w:r>
      <w:proofErr w:type="spellEnd"/>
      <w:r>
        <w:t xml:space="preserve"> B. O. and Richet P. (2019) </w:t>
      </w:r>
      <w:r>
        <w:rPr>
          <w:i/>
        </w:rPr>
        <w:t>Silicate Glasses and Melts</w:t>
      </w:r>
      <w:r>
        <w:t>. 2nd ed., Elsevier.</w:t>
      </w:r>
    </w:p>
    <w:p w14:paraId="4E3756CC" w14:textId="77777777" w:rsidR="007D7A6B" w:rsidRDefault="0070608F">
      <w:pPr>
        <w:pStyle w:val="Bibliography1"/>
        <w:rPr>
          <w:rFonts w:ascii="Times New Roman" w:hAnsi="Times New Roman"/>
          <w:i/>
          <w:iCs/>
          <w:sz w:val="24"/>
          <w:szCs w:val="24"/>
        </w:rPr>
      </w:pPr>
      <w:proofErr w:type="spellStart"/>
      <w:r>
        <w:t>Mysen</w:t>
      </w:r>
      <w:proofErr w:type="spellEnd"/>
      <w:r>
        <w:t xml:space="preserve"> B. O. and </w:t>
      </w:r>
      <w:proofErr w:type="spellStart"/>
      <w:r>
        <w:t>Toplis</w:t>
      </w:r>
      <w:proofErr w:type="spellEnd"/>
      <w:r>
        <w:t xml:space="preserve"> M. J. (2007) Structural behavior of Al</w:t>
      </w:r>
      <w:r>
        <w:rPr>
          <w:vertAlign w:val="superscript"/>
        </w:rPr>
        <w:t>3+</w:t>
      </w:r>
      <w:r>
        <w:t xml:space="preserve"> in peralkaline, </w:t>
      </w:r>
      <w:proofErr w:type="spellStart"/>
      <w:r>
        <w:t>metaluminous</w:t>
      </w:r>
      <w:proofErr w:type="spellEnd"/>
      <w:r>
        <w:t xml:space="preserve">, and peraluminous silicate melts and glasses at ambient pressure. </w:t>
      </w:r>
      <w:r>
        <w:rPr>
          <w:i/>
        </w:rPr>
        <w:t>Am. Mineral.</w:t>
      </w:r>
      <w:r>
        <w:t xml:space="preserve"> </w:t>
      </w:r>
      <w:r>
        <w:rPr>
          <w:b/>
        </w:rPr>
        <w:t>92</w:t>
      </w:r>
      <w:r>
        <w:t>, 933–946.</w:t>
      </w:r>
    </w:p>
    <w:p w14:paraId="3C099D10" w14:textId="77777777" w:rsidR="007D7A6B" w:rsidRDefault="0070608F">
      <w:pPr>
        <w:pStyle w:val="Bibliography1"/>
        <w:rPr>
          <w:rFonts w:ascii="Times New Roman" w:hAnsi="Times New Roman"/>
          <w:i/>
          <w:iCs/>
          <w:sz w:val="24"/>
          <w:szCs w:val="24"/>
        </w:rPr>
      </w:pPr>
      <w:proofErr w:type="spellStart"/>
      <w:r>
        <w:t>Mysen</w:t>
      </w:r>
      <w:proofErr w:type="spellEnd"/>
      <w:r>
        <w:t xml:space="preserve"> </w:t>
      </w:r>
      <w:proofErr w:type="spellStart"/>
      <w:r>
        <w:t>Bjørn</w:t>
      </w:r>
      <w:proofErr w:type="spellEnd"/>
      <w:r>
        <w:t xml:space="preserve"> O., Virgo D. and Seifert F. A. (1982) The structure of silicate melts: Implications for chemical and physical properties of natural magma. </w:t>
      </w:r>
      <w:r>
        <w:rPr>
          <w:i/>
        </w:rPr>
        <w:t xml:space="preserve">Rev. </w:t>
      </w:r>
      <w:proofErr w:type="spellStart"/>
      <w:r>
        <w:rPr>
          <w:i/>
        </w:rPr>
        <w:t>Geophys</w:t>
      </w:r>
      <w:proofErr w:type="spellEnd"/>
      <w:r>
        <w:rPr>
          <w:i/>
        </w:rPr>
        <w:t>.</w:t>
      </w:r>
      <w:r>
        <w:t xml:space="preserve"> </w:t>
      </w:r>
      <w:r>
        <w:rPr>
          <w:b/>
        </w:rPr>
        <w:t>20</w:t>
      </w:r>
      <w:r>
        <w:t>, 353–383.</w:t>
      </w:r>
    </w:p>
    <w:p w14:paraId="57DB3731" w14:textId="77777777" w:rsidR="007D7A6B" w:rsidRDefault="0070608F">
      <w:pPr>
        <w:pStyle w:val="Bibliography1"/>
        <w:rPr>
          <w:rFonts w:ascii="Times New Roman" w:hAnsi="Times New Roman"/>
          <w:i/>
          <w:iCs/>
          <w:sz w:val="24"/>
          <w:szCs w:val="24"/>
        </w:rPr>
      </w:pPr>
      <w:r>
        <w:t xml:space="preserve">Nesbitt H. W., Henderson G. S., Bancroft G. M. and Neuville D. R. (2021) Spectral Resolution and Raman Q3 and Q2 cross sections in ~40 mol% Na2O glasses. </w:t>
      </w:r>
      <w:r>
        <w:rPr>
          <w:i/>
        </w:rPr>
        <w:t>Chem. Geol.</w:t>
      </w:r>
      <w:r>
        <w:t xml:space="preserve"> </w:t>
      </w:r>
      <w:r>
        <w:rPr>
          <w:b/>
        </w:rPr>
        <w:t>562</w:t>
      </w:r>
      <w:r>
        <w:t>, 120040.</w:t>
      </w:r>
    </w:p>
    <w:p w14:paraId="0FE13E7A" w14:textId="77777777" w:rsidR="007D7A6B" w:rsidRDefault="0070608F">
      <w:pPr>
        <w:pStyle w:val="Bibliography1"/>
        <w:rPr>
          <w:rFonts w:ascii="Times New Roman" w:hAnsi="Times New Roman"/>
          <w:i/>
          <w:iCs/>
          <w:sz w:val="24"/>
          <w:szCs w:val="24"/>
        </w:rPr>
      </w:pPr>
      <w:r>
        <w:t xml:space="preserve">Nesbitt H. W., O’Shaughnessy C., Henderson G. S., Michael Bancroft G. and Neuville D. R. (2019) Factors affecting line shapes and intensities of Q3 and Q4 Raman bands of Cs silicate glasses. </w:t>
      </w:r>
      <w:r>
        <w:rPr>
          <w:i/>
        </w:rPr>
        <w:t>Chem. Geol.</w:t>
      </w:r>
      <w:r>
        <w:t xml:space="preserve"> </w:t>
      </w:r>
      <w:r>
        <w:rPr>
          <w:b/>
        </w:rPr>
        <w:t>505</w:t>
      </w:r>
      <w:r>
        <w:t>, 1–11.</w:t>
      </w:r>
    </w:p>
    <w:p w14:paraId="4F268278" w14:textId="77777777" w:rsidR="007D7A6B" w:rsidRDefault="0070608F">
      <w:pPr>
        <w:pStyle w:val="Bibliography1"/>
        <w:rPr>
          <w:rFonts w:ascii="Times New Roman" w:hAnsi="Times New Roman"/>
          <w:i/>
          <w:iCs/>
          <w:sz w:val="24"/>
          <w:szCs w:val="24"/>
        </w:rPr>
      </w:pPr>
      <w:r>
        <w:t xml:space="preserve">Neuville D. R. (2006) Viscosity, structure and mixing in (Ca, Na) silicate melts. </w:t>
      </w:r>
      <w:r>
        <w:rPr>
          <w:i/>
        </w:rPr>
        <w:t>Chem. Geol.</w:t>
      </w:r>
      <w:r>
        <w:t xml:space="preserve"> </w:t>
      </w:r>
      <w:r>
        <w:rPr>
          <w:b/>
        </w:rPr>
        <w:t>229</w:t>
      </w:r>
      <w:r>
        <w:t>, 28–41.</w:t>
      </w:r>
    </w:p>
    <w:p w14:paraId="13681F9F" w14:textId="77777777" w:rsidR="007D7A6B" w:rsidRDefault="0070608F">
      <w:pPr>
        <w:pStyle w:val="Bibliography1"/>
        <w:rPr>
          <w:rFonts w:ascii="Times New Roman" w:hAnsi="Times New Roman"/>
          <w:i/>
          <w:iCs/>
          <w:sz w:val="24"/>
          <w:szCs w:val="24"/>
        </w:rPr>
      </w:pPr>
      <w:r>
        <w:t xml:space="preserve">Neuville D.R., Cormier L., de </w:t>
      </w:r>
      <w:proofErr w:type="spellStart"/>
      <w:r>
        <w:t>Ligny</w:t>
      </w:r>
      <w:proofErr w:type="spellEnd"/>
      <w:r>
        <w:t xml:space="preserve"> D., Roux J., Flank A.-M. and Lagarde P. (2008) Environments around Al, Si, and Ca in aluminate and aluminosilicate melts by X-ray absorption spectroscopy at high temperature. </w:t>
      </w:r>
      <w:r>
        <w:rPr>
          <w:i/>
        </w:rPr>
        <w:t>Am. Mineral.</w:t>
      </w:r>
      <w:r>
        <w:t xml:space="preserve"> </w:t>
      </w:r>
      <w:r>
        <w:rPr>
          <w:b/>
        </w:rPr>
        <w:t>93</w:t>
      </w:r>
      <w:r>
        <w:t>, 228–234.</w:t>
      </w:r>
    </w:p>
    <w:p w14:paraId="1C91CB10" w14:textId="77777777" w:rsidR="007D7A6B" w:rsidRDefault="0070608F">
      <w:pPr>
        <w:pStyle w:val="Bibliography1"/>
        <w:rPr>
          <w:rFonts w:ascii="Times New Roman" w:hAnsi="Times New Roman"/>
          <w:i/>
          <w:iCs/>
          <w:sz w:val="24"/>
          <w:szCs w:val="24"/>
        </w:rPr>
      </w:pPr>
      <w:r>
        <w:t xml:space="preserve">Neuville D. R., Cormier L., </w:t>
      </w:r>
      <w:proofErr w:type="spellStart"/>
      <w:r>
        <w:t>Montouillout</w:t>
      </w:r>
      <w:proofErr w:type="spellEnd"/>
      <w:r>
        <w:t xml:space="preserve"> V., Florian P., </w:t>
      </w:r>
      <w:proofErr w:type="spellStart"/>
      <w:r>
        <w:t>Millot</w:t>
      </w:r>
      <w:proofErr w:type="spellEnd"/>
      <w:r>
        <w:t xml:space="preserve"> F., </w:t>
      </w:r>
      <w:proofErr w:type="spellStart"/>
      <w:r>
        <w:t>Rifflet</w:t>
      </w:r>
      <w:proofErr w:type="spellEnd"/>
      <w:r>
        <w:t xml:space="preserve"> J.-C. and </w:t>
      </w:r>
      <w:proofErr w:type="spellStart"/>
      <w:r>
        <w:t>Massiot</w:t>
      </w:r>
      <w:proofErr w:type="spellEnd"/>
      <w:r>
        <w:t xml:space="preserve"> D. (2008) Structure of Mg- and Mg/Ca aluminosilicate glasses: </w:t>
      </w:r>
      <w:r>
        <w:rPr>
          <w:vertAlign w:val="superscript"/>
        </w:rPr>
        <w:t>27</w:t>
      </w:r>
      <w:r>
        <w:t xml:space="preserve">Al NMR and Raman spectroscopy investigations. </w:t>
      </w:r>
      <w:r>
        <w:rPr>
          <w:i/>
        </w:rPr>
        <w:t>Am. Mineral.</w:t>
      </w:r>
      <w:r>
        <w:t xml:space="preserve"> </w:t>
      </w:r>
      <w:r>
        <w:rPr>
          <w:b/>
        </w:rPr>
        <w:t>93</w:t>
      </w:r>
      <w:r>
        <w:t>, 1721–1731.</w:t>
      </w:r>
    </w:p>
    <w:p w14:paraId="2027F669" w14:textId="77777777" w:rsidR="007D7A6B" w:rsidRDefault="0070608F">
      <w:pPr>
        <w:pStyle w:val="Bibliography1"/>
        <w:rPr>
          <w:rFonts w:ascii="Times New Roman" w:hAnsi="Times New Roman"/>
          <w:i/>
          <w:iCs/>
          <w:sz w:val="24"/>
          <w:szCs w:val="24"/>
        </w:rPr>
      </w:pPr>
      <w:r>
        <w:lastRenderedPageBreak/>
        <w:t xml:space="preserve">Neuville D. R. and </w:t>
      </w:r>
      <w:proofErr w:type="spellStart"/>
      <w:r>
        <w:t>Mysen</w:t>
      </w:r>
      <w:proofErr w:type="spellEnd"/>
      <w:r>
        <w:t xml:space="preserve"> B. O. (1996) Role of </w:t>
      </w:r>
      <w:proofErr w:type="spellStart"/>
      <w:r>
        <w:t>aluminium</w:t>
      </w:r>
      <w:proofErr w:type="spellEnd"/>
      <w:r>
        <w:t xml:space="preserve"> in the silicate network: In situ, high-temperature study of glasses and melts on the join SiO</w:t>
      </w:r>
      <w:r>
        <w:rPr>
          <w:vertAlign w:val="subscript"/>
        </w:rPr>
        <w:t>2</w:t>
      </w:r>
      <w:r>
        <w:t>-NaAlO</w:t>
      </w:r>
      <w:r>
        <w:rPr>
          <w:vertAlign w:val="subscript"/>
        </w:rPr>
        <w:t>2</w:t>
      </w:r>
      <w:r>
        <w:t xml:space="preserve">.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60</w:t>
      </w:r>
      <w:r>
        <w:t>, 1727–1737.</w:t>
      </w:r>
    </w:p>
    <w:p w14:paraId="3824EC91" w14:textId="77777777" w:rsidR="007D7A6B" w:rsidRDefault="0070608F">
      <w:pPr>
        <w:pStyle w:val="Bibliography1"/>
        <w:rPr>
          <w:rFonts w:ascii="Times New Roman" w:hAnsi="Times New Roman"/>
          <w:i/>
          <w:iCs/>
          <w:sz w:val="24"/>
          <w:szCs w:val="24"/>
        </w:rPr>
      </w:pPr>
      <w:r>
        <w:t xml:space="preserve">Neuville D. R. and Richet P. (1991) Viscosity and mixing in molten (Ca, Mg) pyroxenes and garnets.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55</w:t>
      </w:r>
      <w:r>
        <w:t>, 1011–1019.</w:t>
      </w:r>
    </w:p>
    <w:p w14:paraId="7B944905" w14:textId="77777777" w:rsidR="007D7A6B" w:rsidRDefault="0070608F">
      <w:pPr>
        <w:pStyle w:val="Bibliography1"/>
        <w:rPr>
          <w:rFonts w:ascii="Times New Roman" w:hAnsi="Times New Roman"/>
          <w:i/>
          <w:iCs/>
          <w:sz w:val="24"/>
          <w:szCs w:val="24"/>
        </w:rPr>
      </w:pPr>
      <w:r>
        <w:t xml:space="preserve">Oglesby J. V., Zhao P. and Stebbins J. F. (2002) Oxygen sites in hydrous aluminosilicate glasses: The role of Al-O-Al and H 2 O.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66</w:t>
      </w:r>
      <w:r>
        <w:t>, 291–301.</w:t>
      </w:r>
    </w:p>
    <w:p w14:paraId="02C23690" w14:textId="77777777" w:rsidR="007D7A6B" w:rsidRDefault="0070608F">
      <w:pPr>
        <w:pStyle w:val="Bibliography1"/>
        <w:rPr>
          <w:rFonts w:ascii="Times New Roman" w:hAnsi="Times New Roman"/>
          <w:i/>
          <w:iCs/>
          <w:sz w:val="24"/>
          <w:szCs w:val="24"/>
        </w:rPr>
      </w:pPr>
      <w:proofErr w:type="spellStart"/>
      <w:r>
        <w:t>Okuno</w:t>
      </w:r>
      <w:proofErr w:type="spellEnd"/>
      <w:r>
        <w:t xml:space="preserve"> M., </w:t>
      </w:r>
      <w:proofErr w:type="spellStart"/>
      <w:r>
        <w:t>Zotov</w:t>
      </w:r>
      <w:proofErr w:type="spellEnd"/>
      <w:r>
        <w:t xml:space="preserve"> N., </w:t>
      </w:r>
      <w:proofErr w:type="spellStart"/>
      <w:r>
        <w:t>Schmücker</w:t>
      </w:r>
      <w:proofErr w:type="spellEnd"/>
      <w:r>
        <w:t xml:space="preserve"> M. and Schneider H. (2005) Structure of SiO2–Al2O3 glasses: Combined X-ray diffraction, IR and Raman studies. </w:t>
      </w:r>
      <w:r>
        <w:rPr>
          <w:i/>
        </w:rPr>
        <w:t>J. Non-</w:t>
      </w:r>
      <w:proofErr w:type="spellStart"/>
      <w:r>
        <w:rPr>
          <w:i/>
        </w:rPr>
        <w:t>Cryst</w:t>
      </w:r>
      <w:proofErr w:type="spellEnd"/>
      <w:r>
        <w:rPr>
          <w:i/>
        </w:rPr>
        <w:t>. Solids</w:t>
      </w:r>
      <w:r>
        <w:t xml:space="preserve"> </w:t>
      </w:r>
      <w:r>
        <w:rPr>
          <w:b/>
        </w:rPr>
        <w:t>351</w:t>
      </w:r>
      <w:r>
        <w:t>, 1032–1038.</w:t>
      </w:r>
    </w:p>
    <w:p w14:paraId="6FB3DB98" w14:textId="77777777" w:rsidR="007D7A6B" w:rsidRDefault="0070608F">
      <w:pPr>
        <w:pStyle w:val="Bibliography1"/>
        <w:rPr>
          <w:rFonts w:ascii="Times New Roman" w:hAnsi="Times New Roman"/>
          <w:i/>
          <w:iCs/>
          <w:sz w:val="24"/>
          <w:szCs w:val="24"/>
        </w:rPr>
      </w:pPr>
      <w:proofErr w:type="spellStart"/>
      <w:r>
        <w:t>Paduszyński</w:t>
      </w:r>
      <w:proofErr w:type="spellEnd"/>
      <w:r>
        <w:t xml:space="preserve"> K. and </w:t>
      </w:r>
      <w:proofErr w:type="spellStart"/>
      <w:r>
        <w:t>Domańska</w:t>
      </w:r>
      <w:proofErr w:type="spellEnd"/>
      <w:r>
        <w:t xml:space="preserve"> U. (2014) Viscosity of Ionic Liquids: An Extensive Database and a New Group Contribution Model Based on a Feed-Forward Artificial Neural Network. </w:t>
      </w:r>
      <w:r>
        <w:rPr>
          <w:i/>
        </w:rPr>
        <w:t>J. Chem. Inf. Model.</w:t>
      </w:r>
      <w:r>
        <w:t xml:space="preserve"> </w:t>
      </w:r>
      <w:r>
        <w:rPr>
          <w:b/>
        </w:rPr>
        <w:t>54</w:t>
      </w:r>
      <w:r>
        <w:t>, 1311–1324.</w:t>
      </w:r>
    </w:p>
    <w:p w14:paraId="61FC59A5" w14:textId="77777777" w:rsidR="007D7A6B" w:rsidRDefault="0070608F">
      <w:pPr>
        <w:pStyle w:val="Bibliography1"/>
        <w:rPr>
          <w:rFonts w:ascii="Times New Roman" w:hAnsi="Times New Roman"/>
          <w:i/>
          <w:iCs/>
          <w:sz w:val="24"/>
          <w:szCs w:val="24"/>
        </w:rPr>
      </w:pPr>
      <w:proofErr w:type="spellStart"/>
      <w:r>
        <w:t>Papale</w:t>
      </w:r>
      <w:proofErr w:type="spellEnd"/>
      <w:r>
        <w:t xml:space="preserve"> P. (1999) Strain-induced magma fragmentation in explosive eruptions. </w:t>
      </w:r>
      <w:r>
        <w:rPr>
          <w:i/>
        </w:rPr>
        <w:t>Nature</w:t>
      </w:r>
      <w:r>
        <w:t xml:space="preserve"> </w:t>
      </w:r>
      <w:r>
        <w:rPr>
          <w:b/>
        </w:rPr>
        <w:t>397</w:t>
      </w:r>
      <w:r>
        <w:t>, 425–428.</w:t>
      </w:r>
    </w:p>
    <w:p w14:paraId="2907F06D" w14:textId="77777777" w:rsidR="007D7A6B" w:rsidRDefault="0070608F">
      <w:pPr>
        <w:pStyle w:val="Bibliography1"/>
        <w:rPr>
          <w:rFonts w:ascii="Times New Roman" w:hAnsi="Times New Roman"/>
          <w:i/>
          <w:iCs/>
          <w:sz w:val="24"/>
          <w:szCs w:val="24"/>
        </w:rPr>
      </w:pP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Killeen T., Lin Z., </w:t>
      </w:r>
      <w:proofErr w:type="spellStart"/>
      <w:r>
        <w:t>Gimelshein</w:t>
      </w:r>
      <w:proofErr w:type="spellEnd"/>
      <w:r>
        <w:t xml:space="preserve"> N., </w:t>
      </w:r>
      <w:proofErr w:type="spellStart"/>
      <w:r>
        <w:t>Antiga</w:t>
      </w:r>
      <w:proofErr w:type="spellEnd"/>
      <w:r>
        <w:t xml:space="preserve"> L., </w:t>
      </w:r>
      <w:proofErr w:type="spellStart"/>
      <w:r>
        <w:t>Desmaison</w:t>
      </w:r>
      <w:proofErr w:type="spellEnd"/>
      <w:r>
        <w:t xml:space="preserve"> A., Kopf A., Yang E., DeVito Z., Raison M., </w:t>
      </w:r>
      <w:proofErr w:type="spellStart"/>
      <w:r>
        <w:t>Tejani</w:t>
      </w:r>
      <w:proofErr w:type="spellEnd"/>
      <w:r>
        <w:t xml:space="preserve"> A., </w:t>
      </w:r>
      <w:proofErr w:type="spellStart"/>
      <w:r>
        <w:t>Chilamkurthy</w:t>
      </w:r>
      <w:proofErr w:type="spellEnd"/>
      <w:r>
        <w:t xml:space="preserve"> S., Steiner B., Fang L., Bai J. and </w:t>
      </w:r>
      <w:proofErr w:type="spellStart"/>
      <w:r>
        <w:t>Chintala</w:t>
      </w:r>
      <w:proofErr w:type="spellEnd"/>
      <w:r>
        <w:t xml:space="preserve"> S. (2019) </w:t>
      </w:r>
      <w:proofErr w:type="spellStart"/>
      <w:r>
        <w:t>PyTorch</w:t>
      </w:r>
      <w:proofErr w:type="spellEnd"/>
      <w:r>
        <w:t xml:space="preserve">: An Imperative Style, High-Performance Deep Learning Library. </w:t>
      </w:r>
      <w:r>
        <w:rPr>
          <w:i/>
        </w:rPr>
        <w:t>Adv. Neural Inf. Process. Syst.</w:t>
      </w:r>
      <w:r>
        <w:t xml:space="preserve"> </w:t>
      </w:r>
      <w:r>
        <w:rPr>
          <w:b/>
        </w:rPr>
        <w:t>32</w:t>
      </w:r>
      <w:r>
        <w:t>, 8026–8037.</w:t>
      </w:r>
    </w:p>
    <w:p w14:paraId="309F4523" w14:textId="77777777" w:rsidR="007D7A6B" w:rsidRDefault="0070608F">
      <w:pPr>
        <w:pStyle w:val="Bibliography1"/>
        <w:rPr>
          <w:rFonts w:ascii="Times New Roman" w:hAnsi="Times New Roman"/>
          <w:i/>
          <w:iCs/>
          <w:sz w:val="24"/>
          <w:szCs w:val="24"/>
        </w:rPr>
      </w:pPr>
      <w:proofErr w:type="spellStart"/>
      <w:r>
        <w:t>Persikov</w:t>
      </w:r>
      <w:proofErr w:type="spellEnd"/>
      <w:r>
        <w:t xml:space="preserve"> E. S. (1991) The viscosity of magmatic </w:t>
      </w:r>
      <w:proofErr w:type="gramStart"/>
      <w:r>
        <w:t>liquids :</w:t>
      </w:r>
      <w:proofErr w:type="gramEnd"/>
      <w:r>
        <w:t xml:space="preserve"> experiment, generalized patterns. A model for calculation and prediction. Applications. </w:t>
      </w:r>
      <w:r>
        <w:rPr>
          <w:i/>
        </w:rPr>
        <w:t>Adv. Phys. Geochem.</w:t>
      </w:r>
      <w:r>
        <w:t xml:space="preserve"> </w:t>
      </w:r>
      <w:r>
        <w:rPr>
          <w:b/>
        </w:rPr>
        <w:t>9</w:t>
      </w:r>
      <w:r>
        <w:t>, 1–40.</w:t>
      </w:r>
    </w:p>
    <w:p w14:paraId="692C2AC0" w14:textId="77777777" w:rsidR="007D7A6B" w:rsidRDefault="0070608F">
      <w:pPr>
        <w:pStyle w:val="Bibliography1"/>
        <w:rPr>
          <w:rFonts w:ascii="Times New Roman" w:hAnsi="Times New Roman"/>
          <w:i/>
          <w:iCs/>
          <w:sz w:val="24"/>
          <w:szCs w:val="24"/>
        </w:rPr>
      </w:pPr>
      <w:proofErr w:type="spellStart"/>
      <w:r>
        <w:t>Rammensee</w:t>
      </w:r>
      <w:proofErr w:type="spellEnd"/>
      <w:r>
        <w:t xml:space="preserve"> W. and Fraser D. G. (1982) Determination of activities in silicate melts by Knudsen cell mass spectrometry - I. The system </w:t>
      </w:r>
      <w:proofErr w:type="spellStart"/>
      <w:r>
        <w:t>NaAlSi₃O</w:t>
      </w:r>
      <w:proofErr w:type="spellEnd"/>
      <w:r>
        <w:t>₈-</w:t>
      </w:r>
      <w:proofErr w:type="spellStart"/>
      <w:r>
        <w:t>KAlSi₃O</w:t>
      </w:r>
      <w:proofErr w:type="spellEnd"/>
      <w:r>
        <w:t xml:space="preserve">₈.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46</w:t>
      </w:r>
      <w:r>
        <w:t>, 2269–2278.</w:t>
      </w:r>
    </w:p>
    <w:p w14:paraId="5E70FC30" w14:textId="77777777" w:rsidR="007D7A6B" w:rsidRDefault="0070608F">
      <w:pPr>
        <w:pStyle w:val="Bibliography1"/>
        <w:rPr>
          <w:rFonts w:ascii="Times New Roman" w:hAnsi="Times New Roman"/>
          <w:i/>
          <w:iCs/>
          <w:sz w:val="24"/>
          <w:szCs w:val="24"/>
        </w:rPr>
      </w:pPr>
      <w:r>
        <w:t xml:space="preserve">Rapaport D. C. (2004) </w:t>
      </w:r>
      <w:r>
        <w:rPr>
          <w:i/>
        </w:rPr>
        <w:t>The art of molecular dynamics simulation</w:t>
      </w:r>
      <w:r>
        <w:t>. 2nd ed., Cambridge University Press, Cambridge, U.K.</w:t>
      </w:r>
    </w:p>
    <w:p w14:paraId="2F87A19E" w14:textId="77777777" w:rsidR="007D7A6B" w:rsidRDefault="0070608F">
      <w:pPr>
        <w:pStyle w:val="Bibliography1"/>
        <w:rPr>
          <w:rFonts w:ascii="Times New Roman" w:hAnsi="Times New Roman"/>
          <w:i/>
          <w:iCs/>
          <w:sz w:val="24"/>
          <w:szCs w:val="24"/>
        </w:rPr>
      </w:pPr>
      <w:r>
        <w:t xml:space="preserve">Ren Y., Xu X., Yang S., </w:t>
      </w:r>
      <w:proofErr w:type="spellStart"/>
      <w:r>
        <w:t>Nie</w:t>
      </w:r>
      <w:proofErr w:type="spellEnd"/>
      <w:r>
        <w:t xml:space="preserve"> L. and Chen Y. (2020) A Physics-Based Neural-Network Way to Perform Seismic Full Waveform Inversion. </w:t>
      </w:r>
      <w:r>
        <w:rPr>
          <w:i/>
        </w:rPr>
        <w:t>IEEE Access</w:t>
      </w:r>
      <w:r>
        <w:t xml:space="preserve"> </w:t>
      </w:r>
      <w:r>
        <w:rPr>
          <w:b/>
        </w:rPr>
        <w:t>8</w:t>
      </w:r>
      <w:r>
        <w:t>, 112266–112277.</w:t>
      </w:r>
    </w:p>
    <w:p w14:paraId="014FFE9F" w14:textId="77777777" w:rsidR="007D7A6B" w:rsidRDefault="0070608F">
      <w:pPr>
        <w:pStyle w:val="Bibliography1"/>
        <w:rPr>
          <w:rFonts w:ascii="Times New Roman" w:hAnsi="Times New Roman"/>
          <w:i/>
          <w:iCs/>
          <w:sz w:val="24"/>
          <w:szCs w:val="24"/>
        </w:rPr>
      </w:pPr>
      <w:r>
        <w:lastRenderedPageBreak/>
        <w:t xml:space="preserve">Richet P. (1987) Heat capacity of silicate glasses. </w:t>
      </w:r>
      <w:r>
        <w:rPr>
          <w:i/>
        </w:rPr>
        <w:t>Chem. Geol.</w:t>
      </w:r>
      <w:r>
        <w:t xml:space="preserve"> </w:t>
      </w:r>
      <w:r>
        <w:rPr>
          <w:b/>
        </w:rPr>
        <w:t>62</w:t>
      </w:r>
      <w:r>
        <w:t>, 111–124.</w:t>
      </w:r>
    </w:p>
    <w:p w14:paraId="74E7D387" w14:textId="77777777" w:rsidR="007D7A6B" w:rsidRDefault="0070608F">
      <w:pPr>
        <w:pStyle w:val="Bibliography1"/>
        <w:rPr>
          <w:rFonts w:ascii="Times New Roman" w:hAnsi="Times New Roman"/>
          <w:i/>
          <w:iCs/>
          <w:sz w:val="24"/>
          <w:szCs w:val="24"/>
        </w:rPr>
      </w:pPr>
      <w:r>
        <w:t xml:space="preserve">Richet P. (1984) Viscosity and configurational entropy of silicate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48</w:t>
      </w:r>
      <w:r>
        <w:t>, 471–483.</w:t>
      </w:r>
    </w:p>
    <w:p w14:paraId="7CAAE3F7" w14:textId="77777777" w:rsidR="007D7A6B" w:rsidRDefault="0070608F">
      <w:pPr>
        <w:pStyle w:val="Bibliography1"/>
        <w:rPr>
          <w:rFonts w:ascii="Times New Roman" w:hAnsi="Times New Roman"/>
          <w:i/>
          <w:iCs/>
          <w:sz w:val="24"/>
          <w:szCs w:val="24"/>
        </w:rPr>
      </w:pPr>
      <w:r>
        <w:t xml:space="preserve">Richet P. and </w:t>
      </w:r>
      <w:proofErr w:type="spellStart"/>
      <w:r>
        <w:t>Bottinga</w:t>
      </w:r>
      <w:proofErr w:type="spellEnd"/>
      <w:r>
        <w:t xml:space="preserve"> Y. (1984) Glass transitions and thermodynamic properties of amorphous SiO</w:t>
      </w:r>
      <w:r>
        <w:rPr>
          <w:vertAlign w:val="subscript"/>
        </w:rPr>
        <w:t>2</w:t>
      </w:r>
      <w:r>
        <w:t>, NaAlSi</w:t>
      </w:r>
      <w:r>
        <w:rPr>
          <w:vertAlign w:val="subscript"/>
        </w:rPr>
        <w:t>n</w:t>
      </w:r>
      <w:r>
        <w:t>O</w:t>
      </w:r>
      <w:r>
        <w:rPr>
          <w:vertAlign w:val="subscript"/>
        </w:rPr>
        <w:t>2n+2</w:t>
      </w:r>
      <w:r>
        <w:t xml:space="preserve"> and KAlSi</w:t>
      </w:r>
      <w:r>
        <w:rPr>
          <w:vertAlign w:val="subscript"/>
        </w:rPr>
        <w:t>3</w:t>
      </w:r>
      <w:r>
        <w:t>O</w:t>
      </w:r>
      <w:r>
        <w:rPr>
          <w:vertAlign w:val="subscript"/>
        </w:rPr>
        <w:t>8</w:t>
      </w:r>
      <w:r>
        <w:t xml:space="preserve">.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48</w:t>
      </w:r>
      <w:r>
        <w:t>, 453–470.</w:t>
      </w:r>
    </w:p>
    <w:p w14:paraId="42F88520" w14:textId="77777777" w:rsidR="007D7A6B" w:rsidRDefault="0070608F">
      <w:pPr>
        <w:pStyle w:val="Bibliography1"/>
        <w:rPr>
          <w:rFonts w:ascii="Times New Roman" w:hAnsi="Times New Roman"/>
          <w:i/>
          <w:iCs/>
          <w:sz w:val="24"/>
          <w:szCs w:val="24"/>
        </w:rPr>
      </w:pPr>
      <w:r>
        <w:t xml:space="preserve">Richet P. and </w:t>
      </w:r>
      <w:proofErr w:type="spellStart"/>
      <w:r>
        <w:t>Bottinga</w:t>
      </w:r>
      <w:proofErr w:type="spellEnd"/>
      <w:r>
        <w:t xml:space="preserve"> Y. (1985) Heat capacity of aluminum-free liquid silicates.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49</w:t>
      </w:r>
      <w:r>
        <w:t>, 471–486.</w:t>
      </w:r>
    </w:p>
    <w:p w14:paraId="5317E2FB" w14:textId="77777777" w:rsidR="007D7A6B" w:rsidRDefault="0070608F">
      <w:pPr>
        <w:pStyle w:val="Bibliography1"/>
        <w:rPr>
          <w:rFonts w:ascii="Times New Roman" w:hAnsi="Times New Roman"/>
          <w:i/>
          <w:iCs/>
          <w:sz w:val="24"/>
          <w:szCs w:val="24"/>
        </w:rPr>
      </w:pPr>
      <w:proofErr w:type="spellStart"/>
      <w:r>
        <w:t>Riebling</w:t>
      </w:r>
      <w:proofErr w:type="spellEnd"/>
      <w:r>
        <w:t xml:space="preserve"> E. F. (1966) Structure of sodium aluminosilicate melts containing at least 50 mol% SiO</w:t>
      </w:r>
      <w:r>
        <w:rPr>
          <w:vertAlign w:val="subscript"/>
        </w:rPr>
        <w:t>2</w:t>
      </w:r>
      <w:r>
        <w:t xml:space="preserve"> at 1500°C. </w:t>
      </w:r>
      <w:r>
        <w:rPr>
          <w:i/>
        </w:rPr>
        <w:t>J. Chem. Phys.</w:t>
      </w:r>
      <w:r>
        <w:t xml:space="preserve"> </w:t>
      </w:r>
      <w:r>
        <w:rPr>
          <w:b/>
        </w:rPr>
        <w:t>44</w:t>
      </w:r>
      <w:r>
        <w:t>, 2857–2865.</w:t>
      </w:r>
    </w:p>
    <w:p w14:paraId="566BA687" w14:textId="77777777" w:rsidR="007D7A6B" w:rsidRDefault="0070608F">
      <w:pPr>
        <w:pStyle w:val="Bibliography1"/>
        <w:rPr>
          <w:rFonts w:ascii="Times New Roman" w:hAnsi="Times New Roman"/>
          <w:i/>
          <w:iCs/>
          <w:sz w:val="24"/>
          <w:szCs w:val="24"/>
        </w:rPr>
      </w:pPr>
      <w:r>
        <w:t xml:space="preserve">Robert G., Smith R. A. and Whittington A. G. (2019) Viscosity of melts in the NaAlSiO4-KAlSiO4-SiO2 system: Configurational entropy modelling. </w:t>
      </w:r>
      <w:r>
        <w:rPr>
          <w:i/>
        </w:rPr>
        <w:t>J. Non-</w:t>
      </w:r>
      <w:proofErr w:type="spellStart"/>
      <w:r>
        <w:rPr>
          <w:i/>
        </w:rPr>
        <w:t>Cryst</w:t>
      </w:r>
      <w:proofErr w:type="spellEnd"/>
      <w:r>
        <w:rPr>
          <w:i/>
        </w:rPr>
        <w:t>. Solids</w:t>
      </w:r>
      <w:r>
        <w:t xml:space="preserve"> </w:t>
      </w:r>
      <w:r>
        <w:rPr>
          <w:b/>
        </w:rPr>
        <w:t>524</w:t>
      </w:r>
      <w:r>
        <w:t>, 119635.</w:t>
      </w:r>
    </w:p>
    <w:p w14:paraId="7AE05FBB" w14:textId="77777777" w:rsidR="007D7A6B" w:rsidRDefault="0070608F">
      <w:pPr>
        <w:pStyle w:val="Bibliography1"/>
        <w:rPr>
          <w:rFonts w:ascii="Times New Roman" w:hAnsi="Times New Roman"/>
          <w:i/>
          <w:iCs/>
          <w:sz w:val="24"/>
          <w:szCs w:val="24"/>
        </w:rPr>
      </w:pPr>
      <w:r>
        <w:t xml:space="preserve">Robert G., Whittington A. G., </w:t>
      </w:r>
      <w:proofErr w:type="spellStart"/>
      <w:r>
        <w:t>Stechern</w:t>
      </w:r>
      <w:proofErr w:type="spellEnd"/>
      <w:r>
        <w:t xml:space="preserve"> A. and Behrens H. (2013) The effect of water on the viscosity of a synthetic calc-alkaline basaltic andesite. </w:t>
      </w:r>
      <w:r>
        <w:rPr>
          <w:i/>
        </w:rPr>
        <w:t>Chem. Geol.</w:t>
      </w:r>
      <w:r>
        <w:t xml:space="preserve"> </w:t>
      </w:r>
      <w:r>
        <w:rPr>
          <w:b/>
        </w:rPr>
        <w:t>346</w:t>
      </w:r>
      <w:r>
        <w:t>, 135–148.</w:t>
      </w:r>
    </w:p>
    <w:p w14:paraId="0CC58F35" w14:textId="77777777" w:rsidR="007D7A6B" w:rsidRDefault="0070608F">
      <w:pPr>
        <w:pStyle w:val="Bibliography1"/>
        <w:rPr>
          <w:rFonts w:ascii="Times New Roman" w:hAnsi="Times New Roman"/>
          <w:i/>
          <w:iCs/>
          <w:sz w:val="24"/>
          <w:szCs w:val="24"/>
        </w:rPr>
      </w:pPr>
      <w:r>
        <w:t xml:space="preserve">Russell J. K. and Giordano D. (2017) Modelling configurational entropy of silicate melts. </w:t>
      </w:r>
      <w:r>
        <w:rPr>
          <w:i/>
        </w:rPr>
        <w:t>Chem. Geol.</w:t>
      </w:r>
      <w:r>
        <w:t xml:space="preserve"> </w:t>
      </w:r>
      <w:r>
        <w:rPr>
          <w:b/>
        </w:rPr>
        <w:t>461</w:t>
      </w:r>
      <w:r>
        <w:t>, 140–151.</w:t>
      </w:r>
    </w:p>
    <w:p w14:paraId="1213AAEA" w14:textId="77777777" w:rsidR="007D7A6B" w:rsidRDefault="0070608F">
      <w:pPr>
        <w:pStyle w:val="Bibliography1"/>
        <w:rPr>
          <w:rFonts w:ascii="Times New Roman" w:hAnsi="Times New Roman"/>
          <w:i/>
          <w:iCs/>
          <w:sz w:val="24"/>
          <w:szCs w:val="24"/>
        </w:rPr>
      </w:pPr>
      <w:r>
        <w:t xml:space="preserve">Russell J. K., Giordano D. and </w:t>
      </w:r>
      <w:proofErr w:type="spellStart"/>
      <w:r>
        <w:t>Dingwell</w:t>
      </w:r>
      <w:proofErr w:type="spellEnd"/>
      <w:r>
        <w:t xml:space="preserve"> D. B. (2003) High-temperature limits on viscosity of non-</w:t>
      </w:r>
      <w:proofErr w:type="spellStart"/>
      <w:r>
        <w:t>Arrhenian</w:t>
      </w:r>
      <w:proofErr w:type="spellEnd"/>
      <w:r>
        <w:t xml:space="preserve"> silicate melts. </w:t>
      </w:r>
      <w:r>
        <w:rPr>
          <w:i/>
        </w:rPr>
        <w:t>Am. Mineral.</w:t>
      </w:r>
      <w:r>
        <w:t xml:space="preserve"> </w:t>
      </w:r>
      <w:r>
        <w:rPr>
          <w:b/>
        </w:rPr>
        <w:t>88</w:t>
      </w:r>
      <w:r>
        <w:t>, 1390–1394.</w:t>
      </w:r>
    </w:p>
    <w:p w14:paraId="17909180" w14:textId="77777777" w:rsidR="007D7A6B" w:rsidRDefault="0070608F">
      <w:pPr>
        <w:pStyle w:val="Bibliography1"/>
        <w:rPr>
          <w:rFonts w:ascii="Times New Roman" w:hAnsi="Times New Roman"/>
          <w:i/>
          <w:iCs/>
          <w:sz w:val="24"/>
          <w:szCs w:val="24"/>
        </w:rPr>
      </w:pPr>
      <w:proofErr w:type="spellStart"/>
      <w:r>
        <w:t>Sakka</w:t>
      </w:r>
      <w:proofErr w:type="spellEnd"/>
      <w:r>
        <w:t xml:space="preserve"> S. and </w:t>
      </w:r>
      <w:proofErr w:type="spellStart"/>
      <w:r>
        <w:t>MacKenzie</w:t>
      </w:r>
      <w:proofErr w:type="spellEnd"/>
      <w:r>
        <w:t xml:space="preserve"> J. D. (1971) Relation between apparent glass transition temperature and liquids temperature for inorganic glasses. </w:t>
      </w:r>
      <w:r>
        <w:rPr>
          <w:i/>
        </w:rPr>
        <w:t>J. Non-</w:t>
      </w:r>
      <w:proofErr w:type="spellStart"/>
      <w:r>
        <w:rPr>
          <w:i/>
        </w:rPr>
        <w:t>Cryst</w:t>
      </w:r>
      <w:proofErr w:type="spellEnd"/>
      <w:r>
        <w:rPr>
          <w:i/>
        </w:rPr>
        <w:t>. Solids</w:t>
      </w:r>
      <w:r>
        <w:t xml:space="preserve"> </w:t>
      </w:r>
      <w:r>
        <w:rPr>
          <w:b/>
        </w:rPr>
        <w:t>6</w:t>
      </w:r>
      <w:r>
        <w:t>, 145–162.</w:t>
      </w:r>
    </w:p>
    <w:p w14:paraId="202AA1B6" w14:textId="77777777" w:rsidR="007D7A6B" w:rsidRDefault="0070608F">
      <w:pPr>
        <w:pStyle w:val="Bibliography1"/>
        <w:rPr>
          <w:rFonts w:ascii="Times New Roman" w:hAnsi="Times New Roman"/>
          <w:i/>
          <w:iCs/>
          <w:sz w:val="24"/>
          <w:szCs w:val="24"/>
        </w:rPr>
      </w:pPr>
      <w:proofErr w:type="spellStart"/>
      <w:r>
        <w:t>Schairer</w:t>
      </w:r>
      <w:proofErr w:type="spellEnd"/>
      <w:r>
        <w:t xml:space="preserve"> J. F. and Bowen N. L. (1955) The system </w:t>
      </w:r>
      <w:proofErr w:type="spellStart"/>
      <w:r>
        <w:t>K₂O-Al₂O</w:t>
      </w:r>
      <w:proofErr w:type="spellEnd"/>
      <w:r>
        <w:t>₃-</w:t>
      </w:r>
      <w:proofErr w:type="spellStart"/>
      <w:r>
        <w:t>SiO</w:t>
      </w:r>
      <w:proofErr w:type="spellEnd"/>
      <w:r>
        <w:t xml:space="preserve">₂. </w:t>
      </w:r>
      <w:r>
        <w:rPr>
          <w:i/>
        </w:rPr>
        <w:t>Am. J. Sci.</w:t>
      </w:r>
      <w:r>
        <w:t xml:space="preserve"> </w:t>
      </w:r>
      <w:r>
        <w:rPr>
          <w:b/>
        </w:rPr>
        <w:t>253</w:t>
      </w:r>
      <w:r>
        <w:t>, 681–746.</w:t>
      </w:r>
    </w:p>
    <w:p w14:paraId="1E8A7E2A" w14:textId="77777777" w:rsidR="007D7A6B" w:rsidRDefault="0070608F">
      <w:pPr>
        <w:pStyle w:val="Bibliography1"/>
        <w:rPr>
          <w:rFonts w:ascii="Times New Roman" w:hAnsi="Times New Roman"/>
          <w:i/>
          <w:iCs/>
          <w:sz w:val="24"/>
          <w:szCs w:val="24"/>
        </w:rPr>
      </w:pPr>
      <w:proofErr w:type="spellStart"/>
      <w:r>
        <w:t>Schairer</w:t>
      </w:r>
      <w:proofErr w:type="spellEnd"/>
      <w:r>
        <w:t xml:space="preserve"> J. F. and Bowen N. L. (1956) The system </w:t>
      </w:r>
      <w:proofErr w:type="spellStart"/>
      <w:r>
        <w:t>Na₂O-Al₂O</w:t>
      </w:r>
      <w:proofErr w:type="spellEnd"/>
      <w:r>
        <w:t>₃-</w:t>
      </w:r>
      <w:proofErr w:type="spellStart"/>
      <w:r>
        <w:t>SiO</w:t>
      </w:r>
      <w:proofErr w:type="spellEnd"/>
      <w:r>
        <w:t xml:space="preserve">₂. </w:t>
      </w:r>
      <w:r>
        <w:rPr>
          <w:i/>
        </w:rPr>
        <w:t>Am. J. Sci.</w:t>
      </w:r>
      <w:r>
        <w:t xml:space="preserve"> </w:t>
      </w:r>
      <w:r>
        <w:rPr>
          <w:b/>
        </w:rPr>
        <w:t>254</w:t>
      </w:r>
      <w:r>
        <w:t>, 129–195.</w:t>
      </w:r>
    </w:p>
    <w:p w14:paraId="4216C9D4" w14:textId="77777777" w:rsidR="007D7A6B" w:rsidRDefault="0070608F">
      <w:pPr>
        <w:pStyle w:val="Bibliography1"/>
        <w:rPr>
          <w:rFonts w:ascii="Times New Roman" w:hAnsi="Times New Roman"/>
          <w:i/>
          <w:iCs/>
          <w:sz w:val="24"/>
          <w:szCs w:val="24"/>
        </w:rPr>
      </w:pPr>
      <w:r>
        <w:t xml:space="preserve">Scherer G. W. (1984) Use of the Adam-Gibbs Equation in the Analysis of Structural Relaxation. </w:t>
      </w:r>
      <w:r>
        <w:rPr>
          <w:i/>
        </w:rPr>
        <w:t>J. Am. Ceram. Soc.</w:t>
      </w:r>
      <w:r>
        <w:t xml:space="preserve"> </w:t>
      </w:r>
      <w:r>
        <w:rPr>
          <w:b/>
        </w:rPr>
        <w:t>67</w:t>
      </w:r>
      <w:r>
        <w:t>, 504–511.</w:t>
      </w:r>
    </w:p>
    <w:p w14:paraId="7F49A92C" w14:textId="77777777" w:rsidR="007D7A6B" w:rsidRDefault="0070608F">
      <w:pPr>
        <w:pStyle w:val="Bibliography1"/>
        <w:rPr>
          <w:rFonts w:ascii="Times New Roman" w:hAnsi="Times New Roman"/>
          <w:i/>
          <w:iCs/>
          <w:sz w:val="24"/>
          <w:szCs w:val="24"/>
        </w:rPr>
      </w:pPr>
      <w:proofErr w:type="spellStart"/>
      <w:r>
        <w:t>Secrist</w:t>
      </w:r>
      <w:proofErr w:type="spellEnd"/>
      <w:r>
        <w:t xml:space="preserve"> D. R. and </w:t>
      </w:r>
      <w:proofErr w:type="spellStart"/>
      <w:r>
        <w:t>MacKenzie</w:t>
      </w:r>
      <w:proofErr w:type="spellEnd"/>
      <w:r>
        <w:t xml:space="preserve"> J. D. (1965) Identification of Uncommon </w:t>
      </w:r>
      <w:proofErr w:type="spellStart"/>
      <w:r>
        <w:t>Noncrystalline</w:t>
      </w:r>
      <w:proofErr w:type="spellEnd"/>
      <w:r>
        <w:t xml:space="preserve"> Solids as Glasses. </w:t>
      </w:r>
      <w:r>
        <w:rPr>
          <w:i/>
        </w:rPr>
        <w:t>J. Am. Ceram. Soc.</w:t>
      </w:r>
      <w:r>
        <w:t xml:space="preserve"> </w:t>
      </w:r>
      <w:r>
        <w:rPr>
          <w:b/>
        </w:rPr>
        <w:t>48</w:t>
      </w:r>
      <w:r>
        <w:t>, 487–491.</w:t>
      </w:r>
    </w:p>
    <w:p w14:paraId="47EBF10C" w14:textId="77777777" w:rsidR="007D7A6B" w:rsidRDefault="0070608F">
      <w:pPr>
        <w:pStyle w:val="Bibliography1"/>
        <w:rPr>
          <w:rFonts w:ascii="Times New Roman" w:hAnsi="Times New Roman"/>
          <w:i/>
          <w:iCs/>
          <w:sz w:val="24"/>
          <w:szCs w:val="24"/>
        </w:rPr>
      </w:pPr>
      <w:proofErr w:type="spellStart"/>
      <w:r>
        <w:lastRenderedPageBreak/>
        <w:t>Sehlke</w:t>
      </w:r>
      <w:proofErr w:type="spellEnd"/>
      <w:r>
        <w:t xml:space="preserve"> A. and Whittington A. G. (2016) The viscosity of planetary tholeiitic melts: A configurational entropy model.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191</w:t>
      </w:r>
      <w:r>
        <w:t>, 277–299.</w:t>
      </w:r>
    </w:p>
    <w:p w14:paraId="418B4123" w14:textId="77777777" w:rsidR="007D7A6B" w:rsidRDefault="0070608F">
      <w:pPr>
        <w:pStyle w:val="Bibliography1"/>
        <w:rPr>
          <w:rFonts w:ascii="Times New Roman" w:hAnsi="Times New Roman"/>
          <w:i/>
          <w:iCs/>
          <w:sz w:val="24"/>
          <w:szCs w:val="24"/>
        </w:rPr>
      </w:pPr>
      <w:r>
        <w:t xml:space="preserve">Sen P. N. and Thorpe M. F. (1977) Phonons in AX₂ glasses: From molecular to band-like modes. </w:t>
      </w:r>
      <w:r>
        <w:rPr>
          <w:i/>
        </w:rPr>
        <w:t>Phys. Rev. B</w:t>
      </w:r>
      <w:r>
        <w:t xml:space="preserve"> </w:t>
      </w:r>
      <w:r>
        <w:rPr>
          <w:b/>
        </w:rPr>
        <w:t>15</w:t>
      </w:r>
      <w:r>
        <w:t>, 4030–4038.</w:t>
      </w:r>
    </w:p>
    <w:p w14:paraId="164EA526" w14:textId="77777777" w:rsidR="007D7A6B" w:rsidRDefault="0070608F">
      <w:pPr>
        <w:pStyle w:val="Bibliography1"/>
        <w:rPr>
          <w:rFonts w:ascii="Times New Roman" w:hAnsi="Times New Roman"/>
          <w:i/>
          <w:iCs/>
          <w:sz w:val="24"/>
          <w:szCs w:val="24"/>
        </w:rPr>
      </w:pPr>
      <w:r>
        <w:t xml:space="preserve">Shaw H. R. (1972) Viscosities of magmatic silicate liquids: an empirical method of prediction. </w:t>
      </w:r>
      <w:r>
        <w:rPr>
          <w:i/>
        </w:rPr>
        <w:t>Am. J. Sci.</w:t>
      </w:r>
      <w:r>
        <w:t xml:space="preserve"> </w:t>
      </w:r>
      <w:r>
        <w:rPr>
          <w:b/>
        </w:rPr>
        <w:t>272</w:t>
      </w:r>
      <w:r>
        <w:t>, 870–893.</w:t>
      </w:r>
    </w:p>
    <w:p w14:paraId="62225694" w14:textId="77777777" w:rsidR="007D7A6B" w:rsidRDefault="0070608F">
      <w:pPr>
        <w:pStyle w:val="Bibliography1"/>
        <w:rPr>
          <w:rFonts w:ascii="Times New Roman" w:hAnsi="Times New Roman"/>
          <w:i/>
          <w:iCs/>
          <w:sz w:val="24"/>
          <w:szCs w:val="24"/>
        </w:rPr>
      </w:pPr>
      <w:r>
        <w:t xml:space="preserve">Srivastava N., Hinton G., </w:t>
      </w:r>
      <w:proofErr w:type="spellStart"/>
      <w:r>
        <w:t>Krizhevsky</w:t>
      </w:r>
      <w:proofErr w:type="spellEnd"/>
      <w:r>
        <w:t xml:space="preserve"> A., </w:t>
      </w:r>
      <w:proofErr w:type="spellStart"/>
      <w:r>
        <w:t>Sutskever</w:t>
      </w:r>
      <w:proofErr w:type="spellEnd"/>
      <w:r>
        <w:t xml:space="preserve"> I. and </w:t>
      </w:r>
      <w:proofErr w:type="spellStart"/>
      <w:r>
        <w:t>Salakhutdinov</w:t>
      </w:r>
      <w:proofErr w:type="spellEnd"/>
      <w:r>
        <w:t xml:space="preserve"> R. (2014) Dropout: A Simple Way to Prevent Neural Networks from Overfitting. </w:t>
      </w:r>
      <w:r>
        <w:rPr>
          <w:i/>
        </w:rPr>
        <w:t>J. Mach. Learn. Res.</w:t>
      </w:r>
      <w:r>
        <w:t xml:space="preserve"> </w:t>
      </w:r>
      <w:r>
        <w:rPr>
          <w:b/>
        </w:rPr>
        <w:t>15</w:t>
      </w:r>
      <w:r>
        <w:t>, 1929–1958.</w:t>
      </w:r>
    </w:p>
    <w:p w14:paraId="5A60594F" w14:textId="77777777" w:rsidR="007D7A6B" w:rsidRDefault="0070608F">
      <w:pPr>
        <w:pStyle w:val="Bibliography1"/>
        <w:rPr>
          <w:rFonts w:ascii="Times New Roman" w:hAnsi="Times New Roman"/>
          <w:i/>
          <w:iCs/>
          <w:sz w:val="24"/>
          <w:szCs w:val="24"/>
        </w:rPr>
      </w:pPr>
      <w:proofErr w:type="spellStart"/>
      <w:r>
        <w:t>Starodub</w:t>
      </w:r>
      <w:proofErr w:type="spellEnd"/>
      <w:r>
        <w:t xml:space="preserve"> K., Wu G., </w:t>
      </w:r>
      <w:proofErr w:type="spellStart"/>
      <w:r>
        <w:t>Yazhenskikh</w:t>
      </w:r>
      <w:proofErr w:type="spellEnd"/>
      <w:r>
        <w:t xml:space="preserve"> E., Müller M., </w:t>
      </w:r>
      <w:proofErr w:type="spellStart"/>
      <w:r>
        <w:t>Khvan</w:t>
      </w:r>
      <w:proofErr w:type="spellEnd"/>
      <w:r>
        <w:t xml:space="preserve"> A. and </w:t>
      </w:r>
      <w:proofErr w:type="spellStart"/>
      <w:r>
        <w:t>Kondratiev</w:t>
      </w:r>
      <w:proofErr w:type="spellEnd"/>
      <w:r>
        <w:t xml:space="preserve"> A. (2019) An </w:t>
      </w:r>
      <w:proofErr w:type="spellStart"/>
      <w:r>
        <w:t>Avramov</w:t>
      </w:r>
      <w:proofErr w:type="spellEnd"/>
      <w:r>
        <w:t>-based viscosity model for the SiO</w:t>
      </w:r>
      <w:r>
        <w:rPr>
          <w:vertAlign w:val="subscript"/>
        </w:rPr>
        <w:t>2</w:t>
      </w:r>
      <w:r>
        <w:t>-Al</w:t>
      </w:r>
      <w:r>
        <w:rPr>
          <w:vertAlign w:val="subscript"/>
        </w:rPr>
        <w:t>2</w:t>
      </w:r>
      <w:r>
        <w:t>O</w:t>
      </w:r>
      <w:r>
        <w:rPr>
          <w:vertAlign w:val="subscript"/>
        </w:rPr>
        <w:t>3</w:t>
      </w:r>
      <w:r>
        <w:t>-Na</w:t>
      </w:r>
      <w:r>
        <w:rPr>
          <w:vertAlign w:val="subscript"/>
        </w:rPr>
        <w:t>2</w:t>
      </w:r>
      <w:r>
        <w:t>O-K</w:t>
      </w:r>
      <w:r>
        <w:rPr>
          <w:vertAlign w:val="subscript"/>
        </w:rPr>
        <w:t>2</w:t>
      </w:r>
      <w:r>
        <w:t xml:space="preserve">O system in a wide temperature range. </w:t>
      </w:r>
      <w:r>
        <w:rPr>
          <w:i/>
        </w:rPr>
        <w:t>Ceram. Int.</w:t>
      </w:r>
      <w:r>
        <w:t xml:space="preserve"> </w:t>
      </w:r>
      <w:r>
        <w:rPr>
          <w:b/>
        </w:rPr>
        <w:t>45</w:t>
      </w:r>
      <w:r>
        <w:t>, 12169–12181.</w:t>
      </w:r>
    </w:p>
    <w:p w14:paraId="3D4F1AF8" w14:textId="77777777" w:rsidR="007D7A6B" w:rsidRDefault="0070608F">
      <w:pPr>
        <w:pStyle w:val="Bibliography1"/>
        <w:rPr>
          <w:rFonts w:ascii="Times New Roman" w:hAnsi="Times New Roman"/>
          <w:i/>
          <w:iCs/>
          <w:sz w:val="24"/>
          <w:szCs w:val="24"/>
        </w:rPr>
      </w:pPr>
      <w:r>
        <w:t xml:space="preserve">Stebbins J. F., Carmichael I. S. E. and </w:t>
      </w:r>
      <w:proofErr w:type="spellStart"/>
      <w:r>
        <w:t>Moret</w:t>
      </w:r>
      <w:proofErr w:type="spellEnd"/>
      <w:r>
        <w:t xml:space="preserve"> L. K. (1984) Heat capacities and entropies of silicate liquids and glasses. </w:t>
      </w:r>
      <w:r>
        <w:rPr>
          <w:i/>
        </w:rPr>
        <w:t>Contrib. Mineral. Petrol.</w:t>
      </w:r>
      <w:r>
        <w:t xml:space="preserve"> </w:t>
      </w:r>
      <w:r>
        <w:rPr>
          <w:b/>
        </w:rPr>
        <w:t>86</w:t>
      </w:r>
      <w:r>
        <w:t>, 131–148.</w:t>
      </w:r>
    </w:p>
    <w:p w14:paraId="1ECA6BD2" w14:textId="77777777" w:rsidR="007D7A6B" w:rsidRDefault="0070608F">
      <w:pPr>
        <w:pStyle w:val="Bibliography1"/>
        <w:rPr>
          <w:rFonts w:ascii="Times New Roman" w:hAnsi="Times New Roman"/>
          <w:i/>
          <w:iCs/>
          <w:sz w:val="24"/>
          <w:szCs w:val="24"/>
        </w:rPr>
      </w:pPr>
      <w:r>
        <w:t xml:space="preserve">Stebbins J. F., Dubinsky E. V., </w:t>
      </w:r>
      <w:proofErr w:type="spellStart"/>
      <w:r>
        <w:t>Kanehashi</w:t>
      </w:r>
      <w:proofErr w:type="spellEnd"/>
      <w:r>
        <w:t xml:space="preserve"> K. and Kelsey K. E. (2008) Temperature effects on non-bridging oxygen and aluminum coordination number in calcium aluminosilicate glasses and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72</w:t>
      </w:r>
      <w:r>
        <w:t>, 910–925.</w:t>
      </w:r>
    </w:p>
    <w:p w14:paraId="569714F4" w14:textId="77777777" w:rsidR="007D7A6B" w:rsidRDefault="0070608F">
      <w:pPr>
        <w:pStyle w:val="Bibliography1"/>
        <w:rPr>
          <w:rFonts w:ascii="Times New Roman" w:hAnsi="Times New Roman"/>
          <w:i/>
          <w:iCs/>
          <w:sz w:val="24"/>
          <w:szCs w:val="24"/>
        </w:rPr>
      </w:pPr>
      <w:r>
        <w:t xml:space="preserve">Stebbins J. F., </w:t>
      </w:r>
      <w:proofErr w:type="spellStart"/>
      <w:r>
        <w:t>Kroeker</w:t>
      </w:r>
      <w:proofErr w:type="spellEnd"/>
      <w:r>
        <w:t xml:space="preserve"> S., Lee S. K. and </w:t>
      </w:r>
      <w:proofErr w:type="spellStart"/>
      <w:r>
        <w:t>Kiczenski</w:t>
      </w:r>
      <w:proofErr w:type="spellEnd"/>
      <w:r>
        <w:t xml:space="preserve"> T. J. (2000) Quantification of five- and six-coordinated aluminum ions in aluminosilicate and fluoride-containing glasses by high-field, high-resolution </w:t>
      </w:r>
      <w:r>
        <w:rPr>
          <w:vertAlign w:val="superscript"/>
        </w:rPr>
        <w:t>27</w:t>
      </w:r>
      <w:r>
        <w:t xml:space="preserve">Al NMR. </w:t>
      </w:r>
      <w:r>
        <w:rPr>
          <w:i/>
        </w:rPr>
        <w:t>J. Non-</w:t>
      </w:r>
      <w:proofErr w:type="spellStart"/>
      <w:r>
        <w:rPr>
          <w:i/>
        </w:rPr>
        <w:t>Cryst</w:t>
      </w:r>
      <w:proofErr w:type="spellEnd"/>
      <w:r>
        <w:rPr>
          <w:i/>
        </w:rPr>
        <w:t>. Solids</w:t>
      </w:r>
      <w:r>
        <w:t xml:space="preserve"> </w:t>
      </w:r>
      <w:r>
        <w:rPr>
          <w:b/>
        </w:rPr>
        <w:t>275</w:t>
      </w:r>
      <w:r>
        <w:t>, 1–6.</w:t>
      </w:r>
    </w:p>
    <w:p w14:paraId="7D0BC149" w14:textId="77777777" w:rsidR="007D7A6B" w:rsidRDefault="0070608F">
      <w:pPr>
        <w:pStyle w:val="Bibliography1"/>
        <w:rPr>
          <w:rFonts w:ascii="Times New Roman" w:hAnsi="Times New Roman"/>
          <w:i/>
          <w:iCs/>
          <w:sz w:val="24"/>
          <w:szCs w:val="24"/>
        </w:rPr>
      </w:pPr>
      <w:r>
        <w:t xml:space="preserve">Stebbins J. F., Lee S. K. and Oglesby J. V. (1999) Al-O-Al oxygen sites in crystalline aluminates and aluminosilicate glasses; high-resolution oxygen-17 NMR results. </w:t>
      </w:r>
      <w:r>
        <w:rPr>
          <w:i/>
        </w:rPr>
        <w:t>Am. Mineral.</w:t>
      </w:r>
      <w:r>
        <w:t xml:space="preserve"> </w:t>
      </w:r>
      <w:r>
        <w:rPr>
          <w:b/>
        </w:rPr>
        <w:t>84</w:t>
      </w:r>
      <w:r>
        <w:t>, 983–986.</w:t>
      </w:r>
    </w:p>
    <w:p w14:paraId="4702F5E5" w14:textId="77777777" w:rsidR="007D7A6B" w:rsidRDefault="0070608F">
      <w:pPr>
        <w:pStyle w:val="Bibliography1"/>
        <w:rPr>
          <w:rFonts w:ascii="Times New Roman" w:hAnsi="Times New Roman"/>
          <w:i/>
          <w:iCs/>
          <w:sz w:val="24"/>
          <w:szCs w:val="24"/>
        </w:rPr>
      </w:pPr>
      <w:r>
        <w:t xml:space="preserve">Stebbins J. F. and Xu Z. (1997) NMR evidence for excess non-bridging oxygen in an aluminosilicate glass. </w:t>
      </w:r>
      <w:r>
        <w:rPr>
          <w:i/>
        </w:rPr>
        <w:t>Nature</w:t>
      </w:r>
      <w:r>
        <w:t xml:space="preserve"> </w:t>
      </w:r>
      <w:r>
        <w:rPr>
          <w:b/>
        </w:rPr>
        <w:t>390</w:t>
      </w:r>
      <w:r>
        <w:t>, 60–62.</w:t>
      </w:r>
    </w:p>
    <w:p w14:paraId="57A02D14" w14:textId="77777777" w:rsidR="007D7A6B" w:rsidRDefault="0070608F">
      <w:pPr>
        <w:pStyle w:val="Bibliography1"/>
        <w:rPr>
          <w:rFonts w:ascii="Times New Roman" w:hAnsi="Times New Roman"/>
          <w:i/>
          <w:iCs/>
          <w:sz w:val="24"/>
          <w:szCs w:val="24"/>
        </w:rPr>
      </w:pPr>
      <w:proofErr w:type="spellStart"/>
      <w:r>
        <w:lastRenderedPageBreak/>
        <w:t>Tangeman</w:t>
      </w:r>
      <w:proofErr w:type="spellEnd"/>
      <w:r>
        <w:t xml:space="preserve"> J. A. and Lange R. A. (1998) The effect of Al</w:t>
      </w:r>
      <w:r>
        <w:rPr>
          <w:vertAlign w:val="superscript"/>
        </w:rPr>
        <w:t>3+</w:t>
      </w:r>
      <w:r>
        <w:t>, Fe</w:t>
      </w:r>
      <w:r>
        <w:rPr>
          <w:vertAlign w:val="superscript"/>
        </w:rPr>
        <w:t>3+</w:t>
      </w:r>
      <w:r>
        <w:t>, and Ti</w:t>
      </w:r>
      <w:r>
        <w:rPr>
          <w:vertAlign w:val="superscript"/>
        </w:rPr>
        <w:t>4+</w:t>
      </w:r>
      <w:r>
        <w:t xml:space="preserve"> on the configurational heat capacities of sodium silicate liquids. </w:t>
      </w:r>
      <w:r>
        <w:rPr>
          <w:i/>
        </w:rPr>
        <w:t>Physic Chem. Miner.</w:t>
      </w:r>
      <w:r>
        <w:t xml:space="preserve"> </w:t>
      </w:r>
      <w:r>
        <w:rPr>
          <w:b/>
        </w:rPr>
        <w:t>26</w:t>
      </w:r>
      <w:r>
        <w:t>, 83–99.</w:t>
      </w:r>
    </w:p>
    <w:p w14:paraId="36EE3EC5" w14:textId="77777777" w:rsidR="007D7A6B" w:rsidRDefault="0070608F">
      <w:pPr>
        <w:pStyle w:val="Bibliography1"/>
        <w:rPr>
          <w:rFonts w:ascii="Times New Roman" w:hAnsi="Times New Roman"/>
          <w:i/>
          <w:iCs/>
          <w:sz w:val="24"/>
          <w:szCs w:val="24"/>
        </w:rPr>
      </w:pPr>
      <w:r>
        <w:t xml:space="preserve">Taylor T. D. and </w:t>
      </w:r>
      <w:proofErr w:type="spellStart"/>
      <w:r>
        <w:t>Rindone</w:t>
      </w:r>
      <w:proofErr w:type="spellEnd"/>
      <w:r>
        <w:t xml:space="preserve"> G. E. (1970) Properties of Soda Aluminosilicate Glasses: V, Low-Temperature Viscosities. </w:t>
      </w:r>
      <w:r>
        <w:rPr>
          <w:i/>
        </w:rPr>
        <w:t>J. Am. Ceram. Soc.</w:t>
      </w:r>
      <w:r>
        <w:t xml:space="preserve"> </w:t>
      </w:r>
      <w:r>
        <w:rPr>
          <w:b/>
        </w:rPr>
        <w:t>53</w:t>
      </w:r>
      <w:r>
        <w:t>, 692–695.</w:t>
      </w:r>
    </w:p>
    <w:p w14:paraId="6CEAD19F" w14:textId="77777777" w:rsidR="007D7A6B" w:rsidRDefault="0070608F">
      <w:pPr>
        <w:pStyle w:val="Bibliography1"/>
        <w:rPr>
          <w:rFonts w:ascii="Times New Roman" w:hAnsi="Times New Roman"/>
          <w:i/>
          <w:iCs/>
          <w:sz w:val="24"/>
          <w:szCs w:val="24"/>
        </w:rPr>
      </w:pPr>
      <w:r>
        <w:t xml:space="preserve">Thompson L. M. and Stebbins J. F. (2013) Interaction between composition and temperature effects on non-bridging oxygen and high-coordinated aluminum in calcium aluminosilicate glasses. </w:t>
      </w:r>
      <w:r>
        <w:rPr>
          <w:i/>
        </w:rPr>
        <w:t>Am. Mineral.</w:t>
      </w:r>
      <w:r>
        <w:t xml:space="preserve"> </w:t>
      </w:r>
      <w:r>
        <w:rPr>
          <w:b/>
        </w:rPr>
        <w:t>98</w:t>
      </w:r>
      <w:r>
        <w:t>, 1980–1987.</w:t>
      </w:r>
    </w:p>
    <w:p w14:paraId="0778BA99" w14:textId="77777777" w:rsidR="007D7A6B" w:rsidRDefault="0070608F">
      <w:pPr>
        <w:pStyle w:val="Bibliography1"/>
        <w:rPr>
          <w:rFonts w:ascii="Times New Roman" w:hAnsi="Times New Roman"/>
          <w:i/>
          <w:iCs/>
          <w:sz w:val="24"/>
          <w:szCs w:val="24"/>
        </w:rPr>
      </w:pPr>
      <w:r>
        <w:t xml:space="preserve">Thompson L. M. and Stebbins J. F. (2011) Non-bridging oxygen and high-coordinated aluminum in </w:t>
      </w:r>
      <w:proofErr w:type="spellStart"/>
      <w:r>
        <w:t>metaluminous</w:t>
      </w:r>
      <w:proofErr w:type="spellEnd"/>
      <w:r>
        <w:t xml:space="preserve"> and peraluminous calcium and potassium aluminosilicate glasses: High-resolution </w:t>
      </w:r>
      <w:r>
        <w:rPr>
          <w:vertAlign w:val="superscript"/>
        </w:rPr>
        <w:t>17</w:t>
      </w:r>
      <w:r>
        <w:t xml:space="preserve">O and </w:t>
      </w:r>
      <w:r>
        <w:rPr>
          <w:vertAlign w:val="superscript"/>
        </w:rPr>
        <w:t>27</w:t>
      </w:r>
      <w:r>
        <w:t xml:space="preserve">Al MAS NMR results. </w:t>
      </w:r>
      <w:r>
        <w:rPr>
          <w:i/>
        </w:rPr>
        <w:t>Am. Mineral.</w:t>
      </w:r>
      <w:r>
        <w:t xml:space="preserve"> </w:t>
      </w:r>
      <w:r>
        <w:rPr>
          <w:b/>
        </w:rPr>
        <w:t>96</w:t>
      </w:r>
      <w:r>
        <w:t>, 841–853.</w:t>
      </w:r>
    </w:p>
    <w:p w14:paraId="3D9B408C" w14:textId="77777777" w:rsidR="007D7A6B" w:rsidRDefault="0070608F">
      <w:pPr>
        <w:pStyle w:val="Bibliography1"/>
        <w:rPr>
          <w:rFonts w:ascii="Times New Roman" w:hAnsi="Times New Roman"/>
          <w:i/>
          <w:iCs/>
          <w:sz w:val="24"/>
          <w:szCs w:val="24"/>
        </w:rPr>
      </w:pPr>
      <w:r>
        <w:t xml:space="preserve">Thompson L. M. and Stebbins J. F. (2012) Non-stoichiometric non-bridging oxygens and five-coordinated aluminum in alkaline earth aluminosilicate glasses: Effect of modifier cation size. </w:t>
      </w:r>
      <w:r>
        <w:rPr>
          <w:i/>
        </w:rPr>
        <w:t>J. Non-</w:t>
      </w:r>
      <w:proofErr w:type="spellStart"/>
      <w:r>
        <w:rPr>
          <w:i/>
        </w:rPr>
        <w:t>Cryst</w:t>
      </w:r>
      <w:proofErr w:type="spellEnd"/>
      <w:r>
        <w:rPr>
          <w:i/>
        </w:rPr>
        <w:t>. Solids</w:t>
      </w:r>
      <w:r>
        <w:t xml:space="preserve"> </w:t>
      </w:r>
      <w:r>
        <w:rPr>
          <w:b/>
        </w:rPr>
        <w:t>358</w:t>
      </w:r>
      <w:r>
        <w:t>, 1783–1789.</w:t>
      </w:r>
    </w:p>
    <w:p w14:paraId="080800D9" w14:textId="77777777" w:rsidR="007D7A6B" w:rsidRDefault="0070608F">
      <w:pPr>
        <w:pStyle w:val="Bibliography1"/>
        <w:rPr>
          <w:rFonts w:ascii="Times New Roman" w:hAnsi="Times New Roman"/>
          <w:i/>
          <w:iCs/>
          <w:sz w:val="24"/>
          <w:szCs w:val="24"/>
        </w:rPr>
      </w:pPr>
      <w:proofErr w:type="spellStart"/>
      <w:r>
        <w:t>Toplis</w:t>
      </w:r>
      <w:proofErr w:type="spellEnd"/>
      <w:r>
        <w:t xml:space="preserve"> M. J. (1998) Energy barriers to viscous flow and the prediction of glass transition temperatures of molten silicates. </w:t>
      </w:r>
      <w:r>
        <w:rPr>
          <w:i/>
        </w:rPr>
        <w:t>Am. Mineral.</w:t>
      </w:r>
      <w:r>
        <w:t xml:space="preserve"> </w:t>
      </w:r>
      <w:r>
        <w:rPr>
          <w:b/>
        </w:rPr>
        <w:t>83</w:t>
      </w:r>
      <w:r>
        <w:t>, 480–490.</w:t>
      </w:r>
    </w:p>
    <w:p w14:paraId="36152AF9" w14:textId="77777777" w:rsidR="007D7A6B" w:rsidRDefault="0070608F">
      <w:pPr>
        <w:pStyle w:val="Bibliography1"/>
        <w:rPr>
          <w:rFonts w:ascii="Times New Roman" w:hAnsi="Times New Roman"/>
          <w:i/>
          <w:iCs/>
          <w:sz w:val="24"/>
          <w:szCs w:val="24"/>
        </w:rPr>
      </w:pPr>
      <w:proofErr w:type="spellStart"/>
      <w:r>
        <w:t>Toplis</w:t>
      </w:r>
      <w:proofErr w:type="spellEnd"/>
      <w:r>
        <w:t xml:space="preserve"> M. J. (2001) Quantitative links between microscopic properties and viscosity of liquids in the system SiO</w:t>
      </w:r>
      <w:r>
        <w:rPr>
          <w:vertAlign w:val="subscript"/>
        </w:rPr>
        <w:t>2</w:t>
      </w:r>
      <w:r>
        <w:t>–Na</w:t>
      </w:r>
      <w:r>
        <w:rPr>
          <w:vertAlign w:val="subscript"/>
        </w:rPr>
        <w:t>2</w:t>
      </w:r>
      <w:r>
        <w:t xml:space="preserve">O. </w:t>
      </w:r>
      <w:r>
        <w:rPr>
          <w:i/>
        </w:rPr>
        <w:t>Chem. Geol.</w:t>
      </w:r>
      <w:r>
        <w:t xml:space="preserve"> </w:t>
      </w:r>
      <w:r>
        <w:rPr>
          <w:b/>
        </w:rPr>
        <w:t>174</w:t>
      </w:r>
      <w:r>
        <w:t>, 321–331.</w:t>
      </w:r>
    </w:p>
    <w:p w14:paraId="651E5764" w14:textId="77777777" w:rsidR="007D7A6B" w:rsidRDefault="0070608F">
      <w:pPr>
        <w:pStyle w:val="Bibliography1"/>
        <w:rPr>
          <w:rFonts w:ascii="Times New Roman" w:hAnsi="Times New Roman"/>
          <w:i/>
          <w:iCs/>
          <w:sz w:val="24"/>
          <w:szCs w:val="24"/>
        </w:rPr>
      </w:pPr>
      <w:proofErr w:type="spellStart"/>
      <w:r>
        <w:t>Toplis</w:t>
      </w:r>
      <w:proofErr w:type="spellEnd"/>
      <w:r>
        <w:t xml:space="preserve"> M. J., </w:t>
      </w:r>
      <w:proofErr w:type="spellStart"/>
      <w:r>
        <w:t>Dingwell</w:t>
      </w:r>
      <w:proofErr w:type="spellEnd"/>
      <w:r>
        <w:t xml:space="preserve"> D. B., Hess K.-U. and Lenci T. (1997a) Viscosity, fragility, and configurational entropy of melts along the join SiO</w:t>
      </w:r>
      <w:r>
        <w:rPr>
          <w:vertAlign w:val="subscript"/>
        </w:rPr>
        <w:t>2</w:t>
      </w:r>
      <w:r>
        <w:t>-NaAlSiO</w:t>
      </w:r>
      <w:r>
        <w:rPr>
          <w:vertAlign w:val="subscript"/>
        </w:rPr>
        <w:t>4</w:t>
      </w:r>
      <w:r>
        <w:t xml:space="preserve">. </w:t>
      </w:r>
      <w:r>
        <w:rPr>
          <w:i/>
        </w:rPr>
        <w:t>Am. Mineral.</w:t>
      </w:r>
      <w:r>
        <w:t xml:space="preserve"> </w:t>
      </w:r>
      <w:r>
        <w:rPr>
          <w:b/>
        </w:rPr>
        <w:t>82</w:t>
      </w:r>
      <w:r>
        <w:t>, 979–990.</w:t>
      </w:r>
    </w:p>
    <w:p w14:paraId="580B755D" w14:textId="77777777" w:rsidR="007D7A6B" w:rsidRDefault="0070608F">
      <w:pPr>
        <w:pStyle w:val="Bibliography1"/>
        <w:rPr>
          <w:rFonts w:ascii="Times New Roman" w:hAnsi="Times New Roman"/>
          <w:i/>
          <w:iCs/>
          <w:sz w:val="24"/>
          <w:szCs w:val="24"/>
        </w:rPr>
      </w:pPr>
      <w:proofErr w:type="spellStart"/>
      <w:r>
        <w:t>Toplis</w:t>
      </w:r>
      <w:proofErr w:type="spellEnd"/>
      <w:r>
        <w:t xml:space="preserve"> M. J., </w:t>
      </w:r>
      <w:proofErr w:type="spellStart"/>
      <w:r>
        <w:t>Dingwell</w:t>
      </w:r>
      <w:proofErr w:type="spellEnd"/>
      <w:r>
        <w:t xml:space="preserve"> D. B. and Lenci T. (1997b) Peraluminous viscosity maxima in Na</w:t>
      </w:r>
      <w:r>
        <w:rPr>
          <w:vertAlign w:val="subscript"/>
        </w:rPr>
        <w:t>2</w:t>
      </w:r>
      <w:r>
        <w:t>O-Al</w:t>
      </w:r>
      <w:r>
        <w:rPr>
          <w:vertAlign w:val="subscript"/>
        </w:rPr>
        <w:t>2</w:t>
      </w:r>
      <w:r>
        <w:t>O</w:t>
      </w:r>
      <w:r>
        <w:rPr>
          <w:vertAlign w:val="subscript"/>
        </w:rPr>
        <w:t>3</w:t>
      </w:r>
      <w:r>
        <w:t>-SiO</w:t>
      </w:r>
      <w:r>
        <w:rPr>
          <w:vertAlign w:val="subscript"/>
        </w:rPr>
        <w:t>2</w:t>
      </w:r>
      <w:r>
        <w:t xml:space="preserve"> liquids: The role of </w:t>
      </w:r>
      <w:proofErr w:type="spellStart"/>
      <w:r>
        <w:t>triclusters</w:t>
      </w:r>
      <w:proofErr w:type="spellEnd"/>
      <w:r>
        <w:t xml:space="preserve"> in tectosilicate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61</w:t>
      </w:r>
      <w:r>
        <w:t>, 2605–2612.</w:t>
      </w:r>
    </w:p>
    <w:p w14:paraId="4AA2490D" w14:textId="77777777" w:rsidR="007D7A6B" w:rsidRDefault="0070608F">
      <w:pPr>
        <w:pStyle w:val="Bibliography1"/>
        <w:rPr>
          <w:rFonts w:ascii="Times New Roman" w:hAnsi="Times New Roman"/>
          <w:i/>
          <w:iCs/>
          <w:sz w:val="24"/>
          <w:szCs w:val="24"/>
        </w:rPr>
      </w:pPr>
      <w:proofErr w:type="spellStart"/>
      <w:r>
        <w:t>Toplis</w:t>
      </w:r>
      <w:proofErr w:type="spellEnd"/>
      <w:r>
        <w:t xml:space="preserve"> M. J., Kohn S. C., Smith M. E. and </w:t>
      </w:r>
      <w:proofErr w:type="spellStart"/>
      <w:r>
        <w:t>Poplett</w:t>
      </w:r>
      <w:proofErr w:type="spellEnd"/>
      <w:r>
        <w:t xml:space="preserve"> J. F. (2000) Fivefold-coordinated aluminum in tectosilicate glasses observed by triple quantum MAS NMR. </w:t>
      </w:r>
      <w:r>
        <w:rPr>
          <w:i/>
        </w:rPr>
        <w:t>Am. Mineral.</w:t>
      </w:r>
      <w:r>
        <w:t xml:space="preserve"> </w:t>
      </w:r>
      <w:r>
        <w:rPr>
          <w:b/>
        </w:rPr>
        <w:t>85</w:t>
      </w:r>
      <w:r>
        <w:t>, 1556–1560.</w:t>
      </w:r>
    </w:p>
    <w:p w14:paraId="4ED95083" w14:textId="77777777" w:rsidR="007D7A6B" w:rsidRDefault="0070608F">
      <w:pPr>
        <w:pStyle w:val="Bibliography1"/>
        <w:rPr>
          <w:rFonts w:ascii="Times New Roman" w:hAnsi="Times New Roman"/>
          <w:i/>
          <w:iCs/>
          <w:sz w:val="24"/>
          <w:szCs w:val="24"/>
        </w:rPr>
      </w:pPr>
      <w:proofErr w:type="spellStart"/>
      <w:r>
        <w:t>Urbain</w:t>
      </w:r>
      <w:proofErr w:type="spellEnd"/>
      <w:r>
        <w:t xml:space="preserve"> G., </w:t>
      </w:r>
      <w:proofErr w:type="spellStart"/>
      <w:r>
        <w:t>Bottinga</w:t>
      </w:r>
      <w:proofErr w:type="spellEnd"/>
      <w:r>
        <w:t xml:space="preserve"> Y. and Richet P. (1982) Viscosity of liquid silica, silicates and </w:t>
      </w:r>
      <w:proofErr w:type="spellStart"/>
      <w:r>
        <w:t>alumino</w:t>
      </w:r>
      <w:proofErr w:type="spellEnd"/>
      <w:r>
        <w:t xml:space="preserve">-silicates.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46</w:t>
      </w:r>
      <w:r>
        <w:t>, 1061–1072.</w:t>
      </w:r>
    </w:p>
    <w:p w14:paraId="01F294CD" w14:textId="77777777" w:rsidR="007D7A6B" w:rsidRDefault="0070608F">
      <w:pPr>
        <w:pStyle w:val="Bibliography1"/>
        <w:rPr>
          <w:rFonts w:ascii="Times New Roman" w:hAnsi="Times New Roman"/>
          <w:i/>
          <w:iCs/>
          <w:sz w:val="24"/>
          <w:szCs w:val="24"/>
        </w:rPr>
      </w:pPr>
      <w:proofErr w:type="spellStart"/>
      <w:r>
        <w:lastRenderedPageBreak/>
        <w:t>Varshneya</w:t>
      </w:r>
      <w:proofErr w:type="spellEnd"/>
      <w:r>
        <w:t xml:space="preserve"> A. K. and </w:t>
      </w:r>
      <w:proofErr w:type="spellStart"/>
      <w:r>
        <w:t>Bihuniak</w:t>
      </w:r>
      <w:proofErr w:type="spellEnd"/>
      <w:r>
        <w:t xml:space="preserve"> P. P. (2017) Cover screens for personal electronic devices: Strengthened glass or sapphire? </w:t>
      </w:r>
      <w:r>
        <w:rPr>
          <w:i/>
        </w:rPr>
        <w:t>Am. Ceram. Soc. Bull.</w:t>
      </w:r>
      <w:r>
        <w:t xml:space="preserve"> </w:t>
      </w:r>
      <w:r>
        <w:rPr>
          <w:b/>
        </w:rPr>
        <w:t>96</w:t>
      </w:r>
      <w:r>
        <w:t>, 6.</w:t>
      </w:r>
    </w:p>
    <w:p w14:paraId="52431C77" w14:textId="77777777" w:rsidR="007D7A6B" w:rsidRDefault="0070608F">
      <w:pPr>
        <w:pStyle w:val="Bibliography1"/>
        <w:rPr>
          <w:rFonts w:ascii="Times New Roman" w:hAnsi="Times New Roman"/>
          <w:i/>
          <w:iCs/>
          <w:sz w:val="24"/>
          <w:szCs w:val="24"/>
        </w:rPr>
      </w:pPr>
      <w:proofErr w:type="spellStart"/>
      <w:r>
        <w:t>Villemant</w:t>
      </w:r>
      <w:proofErr w:type="spellEnd"/>
      <w:r>
        <w:t xml:space="preserve"> B. and </w:t>
      </w:r>
      <w:proofErr w:type="spellStart"/>
      <w:r>
        <w:t>Boudon</w:t>
      </w:r>
      <w:proofErr w:type="spellEnd"/>
      <w:r>
        <w:t xml:space="preserve"> G. (1998) Transition from dome-forming to </w:t>
      </w:r>
      <w:proofErr w:type="spellStart"/>
      <w:r>
        <w:t>plinian</w:t>
      </w:r>
      <w:proofErr w:type="spellEnd"/>
      <w:r>
        <w:t xml:space="preserve"> eruptive styles controlled by H₂O and Cl degassing. </w:t>
      </w:r>
      <w:r>
        <w:rPr>
          <w:i/>
        </w:rPr>
        <w:t>Nature</w:t>
      </w:r>
      <w:r>
        <w:t xml:space="preserve"> </w:t>
      </w:r>
      <w:r>
        <w:rPr>
          <w:b/>
        </w:rPr>
        <w:t>392</w:t>
      </w:r>
      <w:r>
        <w:t>, 65–69.</w:t>
      </w:r>
    </w:p>
    <w:p w14:paraId="73A7F093" w14:textId="77777777" w:rsidR="007D7A6B" w:rsidRDefault="0070608F">
      <w:pPr>
        <w:pStyle w:val="Bibliography1"/>
        <w:rPr>
          <w:rFonts w:ascii="Times New Roman" w:hAnsi="Times New Roman"/>
          <w:i/>
          <w:iCs/>
          <w:sz w:val="24"/>
          <w:szCs w:val="24"/>
        </w:rPr>
      </w:pPr>
      <w:r>
        <w:t xml:space="preserve">Virgo D., </w:t>
      </w:r>
      <w:proofErr w:type="spellStart"/>
      <w:r>
        <w:t>Mysen</w:t>
      </w:r>
      <w:proofErr w:type="spellEnd"/>
      <w:r>
        <w:t xml:space="preserve"> B. O. and Kushiro I. (1980) Anionic constitution of 1-Atmosphere silicate melts: implications for the structure of igneous melts. </w:t>
      </w:r>
      <w:r>
        <w:rPr>
          <w:i/>
        </w:rPr>
        <w:t>Science</w:t>
      </w:r>
      <w:r>
        <w:t xml:space="preserve"> </w:t>
      </w:r>
      <w:r>
        <w:rPr>
          <w:b/>
        </w:rPr>
        <w:t>208</w:t>
      </w:r>
      <w:r>
        <w:t>, 1371–1373.</w:t>
      </w:r>
    </w:p>
    <w:p w14:paraId="0CC5251A" w14:textId="77777777" w:rsidR="007D7A6B" w:rsidRDefault="0070608F">
      <w:pPr>
        <w:pStyle w:val="Bibliography1"/>
        <w:rPr>
          <w:rFonts w:ascii="Times New Roman" w:hAnsi="Times New Roman"/>
          <w:i/>
          <w:iCs/>
          <w:sz w:val="24"/>
          <w:szCs w:val="24"/>
        </w:rPr>
      </w:pPr>
      <w:proofErr w:type="spellStart"/>
      <w:r>
        <w:t>Vuilleumier</w:t>
      </w:r>
      <w:proofErr w:type="spellEnd"/>
      <w:r>
        <w:t xml:space="preserve"> R., </w:t>
      </w:r>
      <w:proofErr w:type="spellStart"/>
      <w:r>
        <w:t>Sator</w:t>
      </w:r>
      <w:proofErr w:type="spellEnd"/>
      <w:r>
        <w:t xml:space="preserve"> N. and Guillot B. (2009) Computer modeling of natural silicate melts: What can we learn from ab initio simulations.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73</w:t>
      </w:r>
      <w:r>
        <w:t>, 6313–6339.</w:t>
      </w:r>
    </w:p>
    <w:p w14:paraId="022D06EE" w14:textId="77777777" w:rsidR="007D7A6B" w:rsidRDefault="0070608F">
      <w:pPr>
        <w:pStyle w:val="Bibliography1"/>
        <w:rPr>
          <w:rFonts w:ascii="Times New Roman" w:hAnsi="Times New Roman"/>
          <w:i/>
          <w:iCs/>
          <w:sz w:val="24"/>
          <w:szCs w:val="24"/>
        </w:rPr>
      </w:pPr>
      <w:r>
        <w:t xml:space="preserve">Wang Y., </w:t>
      </w:r>
      <w:proofErr w:type="spellStart"/>
      <w:r>
        <w:t>Sakamaki</w:t>
      </w:r>
      <w:proofErr w:type="spellEnd"/>
      <w:r>
        <w:t xml:space="preserve"> T., Skinner L. B., Jing Z., Yu T., </w:t>
      </w:r>
      <w:proofErr w:type="spellStart"/>
      <w:r>
        <w:t>Kono</w:t>
      </w:r>
      <w:proofErr w:type="spellEnd"/>
      <w:r>
        <w:t xml:space="preserve"> Y., Park C., Shen G., Rivers M. L. and Sutton S. R. (2014) Atomistic insight into viscosity and density of silicate melts under pressure. </w:t>
      </w:r>
      <w:r>
        <w:rPr>
          <w:i/>
        </w:rPr>
        <w:t xml:space="preserve">Nat. </w:t>
      </w:r>
      <w:proofErr w:type="spellStart"/>
      <w:r>
        <w:rPr>
          <w:i/>
        </w:rPr>
        <w:t>Commun</w:t>
      </w:r>
      <w:proofErr w:type="spellEnd"/>
      <w:r>
        <w:rPr>
          <w:i/>
        </w:rPr>
        <w:t>.</w:t>
      </w:r>
      <w:r>
        <w:t xml:space="preserve"> </w:t>
      </w:r>
      <w:r>
        <w:rPr>
          <w:b/>
        </w:rPr>
        <w:t>5</w:t>
      </w:r>
      <w:r>
        <w:t>, 3241.</w:t>
      </w:r>
    </w:p>
    <w:p w14:paraId="146F7995" w14:textId="77777777" w:rsidR="007D7A6B" w:rsidRDefault="0070608F">
      <w:pPr>
        <w:pStyle w:val="Bibliography1"/>
        <w:rPr>
          <w:rFonts w:ascii="Times New Roman" w:hAnsi="Times New Roman"/>
          <w:i/>
          <w:iCs/>
          <w:sz w:val="24"/>
          <w:szCs w:val="24"/>
        </w:rPr>
      </w:pPr>
      <w:r>
        <w:t xml:space="preserve">Webb S. L. L. (2008) Configurational heat capacity of </w:t>
      </w:r>
      <w:proofErr w:type="spellStart"/>
      <w:r>
        <w:t>Na₂O</w:t>
      </w:r>
      <w:proofErr w:type="spellEnd"/>
      <w:r>
        <w:t>–</w:t>
      </w:r>
      <w:proofErr w:type="spellStart"/>
      <w:r>
        <w:t>CaO</w:t>
      </w:r>
      <w:proofErr w:type="spellEnd"/>
      <w:r>
        <w:t>–</w:t>
      </w:r>
      <w:proofErr w:type="spellStart"/>
      <w:r>
        <w:t>Al₂O</w:t>
      </w:r>
      <w:proofErr w:type="spellEnd"/>
      <w:r>
        <w:t>₃–</w:t>
      </w:r>
      <w:proofErr w:type="spellStart"/>
      <w:r>
        <w:t>SiO</w:t>
      </w:r>
      <w:proofErr w:type="spellEnd"/>
      <w:r>
        <w:t xml:space="preserve">₂ melts. </w:t>
      </w:r>
      <w:r>
        <w:rPr>
          <w:i/>
        </w:rPr>
        <w:t>Chem. Geol.</w:t>
      </w:r>
      <w:r>
        <w:t xml:space="preserve"> </w:t>
      </w:r>
      <w:r>
        <w:rPr>
          <w:b/>
        </w:rPr>
        <w:t>256</w:t>
      </w:r>
      <w:r>
        <w:t>, 92–101.</w:t>
      </w:r>
    </w:p>
    <w:p w14:paraId="1398078D" w14:textId="77777777" w:rsidR="007D7A6B" w:rsidRDefault="0070608F">
      <w:pPr>
        <w:pStyle w:val="Bibliography1"/>
        <w:rPr>
          <w:rFonts w:ascii="Times New Roman" w:hAnsi="Times New Roman"/>
          <w:i/>
          <w:iCs/>
          <w:sz w:val="24"/>
          <w:szCs w:val="24"/>
        </w:rPr>
      </w:pPr>
      <w:r>
        <w:t xml:space="preserve">Willard J., Jia X., Xu S., Steinbach M. and Kumar V. (2020) Integrating Physics-Based Modeling with Machine Learning: A Survey. </w:t>
      </w:r>
      <w:r>
        <w:rPr>
          <w:i/>
        </w:rPr>
        <w:t>ArXiv200304919 Phys. Stat</w:t>
      </w:r>
      <w:r>
        <w:t>. Available at: http://arxiv.org/abs/2003.04919 [Accessed January 14, 2021].</w:t>
      </w:r>
    </w:p>
    <w:p w14:paraId="4A665C1A" w14:textId="77777777" w:rsidR="007D7A6B" w:rsidRDefault="0070608F">
      <w:pPr>
        <w:pStyle w:val="Bibliography1"/>
        <w:rPr>
          <w:rFonts w:ascii="Times New Roman" w:hAnsi="Times New Roman"/>
          <w:i/>
          <w:iCs/>
          <w:sz w:val="24"/>
          <w:szCs w:val="24"/>
        </w:rPr>
      </w:pPr>
      <w:r>
        <w:t xml:space="preserve">Xiang Y., Du J., </w:t>
      </w:r>
      <w:proofErr w:type="spellStart"/>
      <w:r>
        <w:t>Smedskjaer</w:t>
      </w:r>
      <w:proofErr w:type="spellEnd"/>
      <w:r>
        <w:t xml:space="preserve"> M. M. and Mauro J. C. (2013) Structure and properties of sodium aluminosilicate glasses from molecular dynamics simulations. </w:t>
      </w:r>
      <w:r>
        <w:rPr>
          <w:i/>
        </w:rPr>
        <w:t>J. Chem. Phys.</w:t>
      </w:r>
      <w:r>
        <w:t xml:space="preserve"> </w:t>
      </w:r>
      <w:r>
        <w:rPr>
          <w:b/>
        </w:rPr>
        <w:t>139</w:t>
      </w:r>
      <w:r>
        <w:t>, 044507.</w:t>
      </w:r>
    </w:p>
    <w:p w14:paraId="53E82DE8" w14:textId="77777777" w:rsidR="007D7A6B" w:rsidRDefault="0070608F">
      <w:pPr>
        <w:pStyle w:val="Bibliography1"/>
        <w:rPr>
          <w:rFonts w:ascii="Times New Roman" w:hAnsi="Times New Roman"/>
          <w:i/>
          <w:iCs/>
          <w:sz w:val="24"/>
          <w:szCs w:val="24"/>
        </w:rPr>
      </w:pPr>
      <w:r>
        <w:t xml:space="preserve">You J.-L., Jiang G.-C., Hou H.-Y., Chen H., Wu Y.-Q. and Xu K.-D. (2005) Quantum chemistry study on superstructure and Raman spectra of binary sodium silicates. </w:t>
      </w:r>
      <w:r>
        <w:rPr>
          <w:i/>
        </w:rPr>
        <w:t xml:space="preserve">J. Raman </w:t>
      </w:r>
      <w:proofErr w:type="spellStart"/>
      <w:r>
        <w:rPr>
          <w:i/>
        </w:rPr>
        <w:t>Spectrosc</w:t>
      </w:r>
      <w:proofErr w:type="spellEnd"/>
      <w:r>
        <w:rPr>
          <w:i/>
        </w:rPr>
        <w:t>.</w:t>
      </w:r>
      <w:r>
        <w:t xml:space="preserve"> </w:t>
      </w:r>
      <w:r>
        <w:rPr>
          <w:b/>
        </w:rPr>
        <w:t>36</w:t>
      </w:r>
      <w:r>
        <w:t>, 237–249.</w:t>
      </w:r>
    </w:p>
    <w:p w14:paraId="0D35FCAB" w14:textId="77777777" w:rsidR="007D7A6B" w:rsidRDefault="0070608F">
      <w:pPr>
        <w:pStyle w:val="Bibliography1"/>
        <w:rPr>
          <w:rFonts w:ascii="Times New Roman" w:hAnsi="Times New Roman"/>
          <w:i/>
          <w:iCs/>
          <w:sz w:val="24"/>
          <w:szCs w:val="24"/>
        </w:rPr>
      </w:pPr>
      <w:proofErr w:type="spellStart"/>
      <w:r>
        <w:t>Zakaznova</w:t>
      </w:r>
      <w:proofErr w:type="spellEnd"/>
      <w:r>
        <w:t xml:space="preserve">-Herzog V. P., Malfait W. J., Herzog F. and Halter W. E. (2007) Quantitative Raman spectroscopy: Principles and application to potassium silicate glasses. </w:t>
      </w:r>
      <w:r>
        <w:rPr>
          <w:i/>
        </w:rPr>
        <w:t>J. Non-</w:t>
      </w:r>
      <w:proofErr w:type="spellStart"/>
      <w:r>
        <w:rPr>
          <w:i/>
        </w:rPr>
        <w:t>Cryst</w:t>
      </w:r>
      <w:proofErr w:type="spellEnd"/>
      <w:r>
        <w:rPr>
          <w:i/>
        </w:rPr>
        <w:t>. Solids</w:t>
      </w:r>
      <w:r>
        <w:t xml:space="preserve"> </w:t>
      </w:r>
      <w:r>
        <w:rPr>
          <w:b/>
        </w:rPr>
        <w:t>353</w:t>
      </w:r>
      <w:r>
        <w:t>, 4015–4028.</w:t>
      </w:r>
      <w:bookmarkEnd w:id="401"/>
    </w:p>
    <w:p w14:paraId="6B2AE85C" w14:textId="77777777" w:rsidR="007D7A6B" w:rsidRDefault="007D7A6B">
      <w:pPr>
        <w:pStyle w:val="Acknowledgement"/>
        <w:spacing w:before="0" w:after="113" w:line="480" w:lineRule="auto"/>
        <w:ind w:left="0" w:firstLine="0"/>
        <w:jc w:val="both"/>
      </w:pPr>
    </w:p>
    <w:p w14:paraId="6821131F" w14:textId="77777777" w:rsidR="007D7A6B" w:rsidRDefault="0070608F">
      <w:pPr>
        <w:pStyle w:val="Acknowledgement"/>
        <w:spacing w:before="0" w:after="113" w:line="480" w:lineRule="auto"/>
        <w:ind w:left="0" w:firstLine="0"/>
        <w:jc w:val="both"/>
      </w:pPr>
      <w:r>
        <w:rPr>
          <w:rFonts w:ascii="Calibri" w:hAnsi="Calibri"/>
          <w:b/>
        </w:rPr>
        <w:t xml:space="preserve">Acknowledgments: </w:t>
      </w:r>
      <w:r>
        <w:rPr>
          <w:rFonts w:ascii="Calibri" w:hAnsi="Calibri"/>
          <w:iCs/>
        </w:rPr>
        <w:t xml:space="preserve">CLL thanks Malcolm </w:t>
      </w:r>
      <w:proofErr w:type="spellStart"/>
      <w:r>
        <w:rPr>
          <w:rFonts w:ascii="Calibri" w:hAnsi="Calibri"/>
          <w:iCs/>
        </w:rPr>
        <w:t>Sambridge</w:t>
      </w:r>
      <w:proofErr w:type="spellEnd"/>
      <w:r>
        <w:rPr>
          <w:rFonts w:ascii="Calibri" w:hAnsi="Calibri"/>
          <w:iCs/>
        </w:rPr>
        <w:t xml:space="preserve"> (Seismology &amp; Mathematical Geophysics, RSES, Australian National University), </w:t>
      </w:r>
      <w:proofErr w:type="spellStart"/>
      <w:r>
        <w:rPr>
          <w:rFonts w:ascii="Calibri" w:hAnsi="Calibri"/>
          <w:iCs/>
        </w:rPr>
        <w:t>Lexing</w:t>
      </w:r>
      <w:proofErr w:type="spellEnd"/>
      <w:r>
        <w:rPr>
          <w:rFonts w:ascii="Calibri" w:hAnsi="Calibri"/>
          <w:iCs/>
        </w:rPr>
        <w:t xml:space="preserve"> </w:t>
      </w:r>
      <w:proofErr w:type="spellStart"/>
      <w:r>
        <w:rPr>
          <w:rFonts w:ascii="Calibri" w:hAnsi="Calibri"/>
          <w:iCs/>
        </w:rPr>
        <w:t>Xie</w:t>
      </w:r>
      <w:proofErr w:type="spellEnd"/>
      <w:r>
        <w:rPr>
          <w:rFonts w:ascii="Calibri" w:hAnsi="Calibri"/>
          <w:iCs/>
        </w:rPr>
        <w:t xml:space="preserve"> and Cheng Soon Ong (CECS, Australian National </w:t>
      </w:r>
      <w:r>
        <w:rPr>
          <w:rFonts w:ascii="Calibri" w:hAnsi="Calibri"/>
          <w:iCs/>
        </w:rPr>
        <w:lastRenderedPageBreak/>
        <w:t xml:space="preserve">University), and Sung </w:t>
      </w:r>
      <w:proofErr w:type="spellStart"/>
      <w:r>
        <w:rPr>
          <w:rFonts w:ascii="Calibri" w:hAnsi="Calibri"/>
          <w:iCs/>
        </w:rPr>
        <w:t>Keun</w:t>
      </w:r>
      <w:proofErr w:type="spellEnd"/>
      <w:r>
        <w:rPr>
          <w:rFonts w:ascii="Calibri" w:hAnsi="Calibri"/>
          <w:iCs/>
        </w:rPr>
        <w:t xml:space="preserve"> Lee (Seoul National University) for various discussions regarding optimization, machine learning, and melt and glass properties.</w:t>
      </w:r>
    </w:p>
    <w:p w14:paraId="57E77649" w14:textId="77777777" w:rsidR="007D7A6B" w:rsidRDefault="007D7A6B">
      <w:pPr>
        <w:pStyle w:val="Acknowledgement"/>
        <w:spacing w:before="0" w:after="113" w:line="480" w:lineRule="auto"/>
        <w:ind w:left="0" w:firstLine="0"/>
        <w:jc w:val="both"/>
      </w:pPr>
    </w:p>
    <w:p w14:paraId="65B1A92E" w14:textId="77777777" w:rsidR="007D7A6B" w:rsidRDefault="0070608F">
      <w:pPr>
        <w:pStyle w:val="Acknowledgement"/>
        <w:spacing w:before="0" w:after="113" w:line="480" w:lineRule="auto"/>
        <w:ind w:left="0" w:firstLine="0"/>
        <w:jc w:val="both"/>
      </w:pPr>
      <w:r>
        <w:rPr>
          <w:rFonts w:ascii="Calibri" w:hAnsi="Calibri"/>
          <w:b/>
          <w:iCs/>
        </w:rPr>
        <w:t>Funding:</w:t>
      </w:r>
      <w:r>
        <w:rPr>
          <w:rFonts w:ascii="Calibri" w:hAnsi="Calibri"/>
          <w:iCs/>
        </w:rPr>
        <w:t xml:space="preserve"> CLL acknowledges funding from a </w:t>
      </w:r>
      <w:proofErr w:type="spellStart"/>
      <w:r>
        <w:rPr>
          <w:rFonts w:ascii="Calibri" w:hAnsi="Calibri"/>
          <w:iCs/>
        </w:rPr>
        <w:t>Chaire</w:t>
      </w:r>
      <w:proofErr w:type="spellEnd"/>
      <w:r>
        <w:rPr>
          <w:rFonts w:ascii="Calibri" w:hAnsi="Calibri"/>
          <w:iCs/>
        </w:rPr>
        <w:t xml:space="preserve"> </w:t>
      </w:r>
      <w:proofErr w:type="spellStart"/>
      <w:r>
        <w:rPr>
          <w:rFonts w:ascii="Calibri" w:hAnsi="Calibri"/>
          <w:iCs/>
        </w:rPr>
        <w:t>d’Excellence</w:t>
      </w:r>
      <w:proofErr w:type="spellEnd"/>
      <w:r>
        <w:rPr>
          <w:rFonts w:ascii="Calibri" w:hAnsi="Calibri"/>
          <w:iCs/>
        </w:rPr>
        <w:t xml:space="preserve"> IDEX19C627X/FD070/D</w:t>
      </w:r>
      <w:proofErr w:type="gramStart"/>
      <w:r>
        <w:rPr>
          <w:rFonts w:ascii="Calibri" w:hAnsi="Calibri"/>
          <w:iCs/>
        </w:rPr>
        <w:t>110  from</w:t>
      </w:r>
      <w:proofErr w:type="gramEnd"/>
      <w:r>
        <w:rPr>
          <w:rFonts w:ascii="Calibri" w:hAnsi="Calibri"/>
          <w:iCs/>
        </w:rPr>
        <w:t xml:space="preserve"> the </w:t>
      </w:r>
      <w:proofErr w:type="spellStart"/>
      <w:r>
        <w:rPr>
          <w:rFonts w:ascii="Calibri" w:hAnsi="Calibri"/>
          <w:iCs/>
        </w:rPr>
        <w:t>IdEX</w:t>
      </w:r>
      <w:proofErr w:type="spellEnd"/>
      <w:r>
        <w:rPr>
          <w:rFonts w:ascii="Calibri" w:hAnsi="Calibri"/>
          <w:iCs/>
        </w:rPr>
        <w:t xml:space="preserve"> </w:t>
      </w:r>
      <w:proofErr w:type="spellStart"/>
      <w:r>
        <w:rPr>
          <w:rFonts w:ascii="Calibri" w:hAnsi="Calibri"/>
          <w:iCs/>
        </w:rPr>
        <w:t>Université</w:t>
      </w:r>
      <w:proofErr w:type="spellEnd"/>
      <w:r>
        <w:rPr>
          <w:rFonts w:ascii="Calibri" w:hAnsi="Calibri"/>
          <w:iCs/>
        </w:rPr>
        <w:t xml:space="preserve"> de Paris </w:t>
      </w:r>
      <w:r>
        <w:rPr>
          <w:rFonts w:ascii="Calibri" w:hAnsi="Calibri"/>
        </w:rPr>
        <w:t>ANR-18-IDEX-0001</w:t>
      </w:r>
      <w:r>
        <w:rPr>
          <w:rFonts w:ascii="Calibri" w:hAnsi="Calibri"/>
          <w:iCs/>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14:paraId="6BB441AB" w14:textId="77777777" w:rsidR="007D7A6B" w:rsidRDefault="007D7A6B">
      <w:pPr>
        <w:pStyle w:val="Acknowledgement"/>
        <w:spacing w:before="0" w:after="113" w:line="480" w:lineRule="auto"/>
        <w:ind w:left="0" w:firstLine="0"/>
        <w:jc w:val="both"/>
      </w:pPr>
    </w:p>
    <w:p w14:paraId="7D4835E7" w14:textId="77777777" w:rsidR="007D7A6B" w:rsidRDefault="0070608F">
      <w:pPr>
        <w:pStyle w:val="Acknowledgement"/>
        <w:spacing w:before="0" w:after="113" w:line="480" w:lineRule="auto"/>
        <w:ind w:left="0" w:firstLine="0"/>
        <w:jc w:val="both"/>
      </w:pPr>
      <w:r>
        <w:rPr>
          <w:rFonts w:ascii="Calibri" w:hAnsi="Calibri"/>
          <w:b/>
        </w:rPr>
        <w:t>Author contributions:</w:t>
      </w:r>
      <w:r>
        <w:rPr>
          <w:rFonts w:ascii="Calibri" w:hAnsi="Calibri"/>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14:paraId="5648D7A0" w14:textId="77777777" w:rsidR="007D7A6B" w:rsidRDefault="007D7A6B">
      <w:pPr>
        <w:pStyle w:val="Acknowledgement"/>
        <w:spacing w:before="0" w:after="113" w:line="480" w:lineRule="auto"/>
        <w:ind w:left="0" w:firstLine="0"/>
        <w:jc w:val="both"/>
      </w:pPr>
    </w:p>
    <w:p w14:paraId="438506F1" w14:textId="77777777" w:rsidR="007D7A6B" w:rsidRDefault="0070608F">
      <w:pPr>
        <w:pStyle w:val="Acknowledgement"/>
        <w:spacing w:before="0" w:after="113" w:line="480" w:lineRule="auto"/>
        <w:ind w:left="0" w:firstLine="0"/>
        <w:jc w:val="both"/>
      </w:pPr>
      <w:r>
        <w:rPr>
          <w:rFonts w:ascii="Calibri" w:hAnsi="Calibri"/>
          <w:b/>
          <w:bCs/>
        </w:rPr>
        <w:t>Competing interests:</w:t>
      </w:r>
      <w:r>
        <w:rPr>
          <w:rFonts w:ascii="Calibri" w:hAnsi="Calibri"/>
        </w:rPr>
        <w:t xml:space="preserve"> Authors declare no competing interests. </w:t>
      </w:r>
    </w:p>
    <w:p w14:paraId="61682204" w14:textId="77777777" w:rsidR="007D7A6B" w:rsidRDefault="007D7A6B">
      <w:pPr>
        <w:pStyle w:val="Acknowledgement"/>
        <w:spacing w:before="0" w:after="113" w:line="480" w:lineRule="auto"/>
        <w:ind w:left="0" w:firstLine="0"/>
        <w:jc w:val="both"/>
      </w:pPr>
    </w:p>
    <w:p w14:paraId="72EDE4D1" w14:textId="77777777" w:rsidR="007D7A6B" w:rsidRDefault="0070608F">
      <w:pPr>
        <w:pStyle w:val="Acknowledgement"/>
        <w:spacing w:before="0" w:after="113" w:line="480" w:lineRule="auto"/>
        <w:ind w:left="0" w:firstLine="0"/>
        <w:jc w:val="both"/>
      </w:pPr>
      <w:r>
        <w:rPr>
          <w:rFonts w:ascii="Calibri" w:hAnsi="Calibri"/>
          <w:b/>
        </w:rPr>
        <w:t>Materials &amp; Correspondence:</w:t>
      </w:r>
      <w:r>
        <w:rPr>
          <w:rFonts w:ascii="Calibri" w:hAnsi="Calibri"/>
        </w:rPr>
        <w:t xml:space="preserve"> All the data are available in the main text or the supplementary materials. The computer code to reproduce the results of this study is available as a Python </w:t>
      </w:r>
      <w:r>
        <w:rPr>
          <w:rFonts w:ascii="Calibri" w:hAnsi="Calibri"/>
        </w:rPr>
        <w:lastRenderedPageBreak/>
        <w:t xml:space="preserve">library at the web address </w:t>
      </w:r>
      <w:hyperlink r:id="rId14">
        <w:r>
          <w:rPr>
            <w:rStyle w:val="Hyperlink1"/>
            <w:rFonts w:ascii="Calibri" w:hAnsi="Calibri"/>
          </w:rPr>
          <w:t>https://github.com/charlesll/neuravi</w:t>
        </w:r>
      </w:hyperlink>
      <w:r>
        <w:rPr>
          <w:rFonts w:ascii="Calibri" w:hAnsi="Calibri"/>
        </w:rPr>
        <w:t xml:space="preserve"> (open access will be provided upon acceptance). Correspondence can be addressed to the corresponding author.</w:t>
      </w:r>
    </w:p>
    <w:p w14:paraId="2B701F50" w14:textId="77777777" w:rsidR="007D7A6B" w:rsidRDefault="007D7A6B">
      <w:pPr>
        <w:pStyle w:val="Acknowledgement"/>
        <w:spacing w:before="0" w:after="113" w:line="480" w:lineRule="auto"/>
        <w:jc w:val="both"/>
      </w:pPr>
    </w:p>
    <w:p w14:paraId="076DFD6F" w14:textId="77777777" w:rsidR="007D7A6B" w:rsidRDefault="0070608F">
      <w:pPr>
        <w:pStyle w:val="Paragraph"/>
        <w:spacing w:before="0" w:after="113"/>
        <w:ind w:firstLine="0"/>
      </w:pPr>
      <w:r>
        <w:br w:type="page"/>
      </w:r>
    </w:p>
    <w:p w14:paraId="21A035BC" w14:textId="77777777" w:rsidR="007D7A6B" w:rsidRDefault="007D7A6B">
      <w:pPr>
        <w:pStyle w:val="SOMContent"/>
        <w:spacing w:before="0" w:after="113" w:line="480" w:lineRule="auto"/>
        <w:ind w:left="720" w:firstLine="720"/>
        <w:jc w:val="both"/>
        <w:rPr>
          <w:i/>
        </w:rPr>
      </w:pPr>
    </w:p>
    <w:tbl>
      <w:tblPr>
        <w:tblW w:w="8164" w:type="dxa"/>
        <w:tblInd w:w="-12" w:type="dxa"/>
        <w:tblCellMar>
          <w:top w:w="55" w:type="dxa"/>
          <w:left w:w="138" w:type="dxa"/>
          <w:bottom w:w="55" w:type="dxa"/>
        </w:tblCellMar>
        <w:tblLook w:val="04A0" w:firstRow="1" w:lastRow="0" w:firstColumn="1" w:lastColumn="0" w:noHBand="0" w:noVBand="1"/>
      </w:tblPr>
      <w:tblGrid>
        <w:gridCol w:w="1250"/>
        <w:gridCol w:w="1201"/>
        <w:gridCol w:w="1049"/>
        <w:gridCol w:w="1049"/>
        <w:gridCol w:w="1050"/>
        <w:gridCol w:w="1049"/>
        <w:gridCol w:w="1516"/>
      </w:tblGrid>
      <w:tr w:rsidR="007D7A6B" w14:paraId="73C43E4A" w14:textId="77777777">
        <w:tc>
          <w:tcPr>
            <w:tcW w:w="1249" w:type="dxa"/>
            <w:tcBorders>
              <w:top w:val="single" w:sz="4" w:space="0" w:color="000000"/>
              <w:bottom w:val="single" w:sz="4" w:space="0" w:color="000000"/>
            </w:tcBorders>
            <w:shd w:val="clear" w:color="auto" w:fill="auto"/>
          </w:tcPr>
          <w:p w14:paraId="1A3A3FCC" w14:textId="77777777" w:rsidR="007D7A6B" w:rsidRDefault="0070608F">
            <w:pPr>
              <w:pStyle w:val="Paragraph"/>
              <w:spacing w:before="0" w:after="113"/>
              <w:ind w:firstLine="0"/>
            </w:pPr>
            <w:r>
              <w:rPr>
                <w:b/>
                <w:iCs/>
                <w:sz w:val="20"/>
                <w:szCs w:val="20"/>
              </w:rPr>
              <w:t>Glass name</w:t>
            </w:r>
          </w:p>
        </w:tc>
        <w:tc>
          <w:tcPr>
            <w:tcW w:w="1201" w:type="dxa"/>
            <w:tcBorders>
              <w:top w:val="single" w:sz="4" w:space="0" w:color="000000"/>
              <w:bottom w:val="single" w:sz="4" w:space="0" w:color="000000"/>
            </w:tcBorders>
            <w:shd w:val="clear" w:color="auto" w:fill="auto"/>
          </w:tcPr>
          <w:p w14:paraId="47AE280F" w14:textId="77777777" w:rsidR="007D7A6B" w:rsidRDefault="007D7A6B">
            <w:pPr>
              <w:pStyle w:val="Paragraph"/>
              <w:spacing w:before="0" w:after="113"/>
              <w:ind w:firstLine="0"/>
              <w:rPr>
                <w:b/>
                <w:iCs/>
                <w:sz w:val="20"/>
                <w:szCs w:val="20"/>
              </w:rPr>
            </w:pPr>
          </w:p>
        </w:tc>
        <w:tc>
          <w:tcPr>
            <w:tcW w:w="1049" w:type="dxa"/>
            <w:tcBorders>
              <w:top w:val="single" w:sz="4" w:space="0" w:color="000000"/>
              <w:bottom w:val="single" w:sz="4" w:space="0" w:color="000000"/>
            </w:tcBorders>
            <w:shd w:val="clear" w:color="auto" w:fill="auto"/>
          </w:tcPr>
          <w:p w14:paraId="7F43B511" w14:textId="77777777" w:rsidR="007D7A6B" w:rsidRDefault="0070608F">
            <w:pPr>
              <w:pStyle w:val="Paragraph"/>
              <w:spacing w:before="0" w:after="113"/>
              <w:ind w:firstLine="0"/>
            </w:pPr>
            <w:r>
              <w:rPr>
                <w:b/>
                <w:iCs/>
                <w:sz w:val="20"/>
                <w:szCs w:val="20"/>
              </w:rPr>
              <w:t>%SiO</w:t>
            </w:r>
            <w:r>
              <w:rPr>
                <w:b/>
                <w:iCs/>
                <w:sz w:val="20"/>
                <w:szCs w:val="20"/>
                <w:vertAlign w:val="subscript"/>
              </w:rPr>
              <w:t>2</w:t>
            </w:r>
          </w:p>
        </w:tc>
        <w:tc>
          <w:tcPr>
            <w:tcW w:w="1049" w:type="dxa"/>
            <w:tcBorders>
              <w:top w:val="single" w:sz="4" w:space="0" w:color="000000"/>
              <w:bottom w:val="single" w:sz="4" w:space="0" w:color="000000"/>
            </w:tcBorders>
            <w:shd w:val="clear" w:color="auto" w:fill="auto"/>
          </w:tcPr>
          <w:p w14:paraId="63864369" w14:textId="77777777" w:rsidR="007D7A6B" w:rsidRDefault="0070608F">
            <w:pPr>
              <w:pStyle w:val="Paragraph"/>
              <w:spacing w:before="0" w:after="113"/>
              <w:ind w:firstLine="0"/>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top w:val="single" w:sz="4" w:space="0" w:color="000000"/>
              <w:bottom w:val="single" w:sz="4" w:space="0" w:color="000000"/>
            </w:tcBorders>
            <w:shd w:val="clear" w:color="auto" w:fill="auto"/>
          </w:tcPr>
          <w:p w14:paraId="30D50543" w14:textId="77777777" w:rsidR="007D7A6B" w:rsidRDefault="0070608F">
            <w:pPr>
              <w:pStyle w:val="Paragraph"/>
              <w:spacing w:before="0" w:after="113"/>
              <w:ind w:firstLine="0"/>
            </w:pPr>
            <w:r>
              <w:rPr>
                <w:b/>
                <w:iCs/>
                <w:sz w:val="20"/>
                <w:szCs w:val="20"/>
              </w:rPr>
              <w:t>%K</w:t>
            </w:r>
            <w:r>
              <w:rPr>
                <w:b/>
                <w:iCs/>
                <w:sz w:val="20"/>
                <w:szCs w:val="20"/>
                <w:vertAlign w:val="subscript"/>
              </w:rPr>
              <w:t>2</w:t>
            </w:r>
            <w:r>
              <w:rPr>
                <w:b/>
                <w:iCs/>
                <w:sz w:val="20"/>
                <w:szCs w:val="20"/>
              </w:rPr>
              <w:t>O</w:t>
            </w:r>
          </w:p>
        </w:tc>
        <w:tc>
          <w:tcPr>
            <w:tcW w:w="1049" w:type="dxa"/>
            <w:tcBorders>
              <w:top w:val="single" w:sz="4" w:space="0" w:color="000000"/>
              <w:bottom w:val="single" w:sz="4" w:space="0" w:color="000000"/>
            </w:tcBorders>
            <w:shd w:val="clear" w:color="auto" w:fill="auto"/>
          </w:tcPr>
          <w:p w14:paraId="7737A750" w14:textId="77777777" w:rsidR="007D7A6B" w:rsidRDefault="0070608F">
            <w:pPr>
              <w:pStyle w:val="Paragraph"/>
              <w:spacing w:before="0" w:after="113"/>
              <w:ind w:firstLine="0"/>
            </w:pPr>
            <w:r>
              <w:rPr>
                <w:b/>
                <w:iCs/>
                <w:sz w:val="20"/>
                <w:szCs w:val="20"/>
              </w:rPr>
              <w:t>%Na</w:t>
            </w:r>
            <w:r>
              <w:rPr>
                <w:b/>
                <w:iCs/>
                <w:sz w:val="20"/>
                <w:szCs w:val="20"/>
                <w:vertAlign w:val="subscript"/>
              </w:rPr>
              <w:t>2</w:t>
            </w:r>
            <w:r>
              <w:rPr>
                <w:b/>
                <w:iCs/>
                <w:sz w:val="20"/>
                <w:szCs w:val="20"/>
              </w:rPr>
              <w:t>O</w:t>
            </w:r>
          </w:p>
        </w:tc>
        <w:tc>
          <w:tcPr>
            <w:tcW w:w="1516" w:type="dxa"/>
            <w:tcBorders>
              <w:top w:val="single" w:sz="4" w:space="0" w:color="000000"/>
              <w:bottom w:val="single" w:sz="4" w:space="0" w:color="000000"/>
            </w:tcBorders>
            <w:shd w:val="clear" w:color="auto" w:fill="auto"/>
          </w:tcPr>
          <w:p w14:paraId="2D1AAF4F" w14:textId="77777777" w:rsidR="007D7A6B" w:rsidRDefault="0070608F">
            <w:pPr>
              <w:pStyle w:val="Paragraph"/>
              <w:spacing w:before="0" w:after="113"/>
              <w:ind w:firstLine="0"/>
            </w:pPr>
            <w:r>
              <w:rPr>
                <w:b/>
                <w:iCs/>
                <w:sz w:val="20"/>
                <w:szCs w:val="20"/>
              </w:rPr>
              <w:t xml:space="preserve">Density, g </w:t>
            </w:r>
            <w:proofErr w:type="gramStart"/>
            <w:r>
              <w:rPr>
                <w:b/>
                <w:iCs/>
                <w:sz w:val="20"/>
                <w:szCs w:val="20"/>
              </w:rPr>
              <w:t>cm</w:t>
            </w:r>
            <w:r>
              <w:rPr>
                <w:b/>
                <w:iCs/>
                <w:sz w:val="20"/>
                <w:szCs w:val="20"/>
                <w:vertAlign w:val="superscript"/>
              </w:rPr>
              <w:t>-1</w:t>
            </w:r>
            <w:proofErr w:type="gramEnd"/>
          </w:p>
        </w:tc>
      </w:tr>
      <w:tr w:rsidR="007D7A6B" w14:paraId="5D08D85D" w14:textId="77777777">
        <w:tc>
          <w:tcPr>
            <w:tcW w:w="1249" w:type="dxa"/>
            <w:shd w:val="clear" w:color="auto" w:fill="auto"/>
            <w:tcMar>
              <w:top w:w="0" w:type="dxa"/>
              <w:bottom w:w="0" w:type="dxa"/>
            </w:tcMar>
          </w:tcPr>
          <w:p w14:paraId="4A969FDB" w14:textId="77777777" w:rsidR="007D7A6B" w:rsidRDefault="0070608F">
            <w:pPr>
              <w:pStyle w:val="Paragraph"/>
              <w:spacing w:before="0" w:after="113"/>
              <w:ind w:firstLine="0"/>
            </w:pPr>
            <w:r>
              <w:rPr>
                <w:iCs/>
                <w:sz w:val="20"/>
                <w:szCs w:val="20"/>
              </w:rPr>
              <w:t>KA80.05</w:t>
            </w:r>
          </w:p>
        </w:tc>
        <w:tc>
          <w:tcPr>
            <w:tcW w:w="1201" w:type="dxa"/>
            <w:shd w:val="clear" w:color="auto" w:fill="auto"/>
            <w:tcMar>
              <w:top w:w="0" w:type="dxa"/>
              <w:bottom w:w="0" w:type="dxa"/>
            </w:tcMar>
          </w:tcPr>
          <w:p w14:paraId="0F7F81E2" w14:textId="77777777" w:rsidR="007D7A6B" w:rsidRDefault="0070608F">
            <w:pPr>
              <w:pStyle w:val="Paragraph"/>
              <w:spacing w:before="0" w:after="113"/>
              <w:ind w:firstLine="0"/>
            </w:pPr>
            <w:r>
              <w:rPr>
                <w:iCs/>
                <w:sz w:val="20"/>
                <w:szCs w:val="20"/>
              </w:rPr>
              <w:t>nom. mol%</w:t>
            </w:r>
          </w:p>
        </w:tc>
        <w:tc>
          <w:tcPr>
            <w:tcW w:w="1049" w:type="dxa"/>
            <w:shd w:val="clear" w:color="auto" w:fill="auto"/>
            <w:tcMar>
              <w:top w:w="0" w:type="dxa"/>
              <w:bottom w:w="0" w:type="dxa"/>
            </w:tcMar>
          </w:tcPr>
          <w:p w14:paraId="29A66F1A" w14:textId="77777777" w:rsidR="007D7A6B" w:rsidRDefault="0070608F">
            <w:pPr>
              <w:pStyle w:val="Paragraph"/>
              <w:spacing w:before="0" w:after="113"/>
              <w:ind w:firstLine="0"/>
            </w:pPr>
            <w:r>
              <w:rPr>
                <w:iCs/>
                <w:sz w:val="20"/>
                <w:szCs w:val="20"/>
              </w:rPr>
              <w:t>80.00</w:t>
            </w:r>
          </w:p>
        </w:tc>
        <w:tc>
          <w:tcPr>
            <w:tcW w:w="1049" w:type="dxa"/>
            <w:shd w:val="clear" w:color="auto" w:fill="auto"/>
            <w:tcMar>
              <w:top w:w="0" w:type="dxa"/>
              <w:bottom w:w="0" w:type="dxa"/>
            </w:tcMar>
          </w:tcPr>
          <w:p w14:paraId="71011488" w14:textId="77777777" w:rsidR="007D7A6B" w:rsidRDefault="0070608F">
            <w:pPr>
              <w:pStyle w:val="Paragraph"/>
              <w:spacing w:before="0" w:after="113"/>
              <w:ind w:firstLine="0"/>
            </w:pPr>
            <w:r>
              <w:rPr>
                <w:iCs/>
                <w:sz w:val="20"/>
                <w:szCs w:val="20"/>
              </w:rPr>
              <w:t>5.00</w:t>
            </w:r>
          </w:p>
        </w:tc>
        <w:tc>
          <w:tcPr>
            <w:tcW w:w="1050" w:type="dxa"/>
            <w:shd w:val="clear" w:color="auto" w:fill="auto"/>
            <w:tcMar>
              <w:top w:w="0" w:type="dxa"/>
              <w:bottom w:w="0" w:type="dxa"/>
            </w:tcMar>
          </w:tcPr>
          <w:p w14:paraId="517D8850" w14:textId="77777777" w:rsidR="007D7A6B" w:rsidRDefault="0070608F">
            <w:pPr>
              <w:pStyle w:val="Paragraph"/>
              <w:spacing w:before="0" w:after="113"/>
              <w:ind w:firstLine="0"/>
            </w:pPr>
            <w:r>
              <w:rPr>
                <w:iCs/>
                <w:sz w:val="20"/>
                <w:szCs w:val="20"/>
              </w:rPr>
              <w:t>15.00</w:t>
            </w:r>
          </w:p>
        </w:tc>
        <w:tc>
          <w:tcPr>
            <w:tcW w:w="1049" w:type="dxa"/>
            <w:shd w:val="clear" w:color="auto" w:fill="auto"/>
            <w:tcMar>
              <w:top w:w="0" w:type="dxa"/>
              <w:bottom w:w="0" w:type="dxa"/>
            </w:tcMar>
          </w:tcPr>
          <w:p w14:paraId="57E335E9" w14:textId="77777777" w:rsidR="007D7A6B" w:rsidRDefault="0070608F">
            <w:pPr>
              <w:pStyle w:val="Paragraph"/>
              <w:spacing w:before="0" w:after="113"/>
              <w:ind w:firstLine="0"/>
            </w:pPr>
            <w:r>
              <w:rPr>
                <w:iCs/>
                <w:sz w:val="20"/>
                <w:szCs w:val="20"/>
              </w:rPr>
              <w:t>0.00</w:t>
            </w:r>
          </w:p>
        </w:tc>
        <w:tc>
          <w:tcPr>
            <w:tcW w:w="1516" w:type="dxa"/>
            <w:shd w:val="clear" w:color="auto" w:fill="auto"/>
            <w:tcMar>
              <w:top w:w="0" w:type="dxa"/>
              <w:bottom w:w="0" w:type="dxa"/>
            </w:tcMar>
          </w:tcPr>
          <w:p w14:paraId="4298051C" w14:textId="77777777" w:rsidR="007D7A6B" w:rsidRDefault="007D7A6B">
            <w:pPr>
              <w:pStyle w:val="Paragraph"/>
              <w:spacing w:before="0" w:after="113"/>
              <w:ind w:firstLine="0"/>
              <w:rPr>
                <w:iCs/>
                <w:sz w:val="20"/>
                <w:szCs w:val="20"/>
              </w:rPr>
            </w:pPr>
          </w:p>
        </w:tc>
      </w:tr>
      <w:tr w:rsidR="007D7A6B" w14:paraId="37A683B8" w14:textId="77777777">
        <w:tc>
          <w:tcPr>
            <w:tcW w:w="1249" w:type="dxa"/>
            <w:shd w:val="clear" w:color="auto" w:fill="auto"/>
            <w:tcMar>
              <w:top w:w="0" w:type="dxa"/>
              <w:bottom w:w="0" w:type="dxa"/>
            </w:tcMar>
          </w:tcPr>
          <w:p w14:paraId="376155C8"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2C24A602" w14:textId="77777777" w:rsidR="007D7A6B" w:rsidRDefault="0070608F">
            <w:pPr>
              <w:pStyle w:val="Paragraph"/>
              <w:spacing w:before="0" w:after="113"/>
              <w:ind w:firstLine="0"/>
            </w:pPr>
            <w:r>
              <w:rPr>
                <w:iCs/>
                <w:sz w:val="20"/>
                <w:szCs w:val="20"/>
              </w:rPr>
              <w:t xml:space="preserve">nom.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15017817" w14:textId="77777777" w:rsidR="007D7A6B" w:rsidRDefault="0070608F">
            <w:pPr>
              <w:pStyle w:val="Paragraph"/>
              <w:spacing w:before="0" w:after="113"/>
              <w:ind w:firstLine="0"/>
            </w:pPr>
            <w:r>
              <w:rPr>
                <w:iCs/>
                <w:sz w:val="20"/>
                <w:szCs w:val="20"/>
              </w:rPr>
              <w:t>71.40</w:t>
            </w:r>
          </w:p>
        </w:tc>
        <w:tc>
          <w:tcPr>
            <w:tcW w:w="1049" w:type="dxa"/>
            <w:shd w:val="clear" w:color="auto" w:fill="auto"/>
            <w:tcMar>
              <w:top w:w="0" w:type="dxa"/>
              <w:bottom w:w="0" w:type="dxa"/>
            </w:tcMar>
          </w:tcPr>
          <w:p w14:paraId="7468CA44" w14:textId="77777777" w:rsidR="007D7A6B" w:rsidRDefault="0070608F">
            <w:pPr>
              <w:pStyle w:val="Paragraph"/>
              <w:spacing w:before="0" w:after="113"/>
              <w:ind w:firstLine="0"/>
            </w:pPr>
            <w:r>
              <w:rPr>
                <w:iCs/>
                <w:sz w:val="20"/>
                <w:szCs w:val="20"/>
              </w:rPr>
              <w:t>7.60</w:t>
            </w:r>
          </w:p>
        </w:tc>
        <w:tc>
          <w:tcPr>
            <w:tcW w:w="1050" w:type="dxa"/>
            <w:shd w:val="clear" w:color="auto" w:fill="auto"/>
            <w:tcMar>
              <w:top w:w="0" w:type="dxa"/>
              <w:bottom w:w="0" w:type="dxa"/>
            </w:tcMar>
          </w:tcPr>
          <w:p w14:paraId="73249094" w14:textId="77777777" w:rsidR="007D7A6B" w:rsidRDefault="0070608F">
            <w:pPr>
              <w:pStyle w:val="Paragraph"/>
              <w:spacing w:before="0" w:after="113"/>
              <w:ind w:firstLine="0"/>
            </w:pPr>
            <w:r>
              <w:rPr>
                <w:iCs/>
                <w:sz w:val="20"/>
                <w:szCs w:val="20"/>
              </w:rPr>
              <w:t>21.00</w:t>
            </w:r>
          </w:p>
        </w:tc>
        <w:tc>
          <w:tcPr>
            <w:tcW w:w="1049" w:type="dxa"/>
            <w:shd w:val="clear" w:color="auto" w:fill="auto"/>
            <w:tcMar>
              <w:top w:w="0" w:type="dxa"/>
              <w:bottom w:w="0" w:type="dxa"/>
            </w:tcMar>
          </w:tcPr>
          <w:p w14:paraId="5CCB83F6" w14:textId="77777777" w:rsidR="007D7A6B" w:rsidRDefault="0070608F">
            <w:pPr>
              <w:pStyle w:val="Paragraph"/>
              <w:spacing w:before="0" w:after="113"/>
              <w:ind w:firstLine="0"/>
            </w:pPr>
            <w:r>
              <w:rPr>
                <w:iCs/>
                <w:sz w:val="20"/>
                <w:szCs w:val="20"/>
              </w:rPr>
              <w:t>0.00</w:t>
            </w:r>
          </w:p>
        </w:tc>
        <w:tc>
          <w:tcPr>
            <w:tcW w:w="1516" w:type="dxa"/>
            <w:shd w:val="clear" w:color="auto" w:fill="auto"/>
            <w:tcMar>
              <w:top w:w="0" w:type="dxa"/>
              <w:bottom w:w="0" w:type="dxa"/>
            </w:tcMar>
          </w:tcPr>
          <w:p w14:paraId="06925A80" w14:textId="77777777" w:rsidR="007D7A6B" w:rsidRDefault="007D7A6B">
            <w:pPr>
              <w:pStyle w:val="Paragraph"/>
              <w:spacing w:before="0" w:after="113"/>
              <w:ind w:firstLine="0"/>
              <w:rPr>
                <w:iCs/>
                <w:sz w:val="20"/>
                <w:szCs w:val="20"/>
              </w:rPr>
            </w:pPr>
          </w:p>
        </w:tc>
      </w:tr>
      <w:tr w:rsidR="007D7A6B" w14:paraId="126C9AEE" w14:textId="77777777">
        <w:tc>
          <w:tcPr>
            <w:tcW w:w="1249" w:type="dxa"/>
            <w:shd w:val="clear" w:color="auto" w:fill="auto"/>
            <w:tcMar>
              <w:top w:w="0" w:type="dxa"/>
              <w:bottom w:w="0" w:type="dxa"/>
            </w:tcMar>
          </w:tcPr>
          <w:p w14:paraId="0A17EB8F"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52B48BE3" w14:textId="77777777" w:rsidR="007D7A6B" w:rsidRDefault="0070608F">
            <w:pPr>
              <w:pStyle w:val="Paragraph"/>
              <w:spacing w:before="0" w:after="113"/>
              <w:ind w:firstLine="0"/>
            </w:pPr>
            <w:r>
              <w:rPr>
                <w:iCs/>
                <w:sz w:val="20"/>
                <w:szCs w:val="20"/>
              </w:rPr>
              <w:t xml:space="preserve">an.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7367737B" w14:textId="77777777" w:rsidR="007D7A6B" w:rsidRDefault="0070608F">
            <w:pPr>
              <w:pStyle w:val="Paragraph"/>
              <w:spacing w:before="0" w:after="113"/>
              <w:ind w:firstLine="0"/>
            </w:pPr>
            <w:r>
              <w:rPr>
                <w:iCs/>
                <w:sz w:val="20"/>
                <w:szCs w:val="20"/>
              </w:rPr>
              <w:t>74.8(4)</w:t>
            </w:r>
          </w:p>
        </w:tc>
        <w:tc>
          <w:tcPr>
            <w:tcW w:w="1049" w:type="dxa"/>
            <w:shd w:val="clear" w:color="auto" w:fill="auto"/>
            <w:tcMar>
              <w:top w:w="0" w:type="dxa"/>
              <w:bottom w:w="0" w:type="dxa"/>
            </w:tcMar>
          </w:tcPr>
          <w:p w14:paraId="62C624BA" w14:textId="77777777" w:rsidR="007D7A6B" w:rsidRDefault="0070608F">
            <w:pPr>
              <w:pStyle w:val="Paragraph"/>
              <w:spacing w:before="0" w:after="113"/>
              <w:ind w:firstLine="0"/>
            </w:pPr>
            <w:r>
              <w:rPr>
                <w:iCs/>
                <w:sz w:val="20"/>
                <w:szCs w:val="20"/>
              </w:rPr>
              <w:t>7.6(1)</w:t>
            </w:r>
          </w:p>
        </w:tc>
        <w:tc>
          <w:tcPr>
            <w:tcW w:w="1050" w:type="dxa"/>
            <w:shd w:val="clear" w:color="auto" w:fill="auto"/>
            <w:tcMar>
              <w:top w:w="0" w:type="dxa"/>
              <w:bottom w:w="0" w:type="dxa"/>
            </w:tcMar>
          </w:tcPr>
          <w:p w14:paraId="667BD4E6" w14:textId="77777777" w:rsidR="007D7A6B" w:rsidRDefault="0070608F">
            <w:pPr>
              <w:pStyle w:val="Paragraph"/>
              <w:spacing w:before="0" w:after="113"/>
              <w:ind w:firstLine="0"/>
            </w:pPr>
            <w:r>
              <w:rPr>
                <w:iCs/>
                <w:sz w:val="20"/>
                <w:szCs w:val="20"/>
              </w:rPr>
              <w:t>15.1(2)</w:t>
            </w:r>
          </w:p>
        </w:tc>
        <w:tc>
          <w:tcPr>
            <w:tcW w:w="1049" w:type="dxa"/>
            <w:shd w:val="clear" w:color="auto" w:fill="auto"/>
            <w:tcMar>
              <w:top w:w="0" w:type="dxa"/>
              <w:bottom w:w="0" w:type="dxa"/>
            </w:tcMar>
          </w:tcPr>
          <w:p w14:paraId="37A379E2" w14:textId="77777777" w:rsidR="007D7A6B" w:rsidRDefault="0070608F">
            <w:pPr>
              <w:pStyle w:val="Paragraph"/>
              <w:spacing w:before="0" w:after="113"/>
              <w:ind w:firstLine="0"/>
            </w:pPr>
            <w:r>
              <w:rPr>
                <w:iCs/>
                <w:sz w:val="20"/>
                <w:szCs w:val="20"/>
              </w:rPr>
              <w:t>0.00(4)</w:t>
            </w:r>
          </w:p>
        </w:tc>
        <w:tc>
          <w:tcPr>
            <w:tcW w:w="1516" w:type="dxa"/>
            <w:shd w:val="clear" w:color="auto" w:fill="auto"/>
            <w:tcMar>
              <w:top w:w="0" w:type="dxa"/>
              <w:bottom w:w="0" w:type="dxa"/>
            </w:tcMar>
          </w:tcPr>
          <w:p w14:paraId="1587B662" w14:textId="77777777" w:rsidR="007D7A6B" w:rsidRDefault="0070608F">
            <w:pPr>
              <w:pStyle w:val="Paragraph"/>
              <w:spacing w:before="0" w:after="113"/>
              <w:ind w:firstLine="0"/>
            </w:pPr>
            <w:r>
              <w:rPr>
                <w:iCs/>
                <w:sz w:val="20"/>
                <w:szCs w:val="20"/>
              </w:rPr>
              <w:t>2.320(1)</w:t>
            </w:r>
          </w:p>
        </w:tc>
      </w:tr>
      <w:tr w:rsidR="007D7A6B" w14:paraId="43230811" w14:textId="77777777">
        <w:tc>
          <w:tcPr>
            <w:tcW w:w="1249" w:type="dxa"/>
            <w:tcBorders>
              <w:top w:val="single" w:sz="4" w:space="0" w:color="000000"/>
            </w:tcBorders>
            <w:shd w:val="clear" w:color="auto" w:fill="auto"/>
          </w:tcPr>
          <w:p w14:paraId="6B806151" w14:textId="77777777" w:rsidR="007D7A6B" w:rsidRDefault="0070608F">
            <w:pPr>
              <w:pStyle w:val="Paragraph"/>
              <w:spacing w:before="0" w:after="113"/>
              <w:ind w:firstLine="0"/>
            </w:pPr>
            <w:r>
              <w:rPr>
                <w:iCs/>
                <w:sz w:val="20"/>
                <w:szCs w:val="20"/>
              </w:rPr>
              <w:t>KA72.07</w:t>
            </w:r>
          </w:p>
        </w:tc>
        <w:tc>
          <w:tcPr>
            <w:tcW w:w="1201" w:type="dxa"/>
            <w:tcBorders>
              <w:top w:val="single" w:sz="4" w:space="0" w:color="000000"/>
            </w:tcBorders>
            <w:shd w:val="clear" w:color="auto" w:fill="auto"/>
          </w:tcPr>
          <w:p w14:paraId="37225DDB" w14:textId="77777777" w:rsidR="007D7A6B" w:rsidRDefault="0070608F">
            <w:pPr>
              <w:pStyle w:val="Paragraph"/>
              <w:spacing w:before="0" w:after="113"/>
              <w:ind w:firstLine="0"/>
            </w:pPr>
            <w:r>
              <w:rPr>
                <w:iCs/>
                <w:sz w:val="20"/>
                <w:szCs w:val="20"/>
              </w:rPr>
              <w:t>nom. mol%</w:t>
            </w:r>
          </w:p>
        </w:tc>
        <w:tc>
          <w:tcPr>
            <w:tcW w:w="1049" w:type="dxa"/>
            <w:tcBorders>
              <w:top w:val="single" w:sz="4" w:space="0" w:color="000000"/>
            </w:tcBorders>
            <w:shd w:val="clear" w:color="auto" w:fill="auto"/>
          </w:tcPr>
          <w:p w14:paraId="3C777718" w14:textId="77777777" w:rsidR="007D7A6B" w:rsidRDefault="0070608F">
            <w:pPr>
              <w:pStyle w:val="Paragraph"/>
              <w:spacing w:before="0" w:after="113"/>
              <w:ind w:firstLine="0"/>
            </w:pPr>
            <w:r>
              <w:rPr>
                <w:iCs/>
                <w:sz w:val="20"/>
                <w:szCs w:val="20"/>
              </w:rPr>
              <w:t>72.00</w:t>
            </w:r>
          </w:p>
        </w:tc>
        <w:tc>
          <w:tcPr>
            <w:tcW w:w="1049" w:type="dxa"/>
            <w:tcBorders>
              <w:top w:val="single" w:sz="4" w:space="0" w:color="000000"/>
            </w:tcBorders>
            <w:shd w:val="clear" w:color="auto" w:fill="auto"/>
          </w:tcPr>
          <w:p w14:paraId="4E20BA12" w14:textId="77777777" w:rsidR="007D7A6B" w:rsidRDefault="0070608F">
            <w:pPr>
              <w:pStyle w:val="Paragraph"/>
              <w:spacing w:before="0" w:after="113"/>
              <w:ind w:firstLine="0"/>
            </w:pPr>
            <w:r>
              <w:rPr>
                <w:iCs/>
                <w:sz w:val="20"/>
                <w:szCs w:val="20"/>
              </w:rPr>
              <w:t>7.00</w:t>
            </w:r>
          </w:p>
        </w:tc>
        <w:tc>
          <w:tcPr>
            <w:tcW w:w="1050" w:type="dxa"/>
            <w:tcBorders>
              <w:top w:val="single" w:sz="4" w:space="0" w:color="000000"/>
            </w:tcBorders>
            <w:shd w:val="clear" w:color="auto" w:fill="auto"/>
          </w:tcPr>
          <w:p w14:paraId="588F2306" w14:textId="77777777" w:rsidR="007D7A6B" w:rsidRDefault="0070608F">
            <w:pPr>
              <w:pStyle w:val="Paragraph"/>
              <w:spacing w:before="0" w:after="113"/>
              <w:ind w:firstLine="0"/>
            </w:pPr>
            <w:r>
              <w:rPr>
                <w:iCs/>
                <w:sz w:val="20"/>
                <w:szCs w:val="20"/>
              </w:rPr>
              <w:t>21.00</w:t>
            </w:r>
          </w:p>
        </w:tc>
        <w:tc>
          <w:tcPr>
            <w:tcW w:w="1049" w:type="dxa"/>
            <w:tcBorders>
              <w:top w:val="single" w:sz="4" w:space="0" w:color="000000"/>
            </w:tcBorders>
            <w:shd w:val="clear" w:color="auto" w:fill="auto"/>
          </w:tcPr>
          <w:p w14:paraId="063F78E5" w14:textId="77777777" w:rsidR="007D7A6B" w:rsidRDefault="0070608F">
            <w:pPr>
              <w:pStyle w:val="Paragraph"/>
              <w:spacing w:before="0" w:after="113"/>
              <w:ind w:firstLine="0"/>
            </w:pPr>
            <w:r>
              <w:rPr>
                <w:iCs/>
                <w:sz w:val="20"/>
                <w:szCs w:val="20"/>
              </w:rPr>
              <w:t>0.00</w:t>
            </w:r>
          </w:p>
        </w:tc>
        <w:tc>
          <w:tcPr>
            <w:tcW w:w="1516" w:type="dxa"/>
            <w:tcBorders>
              <w:top w:val="single" w:sz="4" w:space="0" w:color="000000"/>
            </w:tcBorders>
            <w:shd w:val="clear" w:color="auto" w:fill="auto"/>
          </w:tcPr>
          <w:p w14:paraId="4C0DA941" w14:textId="77777777" w:rsidR="007D7A6B" w:rsidRDefault="007D7A6B">
            <w:pPr>
              <w:pStyle w:val="Paragraph"/>
              <w:spacing w:before="0" w:after="113"/>
              <w:ind w:firstLine="0"/>
              <w:rPr>
                <w:iCs/>
                <w:sz w:val="20"/>
                <w:szCs w:val="20"/>
              </w:rPr>
            </w:pPr>
          </w:p>
        </w:tc>
      </w:tr>
      <w:tr w:rsidR="007D7A6B" w14:paraId="43392C72" w14:textId="77777777">
        <w:tc>
          <w:tcPr>
            <w:tcW w:w="1249" w:type="dxa"/>
            <w:shd w:val="clear" w:color="auto" w:fill="auto"/>
            <w:tcMar>
              <w:top w:w="0" w:type="dxa"/>
              <w:bottom w:w="0" w:type="dxa"/>
            </w:tcMar>
          </w:tcPr>
          <w:p w14:paraId="31F94BC5"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43DC8501" w14:textId="77777777" w:rsidR="007D7A6B" w:rsidRDefault="0070608F">
            <w:pPr>
              <w:pStyle w:val="Paragraph"/>
              <w:spacing w:before="0" w:after="113"/>
              <w:ind w:firstLine="0"/>
            </w:pPr>
            <w:r>
              <w:rPr>
                <w:iCs/>
                <w:sz w:val="20"/>
                <w:szCs w:val="20"/>
              </w:rPr>
              <w:t xml:space="preserve">nom.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7DE7594B" w14:textId="77777777" w:rsidR="007D7A6B" w:rsidRDefault="0070608F">
            <w:pPr>
              <w:pStyle w:val="Paragraph"/>
              <w:spacing w:before="0" w:after="113"/>
              <w:ind w:firstLine="0"/>
            </w:pPr>
            <w:r>
              <w:rPr>
                <w:iCs/>
                <w:sz w:val="20"/>
                <w:szCs w:val="20"/>
              </w:rPr>
              <w:t>61.60</w:t>
            </w:r>
          </w:p>
        </w:tc>
        <w:tc>
          <w:tcPr>
            <w:tcW w:w="1049" w:type="dxa"/>
            <w:shd w:val="clear" w:color="auto" w:fill="auto"/>
            <w:tcMar>
              <w:top w:w="0" w:type="dxa"/>
              <w:bottom w:w="0" w:type="dxa"/>
            </w:tcMar>
          </w:tcPr>
          <w:p w14:paraId="2F597B99" w14:textId="77777777" w:rsidR="007D7A6B" w:rsidRDefault="0070608F">
            <w:pPr>
              <w:pStyle w:val="Paragraph"/>
              <w:spacing w:before="0" w:after="113"/>
              <w:ind w:firstLine="0"/>
            </w:pPr>
            <w:r>
              <w:rPr>
                <w:iCs/>
                <w:sz w:val="20"/>
                <w:szCs w:val="20"/>
              </w:rPr>
              <w:t>10.20</w:t>
            </w:r>
          </w:p>
        </w:tc>
        <w:tc>
          <w:tcPr>
            <w:tcW w:w="1050" w:type="dxa"/>
            <w:shd w:val="clear" w:color="auto" w:fill="auto"/>
            <w:tcMar>
              <w:top w:w="0" w:type="dxa"/>
              <w:bottom w:w="0" w:type="dxa"/>
            </w:tcMar>
          </w:tcPr>
          <w:p w14:paraId="16E75F0C" w14:textId="77777777" w:rsidR="007D7A6B" w:rsidRDefault="0070608F">
            <w:pPr>
              <w:pStyle w:val="Paragraph"/>
              <w:spacing w:before="0" w:after="113"/>
              <w:ind w:firstLine="0"/>
            </w:pPr>
            <w:r>
              <w:rPr>
                <w:iCs/>
                <w:sz w:val="20"/>
                <w:szCs w:val="20"/>
              </w:rPr>
              <w:t>28.20</w:t>
            </w:r>
          </w:p>
        </w:tc>
        <w:tc>
          <w:tcPr>
            <w:tcW w:w="1049" w:type="dxa"/>
            <w:shd w:val="clear" w:color="auto" w:fill="auto"/>
            <w:tcMar>
              <w:top w:w="0" w:type="dxa"/>
              <w:bottom w:w="0" w:type="dxa"/>
            </w:tcMar>
          </w:tcPr>
          <w:p w14:paraId="45360742" w14:textId="77777777" w:rsidR="007D7A6B" w:rsidRDefault="0070608F">
            <w:pPr>
              <w:pStyle w:val="Paragraph"/>
              <w:spacing w:before="0" w:after="113"/>
              <w:ind w:firstLine="0"/>
            </w:pPr>
            <w:r>
              <w:rPr>
                <w:iCs/>
                <w:sz w:val="20"/>
                <w:szCs w:val="20"/>
              </w:rPr>
              <w:t>0.00</w:t>
            </w:r>
          </w:p>
        </w:tc>
        <w:tc>
          <w:tcPr>
            <w:tcW w:w="1516" w:type="dxa"/>
            <w:shd w:val="clear" w:color="auto" w:fill="auto"/>
            <w:tcMar>
              <w:top w:w="0" w:type="dxa"/>
              <w:bottom w:w="0" w:type="dxa"/>
            </w:tcMar>
          </w:tcPr>
          <w:p w14:paraId="44C135C9" w14:textId="77777777" w:rsidR="007D7A6B" w:rsidRDefault="007D7A6B">
            <w:pPr>
              <w:pStyle w:val="Paragraph"/>
              <w:spacing w:before="0" w:after="113"/>
              <w:ind w:firstLine="0"/>
              <w:rPr>
                <w:iCs/>
                <w:sz w:val="20"/>
                <w:szCs w:val="20"/>
              </w:rPr>
            </w:pPr>
          </w:p>
        </w:tc>
      </w:tr>
      <w:tr w:rsidR="007D7A6B" w14:paraId="366119F9" w14:textId="77777777">
        <w:tc>
          <w:tcPr>
            <w:tcW w:w="1249" w:type="dxa"/>
            <w:shd w:val="clear" w:color="auto" w:fill="auto"/>
            <w:tcMar>
              <w:top w:w="0" w:type="dxa"/>
              <w:bottom w:w="0" w:type="dxa"/>
            </w:tcMar>
          </w:tcPr>
          <w:p w14:paraId="036AF5BF"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39625C2E" w14:textId="77777777" w:rsidR="007D7A6B" w:rsidRDefault="0070608F">
            <w:pPr>
              <w:pStyle w:val="Paragraph"/>
              <w:spacing w:before="0" w:after="113"/>
              <w:ind w:firstLine="0"/>
            </w:pPr>
            <w:r>
              <w:rPr>
                <w:iCs/>
                <w:sz w:val="20"/>
                <w:szCs w:val="20"/>
              </w:rPr>
              <w:t xml:space="preserve">an.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0D77289B" w14:textId="77777777" w:rsidR="007D7A6B" w:rsidRDefault="0070608F">
            <w:pPr>
              <w:pStyle w:val="Paragraph"/>
              <w:spacing w:before="0" w:after="113"/>
              <w:ind w:firstLine="0"/>
            </w:pPr>
            <w:r>
              <w:rPr>
                <w:iCs/>
                <w:sz w:val="20"/>
                <w:szCs w:val="20"/>
              </w:rPr>
              <w:t>61.4(3)</w:t>
            </w:r>
          </w:p>
        </w:tc>
        <w:tc>
          <w:tcPr>
            <w:tcW w:w="1049" w:type="dxa"/>
            <w:shd w:val="clear" w:color="auto" w:fill="auto"/>
            <w:tcMar>
              <w:top w:w="0" w:type="dxa"/>
              <w:bottom w:w="0" w:type="dxa"/>
            </w:tcMar>
          </w:tcPr>
          <w:p w14:paraId="2F5D7842" w14:textId="77777777" w:rsidR="007D7A6B" w:rsidRDefault="0070608F">
            <w:pPr>
              <w:pStyle w:val="Paragraph"/>
              <w:spacing w:before="0" w:after="113"/>
              <w:ind w:firstLine="0"/>
            </w:pPr>
            <w:r>
              <w:rPr>
                <w:iCs/>
                <w:sz w:val="20"/>
                <w:szCs w:val="20"/>
              </w:rPr>
              <w:t>10.2(2)</w:t>
            </w:r>
          </w:p>
        </w:tc>
        <w:tc>
          <w:tcPr>
            <w:tcW w:w="1050" w:type="dxa"/>
            <w:shd w:val="clear" w:color="auto" w:fill="auto"/>
            <w:tcMar>
              <w:top w:w="0" w:type="dxa"/>
              <w:bottom w:w="0" w:type="dxa"/>
            </w:tcMar>
          </w:tcPr>
          <w:p w14:paraId="2FDB4D6D" w14:textId="77777777" w:rsidR="007D7A6B" w:rsidRDefault="0070608F">
            <w:pPr>
              <w:pStyle w:val="Paragraph"/>
              <w:spacing w:before="0" w:after="113"/>
              <w:ind w:firstLine="0"/>
            </w:pPr>
            <w:r>
              <w:rPr>
                <w:iCs/>
                <w:sz w:val="20"/>
                <w:szCs w:val="20"/>
              </w:rPr>
              <w:t>27.4(3)</w:t>
            </w:r>
          </w:p>
        </w:tc>
        <w:tc>
          <w:tcPr>
            <w:tcW w:w="1049" w:type="dxa"/>
            <w:shd w:val="clear" w:color="auto" w:fill="auto"/>
            <w:tcMar>
              <w:top w:w="0" w:type="dxa"/>
              <w:bottom w:w="0" w:type="dxa"/>
            </w:tcMar>
          </w:tcPr>
          <w:p w14:paraId="0B361316" w14:textId="77777777" w:rsidR="007D7A6B" w:rsidRDefault="0070608F">
            <w:pPr>
              <w:pStyle w:val="Paragraph"/>
              <w:spacing w:before="0" w:after="113"/>
              <w:ind w:firstLine="0"/>
            </w:pPr>
            <w:r>
              <w:rPr>
                <w:iCs/>
                <w:sz w:val="20"/>
                <w:szCs w:val="20"/>
              </w:rPr>
              <w:t>0.00(2)</w:t>
            </w:r>
          </w:p>
        </w:tc>
        <w:tc>
          <w:tcPr>
            <w:tcW w:w="1516" w:type="dxa"/>
            <w:shd w:val="clear" w:color="auto" w:fill="auto"/>
            <w:tcMar>
              <w:top w:w="0" w:type="dxa"/>
              <w:bottom w:w="0" w:type="dxa"/>
            </w:tcMar>
          </w:tcPr>
          <w:p w14:paraId="3486E738" w14:textId="77777777" w:rsidR="007D7A6B" w:rsidRDefault="0070608F">
            <w:pPr>
              <w:pStyle w:val="Paragraph"/>
              <w:spacing w:before="0" w:after="113"/>
              <w:ind w:firstLine="0"/>
            </w:pPr>
            <w:r>
              <w:rPr>
                <w:iCs/>
                <w:sz w:val="20"/>
                <w:szCs w:val="20"/>
              </w:rPr>
              <w:t>2.408(1)</w:t>
            </w:r>
          </w:p>
        </w:tc>
      </w:tr>
      <w:tr w:rsidR="007D7A6B" w14:paraId="54EC2D8A" w14:textId="77777777">
        <w:tc>
          <w:tcPr>
            <w:tcW w:w="1249" w:type="dxa"/>
            <w:tcBorders>
              <w:top w:val="single" w:sz="4" w:space="0" w:color="000000"/>
            </w:tcBorders>
            <w:shd w:val="clear" w:color="auto" w:fill="auto"/>
          </w:tcPr>
          <w:p w14:paraId="462E3C00" w14:textId="77777777" w:rsidR="007D7A6B" w:rsidRDefault="0070608F">
            <w:pPr>
              <w:pStyle w:val="Paragraph"/>
              <w:spacing w:before="0" w:after="113"/>
              <w:ind w:firstLine="0"/>
            </w:pPr>
            <w:r>
              <w:rPr>
                <w:iCs/>
                <w:sz w:val="20"/>
                <w:szCs w:val="20"/>
              </w:rPr>
              <w:t>KA65.09</w:t>
            </w:r>
          </w:p>
        </w:tc>
        <w:tc>
          <w:tcPr>
            <w:tcW w:w="1201" w:type="dxa"/>
            <w:tcBorders>
              <w:top w:val="single" w:sz="4" w:space="0" w:color="000000"/>
            </w:tcBorders>
            <w:shd w:val="clear" w:color="auto" w:fill="auto"/>
          </w:tcPr>
          <w:p w14:paraId="76C09DF8" w14:textId="77777777" w:rsidR="007D7A6B" w:rsidRDefault="0070608F">
            <w:pPr>
              <w:pStyle w:val="Paragraph"/>
              <w:spacing w:before="0" w:after="113"/>
              <w:ind w:firstLine="0"/>
            </w:pPr>
            <w:r>
              <w:rPr>
                <w:iCs/>
                <w:sz w:val="20"/>
                <w:szCs w:val="20"/>
              </w:rPr>
              <w:t>nom. mol%</w:t>
            </w:r>
          </w:p>
        </w:tc>
        <w:tc>
          <w:tcPr>
            <w:tcW w:w="1049" w:type="dxa"/>
            <w:tcBorders>
              <w:top w:val="single" w:sz="4" w:space="0" w:color="000000"/>
            </w:tcBorders>
            <w:shd w:val="clear" w:color="auto" w:fill="auto"/>
          </w:tcPr>
          <w:p w14:paraId="5679285B" w14:textId="77777777" w:rsidR="007D7A6B" w:rsidRDefault="0070608F">
            <w:pPr>
              <w:pStyle w:val="Paragraph"/>
              <w:spacing w:before="0" w:after="113"/>
              <w:ind w:firstLine="0"/>
            </w:pPr>
            <w:r>
              <w:rPr>
                <w:iCs/>
                <w:sz w:val="20"/>
                <w:szCs w:val="20"/>
              </w:rPr>
              <w:t>65.00</w:t>
            </w:r>
          </w:p>
        </w:tc>
        <w:tc>
          <w:tcPr>
            <w:tcW w:w="1049" w:type="dxa"/>
            <w:tcBorders>
              <w:top w:val="single" w:sz="4" w:space="0" w:color="000000"/>
            </w:tcBorders>
            <w:shd w:val="clear" w:color="auto" w:fill="auto"/>
          </w:tcPr>
          <w:p w14:paraId="010E0F3E" w14:textId="77777777" w:rsidR="007D7A6B" w:rsidRDefault="0070608F">
            <w:pPr>
              <w:pStyle w:val="Paragraph"/>
              <w:spacing w:before="0" w:after="113"/>
              <w:ind w:firstLine="0"/>
            </w:pPr>
            <w:r>
              <w:rPr>
                <w:iCs/>
                <w:sz w:val="20"/>
                <w:szCs w:val="20"/>
              </w:rPr>
              <w:t>8.75</w:t>
            </w:r>
          </w:p>
        </w:tc>
        <w:tc>
          <w:tcPr>
            <w:tcW w:w="1050" w:type="dxa"/>
            <w:tcBorders>
              <w:top w:val="single" w:sz="4" w:space="0" w:color="000000"/>
            </w:tcBorders>
            <w:shd w:val="clear" w:color="auto" w:fill="auto"/>
          </w:tcPr>
          <w:p w14:paraId="136B6B62" w14:textId="77777777" w:rsidR="007D7A6B" w:rsidRDefault="0070608F">
            <w:pPr>
              <w:pStyle w:val="Paragraph"/>
              <w:spacing w:before="0" w:after="113"/>
              <w:ind w:firstLine="0"/>
            </w:pPr>
            <w:r>
              <w:rPr>
                <w:iCs/>
                <w:sz w:val="20"/>
                <w:szCs w:val="20"/>
              </w:rPr>
              <w:t>26.25</w:t>
            </w:r>
          </w:p>
        </w:tc>
        <w:tc>
          <w:tcPr>
            <w:tcW w:w="1049" w:type="dxa"/>
            <w:tcBorders>
              <w:top w:val="single" w:sz="4" w:space="0" w:color="000000"/>
            </w:tcBorders>
            <w:shd w:val="clear" w:color="auto" w:fill="auto"/>
          </w:tcPr>
          <w:p w14:paraId="1B034860" w14:textId="77777777" w:rsidR="007D7A6B" w:rsidRDefault="0070608F">
            <w:pPr>
              <w:pStyle w:val="Paragraph"/>
              <w:spacing w:before="0" w:after="113"/>
              <w:ind w:firstLine="0"/>
            </w:pPr>
            <w:r>
              <w:rPr>
                <w:iCs/>
                <w:sz w:val="20"/>
                <w:szCs w:val="20"/>
              </w:rPr>
              <w:t>0.00</w:t>
            </w:r>
          </w:p>
        </w:tc>
        <w:tc>
          <w:tcPr>
            <w:tcW w:w="1516" w:type="dxa"/>
            <w:tcBorders>
              <w:top w:val="single" w:sz="4" w:space="0" w:color="000000"/>
            </w:tcBorders>
            <w:shd w:val="clear" w:color="auto" w:fill="auto"/>
          </w:tcPr>
          <w:p w14:paraId="67FC4B93" w14:textId="77777777" w:rsidR="007D7A6B" w:rsidRDefault="007D7A6B">
            <w:pPr>
              <w:pStyle w:val="Paragraph"/>
              <w:spacing w:before="0" w:after="113"/>
              <w:ind w:firstLine="0"/>
              <w:rPr>
                <w:iCs/>
                <w:sz w:val="20"/>
                <w:szCs w:val="20"/>
              </w:rPr>
            </w:pPr>
          </w:p>
        </w:tc>
      </w:tr>
      <w:tr w:rsidR="007D7A6B" w14:paraId="133E86FF" w14:textId="77777777">
        <w:tc>
          <w:tcPr>
            <w:tcW w:w="1249" w:type="dxa"/>
            <w:shd w:val="clear" w:color="auto" w:fill="auto"/>
            <w:tcMar>
              <w:top w:w="0" w:type="dxa"/>
              <w:bottom w:w="0" w:type="dxa"/>
            </w:tcMar>
          </w:tcPr>
          <w:p w14:paraId="039BF548"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111D7F16" w14:textId="77777777" w:rsidR="007D7A6B" w:rsidRDefault="0070608F">
            <w:pPr>
              <w:pStyle w:val="Paragraph"/>
              <w:spacing w:before="0" w:after="113"/>
              <w:ind w:firstLine="0"/>
            </w:pPr>
            <w:r>
              <w:rPr>
                <w:iCs/>
                <w:sz w:val="20"/>
                <w:szCs w:val="20"/>
              </w:rPr>
              <w:t xml:space="preserve">nom.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33A11DC0" w14:textId="77777777" w:rsidR="007D7A6B" w:rsidRDefault="0070608F">
            <w:pPr>
              <w:pStyle w:val="Paragraph"/>
              <w:spacing w:before="0" w:after="113"/>
              <w:ind w:firstLine="0"/>
            </w:pPr>
            <w:r>
              <w:rPr>
                <w:iCs/>
                <w:sz w:val="20"/>
                <w:szCs w:val="20"/>
              </w:rPr>
              <w:t>53.70</w:t>
            </w:r>
          </w:p>
        </w:tc>
        <w:tc>
          <w:tcPr>
            <w:tcW w:w="1049" w:type="dxa"/>
            <w:shd w:val="clear" w:color="auto" w:fill="auto"/>
            <w:tcMar>
              <w:top w:w="0" w:type="dxa"/>
              <w:bottom w:w="0" w:type="dxa"/>
            </w:tcMar>
          </w:tcPr>
          <w:p w14:paraId="46FF0F6A" w14:textId="77777777" w:rsidR="007D7A6B" w:rsidRDefault="0070608F">
            <w:pPr>
              <w:pStyle w:val="Paragraph"/>
              <w:spacing w:before="0" w:after="113"/>
              <w:ind w:firstLine="0"/>
            </w:pPr>
            <w:r>
              <w:rPr>
                <w:iCs/>
                <w:sz w:val="20"/>
                <w:szCs w:val="20"/>
              </w:rPr>
              <w:t>12.30</w:t>
            </w:r>
          </w:p>
        </w:tc>
        <w:tc>
          <w:tcPr>
            <w:tcW w:w="1050" w:type="dxa"/>
            <w:shd w:val="clear" w:color="auto" w:fill="auto"/>
            <w:tcMar>
              <w:top w:w="0" w:type="dxa"/>
              <w:bottom w:w="0" w:type="dxa"/>
            </w:tcMar>
          </w:tcPr>
          <w:p w14:paraId="41FF25FB" w14:textId="77777777" w:rsidR="007D7A6B" w:rsidRDefault="0070608F">
            <w:pPr>
              <w:pStyle w:val="Paragraph"/>
              <w:spacing w:before="0" w:after="113"/>
              <w:ind w:firstLine="0"/>
            </w:pPr>
            <w:r>
              <w:rPr>
                <w:iCs/>
                <w:sz w:val="20"/>
                <w:szCs w:val="20"/>
              </w:rPr>
              <w:t>34.00</w:t>
            </w:r>
          </w:p>
        </w:tc>
        <w:tc>
          <w:tcPr>
            <w:tcW w:w="1049" w:type="dxa"/>
            <w:shd w:val="clear" w:color="auto" w:fill="auto"/>
            <w:tcMar>
              <w:top w:w="0" w:type="dxa"/>
              <w:bottom w:w="0" w:type="dxa"/>
            </w:tcMar>
          </w:tcPr>
          <w:p w14:paraId="7460EB2B" w14:textId="77777777" w:rsidR="007D7A6B" w:rsidRDefault="0070608F">
            <w:pPr>
              <w:pStyle w:val="Paragraph"/>
              <w:spacing w:before="0" w:after="113"/>
              <w:ind w:firstLine="0"/>
            </w:pPr>
            <w:r>
              <w:rPr>
                <w:iCs/>
                <w:sz w:val="20"/>
                <w:szCs w:val="20"/>
              </w:rPr>
              <w:t>0.00</w:t>
            </w:r>
          </w:p>
        </w:tc>
        <w:tc>
          <w:tcPr>
            <w:tcW w:w="1516" w:type="dxa"/>
            <w:shd w:val="clear" w:color="auto" w:fill="auto"/>
            <w:tcMar>
              <w:top w:w="0" w:type="dxa"/>
              <w:bottom w:w="0" w:type="dxa"/>
            </w:tcMar>
          </w:tcPr>
          <w:p w14:paraId="452ABA6B" w14:textId="77777777" w:rsidR="007D7A6B" w:rsidRDefault="007D7A6B">
            <w:pPr>
              <w:pStyle w:val="Paragraph"/>
              <w:spacing w:before="0" w:after="113"/>
              <w:ind w:firstLine="0"/>
              <w:rPr>
                <w:iCs/>
                <w:sz w:val="20"/>
                <w:szCs w:val="20"/>
              </w:rPr>
            </w:pPr>
          </w:p>
        </w:tc>
      </w:tr>
      <w:tr w:rsidR="007D7A6B" w14:paraId="109CC18F" w14:textId="77777777">
        <w:tc>
          <w:tcPr>
            <w:tcW w:w="1249" w:type="dxa"/>
            <w:shd w:val="clear" w:color="auto" w:fill="auto"/>
            <w:tcMar>
              <w:top w:w="0" w:type="dxa"/>
              <w:bottom w:w="0" w:type="dxa"/>
            </w:tcMar>
          </w:tcPr>
          <w:p w14:paraId="60CD9C3B"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4AEF7B18" w14:textId="77777777" w:rsidR="007D7A6B" w:rsidRDefault="0070608F">
            <w:pPr>
              <w:pStyle w:val="Paragraph"/>
              <w:spacing w:before="0" w:after="113"/>
              <w:ind w:firstLine="0"/>
            </w:pPr>
            <w:r>
              <w:rPr>
                <w:iCs/>
                <w:sz w:val="20"/>
                <w:szCs w:val="20"/>
              </w:rPr>
              <w:t xml:space="preserve">an.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605224A1" w14:textId="77777777" w:rsidR="007D7A6B" w:rsidRDefault="0070608F">
            <w:pPr>
              <w:pStyle w:val="Paragraph"/>
              <w:spacing w:before="0" w:after="113"/>
              <w:ind w:firstLine="0"/>
            </w:pPr>
            <w:r>
              <w:rPr>
                <w:iCs/>
                <w:sz w:val="20"/>
                <w:szCs w:val="20"/>
              </w:rPr>
              <w:t>53.3(5)</w:t>
            </w:r>
          </w:p>
        </w:tc>
        <w:tc>
          <w:tcPr>
            <w:tcW w:w="1049" w:type="dxa"/>
            <w:shd w:val="clear" w:color="auto" w:fill="auto"/>
            <w:tcMar>
              <w:top w:w="0" w:type="dxa"/>
              <w:bottom w:w="0" w:type="dxa"/>
            </w:tcMar>
          </w:tcPr>
          <w:p w14:paraId="4A541752" w14:textId="77777777" w:rsidR="007D7A6B" w:rsidRDefault="0070608F">
            <w:pPr>
              <w:pStyle w:val="Paragraph"/>
              <w:spacing w:before="0" w:after="113"/>
              <w:ind w:firstLine="0"/>
            </w:pPr>
            <w:r>
              <w:rPr>
                <w:iCs/>
                <w:sz w:val="20"/>
                <w:szCs w:val="20"/>
              </w:rPr>
              <w:t>12.5(4)</w:t>
            </w:r>
          </w:p>
        </w:tc>
        <w:tc>
          <w:tcPr>
            <w:tcW w:w="1050" w:type="dxa"/>
            <w:shd w:val="clear" w:color="auto" w:fill="auto"/>
            <w:tcMar>
              <w:top w:w="0" w:type="dxa"/>
              <w:bottom w:w="0" w:type="dxa"/>
            </w:tcMar>
          </w:tcPr>
          <w:p w14:paraId="170F6EAC" w14:textId="77777777" w:rsidR="007D7A6B" w:rsidRDefault="0070608F">
            <w:pPr>
              <w:pStyle w:val="Paragraph"/>
              <w:spacing w:before="0" w:after="113"/>
              <w:ind w:firstLine="0"/>
            </w:pPr>
            <w:r>
              <w:rPr>
                <w:iCs/>
                <w:sz w:val="20"/>
                <w:szCs w:val="20"/>
              </w:rPr>
              <w:t>31.7(3)</w:t>
            </w:r>
          </w:p>
        </w:tc>
        <w:tc>
          <w:tcPr>
            <w:tcW w:w="1049" w:type="dxa"/>
            <w:shd w:val="clear" w:color="auto" w:fill="auto"/>
            <w:tcMar>
              <w:top w:w="0" w:type="dxa"/>
              <w:bottom w:w="0" w:type="dxa"/>
            </w:tcMar>
          </w:tcPr>
          <w:p w14:paraId="461573B5" w14:textId="77777777" w:rsidR="007D7A6B" w:rsidRDefault="0070608F">
            <w:pPr>
              <w:pStyle w:val="Paragraph"/>
              <w:spacing w:before="0" w:after="113"/>
              <w:ind w:firstLine="0"/>
            </w:pPr>
            <w:r>
              <w:rPr>
                <w:iCs/>
                <w:sz w:val="20"/>
                <w:szCs w:val="20"/>
              </w:rPr>
              <w:t>0.00(3)</w:t>
            </w:r>
          </w:p>
        </w:tc>
        <w:tc>
          <w:tcPr>
            <w:tcW w:w="1516" w:type="dxa"/>
            <w:shd w:val="clear" w:color="auto" w:fill="auto"/>
            <w:tcMar>
              <w:top w:w="0" w:type="dxa"/>
              <w:bottom w:w="0" w:type="dxa"/>
            </w:tcMar>
          </w:tcPr>
          <w:p w14:paraId="4004BB93" w14:textId="77777777" w:rsidR="007D7A6B" w:rsidRDefault="0070608F">
            <w:pPr>
              <w:pStyle w:val="Paragraph"/>
              <w:spacing w:before="0" w:after="113"/>
              <w:ind w:firstLine="0"/>
            </w:pPr>
            <w:r>
              <w:rPr>
                <w:iCs/>
                <w:sz w:val="20"/>
                <w:szCs w:val="20"/>
              </w:rPr>
              <w:t>2.451(9)</w:t>
            </w:r>
          </w:p>
        </w:tc>
      </w:tr>
      <w:tr w:rsidR="007D7A6B" w14:paraId="70CC1B0A" w14:textId="77777777">
        <w:tc>
          <w:tcPr>
            <w:tcW w:w="1249" w:type="dxa"/>
            <w:tcBorders>
              <w:top w:val="single" w:sz="4" w:space="0" w:color="000000"/>
            </w:tcBorders>
            <w:shd w:val="clear" w:color="auto" w:fill="auto"/>
          </w:tcPr>
          <w:p w14:paraId="68BA458A" w14:textId="77777777" w:rsidR="007D7A6B" w:rsidRDefault="0070608F">
            <w:pPr>
              <w:pStyle w:val="Paragraph"/>
              <w:spacing w:before="0" w:after="113"/>
              <w:ind w:firstLine="0"/>
            </w:pPr>
            <w:r>
              <w:rPr>
                <w:iCs/>
                <w:sz w:val="20"/>
                <w:szCs w:val="20"/>
              </w:rPr>
              <w:t>NA65.09</w:t>
            </w:r>
          </w:p>
        </w:tc>
        <w:tc>
          <w:tcPr>
            <w:tcW w:w="1201" w:type="dxa"/>
            <w:tcBorders>
              <w:top w:val="single" w:sz="4" w:space="0" w:color="000000"/>
            </w:tcBorders>
            <w:shd w:val="clear" w:color="auto" w:fill="auto"/>
          </w:tcPr>
          <w:p w14:paraId="4D0AC0FC" w14:textId="77777777" w:rsidR="007D7A6B" w:rsidRDefault="0070608F">
            <w:pPr>
              <w:pStyle w:val="Paragraph"/>
              <w:spacing w:before="0" w:after="113"/>
              <w:ind w:firstLine="0"/>
            </w:pPr>
            <w:r>
              <w:rPr>
                <w:iCs/>
                <w:sz w:val="20"/>
                <w:szCs w:val="20"/>
              </w:rPr>
              <w:t>nom. mol%</w:t>
            </w:r>
          </w:p>
        </w:tc>
        <w:tc>
          <w:tcPr>
            <w:tcW w:w="1049" w:type="dxa"/>
            <w:tcBorders>
              <w:top w:val="single" w:sz="4" w:space="0" w:color="000000"/>
            </w:tcBorders>
            <w:shd w:val="clear" w:color="auto" w:fill="auto"/>
          </w:tcPr>
          <w:p w14:paraId="309A5512" w14:textId="77777777" w:rsidR="007D7A6B" w:rsidRDefault="0070608F">
            <w:pPr>
              <w:pStyle w:val="Paragraph"/>
              <w:spacing w:before="0" w:after="113"/>
              <w:ind w:firstLine="0"/>
            </w:pPr>
            <w:r>
              <w:rPr>
                <w:iCs/>
                <w:sz w:val="20"/>
                <w:szCs w:val="20"/>
              </w:rPr>
              <w:t>65.00</w:t>
            </w:r>
          </w:p>
        </w:tc>
        <w:tc>
          <w:tcPr>
            <w:tcW w:w="1049" w:type="dxa"/>
            <w:tcBorders>
              <w:top w:val="single" w:sz="4" w:space="0" w:color="000000"/>
            </w:tcBorders>
            <w:shd w:val="clear" w:color="auto" w:fill="auto"/>
          </w:tcPr>
          <w:p w14:paraId="2BBE5EFE" w14:textId="77777777" w:rsidR="007D7A6B" w:rsidRDefault="0070608F">
            <w:pPr>
              <w:pStyle w:val="Paragraph"/>
              <w:spacing w:before="0" w:after="113"/>
              <w:ind w:firstLine="0"/>
            </w:pPr>
            <w:r>
              <w:rPr>
                <w:iCs/>
                <w:sz w:val="20"/>
                <w:szCs w:val="20"/>
              </w:rPr>
              <w:t>8.75</w:t>
            </w:r>
          </w:p>
        </w:tc>
        <w:tc>
          <w:tcPr>
            <w:tcW w:w="1050" w:type="dxa"/>
            <w:tcBorders>
              <w:top w:val="single" w:sz="4" w:space="0" w:color="000000"/>
            </w:tcBorders>
            <w:shd w:val="clear" w:color="auto" w:fill="auto"/>
          </w:tcPr>
          <w:p w14:paraId="414F0CBE" w14:textId="77777777" w:rsidR="007D7A6B" w:rsidRDefault="0070608F">
            <w:pPr>
              <w:pStyle w:val="Paragraph"/>
              <w:spacing w:before="0" w:after="113"/>
              <w:ind w:firstLine="0"/>
            </w:pPr>
            <w:r>
              <w:rPr>
                <w:iCs/>
                <w:sz w:val="20"/>
                <w:szCs w:val="20"/>
              </w:rPr>
              <w:t>0.00</w:t>
            </w:r>
          </w:p>
        </w:tc>
        <w:tc>
          <w:tcPr>
            <w:tcW w:w="1049" w:type="dxa"/>
            <w:tcBorders>
              <w:top w:val="single" w:sz="4" w:space="0" w:color="000000"/>
            </w:tcBorders>
            <w:shd w:val="clear" w:color="auto" w:fill="auto"/>
          </w:tcPr>
          <w:p w14:paraId="10A8A008" w14:textId="77777777" w:rsidR="007D7A6B" w:rsidRDefault="0070608F">
            <w:pPr>
              <w:pStyle w:val="Paragraph"/>
              <w:spacing w:before="0" w:after="113"/>
              <w:ind w:firstLine="0"/>
            </w:pPr>
            <w:r>
              <w:rPr>
                <w:iCs/>
                <w:sz w:val="20"/>
                <w:szCs w:val="20"/>
              </w:rPr>
              <w:t>26.25</w:t>
            </w:r>
          </w:p>
        </w:tc>
        <w:tc>
          <w:tcPr>
            <w:tcW w:w="1516" w:type="dxa"/>
            <w:tcBorders>
              <w:top w:val="single" w:sz="4" w:space="0" w:color="000000"/>
            </w:tcBorders>
            <w:shd w:val="clear" w:color="auto" w:fill="auto"/>
          </w:tcPr>
          <w:p w14:paraId="300FFF91" w14:textId="77777777" w:rsidR="007D7A6B" w:rsidRDefault="007D7A6B">
            <w:pPr>
              <w:pStyle w:val="Paragraph"/>
              <w:spacing w:before="0" w:after="113"/>
              <w:ind w:firstLine="0"/>
              <w:rPr>
                <w:iCs/>
                <w:sz w:val="20"/>
                <w:szCs w:val="20"/>
              </w:rPr>
            </w:pPr>
          </w:p>
        </w:tc>
      </w:tr>
      <w:tr w:rsidR="007D7A6B" w14:paraId="2C47F618" w14:textId="77777777">
        <w:tc>
          <w:tcPr>
            <w:tcW w:w="1249" w:type="dxa"/>
            <w:shd w:val="clear" w:color="auto" w:fill="auto"/>
            <w:tcMar>
              <w:top w:w="0" w:type="dxa"/>
              <w:bottom w:w="0" w:type="dxa"/>
            </w:tcMar>
          </w:tcPr>
          <w:p w14:paraId="613645C4"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7A1F6936" w14:textId="77777777" w:rsidR="007D7A6B" w:rsidRDefault="0070608F">
            <w:pPr>
              <w:pStyle w:val="Paragraph"/>
              <w:spacing w:before="0" w:after="113"/>
              <w:ind w:firstLine="0"/>
            </w:pPr>
            <w:r>
              <w:rPr>
                <w:iCs/>
                <w:sz w:val="20"/>
                <w:szCs w:val="20"/>
              </w:rPr>
              <w:t xml:space="preserve">nom.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221423DF" w14:textId="77777777" w:rsidR="007D7A6B" w:rsidRDefault="0070608F">
            <w:pPr>
              <w:pStyle w:val="Paragraph"/>
              <w:spacing w:before="0" w:after="113"/>
              <w:ind w:firstLine="0"/>
            </w:pPr>
            <w:r>
              <w:rPr>
                <w:iCs/>
                <w:sz w:val="20"/>
                <w:szCs w:val="20"/>
              </w:rPr>
              <w:t>60.79</w:t>
            </w:r>
          </w:p>
        </w:tc>
        <w:tc>
          <w:tcPr>
            <w:tcW w:w="1049" w:type="dxa"/>
            <w:shd w:val="clear" w:color="auto" w:fill="auto"/>
            <w:tcMar>
              <w:top w:w="0" w:type="dxa"/>
              <w:bottom w:w="0" w:type="dxa"/>
            </w:tcMar>
          </w:tcPr>
          <w:p w14:paraId="79B0E12C" w14:textId="77777777" w:rsidR="007D7A6B" w:rsidRDefault="0070608F">
            <w:pPr>
              <w:pStyle w:val="Paragraph"/>
              <w:spacing w:before="0" w:after="113"/>
              <w:ind w:firstLine="0"/>
            </w:pPr>
            <w:r>
              <w:rPr>
                <w:iCs/>
                <w:sz w:val="20"/>
                <w:szCs w:val="20"/>
              </w:rPr>
              <w:t>13.89</w:t>
            </w:r>
          </w:p>
        </w:tc>
        <w:tc>
          <w:tcPr>
            <w:tcW w:w="1050" w:type="dxa"/>
            <w:shd w:val="clear" w:color="auto" w:fill="auto"/>
            <w:tcMar>
              <w:top w:w="0" w:type="dxa"/>
              <w:bottom w:w="0" w:type="dxa"/>
            </w:tcMar>
          </w:tcPr>
          <w:p w14:paraId="11BB59E9" w14:textId="77777777" w:rsidR="007D7A6B" w:rsidRDefault="0070608F">
            <w:pPr>
              <w:pStyle w:val="Paragraph"/>
              <w:spacing w:before="0" w:after="113"/>
              <w:ind w:firstLine="0"/>
            </w:pPr>
            <w:r>
              <w:rPr>
                <w:iCs/>
                <w:sz w:val="20"/>
                <w:szCs w:val="20"/>
              </w:rPr>
              <w:t>0.00</w:t>
            </w:r>
          </w:p>
        </w:tc>
        <w:tc>
          <w:tcPr>
            <w:tcW w:w="1049" w:type="dxa"/>
            <w:shd w:val="clear" w:color="auto" w:fill="auto"/>
            <w:tcMar>
              <w:top w:w="0" w:type="dxa"/>
              <w:bottom w:w="0" w:type="dxa"/>
            </w:tcMar>
          </w:tcPr>
          <w:p w14:paraId="5B74FC1C" w14:textId="77777777" w:rsidR="007D7A6B" w:rsidRDefault="0070608F">
            <w:pPr>
              <w:pStyle w:val="Paragraph"/>
              <w:spacing w:before="0" w:after="113"/>
              <w:ind w:firstLine="0"/>
            </w:pPr>
            <w:r>
              <w:rPr>
                <w:iCs/>
                <w:sz w:val="20"/>
                <w:szCs w:val="20"/>
              </w:rPr>
              <w:t>25.32</w:t>
            </w:r>
          </w:p>
        </w:tc>
        <w:tc>
          <w:tcPr>
            <w:tcW w:w="1516" w:type="dxa"/>
            <w:shd w:val="clear" w:color="auto" w:fill="auto"/>
            <w:tcMar>
              <w:top w:w="0" w:type="dxa"/>
              <w:bottom w:w="0" w:type="dxa"/>
            </w:tcMar>
          </w:tcPr>
          <w:p w14:paraId="31F8AE6A" w14:textId="77777777" w:rsidR="007D7A6B" w:rsidRDefault="007D7A6B">
            <w:pPr>
              <w:pStyle w:val="Paragraph"/>
              <w:spacing w:before="0" w:after="113"/>
              <w:ind w:firstLine="0"/>
              <w:rPr>
                <w:iCs/>
                <w:sz w:val="20"/>
                <w:szCs w:val="20"/>
              </w:rPr>
            </w:pPr>
          </w:p>
        </w:tc>
      </w:tr>
      <w:tr w:rsidR="007D7A6B" w14:paraId="4927787E" w14:textId="77777777">
        <w:tc>
          <w:tcPr>
            <w:tcW w:w="1249" w:type="dxa"/>
            <w:shd w:val="clear" w:color="auto" w:fill="auto"/>
            <w:tcMar>
              <w:top w:w="0" w:type="dxa"/>
              <w:bottom w:w="0" w:type="dxa"/>
            </w:tcMar>
          </w:tcPr>
          <w:p w14:paraId="5FB8CB89"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4F653849" w14:textId="77777777" w:rsidR="007D7A6B" w:rsidRDefault="0070608F">
            <w:pPr>
              <w:pStyle w:val="Paragraph"/>
              <w:spacing w:before="0" w:after="113"/>
              <w:ind w:firstLine="0"/>
            </w:pPr>
            <w:r>
              <w:rPr>
                <w:iCs/>
                <w:sz w:val="20"/>
                <w:szCs w:val="20"/>
              </w:rPr>
              <w:t xml:space="preserve">an.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792D2979" w14:textId="77777777" w:rsidR="007D7A6B" w:rsidRDefault="0070608F">
            <w:pPr>
              <w:pStyle w:val="Paragraph"/>
              <w:spacing w:before="0" w:after="113"/>
              <w:ind w:firstLine="0"/>
            </w:pPr>
            <w:r>
              <w:rPr>
                <w:iCs/>
                <w:sz w:val="20"/>
                <w:szCs w:val="20"/>
              </w:rPr>
              <w:t>61.7(4)</w:t>
            </w:r>
          </w:p>
        </w:tc>
        <w:tc>
          <w:tcPr>
            <w:tcW w:w="1049" w:type="dxa"/>
            <w:shd w:val="clear" w:color="auto" w:fill="auto"/>
            <w:tcMar>
              <w:top w:w="0" w:type="dxa"/>
              <w:bottom w:w="0" w:type="dxa"/>
            </w:tcMar>
          </w:tcPr>
          <w:p w14:paraId="549D08CF" w14:textId="77777777" w:rsidR="007D7A6B" w:rsidRDefault="0070608F">
            <w:pPr>
              <w:pStyle w:val="Paragraph"/>
              <w:spacing w:before="0" w:after="113"/>
              <w:ind w:firstLine="0"/>
            </w:pPr>
            <w:r>
              <w:rPr>
                <w:iCs/>
                <w:sz w:val="20"/>
                <w:szCs w:val="20"/>
              </w:rPr>
              <w:t>13.7(2)</w:t>
            </w:r>
          </w:p>
        </w:tc>
        <w:tc>
          <w:tcPr>
            <w:tcW w:w="1050" w:type="dxa"/>
            <w:shd w:val="clear" w:color="auto" w:fill="auto"/>
            <w:tcMar>
              <w:top w:w="0" w:type="dxa"/>
              <w:bottom w:w="0" w:type="dxa"/>
            </w:tcMar>
          </w:tcPr>
          <w:p w14:paraId="2767BECC" w14:textId="77777777" w:rsidR="007D7A6B" w:rsidRDefault="0070608F">
            <w:pPr>
              <w:pStyle w:val="Paragraph"/>
              <w:spacing w:before="0" w:after="113"/>
              <w:ind w:firstLine="0"/>
            </w:pPr>
            <w:r>
              <w:rPr>
                <w:iCs/>
                <w:sz w:val="20"/>
                <w:szCs w:val="20"/>
              </w:rPr>
              <w:t>0.03(2)</w:t>
            </w:r>
          </w:p>
        </w:tc>
        <w:tc>
          <w:tcPr>
            <w:tcW w:w="1049" w:type="dxa"/>
            <w:shd w:val="clear" w:color="auto" w:fill="auto"/>
            <w:tcMar>
              <w:top w:w="0" w:type="dxa"/>
              <w:bottom w:w="0" w:type="dxa"/>
            </w:tcMar>
          </w:tcPr>
          <w:p w14:paraId="520F6A88" w14:textId="77777777" w:rsidR="007D7A6B" w:rsidRDefault="0070608F">
            <w:pPr>
              <w:pStyle w:val="Paragraph"/>
              <w:spacing w:before="0" w:after="113"/>
              <w:ind w:firstLine="0"/>
            </w:pPr>
            <w:r>
              <w:rPr>
                <w:iCs/>
                <w:sz w:val="20"/>
                <w:szCs w:val="20"/>
              </w:rPr>
              <w:t>24.5(7)</w:t>
            </w:r>
          </w:p>
        </w:tc>
        <w:tc>
          <w:tcPr>
            <w:tcW w:w="1516" w:type="dxa"/>
            <w:shd w:val="clear" w:color="auto" w:fill="auto"/>
            <w:tcMar>
              <w:top w:w="0" w:type="dxa"/>
              <w:bottom w:w="0" w:type="dxa"/>
            </w:tcMar>
          </w:tcPr>
          <w:p w14:paraId="3476B5C1" w14:textId="77777777" w:rsidR="007D7A6B" w:rsidRDefault="0070608F">
            <w:pPr>
              <w:pStyle w:val="Paragraph"/>
              <w:spacing w:before="0" w:after="113"/>
              <w:ind w:firstLine="0"/>
            </w:pPr>
            <w:r>
              <w:rPr>
                <w:iCs/>
                <w:sz w:val="20"/>
                <w:szCs w:val="20"/>
              </w:rPr>
              <w:t>2.472(4)</w:t>
            </w:r>
          </w:p>
        </w:tc>
      </w:tr>
      <w:tr w:rsidR="007D7A6B" w14:paraId="50D5AEC9" w14:textId="77777777">
        <w:tc>
          <w:tcPr>
            <w:tcW w:w="1249" w:type="dxa"/>
            <w:tcBorders>
              <w:top w:val="single" w:sz="4" w:space="0" w:color="000000"/>
            </w:tcBorders>
            <w:shd w:val="clear" w:color="auto" w:fill="auto"/>
          </w:tcPr>
          <w:p w14:paraId="0A464947" w14:textId="77777777" w:rsidR="007D7A6B" w:rsidRDefault="0070608F">
            <w:pPr>
              <w:pStyle w:val="Paragraph"/>
              <w:spacing w:before="0" w:after="113"/>
              <w:ind w:firstLine="0"/>
            </w:pPr>
            <w:r>
              <w:rPr>
                <w:iCs/>
                <w:sz w:val="20"/>
                <w:szCs w:val="20"/>
              </w:rPr>
              <w:t>NA58.10</w:t>
            </w:r>
          </w:p>
        </w:tc>
        <w:tc>
          <w:tcPr>
            <w:tcW w:w="1201" w:type="dxa"/>
            <w:tcBorders>
              <w:top w:val="single" w:sz="4" w:space="0" w:color="000000"/>
            </w:tcBorders>
            <w:shd w:val="clear" w:color="auto" w:fill="auto"/>
          </w:tcPr>
          <w:p w14:paraId="4575D18E" w14:textId="77777777" w:rsidR="007D7A6B" w:rsidRDefault="0070608F">
            <w:pPr>
              <w:pStyle w:val="Paragraph"/>
              <w:spacing w:before="0" w:after="113"/>
              <w:ind w:firstLine="0"/>
            </w:pPr>
            <w:r>
              <w:rPr>
                <w:iCs/>
                <w:sz w:val="20"/>
                <w:szCs w:val="20"/>
              </w:rPr>
              <w:t>nom. mol%</w:t>
            </w:r>
          </w:p>
        </w:tc>
        <w:tc>
          <w:tcPr>
            <w:tcW w:w="1049" w:type="dxa"/>
            <w:tcBorders>
              <w:top w:val="single" w:sz="4" w:space="0" w:color="000000"/>
            </w:tcBorders>
            <w:shd w:val="clear" w:color="auto" w:fill="auto"/>
          </w:tcPr>
          <w:p w14:paraId="53F5073B" w14:textId="77777777" w:rsidR="007D7A6B" w:rsidRDefault="0070608F">
            <w:pPr>
              <w:pStyle w:val="Paragraph"/>
              <w:spacing w:before="0" w:after="113"/>
              <w:ind w:firstLine="0"/>
            </w:pPr>
            <w:r>
              <w:rPr>
                <w:iCs/>
                <w:sz w:val="20"/>
                <w:szCs w:val="20"/>
              </w:rPr>
              <w:t>58.00</w:t>
            </w:r>
          </w:p>
        </w:tc>
        <w:tc>
          <w:tcPr>
            <w:tcW w:w="1049" w:type="dxa"/>
            <w:tcBorders>
              <w:top w:val="single" w:sz="4" w:space="0" w:color="000000"/>
            </w:tcBorders>
            <w:shd w:val="clear" w:color="auto" w:fill="auto"/>
          </w:tcPr>
          <w:p w14:paraId="7A2349AE" w14:textId="77777777" w:rsidR="007D7A6B" w:rsidRDefault="0070608F">
            <w:pPr>
              <w:pStyle w:val="Paragraph"/>
              <w:spacing w:before="0" w:after="113"/>
              <w:ind w:firstLine="0"/>
            </w:pPr>
            <w:r>
              <w:rPr>
                <w:iCs/>
                <w:sz w:val="20"/>
                <w:szCs w:val="20"/>
              </w:rPr>
              <w:t>10.50</w:t>
            </w:r>
          </w:p>
        </w:tc>
        <w:tc>
          <w:tcPr>
            <w:tcW w:w="1050" w:type="dxa"/>
            <w:tcBorders>
              <w:top w:val="single" w:sz="4" w:space="0" w:color="000000"/>
            </w:tcBorders>
            <w:shd w:val="clear" w:color="auto" w:fill="auto"/>
          </w:tcPr>
          <w:p w14:paraId="36CEA3F4" w14:textId="77777777" w:rsidR="007D7A6B" w:rsidRDefault="0070608F">
            <w:pPr>
              <w:pStyle w:val="Paragraph"/>
              <w:spacing w:before="0" w:after="113"/>
              <w:ind w:firstLine="0"/>
            </w:pPr>
            <w:r>
              <w:rPr>
                <w:iCs/>
                <w:sz w:val="20"/>
                <w:szCs w:val="20"/>
              </w:rPr>
              <w:t>0.00</w:t>
            </w:r>
          </w:p>
        </w:tc>
        <w:tc>
          <w:tcPr>
            <w:tcW w:w="1049" w:type="dxa"/>
            <w:tcBorders>
              <w:top w:val="single" w:sz="4" w:space="0" w:color="000000"/>
            </w:tcBorders>
            <w:shd w:val="clear" w:color="auto" w:fill="auto"/>
          </w:tcPr>
          <w:p w14:paraId="30749857" w14:textId="77777777" w:rsidR="007D7A6B" w:rsidRDefault="0070608F">
            <w:pPr>
              <w:pStyle w:val="Paragraph"/>
              <w:spacing w:before="0" w:after="113"/>
              <w:ind w:firstLine="0"/>
            </w:pPr>
            <w:r>
              <w:rPr>
                <w:iCs/>
                <w:sz w:val="20"/>
                <w:szCs w:val="20"/>
              </w:rPr>
              <w:t>31.50</w:t>
            </w:r>
          </w:p>
        </w:tc>
        <w:tc>
          <w:tcPr>
            <w:tcW w:w="1516" w:type="dxa"/>
            <w:tcBorders>
              <w:top w:val="single" w:sz="4" w:space="0" w:color="000000"/>
            </w:tcBorders>
            <w:shd w:val="clear" w:color="auto" w:fill="auto"/>
          </w:tcPr>
          <w:p w14:paraId="04050D23" w14:textId="77777777" w:rsidR="007D7A6B" w:rsidRDefault="007D7A6B">
            <w:pPr>
              <w:pStyle w:val="Paragraph"/>
              <w:spacing w:before="0" w:after="113"/>
              <w:ind w:firstLine="0"/>
              <w:rPr>
                <w:iCs/>
                <w:sz w:val="20"/>
                <w:szCs w:val="20"/>
              </w:rPr>
            </w:pPr>
          </w:p>
        </w:tc>
      </w:tr>
      <w:tr w:rsidR="007D7A6B" w14:paraId="6DE09030" w14:textId="77777777">
        <w:tc>
          <w:tcPr>
            <w:tcW w:w="1249" w:type="dxa"/>
            <w:shd w:val="clear" w:color="auto" w:fill="auto"/>
            <w:tcMar>
              <w:top w:w="0" w:type="dxa"/>
              <w:bottom w:w="0" w:type="dxa"/>
            </w:tcMar>
          </w:tcPr>
          <w:p w14:paraId="309F4244" w14:textId="77777777" w:rsidR="007D7A6B" w:rsidRDefault="007D7A6B">
            <w:pPr>
              <w:pStyle w:val="Paragraph"/>
              <w:spacing w:before="0" w:after="113"/>
              <w:ind w:firstLine="0"/>
              <w:rPr>
                <w:iCs/>
                <w:sz w:val="20"/>
                <w:szCs w:val="20"/>
              </w:rPr>
            </w:pPr>
          </w:p>
        </w:tc>
        <w:tc>
          <w:tcPr>
            <w:tcW w:w="1201" w:type="dxa"/>
            <w:shd w:val="clear" w:color="auto" w:fill="auto"/>
            <w:tcMar>
              <w:top w:w="0" w:type="dxa"/>
              <w:bottom w:w="0" w:type="dxa"/>
            </w:tcMar>
          </w:tcPr>
          <w:p w14:paraId="68BDFE19" w14:textId="77777777" w:rsidR="007D7A6B" w:rsidRDefault="0070608F">
            <w:pPr>
              <w:pStyle w:val="Paragraph"/>
              <w:spacing w:before="0" w:after="113"/>
              <w:ind w:firstLine="0"/>
            </w:pPr>
            <w:r>
              <w:rPr>
                <w:iCs/>
                <w:sz w:val="20"/>
                <w:szCs w:val="20"/>
              </w:rPr>
              <w:t xml:space="preserve">nom. </w:t>
            </w:r>
            <w:proofErr w:type="spellStart"/>
            <w:r>
              <w:rPr>
                <w:iCs/>
                <w:sz w:val="20"/>
                <w:szCs w:val="20"/>
              </w:rPr>
              <w:t>wt</w:t>
            </w:r>
            <w:proofErr w:type="spellEnd"/>
            <w:r>
              <w:rPr>
                <w:iCs/>
                <w:sz w:val="20"/>
                <w:szCs w:val="20"/>
              </w:rPr>
              <w:t>%</w:t>
            </w:r>
          </w:p>
        </w:tc>
        <w:tc>
          <w:tcPr>
            <w:tcW w:w="1049" w:type="dxa"/>
            <w:shd w:val="clear" w:color="auto" w:fill="auto"/>
            <w:tcMar>
              <w:top w:w="0" w:type="dxa"/>
              <w:bottom w:w="0" w:type="dxa"/>
            </w:tcMar>
          </w:tcPr>
          <w:p w14:paraId="5BC9E54A" w14:textId="77777777" w:rsidR="007D7A6B" w:rsidRDefault="0070608F">
            <w:pPr>
              <w:pStyle w:val="Paragraph"/>
              <w:spacing w:before="0" w:after="113"/>
              <w:ind w:firstLine="0"/>
            </w:pPr>
            <w:r>
              <w:rPr>
                <w:iCs/>
                <w:sz w:val="20"/>
                <w:szCs w:val="20"/>
              </w:rPr>
              <w:t>53.55</w:t>
            </w:r>
          </w:p>
        </w:tc>
        <w:tc>
          <w:tcPr>
            <w:tcW w:w="1049" w:type="dxa"/>
            <w:shd w:val="clear" w:color="auto" w:fill="auto"/>
            <w:tcMar>
              <w:top w:w="0" w:type="dxa"/>
              <w:bottom w:w="0" w:type="dxa"/>
            </w:tcMar>
          </w:tcPr>
          <w:p w14:paraId="6B6E2A69" w14:textId="77777777" w:rsidR="007D7A6B" w:rsidRDefault="0070608F">
            <w:pPr>
              <w:pStyle w:val="Paragraph"/>
              <w:spacing w:before="0" w:after="113"/>
              <w:ind w:firstLine="0"/>
            </w:pPr>
            <w:r>
              <w:rPr>
                <w:iCs/>
                <w:sz w:val="20"/>
                <w:szCs w:val="20"/>
              </w:rPr>
              <w:t>16.45</w:t>
            </w:r>
          </w:p>
        </w:tc>
        <w:tc>
          <w:tcPr>
            <w:tcW w:w="1050" w:type="dxa"/>
            <w:shd w:val="clear" w:color="auto" w:fill="auto"/>
            <w:tcMar>
              <w:top w:w="0" w:type="dxa"/>
              <w:bottom w:w="0" w:type="dxa"/>
            </w:tcMar>
          </w:tcPr>
          <w:p w14:paraId="7C5DF8E0" w14:textId="77777777" w:rsidR="007D7A6B" w:rsidRDefault="0070608F">
            <w:pPr>
              <w:pStyle w:val="Paragraph"/>
              <w:spacing w:before="0" w:after="113"/>
              <w:ind w:firstLine="0"/>
            </w:pPr>
            <w:r>
              <w:rPr>
                <w:iCs/>
                <w:sz w:val="20"/>
                <w:szCs w:val="20"/>
              </w:rPr>
              <w:t>0.00</w:t>
            </w:r>
          </w:p>
        </w:tc>
        <w:tc>
          <w:tcPr>
            <w:tcW w:w="1049" w:type="dxa"/>
            <w:shd w:val="clear" w:color="auto" w:fill="auto"/>
            <w:tcMar>
              <w:top w:w="0" w:type="dxa"/>
              <w:bottom w:w="0" w:type="dxa"/>
            </w:tcMar>
          </w:tcPr>
          <w:p w14:paraId="3C219798" w14:textId="77777777" w:rsidR="007D7A6B" w:rsidRDefault="0070608F">
            <w:pPr>
              <w:pStyle w:val="Paragraph"/>
              <w:spacing w:before="0" w:after="113"/>
              <w:ind w:firstLine="0"/>
            </w:pPr>
            <w:r>
              <w:rPr>
                <w:iCs/>
                <w:sz w:val="20"/>
                <w:szCs w:val="20"/>
              </w:rPr>
              <w:t>30.00</w:t>
            </w:r>
          </w:p>
        </w:tc>
        <w:tc>
          <w:tcPr>
            <w:tcW w:w="1516" w:type="dxa"/>
            <w:shd w:val="clear" w:color="auto" w:fill="auto"/>
            <w:tcMar>
              <w:top w:w="0" w:type="dxa"/>
              <w:bottom w:w="0" w:type="dxa"/>
            </w:tcMar>
          </w:tcPr>
          <w:p w14:paraId="6FC1838C" w14:textId="77777777" w:rsidR="007D7A6B" w:rsidRDefault="007D7A6B">
            <w:pPr>
              <w:pStyle w:val="Paragraph"/>
              <w:spacing w:before="0" w:after="113"/>
              <w:ind w:firstLine="0"/>
              <w:rPr>
                <w:iCs/>
                <w:sz w:val="20"/>
                <w:szCs w:val="20"/>
              </w:rPr>
            </w:pPr>
          </w:p>
        </w:tc>
      </w:tr>
      <w:tr w:rsidR="007D7A6B" w14:paraId="78777847" w14:textId="77777777">
        <w:tc>
          <w:tcPr>
            <w:tcW w:w="1249" w:type="dxa"/>
            <w:tcBorders>
              <w:bottom w:val="single" w:sz="4" w:space="0" w:color="000000"/>
            </w:tcBorders>
            <w:shd w:val="clear" w:color="auto" w:fill="auto"/>
          </w:tcPr>
          <w:p w14:paraId="5B0864DE" w14:textId="77777777" w:rsidR="007D7A6B" w:rsidRDefault="007D7A6B">
            <w:pPr>
              <w:pStyle w:val="Paragraph"/>
              <w:spacing w:before="0" w:after="113"/>
              <w:ind w:firstLine="0"/>
              <w:rPr>
                <w:iCs/>
                <w:sz w:val="20"/>
                <w:szCs w:val="20"/>
              </w:rPr>
            </w:pPr>
          </w:p>
        </w:tc>
        <w:tc>
          <w:tcPr>
            <w:tcW w:w="1201" w:type="dxa"/>
            <w:tcBorders>
              <w:bottom w:val="single" w:sz="4" w:space="0" w:color="000000"/>
            </w:tcBorders>
            <w:shd w:val="clear" w:color="auto" w:fill="auto"/>
          </w:tcPr>
          <w:p w14:paraId="6C1273FC" w14:textId="77777777" w:rsidR="007D7A6B" w:rsidRDefault="0070608F">
            <w:pPr>
              <w:pStyle w:val="Paragraph"/>
              <w:spacing w:before="0" w:after="113"/>
              <w:ind w:firstLine="0"/>
            </w:pPr>
            <w:r>
              <w:rPr>
                <w:iCs/>
                <w:sz w:val="20"/>
                <w:szCs w:val="20"/>
              </w:rPr>
              <w:t xml:space="preserve">an. </w:t>
            </w:r>
            <w:proofErr w:type="spellStart"/>
            <w:r>
              <w:rPr>
                <w:iCs/>
                <w:sz w:val="20"/>
                <w:szCs w:val="20"/>
              </w:rPr>
              <w:t>wt</w:t>
            </w:r>
            <w:proofErr w:type="spellEnd"/>
            <w:r>
              <w:rPr>
                <w:iCs/>
                <w:sz w:val="20"/>
                <w:szCs w:val="20"/>
              </w:rPr>
              <w:t>%</w:t>
            </w:r>
          </w:p>
        </w:tc>
        <w:tc>
          <w:tcPr>
            <w:tcW w:w="1049" w:type="dxa"/>
            <w:tcBorders>
              <w:bottom w:val="single" w:sz="4" w:space="0" w:color="000000"/>
            </w:tcBorders>
            <w:shd w:val="clear" w:color="auto" w:fill="auto"/>
          </w:tcPr>
          <w:p w14:paraId="1AF87480" w14:textId="77777777" w:rsidR="007D7A6B" w:rsidRDefault="0070608F">
            <w:pPr>
              <w:pStyle w:val="Paragraph"/>
              <w:spacing w:before="0" w:after="113"/>
              <w:ind w:firstLine="0"/>
            </w:pPr>
            <w:r>
              <w:rPr>
                <w:iCs/>
                <w:sz w:val="20"/>
                <w:szCs w:val="20"/>
              </w:rPr>
              <w:t>54.6(3)</w:t>
            </w:r>
          </w:p>
        </w:tc>
        <w:tc>
          <w:tcPr>
            <w:tcW w:w="1049" w:type="dxa"/>
            <w:tcBorders>
              <w:bottom w:val="single" w:sz="4" w:space="0" w:color="000000"/>
            </w:tcBorders>
            <w:shd w:val="clear" w:color="auto" w:fill="auto"/>
          </w:tcPr>
          <w:p w14:paraId="4899FFFB" w14:textId="77777777" w:rsidR="007D7A6B" w:rsidRDefault="0070608F">
            <w:pPr>
              <w:pStyle w:val="Paragraph"/>
              <w:spacing w:before="0" w:after="113"/>
              <w:ind w:firstLine="0"/>
            </w:pPr>
            <w:r>
              <w:rPr>
                <w:iCs/>
                <w:sz w:val="20"/>
                <w:szCs w:val="20"/>
              </w:rPr>
              <w:t>16.4(2)</w:t>
            </w:r>
          </w:p>
        </w:tc>
        <w:tc>
          <w:tcPr>
            <w:tcW w:w="1050" w:type="dxa"/>
            <w:tcBorders>
              <w:bottom w:val="single" w:sz="4" w:space="0" w:color="000000"/>
            </w:tcBorders>
            <w:shd w:val="clear" w:color="auto" w:fill="auto"/>
          </w:tcPr>
          <w:p w14:paraId="56FE23D6" w14:textId="77777777" w:rsidR="007D7A6B" w:rsidRDefault="0070608F">
            <w:pPr>
              <w:pStyle w:val="Paragraph"/>
              <w:spacing w:before="0" w:after="113"/>
              <w:ind w:firstLine="0"/>
            </w:pPr>
            <w:r>
              <w:rPr>
                <w:iCs/>
                <w:sz w:val="20"/>
                <w:szCs w:val="20"/>
              </w:rPr>
              <w:t>0.05(2)</w:t>
            </w:r>
          </w:p>
        </w:tc>
        <w:tc>
          <w:tcPr>
            <w:tcW w:w="1049" w:type="dxa"/>
            <w:tcBorders>
              <w:bottom w:val="single" w:sz="4" w:space="0" w:color="000000"/>
            </w:tcBorders>
            <w:shd w:val="clear" w:color="auto" w:fill="auto"/>
          </w:tcPr>
          <w:p w14:paraId="6EB1B8E8" w14:textId="77777777" w:rsidR="007D7A6B" w:rsidRDefault="0070608F">
            <w:pPr>
              <w:pStyle w:val="Paragraph"/>
              <w:spacing w:before="0" w:after="113"/>
              <w:ind w:firstLine="0"/>
            </w:pPr>
            <w:r>
              <w:rPr>
                <w:iCs/>
                <w:sz w:val="20"/>
                <w:szCs w:val="20"/>
              </w:rPr>
              <w:t>28.9(4)</w:t>
            </w:r>
          </w:p>
        </w:tc>
        <w:tc>
          <w:tcPr>
            <w:tcW w:w="1516" w:type="dxa"/>
            <w:tcBorders>
              <w:bottom w:val="single" w:sz="4" w:space="0" w:color="000000"/>
            </w:tcBorders>
            <w:shd w:val="clear" w:color="auto" w:fill="auto"/>
          </w:tcPr>
          <w:p w14:paraId="330F9943" w14:textId="77777777" w:rsidR="007D7A6B" w:rsidRDefault="0070608F">
            <w:pPr>
              <w:pStyle w:val="Paragraph"/>
              <w:spacing w:before="0" w:after="113"/>
              <w:ind w:firstLine="0"/>
            </w:pPr>
            <w:r>
              <w:rPr>
                <w:iCs/>
                <w:sz w:val="20"/>
                <w:szCs w:val="20"/>
              </w:rPr>
              <w:t>2.502(5)</w:t>
            </w:r>
          </w:p>
        </w:tc>
      </w:tr>
    </w:tbl>
    <w:p w14:paraId="1A4E2CF0" w14:textId="77777777" w:rsidR="007D7A6B" w:rsidRDefault="007D7A6B">
      <w:pPr>
        <w:pStyle w:val="Paragraph"/>
        <w:spacing w:before="0" w:after="113"/>
        <w:ind w:left="720" w:firstLine="0"/>
        <w:rPr>
          <w:iCs/>
        </w:rPr>
      </w:pPr>
    </w:p>
    <w:p w14:paraId="441EB174" w14:textId="77777777" w:rsidR="007D7A6B" w:rsidRDefault="0070608F">
      <w:pPr>
        <w:pStyle w:val="Paragraph"/>
        <w:spacing w:before="0" w:after="113"/>
        <w:ind w:firstLine="0"/>
      </w:pPr>
      <w:r>
        <w:rPr>
          <w:b/>
          <w:iCs/>
        </w:rPr>
        <w:t xml:space="preserve">Table 1. </w:t>
      </w:r>
      <w:r>
        <w:rPr>
          <w:iCs/>
        </w:rPr>
        <w:t xml:space="preserve">Composition of the synthesized glasses. Nominal (nom.) and analyzed (an.) compositions are reported. Standard deviations on measured values on 10 different spots (for </w:t>
      </w:r>
      <w:r>
        <w:rPr>
          <w:iCs/>
        </w:rPr>
        <w:lastRenderedPageBreak/>
        <w:t>EPMA measurements) or glass chips (for density measurements) are given in parenthesis (1σ confidence interval).</w:t>
      </w:r>
    </w:p>
    <w:p w14:paraId="688A86CE" w14:textId="77777777" w:rsidR="007D7A6B" w:rsidRDefault="007D7A6B">
      <w:pPr>
        <w:pStyle w:val="Paragraph"/>
        <w:spacing w:before="0" w:after="113"/>
        <w:ind w:firstLine="0"/>
      </w:pPr>
    </w:p>
    <w:p w14:paraId="25627A9C" w14:textId="77777777" w:rsidR="007D7A6B" w:rsidRDefault="0070608F">
      <w:pPr>
        <w:pStyle w:val="Paragraph"/>
        <w:spacing w:before="0" w:after="113"/>
        <w:ind w:firstLine="0"/>
      </w:pPr>
      <w:r>
        <w:br w:type="page"/>
      </w:r>
    </w:p>
    <w:p w14:paraId="4E066A1E" w14:textId="77777777" w:rsidR="007D7A6B" w:rsidRDefault="007D7A6B">
      <w:pPr>
        <w:pStyle w:val="Paragraph"/>
        <w:spacing w:before="0" w:after="113"/>
        <w:ind w:left="720" w:firstLine="0"/>
        <w:rPr>
          <w:iCs/>
        </w:rPr>
      </w:pPr>
    </w:p>
    <w:tbl>
      <w:tblPr>
        <w:tblW w:w="8748" w:type="dxa"/>
        <w:tblInd w:w="-27" w:type="dxa"/>
        <w:tblCellMar>
          <w:top w:w="55" w:type="dxa"/>
          <w:left w:w="138" w:type="dxa"/>
          <w:bottom w:w="55" w:type="dxa"/>
        </w:tblCellMar>
        <w:tblLook w:val="04A0" w:firstRow="1" w:lastRow="0" w:firstColumn="1" w:lastColumn="0" w:noHBand="0" w:noVBand="1"/>
      </w:tblPr>
      <w:tblGrid>
        <w:gridCol w:w="818"/>
        <w:gridCol w:w="1019"/>
        <w:gridCol w:w="717"/>
        <w:gridCol w:w="1018"/>
        <w:gridCol w:w="720"/>
        <w:gridCol w:w="1020"/>
        <w:gridCol w:w="718"/>
        <w:gridCol w:w="1007"/>
        <w:gridCol w:w="719"/>
        <w:gridCol w:w="992"/>
      </w:tblGrid>
      <w:tr w:rsidR="007D7A6B" w14:paraId="3DE51ECF" w14:textId="77777777">
        <w:tc>
          <w:tcPr>
            <w:tcW w:w="817" w:type="dxa"/>
            <w:tcBorders>
              <w:top w:val="single" w:sz="4" w:space="0" w:color="000000"/>
              <w:bottom w:val="single" w:sz="4" w:space="0" w:color="000000"/>
            </w:tcBorders>
            <w:shd w:val="clear" w:color="auto" w:fill="auto"/>
          </w:tcPr>
          <w:p w14:paraId="6721EA9F" w14:textId="77777777" w:rsidR="007D7A6B" w:rsidRDefault="0070608F">
            <w:pPr>
              <w:pStyle w:val="Paragraph"/>
              <w:spacing w:before="0" w:after="113"/>
              <w:ind w:firstLine="0"/>
            </w:pPr>
            <w:r>
              <w:rPr>
                <w:b/>
                <w:iCs/>
                <w:sz w:val="20"/>
                <w:szCs w:val="20"/>
              </w:rPr>
              <w:t>T, K</w:t>
            </w:r>
          </w:p>
        </w:tc>
        <w:tc>
          <w:tcPr>
            <w:tcW w:w="1019" w:type="dxa"/>
            <w:tcBorders>
              <w:top w:val="single" w:sz="4" w:space="0" w:color="000000"/>
              <w:bottom w:val="single" w:sz="4" w:space="0" w:color="000000"/>
            </w:tcBorders>
            <w:shd w:val="clear" w:color="auto" w:fill="auto"/>
          </w:tcPr>
          <w:p w14:paraId="1B32BAEB" w14:textId="77777777" w:rsidR="007D7A6B" w:rsidRDefault="0070608F">
            <w:pPr>
              <w:pStyle w:val="Paragraph"/>
              <w:spacing w:before="0" w:after="113"/>
              <w:ind w:firstLine="0"/>
            </w:pPr>
            <w:r>
              <w:rPr>
                <w:b/>
                <w:iCs/>
                <w:sz w:val="20"/>
                <w:szCs w:val="20"/>
              </w:rPr>
              <w:t>KA80.05</w:t>
            </w:r>
          </w:p>
        </w:tc>
        <w:tc>
          <w:tcPr>
            <w:tcW w:w="717" w:type="dxa"/>
            <w:tcBorders>
              <w:top w:val="single" w:sz="4" w:space="0" w:color="000000"/>
              <w:bottom w:val="single" w:sz="4" w:space="0" w:color="000000"/>
            </w:tcBorders>
            <w:shd w:val="clear" w:color="auto" w:fill="auto"/>
          </w:tcPr>
          <w:p w14:paraId="04398518" w14:textId="77777777" w:rsidR="007D7A6B" w:rsidRDefault="0070608F">
            <w:pPr>
              <w:pStyle w:val="Paragraph"/>
              <w:spacing w:before="0" w:after="113"/>
              <w:ind w:firstLine="0"/>
            </w:pPr>
            <w:r>
              <w:rPr>
                <w:b/>
                <w:iCs/>
                <w:sz w:val="20"/>
                <w:szCs w:val="20"/>
              </w:rPr>
              <w:t>T, K</w:t>
            </w:r>
          </w:p>
        </w:tc>
        <w:tc>
          <w:tcPr>
            <w:tcW w:w="1018" w:type="dxa"/>
            <w:tcBorders>
              <w:top w:val="single" w:sz="4" w:space="0" w:color="000000"/>
              <w:bottom w:val="single" w:sz="4" w:space="0" w:color="000000"/>
            </w:tcBorders>
            <w:shd w:val="clear" w:color="auto" w:fill="auto"/>
          </w:tcPr>
          <w:p w14:paraId="2DB39448" w14:textId="77777777" w:rsidR="007D7A6B" w:rsidRDefault="0070608F">
            <w:pPr>
              <w:pStyle w:val="Paragraph"/>
              <w:spacing w:before="0" w:after="113"/>
              <w:ind w:firstLine="0"/>
            </w:pPr>
            <w:r>
              <w:rPr>
                <w:b/>
                <w:iCs/>
                <w:sz w:val="20"/>
                <w:szCs w:val="20"/>
              </w:rPr>
              <w:t>KA72.07</w:t>
            </w:r>
          </w:p>
        </w:tc>
        <w:tc>
          <w:tcPr>
            <w:tcW w:w="720" w:type="dxa"/>
            <w:tcBorders>
              <w:top w:val="single" w:sz="4" w:space="0" w:color="000000"/>
              <w:bottom w:val="single" w:sz="4" w:space="0" w:color="000000"/>
            </w:tcBorders>
            <w:shd w:val="clear" w:color="auto" w:fill="auto"/>
          </w:tcPr>
          <w:p w14:paraId="5D4C4839" w14:textId="77777777" w:rsidR="007D7A6B" w:rsidRDefault="0070608F">
            <w:pPr>
              <w:pStyle w:val="Paragraph"/>
              <w:spacing w:before="0" w:after="113"/>
              <w:ind w:firstLine="0"/>
            </w:pPr>
            <w:r>
              <w:rPr>
                <w:b/>
                <w:iCs/>
                <w:sz w:val="20"/>
                <w:szCs w:val="20"/>
              </w:rPr>
              <w:t>T, K</w:t>
            </w:r>
          </w:p>
        </w:tc>
        <w:tc>
          <w:tcPr>
            <w:tcW w:w="1020" w:type="dxa"/>
            <w:tcBorders>
              <w:top w:val="single" w:sz="4" w:space="0" w:color="000000"/>
              <w:bottom w:val="single" w:sz="4" w:space="0" w:color="000000"/>
            </w:tcBorders>
            <w:shd w:val="clear" w:color="auto" w:fill="auto"/>
          </w:tcPr>
          <w:p w14:paraId="527BAA24" w14:textId="77777777" w:rsidR="007D7A6B" w:rsidRDefault="0070608F">
            <w:pPr>
              <w:pStyle w:val="Paragraph"/>
              <w:spacing w:before="0" w:after="113"/>
              <w:ind w:firstLine="0"/>
            </w:pPr>
            <w:r>
              <w:rPr>
                <w:b/>
                <w:iCs/>
                <w:sz w:val="20"/>
                <w:szCs w:val="20"/>
              </w:rPr>
              <w:t>KA65.09</w:t>
            </w:r>
          </w:p>
        </w:tc>
        <w:tc>
          <w:tcPr>
            <w:tcW w:w="718" w:type="dxa"/>
            <w:tcBorders>
              <w:top w:val="single" w:sz="4" w:space="0" w:color="000000"/>
              <w:bottom w:val="single" w:sz="4" w:space="0" w:color="000000"/>
            </w:tcBorders>
            <w:shd w:val="clear" w:color="auto" w:fill="auto"/>
          </w:tcPr>
          <w:p w14:paraId="6D3B1572" w14:textId="77777777" w:rsidR="007D7A6B" w:rsidRDefault="0070608F">
            <w:pPr>
              <w:pStyle w:val="Paragraph"/>
              <w:spacing w:before="0" w:after="113"/>
              <w:ind w:firstLine="0"/>
            </w:pPr>
            <w:r>
              <w:rPr>
                <w:b/>
                <w:iCs/>
                <w:sz w:val="20"/>
                <w:szCs w:val="20"/>
              </w:rPr>
              <w:t>T, K</w:t>
            </w:r>
          </w:p>
        </w:tc>
        <w:tc>
          <w:tcPr>
            <w:tcW w:w="1007" w:type="dxa"/>
            <w:tcBorders>
              <w:top w:val="single" w:sz="4" w:space="0" w:color="000000"/>
              <w:bottom w:val="single" w:sz="4" w:space="0" w:color="000000"/>
            </w:tcBorders>
            <w:shd w:val="clear" w:color="auto" w:fill="auto"/>
          </w:tcPr>
          <w:p w14:paraId="0EB2A59C" w14:textId="77777777" w:rsidR="007D7A6B" w:rsidRDefault="0070608F">
            <w:pPr>
              <w:pStyle w:val="Paragraph"/>
              <w:spacing w:before="0" w:after="113"/>
              <w:ind w:firstLine="0"/>
            </w:pPr>
            <w:r>
              <w:rPr>
                <w:b/>
                <w:iCs/>
                <w:sz w:val="20"/>
                <w:szCs w:val="20"/>
              </w:rPr>
              <w:t>NA65.09</w:t>
            </w:r>
          </w:p>
        </w:tc>
        <w:tc>
          <w:tcPr>
            <w:tcW w:w="719" w:type="dxa"/>
            <w:tcBorders>
              <w:top w:val="single" w:sz="4" w:space="0" w:color="000000"/>
              <w:bottom w:val="single" w:sz="4" w:space="0" w:color="000000"/>
            </w:tcBorders>
            <w:shd w:val="clear" w:color="auto" w:fill="auto"/>
          </w:tcPr>
          <w:p w14:paraId="76881A6D" w14:textId="77777777" w:rsidR="007D7A6B" w:rsidRDefault="0070608F">
            <w:pPr>
              <w:pStyle w:val="Paragraph"/>
              <w:spacing w:before="0" w:after="113"/>
              <w:ind w:firstLine="0"/>
            </w:pPr>
            <w:r>
              <w:rPr>
                <w:b/>
                <w:iCs/>
                <w:sz w:val="20"/>
                <w:szCs w:val="20"/>
              </w:rPr>
              <w:t>T, K</w:t>
            </w:r>
          </w:p>
        </w:tc>
        <w:tc>
          <w:tcPr>
            <w:tcW w:w="992" w:type="dxa"/>
            <w:tcBorders>
              <w:top w:val="single" w:sz="4" w:space="0" w:color="000000"/>
              <w:bottom w:val="single" w:sz="4" w:space="0" w:color="000000"/>
            </w:tcBorders>
            <w:shd w:val="clear" w:color="auto" w:fill="auto"/>
          </w:tcPr>
          <w:p w14:paraId="5E6AAFBF" w14:textId="77777777" w:rsidR="007D7A6B" w:rsidRDefault="0070608F">
            <w:pPr>
              <w:pStyle w:val="Paragraph"/>
              <w:spacing w:before="0" w:after="113"/>
              <w:ind w:firstLine="0"/>
            </w:pPr>
            <w:r>
              <w:rPr>
                <w:b/>
                <w:iCs/>
                <w:sz w:val="20"/>
                <w:szCs w:val="20"/>
              </w:rPr>
              <w:t>NA58.10</w:t>
            </w:r>
          </w:p>
        </w:tc>
      </w:tr>
      <w:tr w:rsidR="007D7A6B" w14:paraId="2EC7D809" w14:textId="77777777">
        <w:tc>
          <w:tcPr>
            <w:tcW w:w="817" w:type="dxa"/>
            <w:shd w:val="clear" w:color="auto" w:fill="auto"/>
            <w:tcMar>
              <w:top w:w="0" w:type="dxa"/>
              <w:bottom w:w="0" w:type="dxa"/>
            </w:tcMar>
          </w:tcPr>
          <w:p w14:paraId="19DBBEAC" w14:textId="77777777" w:rsidR="007D7A6B" w:rsidRDefault="0070608F">
            <w:pPr>
              <w:pStyle w:val="Paragraph"/>
              <w:spacing w:before="0" w:after="113"/>
              <w:ind w:firstLine="0"/>
            </w:pPr>
            <w:r>
              <w:rPr>
                <w:iCs/>
                <w:sz w:val="20"/>
                <w:szCs w:val="20"/>
              </w:rPr>
              <w:t>1013.1</w:t>
            </w:r>
          </w:p>
        </w:tc>
        <w:tc>
          <w:tcPr>
            <w:tcW w:w="1019" w:type="dxa"/>
            <w:shd w:val="clear" w:color="auto" w:fill="auto"/>
            <w:tcMar>
              <w:top w:w="0" w:type="dxa"/>
              <w:bottom w:w="0" w:type="dxa"/>
            </w:tcMar>
          </w:tcPr>
          <w:p w14:paraId="1E2E8D4D" w14:textId="77777777" w:rsidR="007D7A6B" w:rsidRDefault="0070608F">
            <w:pPr>
              <w:pStyle w:val="Paragraph"/>
              <w:spacing w:before="0" w:after="113"/>
              <w:ind w:firstLine="0"/>
            </w:pPr>
            <w:r>
              <w:rPr>
                <w:iCs/>
                <w:sz w:val="20"/>
                <w:szCs w:val="20"/>
              </w:rPr>
              <w:t>9.10</w:t>
            </w:r>
          </w:p>
        </w:tc>
        <w:tc>
          <w:tcPr>
            <w:tcW w:w="717" w:type="dxa"/>
            <w:shd w:val="clear" w:color="auto" w:fill="auto"/>
            <w:tcMar>
              <w:top w:w="0" w:type="dxa"/>
              <w:bottom w:w="0" w:type="dxa"/>
            </w:tcMar>
          </w:tcPr>
          <w:p w14:paraId="7AEF7B04" w14:textId="77777777" w:rsidR="007D7A6B" w:rsidRDefault="0070608F">
            <w:pPr>
              <w:pStyle w:val="Paragraph"/>
              <w:spacing w:before="0" w:after="113"/>
              <w:ind w:firstLine="0"/>
            </w:pPr>
            <w:r>
              <w:rPr>
                <w:iCs/>
                <w:sz w:val="20"/>
                <w:szCs w:val="20"/>
              </w:rPr>
              <w:t>921.5</w:t>
            </w:r>
          </w:p>
        </w:tc>
        <w:tc>
          <w:tcPr>
            <w:tcW w:w="1018" w:type="dxa"/>
            <w:shd w:val="clear" w:color="auto" w:fill="auto"/>
            <w:tcMar>
              <w:top w:w="0" w:type="dxa"/>
              <w:bottom w:w="0" w:type="dxa"/>
            </w:tcMar>
          </w:tcPr>
          <w:p w14:paraId="504F438F" w14:textId="77777777" w:rsidR="007D7A6B" w:rsidRDefault="0070608F">
            <w:pPr>
              <w:pStyle w:val="Paragraph"/>
              <w:spacing w:before="0" w:after="113"/>
              <w:ind w:firstLine="0"/>
            </w:pPr>
            <w:r>
              <w:rPr>
                <w:iCs/>
                <w:sz w:val="20"/>
                <w:szCs w:val="20"/>
              </w:rPr>
              <w:t>9.37</w:t>
            </w:r>
          </w:p>
        </w:tc>
        <w:tc>
          <w:tcPr>
            <w:tcW w:w="720" w:type="dxa"/>
            <w:shd w:val="clear" w:color="auto" w:fill="auto"/>
            <w:tcMar>
              <w:top w:w="0" w:type="dxa"/>
              <w:bottom w:w="0" w:type="dxa"/>
            </w:tcMar>
          </w:tcPr>
          <w:p w14:paraId="0BDFAF93" w14:textId="77777777" w:rsidR="007D7A6B" w:rsidRDefault="0070608F">
            <w:pPr>
              <w:pStyle w:val="Paragraph"/>
              <w:spacing w:before="0" w:after="113"/>
              <w:ind w:firstLine="0"/>
            </w:pPr>
            <w:r>
              <w:rPr>
                <w:iCs/>
                <w:sz w:val="20"/>
                <w:szCs w:val="20"/>
              </w:rPr>
              <w:t>941.3</w:t>
            </w:r>
          </w:p>
        </w:tc>
        <w:tc>
          <w:tcPr>
            <w:tcW w:w="1020" w:type="dxa"/>
            <w:shd w:val="clear" w:color="auto" w:fill="auto"/>
            <w:tcMar>
              <w:top w:w="0" w:type="dxa"/>
              <w:bottom w:w="0" w:type="dxa"/>
            </w:tcMar>
          </w:tcPr>
          <w:p w14:paraId="1F5F6017" w14:textId="77777777" w:rsidR="007D7A6B" w:rsidRDefault="0070608F">
            <w:pPr>
              <w:pStyle w:val="Paragraph"/>
              <w:spacing w:before="0" w:after="113"/>
              <w:ind w:firstLine="0"/>
            </w:pPr>
            <w:r>
              <w:rPr>
                <w:iCs/>
                <w:sz w:val="20"/>
                <w:szCs w:val="20"/>
              </w:rPr>
              <w:t>9.55</w:t>
            </w:r>
          </w:p>
        </w:tc>
        <w:tc>
          <w:tcPr>
            <w:tcW w:w="718" w:type="dxa"/>
            <w:shd w:val="clear" w:color="auto" w:fill="auto"/>
            <w:tcMar>
              <w:top w:w="0" w:type="dxa"/>
              <w:bottom w:w="0" w:type="dxa"/>
            </w:tcMar>
          </w:tcPr>
          <w:p w14:paraId="28F602FC" w14:textId="77777777" w:rsidR="007D7A6B" w:rsidRDefault="0070608F">
            <w:pPr>
              <w:pStyle w:val="Paragraph"/>
              <w:spacing w:before="0" w:after="113"/>
              <w:ind w:firstLine="0"/>
            </w:pPr>
            <w:r>
              <w:rPr>
                <w:iCs/>
                <w:sz w:val="20"/>
                <w:szCs w:val="20"/>
              </w:rPr>
              <w:t>834.0</w:t>
            </w:r>
          </w:p>
        </w:tc>
        <w:tc>
          <w:tcPr>
            <w:tcW w:w="1007" w:type="dxa"/>
            <w:shd w:val="clear" w:color="auto" w:fill="auto"/>
            <w:tcMar>
              <w:top w:w="0" w:type="dxa"/>
              <w:bottom w:w="0" w:type="dxa"/>
            </w:tcMar>
          </w:tcPr>
          <w:p w14:paraId="00DD52F8" w14:textId="77777777" w:rsidR="007D7A6B" w:rsidRDefault="0070608F">
            <w:pPr>
              <w:pStyle w:val="Paragraph"/>
              <w:spacing w:before="0" w:after="113"/>
              <w:ind w:firstLine="0"/>
            </w:pPr>
            <w:r>
              <w:rPr>
                <w:iCs/>
                <w:sz w:val="20"/>
                <w:szCs w:val="20"/>
              </w:rPr>
              <w:t>9.01</w:t>
            </w:r>
          </w:p>
        </w:tc>
        <w:tc>
          <w:tcPr>
            <w:tcW w:w="719" w:type="dxa"/>
            <w:shd w:val="clear" w:color="auto" w:fill="auto"/>
            <w:tcMar>
              <w:top w:w="0" w:type="dxa"/>
              <w:bottom w:w="0" w:type="dxa"/>
            </w:tcMar>
          </w:tcPr>
          <w:p w14:paraId="45C4AA44" w14:textId="77777777" w:rsidR="007D7A6B" w:rsidRDefault="0070608F">
            <w:pPr>
              <w:pStyle w:val="Paragraph"/>
              <w:spacing w:before="0" w:after="113"/>
              <w:ind w:firstLine="0"/>
            </w:pPr>
            <w:r>
              <w:rPr>
                <w:iCs/>
                <w:sz w:val="20"/>
                <w:szCs w:val="20"/>
              </w:rPr>
              <w:t>827.3</w:t>
            </w:r>
          </w:p>
        </w:tc>
        <w:tc>
          <w:tcPr>
            <w:tcW w:w="992" w:type="dxa"/>
            <w:shd w:val="clear" w:color="auto" w:fill="auto"/>
            <w:tcMar>
              <w:top w:w="0" w:type="dxa"/>
              <w:bottom w:w="0" w:type="dxa"/>
            </w:tcMar>
          </w:tcPr>
          <w:p w14:paraId="24C4D90F" w14:textId="77777777" w:rsidR="007D7A6B" w:rsidRDefault="0070608F">
            <w:pPr>
              <w:pStyle w:val="Paragraph"/>
              <w:spacing w:before="0" w:after="113"/>
              <w:ind w:firstLine="0"/>
            </w:pPr>
            <w:r>
              <w:rPr>
                <w:iCs/>
                <w:sz w:val="20"/>
                <w:szCs w:val="20"/>
              </w:rPr>
              <w:t>10.10</w:t>
            </w:r>
          </w:p>
        </w:tc>
      </w:tr>
      <w:tr w:rsidR="007D7A6B" w14:paraId="171C3ACE" w14:textId="77777777">
        <w:tc>
          <w:tcPr>
            <w:tcW w:w="817" w:type="dxa"/>
            <w:shd w:val="clear" w:color="auto" w:fill="auto"/>
            <w:tcMar>
              <w:top w:w="0" w:type="dxa"/>
              <w:bottom w:w="0" w:type="dxa"/>
            </w:tcMar>
          </w:tcPr>
          <w:p w14:paraId="43B7A4F7" w14:textId="77777777" w:rsidR="007D7A6B" w:rsidRDefault="0070608F">
            <w:pPr>
              <w:pStyle w:val="Paragraph"/>
              <w:spacing w:before="0" w:after="113"/>
              <w:ind w:firstLine="0"/>
            </w:pPr>
            <w:r>
              <w:rPr>
                <w:iCs/>
                <w:sz w:val="20"/>
                <w:szCs w:val="20"/>
              </w:rPr>
              <w:t>1001.8</w:t>
            </w:r>
          </w:p>
        </w:tc>
        <w:tc>
          <w:tcPr>
            <w:tcW w:w="1019" w:type="dxa"/>
            <w:shd w:val="clear" w:color="auto" w:fill="auto"/>
            <w:tcMar>
              <w:top w:w="0" w:type="dxa"/>
              <w:bottom w:w="0" w:type="dxa"/>
            </w:tcMar>
          </w:tcPr>
          <w:p w14:paraId="77406D72" w14:textId="77777777" w:rsidR="007D7A6B" w:rsidRDefault="0070608F">
            <w:pPr>
              <w:pStyle w:val="Paragraph"/>
              <w:spacing w:before="0" w:after="113"/>
              <w:ind w:firstLine="0"/>
            </w:pPr>
            <w:r>
              <w:rPr>
                <w:iCs/>
                <w:sz w:val="20"/>
                <w:szCs w:val="20"/>
              </w:rPr>
              <w:t>9.32</w:t>
            </w:r>
          </w:p>
        </w:tc>
        <w:tc>
          <w:tcPr>
            <w:tcW w:w="717" w:type="dxa"/>
            <w:shd w:val="clear" w:color="auto" w:fill="auto"/>
            <w:tcMar>
              <w:top w:w="0" w:type="dxa"/>
              <w:bottom w:w="0" w:type="dxa"/>
            </w:tcMar>
          </w:tcPr>
          <w:p w14:paraId="7DB3A6D2" w14:textId="77777777" w:rsidR="007D7A6B" w:rsidRDefault="0070608F">
            <w:pPr>
              <w:pStyle w:val="Paragraph"/>
              <w:spacing w:before="0" w:after="113"/>
              <w:ind w:firstLine="0"/>
            </w:pPr>
            <w:r>
              <w:rPr>
                <w:iCs/>
                <w:sz w:val="20"/>
                <w:szCs w:val="20"/>
              </w:rPr>
              <w:t>891.0</w:t>
            </w:r>
          </w:p>
        </w:tc>
        <w:tc>
          <w:tcPr>
            <w:tcW w:w="1018" w:type="dxa"/>
            <w:shd w:val="clear" w:color="auto" w:fill="auto"/>
            <w:tcMar>
              <w:top w:w="0" w:type="dxa"/>
              <w:bottom w:w="0" w:type="dxa"/>
            </w:tcMar>
          </w:tcPr>
          <w:p w14:paraId="7013C298" w14:textId="77777777" w:rsidR="007D7A6B" w:rsidRDefault="0070608F">
            <w:pPr>
              <w:pStyle w:val="Paragraph"/>
              <w:spacing w:before="0" w:after="113"/>
              <w:ind w:firstLine="0"/>
            </w:pPr>
            <w:r>
              <w:rPr>
                <w:iCs/>
                <w:sz w:val="20"/>
                <w:szCs w:val="20"/>
              </w:rPr>
              <w:t>10.17</w:t>
            </w:r>
          </w:p>
        </w:tc>
        <w:tc>
          <w:tcPr>
            <w:tcW w:w="720" w:type="dxa"/>
            <w:shd w:val="clear" w:color="auto" w:fill="auto"/>
            <w:tcMar>
              <w:top w:w="0" w:type="dxa"/>
              <w:bottom w:w="0" w:type="dxa"/>
            </w:tcMar>
          </w:tcPr>
          <w:p w14:paraId="411D283F" w14:textId="77777777" w:rsidR="007D7A6B" w:rsidRDefault="0070608F">
            <w:pPr>
              <w:pStyle w:val="Paragraph"/>
              <w:spacing w:before="0" w:after="113"/>
              <w:ind w:firstLine="0"/>
            </w:pPr>
            <w:r>
              <w:rPr>
                <w:iCs/>
                <w:sz w:val="20"/>
                <w:szCs w:val="20"/>
              </w:rPr>
              <w:t>935.1</w:t>
            </w:r>
          </w:p>
        </w:tc>
        <w:tc>
          <w:tcPr>
            <w:tcW w:w="1020" w:type="dxa"/>
            <w:shd w:val="clear" w:color="auto" w:fill="auto"/>
            <w:tcMar>
              <w:top w:w="0" w:type="dxa"/>
              <w:bottom w:w="0" w:type="dxa"/>
            </w:tcMar>
          </w:tcPr>
          <w:p w14:paraId="169DC970" w14:textId="77777777" w:rsidR="007D7A6B" w:rsidRDefault="0070608F">
            <w:pPr>
              <w:pStyle w:val="Paragraph"/>
              <w:spacing w:before="0" w:after="113"/>
              <w:ind w:firstLine="0"/>
            </w:pPr>
            <w:r>
              <w:rPr>
                <w:iCs/>
                <w:sz w:val="20"/>
                <w:szCs w:val="20"/>
              </w:rPr>
              <w:t>9.71</w:t>
            </w:r>
          </w:p>
        </w:tc>
        <w:tc>
          <w:tcPr>
            <w:tcW w:w="718" w:type="dxa"/>
            <w:shd w:val="clear" w:color="auto" w:fill="auto"/>
            <w:tcMar>
              <w:top w:w="0" w:type="dxa"/>
              <w:bottom w:w="0" w:type="dxa"/>
            </w:tcMar>
          </w:tcPr>
          <w:p w14:paraId="3E458B47" w14:textId="77777777" w:rsidR="007D7A6B" w:rsidRDefault="0070608F">
            <w:pPr>
              <w:pStyle w:val="Paragraph"/>
              <w:spacing w:before="0" w:after="113"/>
              <w:ind w:firstLine="0"/>
            </w:pPr>
            <w:r>
              <w:rPr>
                <w:iCs/>
                <w:sz w:val="20"/>
                <w:szCs w:val="20"/>
              </w:rPr>
              <w:t>829.0</w:t>
            </w:r>
          </w:p>
        </w:tc>
        <w:tc>
          <w:tcPr>
            <w:tcW w:w="1007" w:type="dxa"/>
            <w:shd w:val="clear" w:color="auto" w:fill="auto"/>
            <w:tcMar>
              <w:top w:w="0" w:type="dxa"/>
              <w:bottom w:w="0" w:type="dxa"/>
            </w:tcMar>
          </w:tcPr>
          <w:p w14:paraId="0CFD0879" w14:textId="77777777" w:rsidR="007D7A6B" w:rsidRDefault="0070608F">
            <w:pPr>
              <w:pStyle w:val="Paragraph"/>
              <w:spacing w:before="0" w:after="113"/>
              <w:ind w:firstLine="0"/>
            </w:pPr>
            <w:r>
              <w:rPr>
                <w:iCs/>
                <w:sz w:val="20"/>
                <w:szCs w:val="20"/>
              </w:rPr>
              <w:t>9.18</w:t>
            </w:r>
          </w:p>
        </w:tc>
        <w:tc>
          <w:tcPr>
            <w:tcW w:w="719" w:type="dxa"/>
            <w:shd w:val="clear" w:color="auto" w:fill="auto"/>
            <w:tcMar>
              <w:top w:w="0" w:type="dxa"/>
              <w:bottom w:w="0" w:type="dxa"/>
            </w:tcMar>
          </w:tcPr>
          <w:p w14:paraId="623AD017" w14:textId="77777777" w:rsidR="007D7A6B" w:rsidRDefault="0070608F">
            <w:pPr>
              <w:pStyle w:val="Paragraph"/>
              <w:spacing w:before="0" w:after="113"/>
              <w:ind w:firstLine="0"/>
            </w:pPr>
            <w:r>
              <w:rPr>
                <w:iCs/>
                <w:sz w:val="20"/>
                <w:szCs w:val="20"/>
              </w:rPr>
              <w:t>836.9</w:t>
            </w:r>
          </w:p>
        </w:tc>
        <w:tc>
          <w:tcPr>
            <w:tcW w:w="992" w:type="dxa"/>
            <w:shd w:val="clear" w:color="auto" w:fill="auto"/>
            <w:tcMar>
              <w:top w:w="0" w:type="dxa"/>
              <w:bottom w:w="0" w:type="dxa"/>
            </w:tcMar>
          </w:tcPr>
          <w:p w14:paraId="054DDCCC" w14:textId="77777777" w:rsidR="007D7A6B" w:rsidRDefault="0070608F">
            <w:pPr>
              <w:pStyle w:val="Paragraph"/>
              <w:spacing w:before="0" w:after="113"/>
              <w:ind w:firstLine="0"/>
            </w:pPr>
            <w:r>
              <w:rPr>
                <w:iCs/>
                <w:sz w:val="20"/>
                <w:szCs w:val="20"/>
              </w:rPr>
              <w:t>9.73</w:t>
            </w:r>
          </w:p>
        </w:tc>
      </w:tr>
      <w:tr w:rsidR="007D7A6B" w14:paraId="07E3920F" w14:textId="77777777">
        <w:tc>
          <w:tcPr>
            <w:tcW w:w="817" w:type="dxa"/>
            <w:shd w:val="clear" w:color="auto" w:fill="auto"/>
            <w:tcMar>
              <w:top w:w="0" w:type="dxa"/>
              <w:bottom w:w="0" w:type="dxa"/>
            </w:tcMar>
          </w:tcPr>
          <w:p w14:paraId="3108A942" w14:textId="77777777" w:rsidR="007D7A6B" w:rsidRDefault="0070608F">
            <w:pPr>
              <w:pStyle w:val="Paragraph"/>
              <w:spacing w:before="0" w:after="113"/>
              <w:ind w:firstLine="0"/>
            </w:pPr>
            <w:r>
              <w:rPr>
                <w:iCs/>
                <w:sz w:val="20"/>
                <w:szCs w:val="20"/>
              </w:rPr>
              <w:t>989.6</w:t>
            </w:r>
          </w:p>
        </w:tc>
        <w:tc>
          <w:tcPr>
            <w:tcW w:w="1019" w:type="dxa"/>
            <w:shd w:val="clear" w:color="auto" w:fill="auto"/>
            <w:tcMar>
              <w:top w:w="0" w:type="dxa"/>
              <w:bottom w:w="0" w:type="dxa"/>
            </w:tcMar>
          </w:tcPr>
          <w:p w14:paraId="34521A33" w14:textId="77777777" w:rsidR="007D7A6B" w:rsidRDefault="0070608F">
            <w:pPr>
              <w:pStyle w:val="Paragraph"/>
              <w:spacing w:before="0" w:after="113"/>
              <w:ind w:firstLine="0"/>
            </w:pPr>
            <w:r>
              <w:rPr>
                <w:iCs/>
                <w:sz w:val="20"/>
                <w:szCs w:val="20"/>
              </w:rPr>
              <w:t>9.51</w:t>
            </w:r>
          </w:p>
        </w:tc>
        <w:tc>
          <w:tcPr>
            <w:tcW w:w="717" w:type="dxa"/>
            <w:shd w:val="clear" w:color="auto" w:fill="auto"/>
            <w:tcMar>
              <w:top w:w="0" w:type="dxa"/>
              <w:bottom w:w="0" w:type="dxa"/>
            </w:tcMar>
          </w:tcPr>
          <w:p w14:paraId="4CC3EC78" w14:textId="77777777" w:rsidR="007D7A6B" w:rsidRDefault="0070608F">
            <w:pPr>
              <w:pStyle w:val="Paragraph"/>
              <w:spacing w:before="0" w:after="113"/>
              <w:ind w:firstLine="0"/>
            </w:pPr>
            <w:r>
              <w:rPr>
                <w:iCs/>
                <w:sz w:val="20"/>
                <w:szCs w:val="20"/>
              </w:rPr>
              <w:t>872.0</w:t>
            </w:r>
          </w:p>
        </w:tc>
        <w:tc>
          <w:tcPr>
            <w:tcW w:w="1018" w:type="dxa"/>
            <w:shd w:val="clear" w:color="auto" w:fill="auto"/>
            <w:tcMar>
              <w:top w:w="0" w:type="dxa"/>
              <w:bottom w:w="0" w:type="dxa"/>
            </w:tcMar>
          </w:tcPr>
          <w:p w14:paraId="13539E8C" w14:textId="77777777" w:rsidR="007D7A6B" w:rsidRDefault="0070608F">
            <w:pPr>
              <w:pStyle w:val="Paragraph"/>
              <w:spacing w:before="0" w:after="113"/>
              <w:ind w:firstLine="0"/>
            </w:pPr>
            <w:r>
              <w:rPr>
                <w:iCs/>
                <w:sz w:val="20"/>
                <w:szCs w:val="20"/>
              </w:rPr>
              <w:t>10.75</w:t>
            </w:r>
          </w:p>
        </w:tc>
        <w:tc>
          <w:tcPr>
            <w:tcW w:w="720" w:type="dxa"/>
            <w:shd w:val="clear" w:color="auto" w:fill="auto"/>
            <w:tcMar>
              <w:top w:w="0" w:type="dxa"/>
              <w:bottom w:w="0" w:type="dxa"/>
            </w:tcMar>
          </w:tcPr>
          <w:p w14:paraId="09F62A5E" w14:textId="77777777" w:rsidR="007D7A6B" w:rsidRDefault="0070608F">
            <w:pPr>
              <w:pStyle w:val="Paragraph"/>
              <w:spacing w:before="0" w:after="113"/>
              <w:ind w:firstLine="0"/>
            </w:pPr>
            <w:r>
              <w:rPr>
                <w:iCs/>
                <w:sz w:val="20"/>
                <w:szCs w:val="20"/>
              </w:rPr>
              <w:t>919.4</w:t>
            </w:r>
          </w:p>
        </w:tc>
        <w:tc>
          <w:tcPr>
            <w:tcW w:w="1020" w:type="dxa"/>
            <w:shd w:val="clear" w:color="auto" w:fill="auto"/>
            <w:tcMar>
              <w:top w:w="0" w:type="dxa"/>
              <w:bottom w:w="0" w:type="dxa"/>
            </w:tcMar>
          </w:tcPr>
          <w:p w14:paraId="43C412E4" w14:textId="77777777" w:rsidR="007D7A6B" w:rsidRDefault="0070608F">
            <w:pPr>
              <w:pStyle w:val="Paragraph"/>
              <w:spacing w:before="0" w:after="113"/>
              <w:ind w:firstLine="0"/>
            </w:pPr>
            <w:r>
              <w:rPr>
                <w:iCs/>
                <w:sz w:val="20"/>
                <w:szCs w:val="20"/>
              </w:rPr>
              <w:t>10.13</w:t>
            </w:r>
          </w:p>
        </w:tc>
        <w:tc>
          <w:tcPr>
            <w:tcW w:w="718" w:type="dxa"/>
            <w:shd w:val="clear" w:color="auto" w:fill="auto"/>
            <w:tcMar>
              <w:top w:w="0" w:type="dxa"/>
              <w:bottom w:w="0" w:type="dxa"/>
            </w:tcMar>
          </w:tcPr>
          <w:p w14:paraId="54159E40" w14:textId="77777777" w:rsidR="007D7A6B" w:rsidRDefault="0070608F">
            <w:pPr>
              <w:pStyle w:val="Paragraph"/>
              <w:spacing w:before="0" w:after="113"/>
              <w:ind w:firstLine="0"/>
            </w:pPr>
            <w:r>
              <w:rPr>
                <w:iCs/>
                <w:sz w:val="20"/>
                <w:szCs w:val="20"/>
              </w:rPr>
              <w:t>813.8</w:t>
            </w:r>
          </w:p>
        </w:tc>
        <w:tc>
          <w:tcPr>
            <w:tcW w:w="1007" w:type="dxa"/>
            <w:shd w:val="clear" w:color="auto" w:fill="auto"/>
            <w:tcMar>
              <w:top w:w="0" w:type="dxa"/>
              <w:bottom w:w="0" w:type="dxa"/>
            </w:tcMar>
          </w:tcPr>
          <w:p w14:paraId="5C64ECE4" w14:textId="77777777" w:rsidR="007D7A6B" w:rsidRDefault="0070608F">
            <w:pPr>
              <w:pStyle w:val="Paragraph"/>
              <w:spacing w:before="0" w:after="113"/>
              <w:ind w:firstLine="0"/>
            </w:pPr>
            <w:r>
              <w:rPr>
                <w:iCs/>
                <w:sz w:val="20"/>
                <w:szCs w:val="20"/>
              </w:rPr>
              <w:t>9.61</w:t>
            </w:r>
          </w:p>
        </w:tc>
        <w:tc>
          <w:tcPr>
            <w:tcW w:w="719" w:type="dxa"/>
            <w:shd w:val="clear" w:color="auto" w:fill="auto"/>
            <w:tcMar>
              <w:top w:w="0" w:type="dxa"/>
              <w:bottom w:w="0" w:type="dxa"/>
            </w:tcMar>
          </w:tcPr>
          <w:p w14:paraId="26E0D965" w14:textId="77777777" w:rsidR="007D7A6B" w:rsidRDefault="0070608F">
            <w:pPr>
              <w:pStyle w:val="Paragraph"/>
              <w:spacing w:before="0" w:after="113"/>
              <w:ind w:firstLine="0"/>
            </w:pPr>
            <w:r>
              <w:rPr>
                <w:iCs/>
                <w:sz w:val="20"/>
                <w:szCs w:val="20"/>
              </w:rPr>
              <w:t>817.6</w:t>
            </w:r>
          </w:p>
        </w:tc>
        <w:tc>
          <w:tcPr>
            <w:tcW w:w="992" w:type="dxa"/>
            <w:shd w:val="clear" w:color="auto" w:fill="auto"/>
            <w:tcMar>
              <w:top w:w="0" w:type="dxa"/>
              <w:bottom w:w="0" w:type="dxa"/>
            </w:tcMar>
          </w:tcPr>
          <w:p w14:paraId="1B00C71E" w14:textId="77777777" w:rsidR="007D7A6B" w:rsidRDefault="0070608F">
            <w:pPr>
              <w:pStyle w:val="Paragraph"/>
              <w:spacing w:before="0" w:after="113"/>
              <w:ind w:firstLine="0"/>
            </w:pPr>
            <w:r>
              <w:rPr>
                <w:iCs/>
                <w:sz w:val="20"/>
                <w:szCs w:val="20"/>
              </w:rPr>
              <w:t>10.51</w:t>
            </w:r>
          </w:p>
        </w:tc>
      </w:tr>
      <w:tr w:rsidR="007D7A6B" w14:paraId="5974BDCA" w14:textId="77777777">
        <w:tc>
          <w:tcPr>
            <w:tcW w:w="817" w:type="dxa"/>
            <w:shd w:val="clear" w:color="auto" w:fill="auto"/>
            <w:tcMar>
              <w:top w:w="0" w:type="dxa"/>
              <w:bottom w:w="0" w:type="dxa"/>
            </w:tcMar>
          </w:tcPr>
          <w:p w14:paraId="4066F9DA" w14:textId="77777777" w:rsidR="007D7A6B" w:rsidRDefault="0070608F">
            <w:pPr>
              <w:pStyle w:val="Paragraph"/>
              <w:spacing w:before="0" w:after="113"/>
              <w:ind w:firstLine="0"/>
            </w:pPr>
            <w:r>
              <w:rPr>
                <w:iCs/>
                <w:sz w:val="20"/>
                <w:szCs w:val="20"/>
              </w:rPr>
              <w:t>981.6</w:t>
            </w:r>
          </w:p>
        </w:tc>
        <w:tc>
          <w:tcPr>
            <w:tcW w:w="1019" w:type="dxa"/>
            <w:shd w:val="clear" w:color="auto" w:fill="auto"/>
            <w:tcMar>
              <w:top w:w="0" w:type="dxa"/>
              <w:bottom w:w="0" w:type="dxa"/>
            </w:tcMar>
          </w:tcPr>
          <w:p w14:paraId="498C0712" w14:textId="77777777" w:rsidR="007D7A6B" w:rsidRDefault="0070608F">
            <w:pPr>
              <w:pStyle w:val="Paragraph"/>
              <w:spacing w:before="0" w:after="113"/>
              <w:ind w:firstLine="0"/>
            </w:pPr>
            <w:r>
              <w:rPr>
                <w:iCs/>
                <w:sz w:val="20"/>
                <w:szCs w:val="20"/>
              </w:rPr>
              <w:t>9.78</w:t>
            </w:r>
          </w:p>
        </w:tc>
        <w:tc>
          <w:tcPr>
            <w:tcW w:w="717" w:type="dxa"/>
            <w:shd w:val="clear" w:color="auto" w:fill="auto"/>
            <w:tcMar>
              <w:top w:w="0" w:type="dxa"/>
              <w:bottom w:w="0" w:type="dxa"/>
            </w:tcMar>
          </w:tcPr>
          <w:p w14:paraId="1BF82671" w14:textId="77777777" w:rsidR="007D7A6B" w:rsidRDefault="0070608F">
            <w:pPr>
              <w:pStyle w:val="Paragraph"/>
              <w:spacing w:before="0" w:after="113"/>
              <w:ind w:firstLine="0"/>
            </w:pPr>
            <w:r>
              <w:rPr>
                <w:iCs/>
                <w:sz w:val="20"/>
                <w:szCs w:val="20"/>
              </w:rPr>
              <w:t>852.0</w:t>
            </w:r>
          </w:p>
        </w:tc>
        <w:tc>
          <w:tcPr>
            <w:tcW w:w="1018" w:type="dxa"/>
            <w:shd w:val="clear" w:color="auto" w:fill="auto"/>
            <w:tcMar>
              <w:top w:w="0" w:type="dxa"/>
              <w:bottom w:w="0" w:type="dxa"/>
            </w:tcMar>
          </w:tcPr>
          <w:p w14:paraId="19E77BEB" w14:textId="77777777" w:rsidR="007D7A6B" w:rsidRDefault="0070608F">
            <w:pPr>
              <w:pStyle w:val="Paragraph"/>
              <w:spacing w:before="0" w:after="113"/>
              <w:ind w:firstLine="0"/>
            </w:pPr>
            <w:r>
              <w:rPr>
                <w:iCs/>
                <w:sz w:val="20"/>
                <w:szCs w:val="20"/>
              </w:rPr>
              <w:t>11.40</w:t>
            </w:r>
          </w:p>
        </w:tc>
        <w:tc>
          <w:tcPr>
            <w:tcW w:w="720" w:type="dxa"/>
            <w:shd w:val="clear" w:color="auto" w:fill="auto"/>
            <w:tcMar>
              <w:top w:w="0" w:type="dxa"/>
              <w:bottom w:w="0" w:type="dxa"/>
            </w:tcMar>
          </w:tcPr>
          <w:p w14:paraId="6089A90E" w14:textId="77777777" w:rsidR="007D7A6B" w:rsidRDefault="0070608F">
            <w:pPr>
              <w:pStyle w:val="Paragraph"/>
              <w:spacing w:before="0" w:after="113"/>
              <w:ind w:firstLine="0"/>
            </w:pPr>
            <w:r>
              <w:rPr>
                <w:iCs/>
                <w:sz w:val="20"/>
                <w:szCs w:val="20"/>
              </w:rPr>
              <w:t>913.6</w:t>
            </w:r>
          </w:p>
        </w:tc>
        <w:tc>
          <w:tcPr>
            <w:tcW w:w="1020" w:type="dxa"/>
            <w:shd w:val="clear" w:color="auto" w:fill="auto"/>
            <w:tcMar>
              <w:top w:w="0" w:type="dxa"/>
              <w:bottom w:w="0" w:type="dxa"/>
            </w:tcMar>
          </w:tcPr>
          <w:p w14:paraId="1C277141" w14:textId="77777777" w:rsidR="007D7A6B" w:rsidRDefault="0070608F">
            <w:pPr>
              <w:pStyle w:val="Paragraph"/>
              <w:spacing w:before="0" w:after="113"/>
              <w:ind w:firstLine="0"/>
            </w:pPr>
            <w:r>
              <w:rPr>
                <w:iCs/>
                <w:sz w:val="20"/>
                <w:szCs w:val="20"/>
              </w:rPr>
              <w:t>10.32</w:t>
            </w:r>
          </w:p>
        </w:tc>
        <w:tc>
          <w:tcPr>
            <w:tcW w:w="718" w:type="dxa"/>
            <w:shd w:val="clear" w:color="auto" w:fill="auto"/>
            <w:tcMar>
              <w:top w:w="0" w:type="dxa"/>
              <w:bottom w:w="0" w:type="dxa"/>
            </w:tcMar>
          </w:tcPr>
          <w:p w14:paraId="3030850F" w14:textId="77777777" w:rsidR="007D7A6B" w:rsidRDefault="0070608F">
            <w:pPr>
              <w:pStyle w:val="Paragraph"/>
              <w:spacing w:before="0" w:after="113"/>
              <w:ind w:firstLine="0"/>
            </w:pPr>
            <w:r>
              <w:rPr>
                <w:iCs/>
                <w:sz w:val="20"/>
                <w:szCs w:val="20"/>
              </w:rPr>
              <w:t>803.2</w:t>
            </w:r>
          </w:p>
        </w:tc>
        <w:tc>
          <w:tcPr>
            <w:tcW w:w="1007" w:type="dxa"/>
            <w:shd w:val="clear" w:color="auto" w:fill="auto"/>
            <w:tcMar>
              <w:top w:w="0" w:type="dxa"/>
              <w:bottom w:w="0" w:type="dxa"/>
            </w:tcMar>
          </w:tcPr>
          <w:p w14:paraId="506D5E00" w14:textId="77777777" w:rsidR="007D7A6B" w:rsidRDefault="0070608F">
            <w:pPr>
              <w:pStyle w:val="Paragraph"/>
              <w:spacing w:before="0" w:after="113"/>
              <w:ind w:firstLine="0"/>
            </w:pPr>
            <w:r>
              <w:rPr>
                <w:iCs/>
                <w:sz w:val="20"/>
                <w:szCs w:val="20"/>
              </w:rPr>
              <w:t>9.94</w:t>
            </w:r>
          </w:p>
        </w:tc>
        <w:tc>
          <w:tcPr>
            <w:tcW w:w="719" w:type="dxa"/>
            <w:shd w:val="clear" w:color="auto" w:fill="auto"/>
            <w:tcMar>
              <w:top w:w="0" w:type="dxa"/>
              <w:bottom w:w="0" w:type="dxa"/>
            </w:tcMar>
          </w:tcPr>
          <w:p w14:paraId="0EBBFFC4" w14:textId="77777777" w:rsidR="007D7A6B" w:rsidRDefault="0070608F">
            <w:pPr>
              <w:pStyle w:val="Paragraph"/>
              <w:spacing w:before="0" w:after="113"/>
              <w:ind w:firstLine="0"/>
            </w:pPr>
            <w:r>
              <w:rPr>
                <w:iCs/>
                <w:sz w:val="20"/>
                <w:szCs w:val="20"/>
              </w:rPr>
              <w:t>796.2</w:t>
            </w:r>
          </w:p>
        </w:tc>
        <w:tc>
          <w:tcPr>
            <w:tcW w:w="992" w:type="dxa"/>
            <w:shd w:val="clear" w:color="auto" w:fill="auto"/>
            <w:tcMar>
              <w:top w:w="0" w:type="dxa"/>
              <w:bottom w:w="0" w:type="dxa"/>
            </w:tcMar>
          </w:tcPr>
          <w:p w14:paraId="5D4FCCE8" w14:textId="77777777" w:rsidR="007D7A6B" w:rsidRDefault="0070608F">
            <w:pPr>
              <w:pStyle w:val="Paragraph"/>
              <w:spacing w:before="0" w:after="113"/>
              <w:ind w:firstLine="0"/>
            </w:pPr>
            <w:r>
              <w:rPr>
                <w:iCs/>
                <w:sz w:val="20"/>
                <w:szCs w:val="20"/>
              </w:rPr>
              <w:t>11.42</w:t>
            </w:r>
          </w:p>
        </w:tc>
      </w:tr>
      <w:tr w:rsidR="007D7A6B" w14:paraId="0638B2FA" w14:textId="77777777">
        <w:tc>
          <w:tcPr>
            <w:tcW w:w="817" w:type="dxa"/>
            <w:shd w:val="clear" w:color="auto" w:fill="auto"/>
            <w:tcMar>
              <w:top w:w="0" w:type="dxa"/>
              <w:bottom w:w="0" w:type="dxa"/>
            </w:tcMar>
          </w:tcPr>
          <w:p w14:paraId="6EA1E298" w14:textId="77777777" w:rsidR="007D7A6B" w:rsidRDefault="0070608F">
            <w:pPr>
              <w:pStyle w:val="Paragraph"/>
              <w:spacing w:before="0" w:after="113"/>
              <w:ind w:firstLine="0"/>
            </w:pPr>
            <w:r>
              <w:rPr>
                <w:iCs/>
                <w:sz w:val="20"/>
                <w:szCs w:val="20"/>
              </w:rPr>
              <w:t>967.6</w:t>
            </w:r>
          </w:p>
        </w:tc>
        <w:tc>
          <w:tcPr>
            <w:tcW w:w="1019" w:type="dxa"/>
            <w:shd w:val="clear" w:color="auto" w:fill="auto"/>
            <w:tcMar>
              <w:top w:w="0" w:type="dxa"/>
              <w:bottom w:w="0" w:type="dxa"/>
            </w:tcMar>
          </w:tcPr>
          <w:p w14:paraId="537ED6DB" w14:textId="77777777" w:rsidR="007D7A6B" w:rsidRDefault="0070608F">
            <w:pPr>
              <w:pStyle w:val="Paragraph"/>
              <w:spacing w:before="0" w:after="113"/>
              <w:ind w:firstLine="0"/>
            </w:pPr>
            <w:r>
              <w:rPr>
                <w:iCs/>
                <w:sz w:val="20"/>
                <w:szCs w:val="20"/>
              </w:rPr>
              <w:t>10.05</w:t>
            </w:r>
          </w:p>
        </w:tc>
        <w:tc>
          <w:tcPr>
            <w:tcW w:w="717" w:type="dxa"/>
            <w:shd w:val="clear" w:color="auto" w:fill="auto"/>
            <w:tcMar>
              <w:top w:w="0" w:type="dxa"/>
              <w:bottom w:w="0" w:type="dxa"/>
            </w:tcMar>
          </w:tcPr>
          <w:p w14:paraId="4405704B"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1FB1B3D5"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7F4CA9E6" w14:textId="77777777" w:rsidR="007D7A6B" w:rsidRDefault="0070608F">
            <w:pPr>
              <w:pStyle w:val="Paragraph"/>
              <w:spacing w:before="0" w:after="113"/>
              <w:ind w:firstLine="0"/>
            </w:pPr>
            <w:r>
              <w:rPr>
                <w:iCs/>
                <w:sz w:val="20"/>
                <w:szCs w:val="20"/>
              </w:rPr>
              <w:t>898.7</w:t>
            </w:r>
          </w:p>
        </w:tc>
        <w:tc>
          <w:tcPr>
            <w:tcW w:w="1020" w:type="dxa"/>
            <w:shd w:val="clear" w:color="auto" w:fill="auto"/>
            <w:tcMar>
              <w:top w:w="0" w:type="dxa"/>
              <w:bottom w:w="0" w:type="dxa"/>
            </w:tcMar>
          </w:tcPr>
          <w:p w14:paraId="3B1ECD3F" w14:textId="77777777" w:rsidR="007D7A6B" w:rsidRDefault="0070608F">
            <w:pPr>
              <w:pStyle w:val="Paragraph"/>
              <w:spacing w:before="0" w:after="113"/>
              <w:ind w:firstLine="0"/>
            </w:pPr>
            <w:r>
              <w:rPr>
                <w:iCs/>
                <w:sz w:val="20"/>
                <w:szCs w:val="20"/>
              </w:rPr>
              <w:t>10.78</w:t>
            </w:r>
          </w:p>
        </w:tc>
        <w:tc>
          <w:tcPr>
            <w:tcW w:w="718" w:type="dxa"/>
            <w:shd w:val="clear" w:color="auto" w:fill="auto"/>
            <w:tcMar>
              <w:top w:w="0" w:type="dxa"/>
              <w:bottom w:w="0" w:type="dxa"/>
            </w:tcMar>
          </w:tcPr>
          <w:p w14:paraId="27B4CAEC" w14:textId="77777777" w:rsidR="007D7A6B" w:rsidRDefault="0070608F">
            <w:pPr>
              <w:pStyle w:val="Paragraph"/>
              <w:spacing w:before="0" w:after="113"/>
              <w:ind w:firstLine="0"/>
            </w:pPr>
            <w:r>
              <w:rPr>
                <w:iCs/>
                <w:sz w:val="20"/>
                <w:szCs w:val="20"/>
              </w:rPr>
              <w:t>798.6</w:t>
            </w:r>
          </w:p>
        </w:tc>
        <w:tc>
          <w:tcPr>
            <w:tcW w:w="1007" w:type="dxa"/>
            <w:shd w:val="clear" w:color="auto" w:fill="auto"/>
            <w:tcMar>
              <w:top w:w="0" w:type="dxa"/>
              <w:bottom w:w="0" w:type="dxa"/>
            </w:tcMar>
          </w:tcPr>
          <w:p w14:paraId="5DD97BD3" w14:textId="77777777" w:rsidR="007D7A6B" w:rsidRDefault="0070608F">
            <w:pPr>
              <w:pStyle w:val="Paragraph"/>
              <w:spacing w:before="0" w:after="113"/>
              <w:ind w:firstLine="0"/>
            </w:pPr>
            <w:r>
              <w:rPr>
                <w:iCs/>
                <w:sz w:val="20"/>
                <w:szCs w:val="20"/>
              </w:rPr>
              <w:t>10.09</w:t>
            </w:r>
          </w:p>
        </w:tc>
        <w:tc>
          <w:tcPr>
            <w:tcW w:w="719" w:type="dxa"/>
            <w:shd w:val="clear" w:color="auto" w:fill="auto"/>
            <w:tcMar>
              <w:top w:w="0" w:type="dxa"/>
              <w:bottom w:w="0" w:type="dxa"/>
            </w:tcMar>
          </w:tcPr>
          <w:p w14:paraId="7B70416A" w14:textId="77777777" w:rsidR="007D7A6B" w:rsidRDefault="0070608F">
            <w:pPr>
              <w:pStyle w:val="Paragraph"/>
              <w:spacing w:before="0" w:after="113"/>
              <w:ind w:firstLine="0"/>
            </w:pPr>
            <w:r>
              <w:rPr>
                <w:iCs/>
                <w:sz w:val="20"/>
                <w:szCs w:val="20"/>
              </w:rPr>
              <w:t>805.7</w:t>
            </w:r>
          </w:p>
        </w:tc>
        <w:tc>
          <w:tcPr>
            <w:tcW w:w="992" w:type="dxa"/>
            <w:shd w:val="clear" w:color="auto" w:fill="auto"/>
            <w:tcMar>
              <w:top w:w="0" w:type="dxa"/>
              <w:bottom w:w="0" w:type="dxa"/>
            </w:tcMar>
          </w:tcPr>
          <w:p w14:paraId="1C8A71B3" w14:textId="77777777" w:rsidR="007D7A6B" w:rsidRDefault="0070608F">
            <w:pPr>
              <w:pStyle w:val="Paragraph"/>
              <w:spacing w:before="0" w:after="113"/>
              <w:ind w:firstLine="0"/>
            </w:pPr>
            <w:r>
              <w:rPr>
                <w:iCs/>
                <w:sz w:val="20"/>
                <w:szCs w:val="20"/>
              </w:rPr>
              <w:t>10.97</w:t>
            </w:r>
          </w:p>
        </w:tc>
      </w:tr>
      <w:tr w:rsidR="007D7A6B" w14:paraId="673AC87C" w14:textId="77777777">
        <w:tc>
          <w:tcPr>
            <w:tcW w:w="817" w:type="dxa"/>
            <w:shd w:val="clear" w:color="auto" w:fill="auto"/>
            <w:tcMar>
              <w:top w:w="0" w:type="dxa"/>
              <w:bottom w:w="0" w:type="dxa"/>
            </w:tcMar>
          </w:tcPr>
          <w:p w14:paraId="4836D738" w14:textId="77777777" w:rsidR="007D7A6B" w:rsidRDefault="0070608F">
            <w:pPr>
              <w:pStyle w:val="Paragraph"/>
              <w:spacing w:before="0" w:after="113"/>
              <w:ind w:firstLine="0"/>
            </w:pPr>
            <w:r>
              <w:rPr>
                <w:iCs/>
                <w:sz w:val="20"/>
                <w:szCs w:val="20"/>
              </w:rPr>
              <w:t>949.7</w:t>
            </w:r>
          </w:p>
        </w:tc>
        <w:tc>
          <w:tcPr>
            <w:tcW w:w="1019" w:type="dxa"/>
            <w:shd w:val="clear" w:color="auto" w:fill="auto"/>
            <w:tcMar>
              <w:top w:w="0" w:type="dxa"/>
              <w:bottom w:w="0" w:type="dxa"/>
            </w:tcMar>
          </w:tcPr>
          <w:p w14:paraId="7AEB543C" w14:textId="77777777" w:rsidR="007D7A6B" w:rsidRDefault="0070608F">
            <w:pPr>
              <w:pStyle w:val="Paragraph"/>
              <w:spacing w:before="0" w:after="113"/>
              <w:ind w:firstLine="0"/>
            </w:pPr>
            <w:r>
              <w:rPr>
                <w:iCs/>
                <w:sz w:val="20"/>
                <w:szCs w:val="20"/>
              </w:rPr>
              <w:t>10.50</w:t>
            </w:r>
          </w:p>
        </w:tc>
        <w:tc>
          <w:tcPr>
            <w:tcW w:w="717" w:type="dxa"/>
            <w:shd w:val="clear" w:color="auto" w:fill="auto"/>
            <w:tcMar>
              <w:top w:w="0" w:type="dxa"/>
              <w:bottom w:w="0" w:type="dxa"/>
            </w:tcMar>
          </w:tcPr>
          <w:p w14:paraId="310B7A48"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205EF8FF"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76830422" w14:textId="77777777" w:rsidR="007D7A6B" w:rsidRDefault="0070608F">
            <w:pPr>
              <w:pStyle w:val="Paragraph"/>
              <w:spacing w:before="0" w:after="113"/>
              <w:ind w:firstLine="0"/>
            </w:pPr>
            <w:r>
              <w:rPr>
                <w:iCs/>
                <w:sz w:val="20"/>
                <w:szCs w:val="20"/>
              </w:rPr>
              <w:t>892.0</w:t>
            </w:r>
          </w:p>
        </w:tc>
        <w:tc>
          <w:tcPr>
            <w:tcW w:w="1020" w:type="dxa"/>
            <w:shd w:val="clear" w:color="auto" w:fill="auto"/>
            <w:tcMar>
              <w:top w:w="0" w:type="dxa"/>
              <w:bottom w:w="0" w:type="dxa"/>
            </w:tcMar>
          </w:tcPr>
          <w:p w14:paraId="1B4280B8" w14:textId="77777777" w:rsidR="007D7A6B" w:rsidRDefault="0070608F">
            <w:pPr>
              <w:pStyle w:val="Paragraph"/>
              <w:spacing w:before="0" w:after="113"/>
              <w:ind w:firstLine="0"/>
            </w:pPr>
            <w:r>
              <w:rPr>
                <w:iCs/>
                <w:sz w:val="20"/>
                <w:szCs w:val="20"/>
              </w:rPr>
              <w:t>10.96</w:t>
            </w:r>
          </w:p>
        </w:tc>
        <w:tc>
          <w:tcPr>
            <w:tcW w:w="718" w:type="dxa"/>
            <w:shd w:val="clear" w:color="auto" w:fill="auto"/>
            <w:tcMar>
              <w:top w:w="0" w:type="dxa"/>
              <w:bottom w:w="0" w:type="dxa"/>
            </w:tcMar>
          </w:tcPr>
          <w:p w14:paraId="6150C9C4" w14:textId="77777777" w:rsidR="007D7A6B" w:rsidRDefault="0070608F">
            <w:pPr>
              <w:pStyle w:val="Paragraph"/>
              <w:spacing w:before="0" w:after="113"/>
              <w:ind w:firstLine="0"/>
            </w:pPr>
            <w:r>
              <w:rPr>
                <w:iCs/>
                <w:sz w:val="20"/>
                <w:szCs w:val="20"/>
              </w:rPr>
              <w:t>787.5</w:t>
            </w:r>
          </w:p>
        </w:tc>
        <w:tc>
          <w:tcPr>
            <w:tcW w:w="1007" w:type="dxa"/>
            <w:shd w:val="clear" w:color="auto" w:fill="auto"/>
            <w:tcMar>
              <w:top w:w="0" w:type="dxa"/>
              <w:bottom w:w="0" w:type="dxa"/>
            </w:tcMar>
          </w:tcPr>
          <w:p w14:paraId="73594382" w14:textId="77777777" w:rsidR="007D7A6B" w:rsidRDefault="0070608F">
            <w:pPr>
              <w:pStyle w:val="Paragraph"/>
              <w:spacing w:before="0" w:after="113"/>
              <w:ind w:firstLine="0"/>
            </w:pPr>
            <w:r>
              <w:rPr>
                <w:iCs/>
                <w:sz w:val="20"/>
                <w:szCs w:val="20"/>
              </w:rPr>
              <w:t>10.50</w:t>
            </w:r>
          </w:p>
        </w:tc>
        <w:tc>
          <w:tcPr>
            <w:tcW w:w="719" w:type="dxa"/>
            <w:shd w:val="clear" w:color="auto" w:fill="auto"/>
            <w:tcMar>
              <w:top w:w="0" w:type="dxa"/>
              <w:bottom w:w="0" w:type="dxa"/>
            </w:tcMar>
          </w:tcPr>
          <w:p w14:paraId="427FD43A" w14:textId="77777777" w:rsidR="007D7A6B" w:rsidRDefault="0070608F">
            <w:pPr>
              <w:pStyle w:val="Paragraph"/>
              <w:spacing w:before="0" w:after="113"/>
              <w:ind w:firstLine="0"/>
            </w:pPr>
            <w:r>
              <w:rPr>
                <w:iCs/>
                <w:sz w:val="20"/>
                <w:szCs w:val="20"/>
              </w:rPr>
              <w:t>847.1</w:t>
            </w:r>
          </w:p>
        </w:tc>
        <w:tc>
          <w:tcPr>
            <w:tcW w:w="992" w:type="dxa"/>
            <w:shd w:val="clear" w:color="auto" w:fill="auto"/>
            <w:tcMar>
              <w:top w:w="0" w:type="dxa"/>
              <w:bottom w:w="0" w:type="dxa"/>
            </w:tcMar>
          </w:tcPr>
          <w:p w14:paraId="3CFD949B" w14:textId="77777777" w:rsidR="007D7A6B" w:rsidRDefault="0070608F">
            <w:pPr>
              <w:pStyle w:val="Paragraph"/>
              <w:spacing w:before="0" w:after="113"/>
              <w:ind w:firstLine="0"/>
            </w:pPr>
            <w:r>
              <w:rPr>
                <w:iCs/>
                <w:sz w:val="20"/>
                <w:szCs w:val="20"/>
              </w:rPr>
              <w:t>9.36</w:t>
            </w:r>
          </w:p>
        </w:tc>
      </w:tr>
      <w:tr w:rsidR="007D7A6B" w14:paraId="390CDF89" w14:textId="77777777">
        <w:tc>
          <w:tcPr>
            <w:tcW w:w="817" w:type="dxa"/>
            <w:shd w:val="clear" w:color="auto" w:fill="auto"/>
            <w:tcMar>
              <w:top w:w="0" w:type="dxa"/>
              <w:bottom w:w="0" w:type="dxa"/>
            </w:tcMar>
          </w:tcPr>
          <w:p w14:paraId="552A3681" w14:textId="77777777" w:rsidR="007D7A6B" w:rsidRDefault="0070608F">
            <w:pPr>
              <w:pStyle w:val="Paragraph"/>
              <w:spacing w:before="0" w:after="113"/>
              <w:ind w:firstLine="0"/>
            </w:pPr>
            <w:r>
              <w:rPr>
                <w:iCs/>
                <w:sz w:val="20"/>
                <w:szCs w:val="20"/>
              </w:rPr>
              <w:t>940.3</w:t>
            </w:r>
          </w:p>
        </w:tc>
        <w:tc>
          <w:tcPr>
            <w:tcW w:w="1019" w:type="dxa"/>
            <w:shd w:val="clear" w:color="auto" w:fill="auto"/>
            <w:tcMar>
              <w:top w:w="0" w:type="dxa"/>
              <w:bottom w:w="0" w:type="dxa"/>
            </w:tcMar>
          </w:tcPr>
          <w:p w14:paraId="4F79DD90" w14:textId="77777777" w:rsidR="007D7A6B" w:rsidRDefault="0070608F">
            <w:pPr>
              <w:pStyle w:val="Paragraph"/>
              <w:spacing w:before="0" w:after="113"/>
              <w:ind w:firstLine="0"/>
            </w:pPr>
            <w:r>
              <w:rPr>
                <w:iCs/>
                <w:sz w:val="20"/>
                <w:szCs w:val="20"/>
              </w:rPr>
              <w:t>10.83</w:t>
            </w:r>
          </w:p>
        </w:tc>
        <w:tc>
          <w:tcPr>
            <w:tcW w:w="717" w:type="dxa"/>
            <w:shd w:val="clear" w:color="auto" w:fill="auto"/>
            <w:tcMar>
              <w:top w:w="0" w:type="dxa"/>
              <w:bottom w:w="0" w:type="dxa"/>
            </w:tcMar>
          </w:tcPr>
          <w:p w14:paraId="1135A9F8"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52C63B9A"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19E958BE" w14:textId="77777777" w:rsidR="007D7A6B" w:rsidRDefault="0070608F">
            <w:pPr>
              <w:pStyle w:val="Paragraph"/>
              <w:spacing w:before="0" w:after="113"/>
              <w:ind w:firstLine="0"/>
            </w:pPr>
            <w:r>
              <w:rPr>
                <w:iCs/>
                <w:sz w:val="20"/>
                <w:szCs w:val="20"/>
              </w:rPr>
              <w:t>882.1</w:t>
            </w:r>
          </w:p>
        </w:tc>
        <w:tc>
          <w:tcPr>
            <w:tcW w:w="1020" w:type="dxa"/>
            <w:shd w:val="clear" w:color="auto" w:fill="auto"/>
            <w:tcMar>
              <w:top w:w="0" w:type="dxa"/>
              <w:bottom w:w="0" w:type="dxa"/>
            </w:tcMar>
          </w:tcPr>
          <w:p w14:paraId="27FE23AD" w14:textId="77777777" w:rsidR="007D7A6B" w:rsidRDefault="0070608F">
            <w:pPr>
              <w:pStyle w:val="Paragraph"/>
              <w:spacing w:before="0" w:after="113"/>
              <w:ind w:firstLine="0"/>
            </w:pPr>
            <w:r>
              <w:rPr>
                <w:iCs/>
                <w:sz w:val="20"/>
                <w:szCs w:val="20"/>
              </w:rPr>
              <w:t>11.28</w:t>
            </w:r>
          </w:p>
        </w:tc>
        <w:tc>
          <w:tcPr>
            <w:tcW w:w="718" w:type="dxa"/>
            <w:shd w:val="clear" w:color="auto" w:fill="auto"/>
            <w:tcMar>
              <w:top w:w="0" w:type="dxa"/>
              <w:bottom w:w="0" w:type="dxa"/>
            </w:tcMar>
          </w:tcPr>
          <w:p w14:paraId="5BAB7598" w14:textId="77777777" w:rsidR="007D7A6B" w:rsidRDefault="0070608F">
            <w:pPr>
              <w:pStyle w:val="Paragraph"/>
              <w:spacing w:before="0" w:after="113"/>
              <w:ind w:firstLine="0"/>
            </w:pPr>
            <w:r>
              <w:rPr>
                <w:iCs/>
                <w:sz w:val="20"/>
                <w:szCs w:val="20"/>
              </w:rPr>
              <w:t>779.9</w:t>
            </w:r>
          </w:p>
        </w:tc>
        <w:tc>
          <w:tcPr>
            <w:tcW w:w="1007" w:type="dxa"/>
            <w:shd w:val="clear" w:color="auto" w:fill="auto"/>
            <w:tcMar>
              <w:top w:w="0" w:type="dxa"/>
              <w:bottom w:w="0" w:type="dxa"/>
            </w:tcMar>
          </w:tcPr>
          <w:p w14:paraId="5BCB2893" w14:textId="77777777" w:rsidR="007D7A6B" w:rsidRDefault="0070608F">
            <w:pPr>
              <w:pStyle w:val="Paragraph"/>
              <w:spacing w:before="0" w:after="113"/>
              <w:ind w:firstLine="0"/>
            </w:pPr>
            <w:r>
              <w:rPr>
                <w:iCs/>
                <w:sz w:val="20"/>
                <w:szCs w:val="20"/>
              </w:rPr>
              <w:t>10.81</w:t>
            </w:r>
          </w:p>
        </w:tc>
        <w:tc>
          <w:tcPr>
            <w:tcW w:w="719" w:type="dxa"/>
            <w:shd w:val="clear" w:color="auto" w:fill="auto"/>
            <w:tcMar>
              <w:top w:w="0" w:type="dxa"/>
              <w:bottom w:w="0" w:type="dxa"/>
            </w:tcMar>
          </w:tcPr>
          <w:p w14:paraId="1BE07FDF" w14:textId="77777777" w:rsidR="007D7A6B" w:rsidRDefault="0070608F">
            <w:pPr>
              <w:pStyle w:val="Paragraph"/>
              <w:spacing w:before="0" w:after="113"/>
              <w:ind w:firstLine="0"/>
            </w:pPr>
            <w:r>
              <w:rPr>
                <w:iCs/>
                <w:sz w:val="20"/>
                <w:szCs w:val="20"/>
              </w:rPr>
              <w:t>855.9</w:t>
            </w:r>
          </w:p>
        </w:tc>
        <w:tc>
          <w:tcPr>
            <w:tcW w:w="992" w:type="dxa"/>
            <w:shd w:val="clear" w:color="auto" w:fill="auto"/>
            <w:tcMar>
              <w:top w:w="0" w:type="dxa"/>
              <w:bottom w:w="0" w:type="dxa"/>
            </w:tcMar>
          </w:tcPr>
          <w:p w14:paraId="0E965A24" w14:textId="77777777" w:rsidR="007D7A6B" w:rsidRDefault="0070608F">
            <w:pPr>
              <w:pStyle w:val="Paragraph"/>
              <w:spacing w:before="0" w:after="113"/>
              <w:ind w:firstLine="0"/>
            </w:pPr>
            <w:r>
              <w:rPr>
                <w:iCs/>
                <w:sz w:val="20"/>
                <w:szCs w:val="20"/>
              </w:rPr>
              <w:t>9.09</w:t>
            </w:r>
          </w:p>
        </w:tc>
      </w:tr>
      <w:tr w:rsidR="007D7A6B" w14:paraId="54A8FAFD" w14:textId="77777777">
        <w:tc>
          <w:tcPr>
            <w:tcW w:w="817" w:type="dxa"/>
            <w:shd w:val="clear" w:color="auto" w:fill="auto"/>
            <w:tcMar>
              <w:top w:w="0" w:type="dxa"/>
              <w:bottom w:w="0" w:type="dxa"/>
            </w:tcMar>
          </w:tcPr>
          <w:p w14:paraId="3DE8570C" w14:textId="77777777" w:rsidR="007D7A6B" w:rsidRDefault="0070608F">
            <w:pPr>
              <w:pStyle w:val="Paragraph"/>
              <w:spacing w:before="0" w:after="113"/>
              <w:ind w:firstLine="0"/>
            </w:pPr>
            <w:r>
              <w:rPr>
                <w:iCs/>
                <w:sz w:val="20"/>
                <w:szCs w:val="20"/>
              </w:rPr>
              <w:t>928.2</w:t>
            </w:r>
          </w:p>
        </w:tc>
        <w:tc>
          <w:tcPr>
            <w:tcW w:w="1019" w:type="dxa"/>
            <w:shd w:val="clear" w:color="auto" w:fill="auto"/>
            <w:tcMar>
              <w:top w:w="0" w:type="dxa"/>
              <w:bottom w:w="0" w:type="dxa"/>
            </w:tcMar>
          </w:tcPr>
          <w:p w14:paraId="15603DC1" w14:textId="77777777" w:rsidR="007D7A6B" w:rsidRDefault="0070608F">
            <w:pPr>
              <w:pStyle w:val="Paragraph"/>
              <w:spacing w:before="0" w:after="113"/>
              <w:ind w:firstLine="0"/>
            </w:pPr>
            <w:r>
              <w:rPr>
                <w:iCs/>
                <w:sz w:val="20"/>
                <w:szCs w:val="20"/>
              </w:rPr>
              <w:t>11.05</w:t>
            </w:r>
          </w:p>
        </w:tc>
        <w:tc>
          <w:tcPr>
            <w:tcW w:w="717" w:type="dxa"/>
            <w:shd w:val="clear" w:color="auto" w:fill="auto"/>
            <w:tcMar>
              <w:top w:w="0" w:type="dxa"/>
              <w:bottom w:w="0" w:type="dxa"/>
            </w:tcMar>
          </w:tcPr>
          <w:p w14:paraId="282DD926"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01F05DF3"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7D50F044" w14:textId="77777777" w:rsidR="007D7A6B" w:rsidRDefault="0070608F">
            <w:pPr>
              <w:pStyle w:val="Paragraph"/>
              <w:spacing w:before="0" w:after="113"/>
              <w:ind w:firstLine="0"/>
            </w:pPr>
            <w:r>
              <w:rPr>
                <w:iCs/>
                <w:sz w:val="20"/>
                <w:szCs w:val="20"/>
              </w:rPr>
              <w:t>867.3</w:t>
            </w:r>
          </w:p>
        </w:tc>
        <w:tc>
          <w:tcPr>
            <w:tcW w:w="1020" w:type="dxa"/>
            <w:shd w:val="clear" w:color="auto" w:fill="auto"/>
            <w:tcMar>
              <w:top w:w="0" w:type="dxa"/>
              <w:bottom w:w="0" w:type="dxa"/>
            </w:tcMar>
          </w:tcPr>
          <w:p w14:paraId="251E5B5D" w14:textId="77777777" w:rsidR="007D7A6B" w:rsidRDefault="0070608F">
            <w:pPr>
              <w:pStyle w:val="Paragraph"/>
              <w:spacing w:before="0" w:after="113"/>
              <w:ind w:firstLine="0"/>
            </w:pPr>
            <w:r>
              <w:rPr>
                <w:iCs/>
                <w:sz w:val="20"/>
                <w:szCs w:val="20"/>
              </w:rPr>
              <w:t>11.86</w:t>
            </w:r>
          </w:p>
        </w:tc>
        <w:tc>
          <w:tcPr>
            <w:tcW w:w="718" w:type="dxa"/>
            <w:shd w:val="clear" w:color="auto" w:fill="auto"/>
            <w:tcMar>
              <w:top w:w="0" w:type="dxa"/>
              <w:bottom w:w="0" w:type="dxa"/>
            </w:tcMar>
          </w:tcPr>
          <w:p w14:paraId="18A3D687" w14:textId="77777777" w:rsidR="007D7A6B" w:rsidRDefault="0070608F">
            <w:pPr>
              <w:pStyle w:val="Paragraph"/>
              <w:spacing w:before="0" w:after="113"/>
              <w:ind w:firstLine="0"/>
            </w:pPr>
            <w:r>
              <w:rPr>
                <w:iCs/>
                <w:sz w:val="20"/>
                <w:szCs w:val="20"/>
              </w:rPr>
              <w:t>773.7</w:t>
            </w:r>
          </w:p>
        </w:tc>
        <w:tc>
          <w:tcPr>
            <w:tcW w:w="1007" w:type="dxa"/>
            <w:shd w:val="clear" w:color="auto" w:fill="auto"/>
            <w:tcMar>
              <w:top w:w="0" w:type="dxa"/>
              <w:bottom w:w="0" w:type="dxa"/>
            </w:tcMar>
          </w:tcPr>
          <w:p w14:paraId="6069C76B" w14:textId="77777777" w:rsidR="007D7A6B" w:rsidRDefault="0070608F">
            <w:pPr>
              <w:pStyle w:val="Paragraph"/>
              <w:spacing w:before="0" w:after="113"/>
              <w:ind w:firstLine="0"/>
            </w:pPr>
            <w:r>
              <w:rPr>
                <w:iCs/>
                <w:sz w:val="20"/>
                <w:szCs w:val="20"/>
              </w:rPr>
              <w:t>11.07</w:t>
            </w:r>
          </w:p>
        </w:tc>
        <w:tc>
          <w:tcPr>
            <w:tcW w:w="719" w:type="dxa"/>
            <w:shd w:val="clear" w:color="auto" w:fill="auto"/>
            <w:tcMar>
              <w:top w:w="0" w:type="dxa"/>
              <w:bottom w:w="0" w:type="dxa"/>
            </w:tcMar>
          </w:tcPr>
          <w:p w14:paraId="55142D8F" w14:textId="77777777" w:rsidR="007D7A6B" w:rsidRDefault="0070608F">
            <w:pPr>
              <w:pStyle w:val="Paragraph"/>
              <w:spacing w:before="0" w:after="113"/>
              <w:ind w:firstLine="0"/>
            </w:pPr>
            <w:r>
              <w:rPr>
                <w:iCs/>
                <w:sz w:val="20"/>
                <w:szCs w:val="20"/>
              </w:rPr>
              <w:t>828.3</w:t>
            </w:r>
          </w:p>
        </w:tc>
        <w:tc>
          <w:tcPr>
            <w:tcW w:w="992" w:type="dxa"/>
            <w:shd w:val="clear" w:color="auto" w:fill="auto"/>
            <w:tcMar>
              <w:top w:w="0" w:type="dxa"/>
              <w:bottom w:w="0" w:type="dxa"/>
            </w:tcMar>
          </w:tcPr>
          <w:p w14:paraId="0224B10D" w14:textId="77777777" w:rsidR="007D7A6B" w:rsidRDefault="0070608F">
            <w:pPr>
              <w:pStyle w:val="Paragraph"/>
              <w:spacing w:before="0" w:after="113"/>
              <w:ind w:firstLine="0"/>
            </w:pPr>
            <w:r>
              <w:rPr>
                <w:iCs/>
                <w:sz w:val="20"/>
                <w:szCs w:val="20"/>
              </w:rPr>
              <w:t>10.01</w:t>
            </w:r>
          </w:p>
        </w:tc>
      </w:tr>
      <w:tr w:rsidR="007D7A6B" w14:paraId="2BD5EBF2" w14:textId="77777777">
        <w:tc>
          <w:tcPr>
            <w:tcW w:w="817" w:type="dxa"/>
            <w:shd w:val="clear" w:color="auto" w:fill="auto"/>
            <w:tcMar>
              <w:top w:w="0" w:type="dxa"/>
              <w:bottom w:w="0" w:type="dxa"/>
            </w:tcMar>
          </w:tcPr>
          <w:p w14:paraId="71B1AFC0" w14:textId="77777777" w:rsidR="007D7A6B" w:rsidRDefault="0070608F">
            <w:pPr>
              <w:pStyle w:val="Paragraph"/>
              <w:spacing w:before="0" w:after="113"/>
              <w:ind w:firstLine="0"/>
            </w:pPr>
            <w:r>
              <w:rPr>
                <w:iCs/>
                <w:sz w:val="20"/>
                <w:szCs w:val="20"/>
              </w:rPr>
              <w:t>918.4</w:t>
            </w:r>
          </w:p>
        </w:tc>
        <w:tc>
          <w:tcPr>
            <w:tcW w:w="1019" w:type="dxa"/>
            <w:shd w:val="clear" w:color="auto" w:fill="auto"/>
            <w:tcMar>
              <w:top w:w="0" w:type="dxa"/>
              <w:bottom w:w="0" w:type="dxa"/>
            </w:tcMar>
          </w:tcPr>
          <w:p w14:paraId="48B0428C" w14:textId="77777777" w:rsidR="007D7A6B" w:rsidRDefault="0070608F">
            <w:pPr>
              <w:pStyle w:val="Paragraph"/>
              <w:spacing w:before="0" w:after="113"/>
              <w:ind w:firstLine="0"/>
            </w:pPr>
            <w:r>
              <w:rPr>
                <w:iCs/>
                <w:sz w:val="20"/>
                <w:szCs w:val="20"/>
              </w:rPr>
              <w:t>11.32</w:t>
            </w:r>
          </w:p>
        </w:tc>
        <w:tc>
          <w:tcPr>
            <w:tcW w:w="717" w:type="dxa"/>
            <w:shd w:val="clear" w:color="auto" w:fill="auto"/>
            <w:tcMar>
              <w:top w:w="0" w:type="dxa"/>
              <w:bottom w:w="0" w:type="dxa"/>
            </w:tcMar>
          </w:tcPr>
          <w:p w14:paraId="2CF5E0FB"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6FC4DB24"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6E17EBBC" w14:textId="77777777" w:rsidR="007D7A6B" w:rsidRDefault="0070608F">
            <w:pPr>
              <w:pStyle w:val="Paragraph"/>
              <w:spacing w:before="0" w:after="113"/>
              <w:ind w:firstLine="0"/>
            </w:pPr>
            <w:r>
              <w:rPr>
                <w:iCs/>
                <w:sz w:val="20"/>
                <w:szCs w:val="20"/>
              </w:rPr>
              <w:t>855.4</w:t>
            </w:r>
          </w:p>
        </w:tc>
        <w:tc>
          <w:tcPr>
            <w:tcW w:w="1020" w:type="dxa"/>
            <w:shd w:val="clear" w:color="auto" w:fill="auto"/>
            <w:tcMar>
              <w:top w:w="0" w:type="dxa"/>
              <w:bottom w:w="0" w:type="dxa"/>
            </w:tcMar>
          </w:tcPr>
          <w:p w14:paraId="26BB8EA6" w14:textId="77777777" w:rsidR="007D7A6B" w:rsidRDefault="0070608F">
            <w:pPr>
              <w:pStyle w:val="Paragraph"/>
              <w:spacing w:before="0" w:after="113"/>
              <w:ind w:firstLine="0"/>
            </w:pPr>
            <w:r>
              <w:rPr>
                <w:iCs/>
                <w:sz w:val="20"/>
                <w:szCs w:val="20"/>
              </w:rPr>
              <w:t>12.29</w:t>
            </w:r>
          </w:p>
        </w:tc>
        <w:tc>
          <w:tcPr>
            <w:tcW w:w="718" w:type="dxa"/>
            <w:shd w:val="clear" w:color="auto" w:fill="auto"/>
            <w:tcMar>
              <w:top w:w="0" w:type="dxa"/>
              <w:bottom w:w="0" w:type="dxa"/>
            </w:tcMar>
          </w:tcPr>
          <w:p w14:paraId="045C39D2" w14:textId="77777777" w:rsidR="007D7A6B" w:rsidRDefault="0070608F">
            <w:pPr>
              <w:pStyle w:val="Paragraph"/>
              <w:spacing w:before="0" w:after="113"/>
              <w:ind w:firstLine="0"/>
            </w:pPr>
            <w:r>
              <w:rPr>
                <w:iCs/>
                <w:sz w:val="20"/>
                <w:szCs w:val="20"/>
              </w:rPr>
              <w:t>772.9</w:t>
            </w:r>
          </w:p>
        </w:tc>
        <w:tc>
          <w:tcPr>
            <w:tcW w:w="1007" w:type="dxa"/>
            <w:shd w:val="clear" w:color="auto" w:fill="auto"/>
            <w:tcMar>
              <w:top w:w="0" w:type="dxa"/>
              <w:bottom w:w="0" w:type="dxa"/>
            </w:tcMar>
          </w:tcPr>
          <w:p w14:paraId="6122D3A7" w14:textId="77777777" w:rsidR="007D7A6B" w:rsidRDefault="0070608F">
            <w:pPr>
              <w:pStyle w:val="Paragraph"/>
              <w:spacing w:before="0" w:after="113"/>
              <w:ind w:firstLine="0"/>
            </w:pPr>
            <w:r>
              <w:rPr>
                <w:iCs/>
                <w:sz w:val="20"/>
                <w:szCs w:val="20"/>
              </w:rPr>
              <w:t>11.07</w:t>
            </w:r>
          </w:p>
        </w:tc>
        <w:tc>
          <w:tcPr>
            <w:tcW w:w="719" w:type="dxa"/>
            <w:shd w:val="clear" w:color="auto" w:fill="auto"/>
            <w:tcMar>
              <w:top w:w="0" w:type="dxa"/>
              <w:bottom w:w="0" w:type="dxa"/>
            </w:tcMar>
          </w:tcPr>
          <w:p w14:paraId="101E8783" w14:textId="77777777" w:rsidR="007D7A6B" w:rsidRDefault="0070608F">
            <w:pPr>
              <w:pStyle w:val="Paragraph"/>
              <w:spacing w:before="0" w:after="113"/>
              <w:ind w:firstLine="0"/>
            </w:pPr>
            <w:r>
              <w:rPr>
                <w:iCs/>
                <w:sz w:val="20"/>
                <w:szCs w:val="20"/>
              </w:rPr>
              <w:t>834.4</w:t>
            </w:r>
          </w:p>
        </w:tc>
        <w:tc>
          <w:tcPr>
            <w:tcW w:w="992" w:type="dxa"/>
            <w:shd w:val="clear" w:color="auto" w:fill="auto"/>
            <w:tcMar>
              <w:top w:w="0" w:type="dxa"/>
              <w:bottom w:w="0" w:type="dxa"/>
            </w:tcMar>
          </w:tcPr>
          <w:p w14:paraId="7E4157E5" w14:textId="77777777" w:rsidR="007D7A6B" w:rsidRDefault="0070608F">
            <w:pPr>
              <w:pStyle w:val="Paragraph"/>
              <w:spacing w:before="0" w:after="113"/>
              <w:ind w:firstLine="0"/>
            </w:pPr>
            <w:r>
              <w:rPr>
                <w:iCs/>
                <w:sz w:val="20"/>
                <w:szCs w:val="20"/>
              </w:rPr>
              <w:t>9.81</w:t>
            </w:r>
          </w:p>
        </w:tc>
      </w:tr>
      <w:tr w:rsidR="007D7A6B" w14:paraId="3876CAFA" w14:textId="77777777">
        <w:tc>
          <w:tcPr>
            <w:tcW w:w="817" w:type="dxa"/>
            <w:shd w:val="clear" w:color="auto" w:fill="auto"/>
            <w:tcMar>
              <w:top w:w="0" w:type="dxa"/>
              <w:bottom w:w="0" w:type="dxa"/>
            </w:tcMar>
          </w:tcPr>
          <w:p w14:paraId="48C97137" w14:textId="77777777" w:rsidR="007D7A6B" w:rsidRDefault="0070608F">
            <w:pPr>
              <w:pStyle w:val="Paragraph"/>
              <w:spacing w:before="0" w:after="113"/>
              <w:ind w:firstLine="0"/>
            </w:pPr>
            <w:r>
              <w:rPr>
                <w:iCs/>
                <w:sz w:val="20"/>
                <w:szCs w:val="20"/>
              </w:rPr>
              <w:t>905.1</w:t>
            </w:r>
          </w:p>
        </w:tc>
        <w:tc>
          <w:tcPr>
            <w:tcW w:w="1019" w:type="dxa"/>
            <w:shd w:val="clear" w:color="auto" w:fill="auto"/>
            <w:tcMar>
              <w:top w:w="0" w:type="dxa"/>
              <w:bottom w:w="0" w:type="dxa"/>
            </w:tcMar>
          </w:tcPr>
          <w:p w14:paraId="73091DB3" w14:textId="77777777" w:rsidR="007D7A6B" w:rsidRDefault="0070608F">
            <w:pPr>
              <w:pStyle w:val="Paragraph"/>
              <w:spacing w:before="0" w:after="113"/>
              <w:ind w:firstLine="0"/>
            </w:pPr>
            <w:r>
              <w:rPr>
                <w:iCs/>
                <w:sz w:val="20"/>
                <w:szCs w:val="20"/>
              </w:rPr>
              <w:t>11.63</w:t>
            </w:r>
          </w:p>
        </w:tc>
        <w:tc>
          <w:tcPr>
            <w:tcW w:w="717" w:type="dxa"/>
            <w:shd w:val="clear" w:color="auto" w:fill="auto"/>
            <w:tcMar>
              <w:top w:w="0" w:type="dxa"/>
              <w:bottom w:w="0" w:type="dxa"/>
            </w:tcMar>
          </w:tcPr>
          <w:p w14:paraId="3FC54A3F"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0EBE3439"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31E62050" w14:textId="77777777" w:rsidR="007D7A6B" w:rsidRDefault="007D7A6B">
            <w:pPr>
              <w:pStyle w:val="Paragraph"/>
              <w:spacing w:before="0" w:after="113"/>
              <w:ind w:firstLine="0"/>
              <w:rPr>
                <w:iCs/>
                <w:sz w:val="20"/>
                <w:szCs w:val="20"/>
              </w:rPr>
            </w:pPr>
          </w:p>
        </w:tc>
        <w:tc>
          <w:tcPr>
            <w:tcW w:w="1020" w:type="dxa"/>
            <w:shd w:val="clear" w:color="auto" w:fill="auto"/>
            <w:tcMar>
              <w:top w:w="0" w:type="dxa"/>
              <w:bottom w:w="0" w:type="dxa"/>
            </w:tcMar>
          </w:tcPr>
          <w:p w14:paraId="647259FA" w14:textId="77777777" w:rsidR="007D7A6B" w:rsidRDefault="007D7A6B">
            <w:pPr>
              <w:pStyle w:val="Paragraph"/>
              <w:spacing w:before="0" w:after="113"/>
              <w:ind w:firstLine="0"/>
              <w:rPr>
                <w:iCs/>
                <w:sz w:val="20"/>
                <w:szCs w:val="20"/>
              </w:rPr>
            </w:pPr>
          </w:p>
        </w:tc>
        <w:tc>
          <w:tcPr>
            <w:tcW w:w="718" w:type="dxa"/>
            <w:shd w:val="clear" w:color="auto" w:fill="auto"/>
            <w:tcMar>
              <w:top w:w="0" w:type="dxa"/>
              <w:bottom w:w="0" w:type="dxa"/>
            </w:tcMar>
          </w:tcPr>
          <w:p w14:paraId="11F2BF83" w14:textId="77777777" w:rsidR="007D7A6B" w:rsidRDefault="0070608F">
            <w:pPr>
              <w:pStyle w:val="Paragraph"/>
              <w:spacing w:before="0" w:after="113"/>
              <w:ind w:firstLine="0"/>
            </w:pPr>
            <w:r>
              <w:rPr>
                <w:iCs/>
                <w:sz w:val="20"/>
                <w:szCs w:val="20"/>
              </w:rPr>
              <w:t>762.6</w:t>
            </w:r>
          </w:p>
        </w:tc>
        <w:tc>
          <w:tcPr>
            <w:tcW w:w="1007" w:type="dxa"/>
            <w:shd w:val="clear" w:color="auto" w:fill="auto"/>
            <w:tcMar>
              <w:top w:w="0" w:type="dxa"/>
              <w:bottom w:w="0" w:type="dxa"/>
            </w:tcMar>
          </w:tcPr>
          <w:p w14:paraId="28A9C973" w14:textId="77777777" w:rsidR="007D7A6B" w:rsidRDefault="0070608F">
            <w:pPr>
              <w:pStyle w:val="Paragraph"/>
              <w:spacing w:before="0" w:after="113"/>
              <w:ind w:firstLine="0"/>
            </w:pPr>
            <w:r>
              <w:rPr>
                <w:iCs/>
                <w:sz w:val="20"/>
                <w:szCs w:val="20"/>
              </w:rPr>
              <w:t>11.52</w:t>
            </w:r>
          </w:p>
        </w:tc>
        <w:tc>
          <w:tcPr>
            <w:tcW w:w="719" w:type="dxa"/>
            <w:shd w:val="clear" w:color="auto" w:fill="auto"/>
            <w:tcMar>
              <w:top w:w="0" w:type="dxa"/>
              <w:bottom w:w="0" w:type="dxa"/>
            </w:tcMar>
          </w:tcPr>
          <w:p w14:paraId="14A217D9" w14:textId="77777777" w:rsidR="007D7A6B" w:rsidRDefault="0070608F">
            <w:pPr>
              <w:pStyle w:val="Paragraph"/>
              <w:spacing w:before="0" w:after="113"/>
              <w:ind w:firstLine="0"/>
            </w:pPr>
            <w:r>
              <w:rPr>
                <w:iCs/>
                <w:sz w:val="20"/>
                <w:szCs w:val="20"/>
              </w:rPr>
              <w:t>787.4</w:t>
            </w:r>
          </w:p>
        </w:tc>
        <w:tc>
          <w:tcPr>
            <w:tcW w:w="992" w:type="dxa"/>
            <w:shd w:val="clear" w:color="auto" w:fill="auto"/>
            <w:tcMar>
              <w:top w:w="0" w:type="dxa"/>
              <w:bottom w:w="0" w:type="dxa"/>
            </w:tcMar>
          </w:tcPr>
          <w:p w14:paraId="297995DB" w14:textId="77777777" w:rsidR="007D7A6B" w:rsidRDefault="0070608F">
            <w:pPr>
              <w:pStyle w:val="Paragraph"/>
              <w:spacing w:before="0" w:after="113"/>
              <w:ind w:firstLine="0"/>
            </w:pPr>
            <w:r>
              <w:rPr>
                <w:iCs/>
                <w:sz w:val="20"/>
                <w:szCs w:val="20"/>
              </w:rPr>
              <w:t>11.80</w:t>
            </w:r>
          </w:p>
        </w:tc>
      </w:tr>
      <w:tr w:rsidR="007D7A6B" w14:paraId="6B85C736" w14:textId="77777777">
        <w:tc>
          <w:tcPr>
            <w:tcW w:w="817" w:type="dxa"/>
            <w:shd w:val="clear" w:color="auto" w:fill="auto"/>
            <w:tcMar>
              <w:top w:w="0" w:type="dxa"/>
              <w:bottom w:w="0" w:type="dxa"/>
            </w:tcMar>
          </w:tcPr>
          <w:p w14:paraId="4055992F" w14:textId="77777777" w:rsidR="007D7A6B" w:rsidRDefault="0070608F">
            <w:pPr>
              <w:pStyle w:val="Paragraph"/>
              <w:spacing w:before="0" w:after="113"/>
              <w:ind w:firstLine="0"/>
            </w:pPr>
            <w:r>
              <w:rPr>
                <w:iCs/>
                <w:sz w:val="20"/>
                <w:szCs w:val="20"/>
              </w:rPr>
              <w:t>896.6</w:t>
            </w:r>
          </w:p>
        </w:tc>
        <w:tc>
          <w:tcPr>
            <w:tcW w:w="1019" w:type="dxa"/>
            <w:shd w:val="clear" w:color="auto" w:fill="auto"/>
            <w:tcMar>
              <w:top w:w="0" w:type="dxa"/>
              <w:bottom w:w="0" w:type="dxa"/>
            </w:tcMar>
          </w:tcPr>
          <w:p w14:paraId="2EE27B0A" w14:textId="77777777" w:rsidR="007D7A6B" w:rsidRDefault="0070608F">
            <w:pPr>
              <w:pStyle w:val="Paragraph"/>
              <w:spacing w:before="0" w:after="113"/>
              <w:ind w:firstLine="0"/>
            </w:pPr>
            <w:r>
              <w:rPr>
                <w:iCs/>
                <w:sz w:val="20"/>
                <w:szCs w:val="20"/>
              </w:rPr>
              <w:t>11.92</w:t>
            </w:r>
          </w:p>
        </w:tc>
        <w:tc>
          <w:tcPr>
            <w:tcW w:w="717" w:type="dxa"/>
            <w:shd w:val="clear" w:color="auto" w:fill="auto"/>
            <w:tcMar>
              <w:top w:w="0" w:type="dxa"/>
              <w:bottom w:w="0" w:type="dxa"/>
            </w:tcMar>
          </w:tcPr>
          <w:p w14:paraId="4196F5BD" w14:textId="77777777" w:rsidR="007D7A6B" w:rsidRDefault="007D7A6B">
            <w:pPr>
              <w:pStyle w:val="Paragraph"/>
              <w:spacing w:before="0" w:after="113"/>
              <w:ind w:firstLine="0"/>
              <w:rPr>
                <w:iCs/>
                <w:sz w:val="20"/>
                <w:szCs w:val="20"/>
              </w:rPr>
            </w:pPr>
          </w:p>
        </w:tc>
        <w:tc>
          <w:tcPr>
            <w:tcW w:w="1018" w:type="dxa"/>
            <w:shd w:val="clear" w:color="auto" w:fill="auto"/>
            <w:tcMar>
              <w:top w:w="0" w:type="dxa"/>
              <w:bottom w:w="0" w:type="dxa"/>
            </w:tcMar>
          </w:tcPr>
          <w:p w14:paraId="575E3BF6" w14:textId="77777777" w:rsidR="007D7A6B" w:rsidRDefault="007D7A6B">
            <w:pPr>
              <w:pStyle w:val="Paragraph"/>
              <w:spacing w:before="0" w:after="113"/>
              <w:ind w:firstLine="0"/>
              <w:rPr>
                <w:iCs/>
                <w:sz w:val="20"/>
                <w:szCs w:val="20"/>
              </w:rPr>
            </w:pPr>
          </w:p>
        </w:tc>
        <w:tc>
          <w:tcPr>
            <w:tcW w:w="720" w:type="dxa"/>
            <w:shd w:val="clear" w:color="auto" w:fill="auto"/>
            <w:tcMar>
              <w:top w:w="0" w:type="dxa"/>
              <w:bottom w:w="0" w:type="dxa"/>
            </w:tcMar>
          </w:tcPr>
          <w:p w14:paraId="552F2036" w14:textId="77777777" w:rsidR="007D7A6B" w:rsidRDefault="007D7A6B">
            <w:pPr>
              <w:pStyle w:val="Paragraph"/>
              <w:spacing w:before="0" w:after="113"/>
              <w:ind w:firstLine="0"/>
              <w:rPr>
                <w:iCs/>
                <w:sz w:val="20"/>
                <w:szCs w:val="20"/>
              </w:rPr>
            </w:pPr>
          </w:p>
        </w:tc>
        <w:tc>
          <w:tcPr>
            <w:tcW w:w="1020" w:type="dxa"/>
            <w:shd w:val="clear" w:color="auto" w:fill="auto"/>
            <w:tcMar>
              <w:top w:w="0" w:type="dxa"/>
              <w:bottom w:w="0" w:type="dxa"/>
            </w:tcMar>
          </w:tcPr>
          <w:p w14:paraId="0BF39B46" w14:textId="77777777" w:rsidR="007D7A6B" w:rsidRDefault="007D7A6B">
            <w:pPr>
              <w:pStyle w:val="Paragraph"/>
              <w:spacing w:before="0" w:after="113"/>
              <w:ind w:firstLine="0"/>
              <w:rPr>
                <w:iCs/>
                <w:sz w:val="20"/>
                <w:szCs w:val="20"/>
              </w:rPr>
            </w:pPr>
          </w:p>
        </w:tc>
        <w:tc>
          <w:tcPr>
            <w:tcW w:w="718" w:type="dxa"/>
            <w:shd w:val="clear" w:color="auto" w:fill="auto"/>
            <w:tcMar>
              <w:top w:w="0" w:type="dxa"/>
              <w:bottom w:w="0" w:type="dxa"/>
            </w:tcMar>
          </w:tcPr>
          <w:p w14:paraId="1B98963D" w14:textId="77777777" w:rsidR="007D7A6B" w:rsidRDefault="0070608F">
            <w:pPr>
              <w:pStyle w:val="Paragraph"/>
              <w:spacing w:before="0" w:after="113"/>
              <w:ind w:firstLine="0"/>
            </w:pPr>
            <w:r>
              <w:rPr>
                <w:iCs/>
                <w:sz w:val="20"/>
                <w:szCs w:val="20"/>
              </w:rPr>
              <w:t>756.3</w:t>
            </w:r>
          </w:p>
        </w:tc>
        <w:tc>
          <w:tcPr>
            <w:tcW w:w="1007" w:type="dxa"/>
            <w:shd w:val="clear" w:color="auto" w:fill="auto"/>
            <w:tcMar>
              <w:top w:w="0" w:type="dxa"/>
              <w:bottom w:w="0" w:type="dxa"/>
            </w:tcMar>
          </w:tcPr>
          <w:p w14:paraId="47C8526A" w14:textId="77777777" w:rsidR="007D7A6B" w:rsidRDefault="0070608F">
            <w:pPr>
              <w:pStyle w:val="Paragraph"/>
              <w:spacing w:before="0" w:after="113"/>
              <w:ind w:firstLine="0"/>
            </w:pPr>
            <w:r>
              <w:rPr>
                <w:iCs/>
                <w:sz w:val="20"/>
                <w:szCs w:val="20"/>
              </w:rPr>
              <w:t>11.74</w:t>
            </w:r>
          </w:p>
        </w:tc>
        <w:tc>
          <w:tcPr>
            <w:tcW w:w="719" w:type="dxa"/>
            <w:shd w:val="clear" w:color="auto" w:fill="auto"/>
            <w:tcMar>
              <w:top w:w="0" w:type="dxa"/>
              <w:bottom w:w="0" w:type="dxa"/>
            </w:tcMar>
          </w:tcPr>
          <w:p w14:paraId="6B0E8572" w14:textId="77777777" w:rsidR="007D7A6B" w:rsidRDefault="0070608F">
            <w:pPr>
              <w:pStyle w:val="Paragraph"/>
              <w:spacing w:before="0" w:after="113"/>
              <w:ind w:firstLine="0"/>
            </w:pPr>
            <w:r>
              <w:rPr>
                <w:iCs/>
                <w:sz w:val="20"/>
                <w:szCs w:val="20"/>
              </w:rPr>
              <w:t>777.4</w:t>
            </w:r>
          </w:p>
        </w:tc>
        <w:tc>
          <w:tcPr>
            <w:tcW w:w="992" w:type="dxa"/>
            <w:shd w:val="clear" w:color="auto" w:fill="auto"/>
            <w:tcMar>
              <w:top w:w="0" w:type="dxa"/>
              <w:bottom w:w="0" w:type="dxa"/>
            </w:tcMar>
          </w:tcPr>
          <w:p w14:paraId="2722578F" w14:textId="77777777" w:rsidR="007D7A6B" w:rsidRDefault="0070608F">
            <w:pPr>
              <w:pStyle w:val="Paragraph"/>
              <w:spacing w:before="0" w:after="113"/>
              <w:ind w:firstLine="0"/>
            </w:pPr>
            <w:r>
              <w:rPr>
                <w:iCs/>
                <w:sz w:val="20"/>
                <w:szCs w:val="20"/>
              </w:rPr>
              <w:t>12.36</w:t>
            </w:r>
          </w:p>
        </w:tc>
      </w:tr>
      <w:tr w:rsidR="007D7A6B" w14:paraId="1127ACBF" w14:textId="77777777">
        <w:tc>
          <w:tcPr>
            <w:tcW w:w="817" w:type="dxa"/>
            <w:tcBorders>
              <w:bottom w:val="single" w:sz="4" w:space="0" w:color="000000"/>
            </w:tcBorders>
            <w:shd w:val="clear" w:color="auto" w:fill="auto"/>
          </w:tcPr>
          <w:p w14:paraId="063860A7" w14:textId="77777777" w:rsidR="007D7A6B" w:rsidRDefault="007D7A6B">
            <w:pPr>
              <w:pStyle w:val="Paragraph"/>
              <w:spacing w:before="0" w:after="113"/>
              <w:ind w:firstLine="0"/>
              <w:rPr>
                <w:iCs/>
                <w:sz w:val="20"/>
                <w:szCs w:val="20"/>
              </w:rPr>
            </w:pPr>
          </w:p>
        </w:tc>
        <w:tc>
          <w:tcPr>
            <w:tcW w:w="1019" w:type="dxa"/>
            <w:tcBorders>
              <w:bottom w:val="single" w:sz="4" w:space="0" w:color="000000"/>
            </w:tcBorders>
            <w:shd w:val="clear" w:color="auto" w:fill="auto"/>
          </w:tcPr>
          <w:p w14:paraId="3BE087DD" w14:textId="77777777" w:rsidR="007D7A6B" w:rsidRDefault="007D7A6B">
            <w:pPr>
              <w:pStyle w:val="Paragraph"/>
              <w:spacing w:before="0" w:after="113"/>
              <w:ind w:firstLine="0"/>
              <w:rPr>
                <w:iCs/>
                <w:sz w:val="20"/>
                <w:szCs w:val="20"/>
              </w:rPr>
            </w:pPr>
          </w:p>
        </w:tc>
        <w:tc>
          <w:tcPr>
            <w:tcW w:w="717" w:type="dxa"/>
            <w:tcBorders>
              <w:bottom w:val="single" w:sz="4" w:space="0" w:color="000000"/>
            </w:tcBorders>
            <w:shd w:val="clear" w:color="auto" w:fill="auto"/>
          </w:tcPr>
          <w:p w14:paraId="2FC8EEAC" w14:textId="77777777" w:rsidR="007D7A6B" w:rsidRDefault="007D7A6B">
            <w:pPr>
              <w:pStyle w:val="Paragraph"/>
              <w:spacing w:before="0" w:after="113"/>
              <w:ind w:firstLine="0"/>
              <w:rPr>
                <w:iCs/>
                <w:sz w:val="20"/>
                <w:szCs w:val="20"/>
              </w:rPr>
            </w:pPr>
          </w:p>
        </w:tc>
        <w:tc>
          <w:tcPr>
            <w:tcW w:w="1018" w:type="dxa"/>
            <w:tcBorders>
              <w:bottom w:val="single" w:sz="4" w:space="0" w:color="000000"/>
            </w:tcBorders>
            <w:shd w:val="clear" w:color="auto" w:fill="auto"/>
          </w:tcPr>
          <w:p w14:paraId="4A78F79A" w14:textId="77777777" w:rsidR="007D7A6B" w:rsidRDefault="007D7A6B">
            <w:pPr>
              <w:pStyle w:val="Paragraph"/>
              <w:spacing w:before="0" w:after="113"/>
              <w:ind w:firstLine="0"/>
              <w:rPr>
                <w:iCs/>
                <w:sz w:val="20"/>
                <w:szCs w:val="20"/>
              </w:rPr>
            </w:pPr>
          </w:p>
        </w:tc>
        <w:tc>
          <w:tcPr>
            <w:tcW w:w="720" w:type="dxa"/>
            <w:tcBorders>
              <w:bottom w:val="single" w:sz="4" w:space="0" w:color="000000"/>
            </w:tcBorders>
            <w:shd w:val="clear" w:color="auto" w:fill="auto"/>
          </w:tcPr>
          <w:p w14:paraId="1DBFB4DA" w14:textId="77777777" w:rsidR="007D7A6B" w:rsidRDefault="007D7A6B">
            <w:pPr>
              <w:pStyle w:val="Paragraph"/>
              <w:spacing w:before="0" w:after="113"/>
              <w:ind w:firstLine="0"/>
              <w:rPr>
                <w:iCs/>
                <w:sz w:val="20"/>
                <w:szCs w:val="20"/>
              </w:rPr>
            </w:pPr>
          </w:p>
        </w:tc>
        <w:tc>
          <w:tcPr>
            <w:tcW w:w="1020" w:type="dxa"/>
            <w:tcBorders>
              <w:bottom w:val="single" w:sz="4" w:space="0" w:color="000000"/>
            </w:tcBorders>
            <w:shd w:val="clear" w:color="auto" w:fill="auto"/>
          </w:tcPr>
          <w:p w14:paraId="5E89C3DE" w14:textId="77777777" w:rsidR="007D7A6B" w:rsidRDefault="007D7A6B">
            <w:pPr>
              <w:pStyle w:val="Paragraph"/>
              <w:spacing w:before="0" w:after="113"/>
              <w:ind w:firstLine="0"/>
              <w:rPr>
                <w:iCs/>
                <w:sz w:val="20"/>
                <w:szCs w:val="20"/>
              </w:rPr>
            </w:pPr>
          </w:p>
        </w:tc>
        <w:tc>
          <w:tcPr>
            <w:tcW w:w="718" w:type="dxa"/>
            <w:tcBorders>
              <w:bottom w:val="single" w:sz="4" w:space="0" w:color="000000"/>
            </w:tcBorders>
            <w:shd w:val="clear" w:color="auto" w:fill="auto"/>
          </w:tcPr>
          <w:p w14:paraId="662C1016" w14:textId="77777777" w:rsidR="007D7A6B" w:rsidRDefault="0070608F">
            <w:pPr>
              <w:pStyle w:val="Paragraph"/>
              <w:spacing w:before="0" w:after="113"/>
              <w:ind w:firstLine="0"/>
            </w:pPr>
            <w:r>
              <w:rPr>
                <w:iCs/>
                <w:sz w:val="20"/>
                <w:szCs w:val="20"/>
              </w:rPr>
              <w:t>752.1</w:t>
            </w:r>
          </w:p>
        </w:tc>
        <w:tc>
          <w:tcPr>
            <w:tcW w:w="1007" w:type="dxa"/>
            <w:tcBorders>
              <w:bottom w:val="single" w:sz="4" w:space="0" w:color="000000"/>
            </w:tcBorders>
            <w:shd w:val="clear" w:color="auto" w:fill="auto"/>
          </w:tcPr>
          <w:p w14:paraId="4372002C" w14:textId="77777777" w:rsidR="007D7A6B" w:rsidRDefault="0070608F">
            <w:pPr>
              <w:pStyle w:val="Paragraph"/>
              <w:spacing w:before="0" w:after="113"/>
              <w:ind w:firstLine="0"/>
            </w:pPr>
            <w:r>
              <w:rPr>
                <w:iCs/>
                <w:sz w:val="20"/>
                <w:szCs w:val="20"/>
              </w:rPr>
              <w:t>11.95</w:t>
            </w:r>
          </w:p>
        </w:tc>
        <w:tc>
          <w:tcPr>
            <w:tcW w:w="719" w:type="dxa"/>
            <w:tcBorders>
              <w:bottom w:val="single" w:sz="4" w:space="0" w:color="000000"/>
            </w:tcBorders>
            <w:shd w:val="clear" w:color="auto" w:fill="auto"/>
          </w:tcPr>
          <w:p w14:paraId="077D6C35" w14:textId="77777777" w:rsidR="007D7A6B" w:rsidRDefault="007D7A6B">
            <w:pPr>
              <w:pStyle w:val="Paragraph"/>
              <w:spacing w:before="0" w:after="113"/>
              <w:ind w:firstLine="0"/>
              <w:rPr>
                <w:iCs/>
                <w:sz w:val="20"/>
                <w:szCs w:val="20"/>
              </w:rPr>
            </w:pPr>
          </w:p>
        </w:tc>
        <w:tc>
          <w:tcPr>
            <w:tcW w:w="992" w:type="dxa"/>
            <w:tcBorders>
              <w:bottom w:val="single" w:sz="4" w:space="0" w:color="000000"/>
            </w:tcBorders>
            <w:shd w:val="clear" w:color="auto" w:fill="auto"/>
          </w:tcPr>
          <w:p w14:paraId="71ACE705" w14:textId="77777777" w:rsidR="007D7A6B" w:rsidRDefault="007D7A6B">
            <w:pPr>
              <w:pStyle w:val="Paragraph"/>
              <w:spacing w:before="0" w:after="113"/>
              <w:ind w:firstLine="0"/>
              <w:rPr>
                <w:iCs/>
                <w:sz w:val="20"/>
                <w:szCs w:val="20"/>
              </w:rPr>
            </w:pPr>
          </w:p>
        </w:tc>
      </w:tr>
    </w:tbl>
    <w:p w14:paraId="3A1ACDAA" w14:textId="77777777" w:rsidR="007D7A6B" w:rsidRDefault="007D7A6B">
      <w:pPr>
        <w:pStyle w:val="Paragraph"/>
        <w:spacing w:before="0" w:after="113"/>
        <w:ind w:firstLine="0"/>
        <w:rPr>
          <w:iCs/>
        </w:rPr>
      </w:pPr>
    </w:p>
    <w:p w14:paraId="3150C807" w14:textId="77777777" w:rsidR="007D7A6B" w:rsidRDefault="0070608F">
      <w:pPr>
        <w:pStyle w:val="Paragraph"/>
        <w:spacing w:before="0" w:after="113"/>
        <w:ind w:firstLine="0"/>
      </w:pPr>
      <w:r>
        <w:rPr>
          <w:b/>
          <w:iCs/>
        </w:rPr>
        <w:t xml:space="preserve">Table 2. </w:t>
      </w:r>
      <w:r>
        <w:rPr>
          <w:iCs/>
        </w:rPr>
        <w:t>Viscosity measurements in log</w:t>
      </w:r>
      <w:r>
        <w:rPr>
          <w:iCs/>
          <w:vertAlign w:val="subscript"/>
        </w:rPr>
        <w:t>10</w:t>
      </w:r>
      <w:r>
        <w:rPr>
          <w:iCs/>
        </w:rPr>
        <w:t> </w:t>
      </w:r>
      <w:proofErr w:type="spellStart"/>
      <w:r>
        <w:rPr>
          <w:iCs/>
        </w:rPr>
        <w:t>Pa</w:t>
      </w:r>
      <w:r>
        <w:rPr>
          <w:rFonts w:ascii="Symbol" w:eastAsia="Symbol" w:hAnsi="Symbol" w:cs="Symbol"/>
          <w:iCs/>
        </w:rPr>
        <w:t></w:t>
      </w:r>
      <w:r>
        <w:rPr>
          <w:iCs/>
        </w:rPr>
        <w:t>s</w:t>
      </w:r>
      <w:proofErr w:type="spellEnd"/>
      <w:r>
        <w:rPr>
          <w:iCs/>
        </w:rPr>
        <w:t>. Errors on viscosity are lower or equal to 0.03 log</w:t>
      </w:r>
      <w:r>
        <w:rPr>
          <w:iCs/>
          <w:vertAlign w:val="subscript"/>
        </w:rPr>
        <w:t>10</w:t>
      </w:r>
      <w:r>
        <w:rPr>
          <w:iCs/>
        </w:rPr>
        <w:t> </w:t>
      </w:r>
      <w:proofErr w:type="spellStart"/>
      <w:r>
        <w:rPr>
          <w:iCs/>
        </w:rPr>
        <w:t>Pa</w:t>
      </w:r>
      <w:r>
        <w:rPr>
          <w:rFonts w:ascii="Symbol" w:eastAsia="Symbol" w:hAnsi="Symbol" w:cs="Symbol"/>
          <w:iCs/>
        </w:rPr>
        <w:t></w:t>
      </w:r>
      <w:r>
        <w:rPr>
          <w:iCs/>
        </w:rPr>
        <w:t>s</w:t>
      </w:r>
      <w:proofErr w:type="spellEnd"/>
      <w:r>
        <w:rPr>
          <w:iCs/>
        </w:rPr>
        <w:t>.</w:t>
      </w:r>
    </w:p>
    <w:p w14:paraId="03168326" w14:textId="77777777" w:rsidR="007D7A6B" w:rsidRDefault="0070608F">
      <w:pPr>
        <w:pStyle w:val="Paragraph"/>
        <w:spacing w:before="0" w:after="113"/>
        <w:ind w:firstLine="0"/>
        <w:rPr>
          <w:iCs/>
        </w:rPr>
      </w:pPr>
      <w:r>
        <w:br w:type="page"/>
      </w:r>
    </w:p>
    <w:p w14:paraId="11B1EAAD" w14:textId="77777777" w:rsidR="007D7A6B" w:rsidRDefault="007D7A6B">
      <w:pPr>
        <w:pStyle w:val="Paragraph"/>
        <w:spacing w:before="0" w:after="113"/>
        <w:ind w:firstLine="0"/>
      </w:pPr>
    </w:p>
    <w:tbl>
      <w:tblPr>
        <w:tblW w:w="6464" w:type="dxa"/>
        <w:tblInd w:w="38" w:type="dxa"/>
        <w:tblCellMar>
          <w:left w:w="138" w:type="dxa"/>
        </w:tblCellMar>
        <w:tblLook w:val="04A0" w:firstRow="1" w:lastRow="0" w:firstColumn="1" w:lastColumn="0" w:noHBand="0" w:noVBand="1"/>
      </w:tblPr>
      <w:tblGrid>
        <w:gridCol w:w="3340"/>
        <w:gridCol w:w="1024"/>
        <w:gridCol w:w="1166"/>
        <w:gridCol w:w="934"/>
      </w:tblGrid>
      <w:tr w:rsidR="007D7A6B" w14:paraId="224290CA" w14:textId="77777777">
        <w:tc>
          <w:tcPr>
            <w:tcW w:w="3339" w:type="dxa"/>
            <w:shd w:val="clear" w:color="auto" w:fill="auto"/>
          </w:tcPr>
          <w:p w14:paraId="7184A638" w14:textId="77777777" w:rsidR="007D7A6B" w:rsidRDefault="0070608F">
            <w:pPr>
              <w:pStyle w:val="Paragraph"/>
              <w:spacing w:before="0" w:after="113"/>
              <w:ind w:firstLine="0"/>
            </w:pPr>
            <w:r>
              <w:rPr>
                <w:b/>
                <w:bCs/>
                <w:sz w:val="20"/>
                <w:szCs w:val="20"/>
              </w:rPr>
              <w:t>Data subset:</w:t>
            </w:r>
          </w:p>
        </w:tc>
        <w:tc>
          <w:tcPr>
            <w:tcW w:w="1024" w:type="dxa"/>
            <w:shd w:val="clear" w:color="auto" w:fill="auto"/>
          </w:tcPr>
          <w:p w14:paraId="08E9AC1B" w14:textId="77777777" w:rsidR="007D7A6B" w:rsidRDefault="0070608F">
            <w:pPr>
              <w:pStyle w:val="Paragraph"/>
              <w:spacing w:before="0" w:after="113"/>
              <w:ind w:firstLine="0"/>
            </w:pPr>
            <w:r>
              <w:rPr>
                <w:b/>
                <w:bCs/>
                <w:sz w:val="20"/>
                <w:szCs w:val="20"/>
              </w:rPr>
              <w:t>Training</w:t>
            </w:r>
          </w:p>
        </w:tc>
        <w:tc>
          <w:tcPr>
            <w:tcW w:w="1166" w:type="dxa"/>
            <w:shd w:val="clear" w:color="auto" w:fill="auto"/>
          </w:tcPr>
          <w:p w14:paraId="077C41BB" w14:textId="77777777" w:rsidR="007D7A6B" w:rsidRDefault="0070608F">
            <w:pPr>
              <w:pStyle w:val="Paragraph"/>
              <w:spacing w:before="0" w:after="113"/>
              <w:ind w:firstLine="0"/>
            </w:pPr>
            <w:r>
              <w:rPr>
                <w:b/>
                <w:bCs/>
                <w:sz w:val="20"/>
                <w:szCs w:val="20"/>
              </w:rPr>
              <w:t>Validation</w:t>
            </w:r>
          </w:p>
        </w:tc>
        <w:tc>
          <w:tcPr>
            <w:tcW w:w="934" w:type="dxa"/>
            <w:shd w:val="clear" w:color="auto" w:fill="auto"/>
          </w:tcPr>
          <w:p w14:paraId="44F26612" w14:textId="77777777" w:rsidR="007D7A6B" w:rsidRDefault="0070608F">
            <w:pPr>
              <w:pStyle w:val="Paragraph"/>
              <w:spacing w:before="0" w:after="113"/>
              <w:ind w:firstLine="0"/>
            </w:pPr>
            <w:r>
              <w:rPr>
                <w:b/>
                <w:bCs/>
                <w:sz w:val="20"/>
                <w:szCs w:val="20"/>
              </w:rPr>
              <w:t>Testing</w:t>
            </w:r>
          </w:p>
        </w:tc>
      </w:tr>
      <w:tr w:rsidR="007D7A6B" w14:paraId="487712AC" w14:textId="77777777">
        <w:tc>
          <w:tcPr>
            <w:tcW w:w="3339" w:type="dxa"/>
            <w:shd w:val="clear" w:color="auto" w:fill="auto"/>
          </w:tcPr>
          <w:p w14:paraId="6EB95D76" w14:textId="77777777" w:rsidR="007D7A6B" w:rsidRDefault="0070608F">
            <w:pPr>
              <w:pStyle w:val="Paragraph"/>
              <w:spacing w:before="0" w:after="113"/>
              <w:ind w:firstLine="0"/>
            </w:pPr>
            <w:r>
              <w:rPr>
                <w:b/>
                <w:bCs/>
                <w:sz w:val="20"/>
                <w:szCs w:val="20"/>
              </w:rPr>
              <w:t xml:space="preserve">Adam-Gibbs (eq. 1, log </w:t>
            </w:r>
            <w:proofErr w:type="spellStart"/>
            <w:r>
              <w:rPr>
                <w:b/>
                <w:bCs/>
                <w:sz w:val="20"/>
                <w:szCs w:val="20"/>
              </w:rPr>
              <w:t>Pa</w:t>
            </w:r>
            <w:r>
              <w:rPr>
                <w:rFonts w:ascii="Symbol" w:eastAsia="Symbol" w:hAnsi="Symbol" w:cs="Symbol"/>
                <w:b/>
                <w:bCs/>
                <w:sz w:val="20"/>
                <w:szCs w:val="20"/>
              </w:rPr>
              <w:t></w:t>
            </w:r>
            <w:r>
              <w:rPr>
                <w:b/>
                <w:bCs/>
                <w:sz w:val="20"/>
                <w:szCs w:val="20"/>
              </w:rPr>
              <w:t>s</w:t>
            </w:r>
            <w:proofErr w:type="spellEnd"/>
            <w:r>
              <w:rPr>
                <w:b/>
                <w:bCs/>
                <w:sz w:val="20"/>
                <w:szCs w:val="20"/>
              </w:rPr>
              <w:t>)</w:t>
            </w:r>
          </w:p>
        </w:tc>
        <w:tc>
          <w:tcPr>
            <w:tcW w:w="1024" w:type="dxa"/>
            <w:shd w:val="clear" w:color="auto" w:fill="auto"/>
          </w:tcPr>
          <w:p w14:paraId="58436E07" w14:textId="77777777" w:rsidR="007D7A6B" w:rsidRDefault="0070608F">
            <w:pPr>
              <w:pStyle w:val="Paragraph"/>
              <w:spacing w:before="0" w:after="113"/>
              <w:ind w:firstLine="0"/>
              <w:jc w:val="center"/>
            </w:pPr>
            <w:r>
              <w:rPr>
                <w:sz w:val="20"/>
                <w:szCs w:val="20"/>
              </w:rPr>
              <w:t>0.34</w:t>
            </w:r>
          </w:p>
        </w:tc>
        <w:tc>
          <w:tcPr>
            <w:tcW w:w="1166" w:type="dxa"/>
            <w:shd w:val="clear" w:color="auto" w:fill="auto"/>
          </w:tcPr>
          <w:p w14:paraId="2DE0ED9E" w14:textId="77777777" w:rsidR="007D7A6B" w:rsidRDefault="0070608F">
            <w:pPr>
              <w:pStyle w:val="Paragraph"/>
              <w:spacing w:before="0" w:after="113"/>
              <w:ind w:firstLine="0"/>
            </w:pPr>
            <w:r>
              <w:rPr>
                <w:sz w:val="20"/>
                <w:szCs w:val="20"/>
              </w:rPr>
              <w:t>0.22</w:t>
            </w:r>
          </w:p>
        </w:tc>
        <w:tc>
          <w:tcPr>
            <w:tcW w:w="934" w:type="dxa"/>
            <w:shd w:val="clear" w:color="auto" w:fill="auto"/>
          </w:tcPr>
          <w:p w14:paraId="29088F88" w14:textId="77777777" w:rsidR="007D7A6B" w:rsidRDefault="0070608F">
            <w:pPr>
              <w:pStyle w:val="Paragraph"/>
              <w:spacing w:before="0" w:after="113"/>
              <w:ind w:firstLine="0"/>
            </w:pPr>
            <w:r>
              <w:rPr>
                <w:sz w:val="20"/>
                <w:szCs w:val="20"/>
              </w:rPr>
              <w:t>0.35</w:t>
            </w:r>
          </w:p>
        </w:tc>
      </w:tr>
      <w:tr w:rsidR="007D7A6B" w14:paraId="5479DBC2" w14:textId="77777777">
        <w:tc>
          <w:tcPr>
            <w:tcW w:w="3339" w:type="dxa"/>
            <w:shd w:val="clear" w:color="auto" w:fill="auto"/>
          </w:tcPr>
          <w:p w14:paraId="1B142827" w14:textId="77777777" w:rsidR="007D7A6B" w:rsidRDefault="0070608F">
            <w:pPr>
              <w:pStyle w:val="Paragraph"/>
              <w:spacing w:before="0" w:after="113"/>
              <w:ind w:firstLine="0"/>
            </w:pPr>
            <w:r>
              <w:rPr>
                <w:b/>
                <w:bCs/>
                <w:sz w:val="20"/>
                <w:szCs w:val="20"/>
              </w:rPr>
              <w:t>Free Volume (eq. 2</w:t>
            </w:r>
            <w:bookmarkStart w:id="402" w:name="__DdeLink__19570_4168236645"/>
            <w:r>
              <w:rPr>
                <w:b/>
                <w:bCs/>
                <w:sz w:val="20"/>
                <w:szCs w:val="20"/>
              </w:rPr>
              <w:t xml:space="preserve">, log </w:t>
            </w:r>
            <w:proofErr w:type="spellStart"/>
            <w:r>
              <w:rPr>
                <w:b/>
                <w:bCs/>
                <w:sz w:val="20"/>
                <w:szCs w:val="20"/>
              </w:rPr>
              <w:t>Pa</w:t>
            </w:r>
            <w:r>
              <w:rPr>
                <w:rFonts w:ascii="Symbol" w:eastAsia="Symbol" w:hAnsi="Symbol" w:cs="Symbol"/>
                <w:b/>
                <w:bCs/>
                <w:sz w:val="20"/>
                <w:szCs w:val="20"/>
              </w:rPr>
              <w:t></w:t>
            </w:r>
            <w:r>
              <w:rPr>
                <w:b/>
                <w:bCs/>
                <w:sz w:val="20"/>
                <w:szCs w:val="20"/>
              </w:rPr>
              <w:t>s</w:t>
            </w:r>
            <w:proofErr w:type="spellEnd"/>
            <w:r>
              <w:rPr>
                <w:b/>
                <w:bCs/>
                <w:sz w:val="20"/>
                <w:szCs w:val="20"/>
              </w:rPr>
              <w:t>)</w:t>
            </w:r>
            <w:bookmarkEnd w:id="402"/>
          </w:p>
        </w:tc>
        <w:tc>
          <w:tcPr>
            <w:tcW w:w="1024" w:type="dxa"/>
            <w:shd w:val="clear" w:color="auto" w:fill="auto"/>
          </w:tcPr>
          <w:p w14:paraId="6F552792" w14:textId="77777777" w:rsidR="007D7A6B" w:rsidRDefault="0070608F">
            <w:pPr>
              <w:pStyle w:val="Paragraph"/>
              <w:spacing w:before="0" w:after="113"/>
              <w:ind w:firstLine="0"/>
            </w:pPr>
            <w:r>
              <w:rPr>
                <w:sz w:val="20"/>
                <w:szCs w:val="20"/>
              </w:rPr>
              <w:t>0.49</w:t>
            </w:r>
          </w:p>
        </w:tc>
        <w:tc>
          <w:tcPr>
            <w:tcW w:w="1166" w:type="dxa"/>
            <w:shd w:val="clear" w:color="auto" w:fill="auto"/>
          </w:tcPr>
          <w:p w14:paraId="30DC1037" w14:textId="77777777" w:rsidR="007D7A6B" w:rsidRDefault="0070608F">
            <w:pPr>
              <w:pStyle w:val="Paragraph"/>
              <w:spacing w:before="0" w:after="113"/>
              <w:ind w:firstLine="0"/>
            </w:pPr>
            <w:r>
              <w:rPr>
                <w:sz w:val="20"/>
                <w:szCs w:val="20"/>
              </w:rPr>
              <w:t>0.24</w:t>
            </w:r>
          </w:p>
        </w:tc>
        <w:tc>
          <w:tcPr>
            <w:tcW w:w="934" w:type="dxa"/>
            <w:shd w:val="clear" w:color="auto" w:fill="auto"/>
          </w:tcPr>
          <w:p w14:paraId="0566D158" w14:textId="77777777" w:rsidR="007D7A6B" w:rsidRDefault="0070608F">
            <w:pPr>
              <w:pStyle w:val="Paragraph"/>
              <w:spacing w:before="0" w:after="113"/>
              <w:ind w:firstLine="0"/>
            </w:pPr>
            <w:r>
              <w:rPr>
                <w:sz w:val="20"/>
                <w:szCs w:val="20"/>
              </w:rPr>
              <w:t>0.35</w:t>
            </w:r>
          </w:p>
        </w:tc>
      </w:tr>
      <w:tr w:rsidR="007D7A6B" w14:paraId="5B031D6A" w14:textId="77777777">
        <w:tc>
          <w:tcPr>
            <w:tcW w:w="3339" w:type="dxa"/>
            <w:shd w:val="clear" w:color="auto" w:fill="auto"/>
          </w:tcPr>
          <w:p w14:paraId="61F0838E" w14:textId="77777777" w:rsidR="007D7A6B" w:rsidRDefault="0070608F">
            <w:pPr>
              <w:pStyle w:val="Paragraph"/>
              <w:spacing w:before="0" w:after="113"/>
              <w:ind w:firstLine="0"/>
            </w:pPr>
            <w:r>
              <w:rPr>
                <w:b/>
                <w:bCs/>
                <w:sz w:val="20"/>
                <w:szCs w:val="20"/>
              </w:rPr>
              <w:t xml:space="preserve">TVF (eq. 3, log </w:t>
            </w:r>
            <w:proofErr w:type="spellStart"/>
            <w:r>
              <w:rPr>
                <w:b/>
                <w:bCs/>
                <w:sz w:val="20"/>
                <w:szCs w:val="20"/>
              </w:rPr>
              <w:t>Pa</w:t>
            </w:r>
            <w:r>
              <w:rPr>
                <w:rFonts w:ascii="Symbol" w:eastAsia="Symbol" w:hAnsi="Symbol" w:cs="Symbol"/>
                <w:b/>
                <w:bCs/>
                <w:sz w:val="20"/>
                <w:szCs w:val="20"/>
              </w:rPr>
              <w:t></w:t>
            </w:r>
            <w:r>
              <w:rPr>
                <w:b/>
                <w:bCs/>
                <w:sz w:val="20"/>
                <w:szCs w:val="20"/>
              </w:rPr>
              <w:t>s</w:t>
            </w:r>
            <w:proofErr w:type="spellEnd"/>
            <w:r>
              <w:rPr>
                <w:b/>
                <w:bCs/>
                <w:sz w:val="20"/>
                <w:szCs w:val="20"/>
              </w:rPr>
              <w:t>)</w:t>
            </w:r>
          </w:p>
        </w:tc>
        <w:tc>
          <w:tcPr>
            <w:tcW w:w="1024" w:type="dxa"/>
            <w:shd w:val="clear" w:color="auto" w:fill="auto"/>
          </w:tcPr>
          <w:p w14:paraId="62F3D5DF" w14:textId="77777777" w:rsidR="007D7A6B" w:rsidRDefault="0070608F">
            <w:pPr>
              <w:pStyle w:val="Paragraph"/>
              <w:spacing w:before="0" w:after="113"/>
              <w:ind w:firstLine="0"/>
            </w:pPr>
            <w:r>
              <w:rPr>
                <w:sz w:val="20"/>
                <w:szCs w:val="20"/>
              </w:rPr>
              <w:t>0.40</w:t>
            </w:r>
          </w:p>
        </w:tc>
        <w:tc>
          <w:tcPr>
            <w:tcW w:w="1166" w:type="dxa"/>
            <w:shd w:val="clear" w:color="auto" w:fill="auto"/>
          </w:tcPr>
          <w:p w14:paraId="3F60AC72" w14:textId="77777777" w:rsidR="007D7A6B" w:rsidRDefault="0070608F">
            <w:pPr>
              <w:pStyle w:val="Paragraph"/>
              <w:spacing w:before="0" w:after="113"/>
              <w:ind w:firstLine="0"/>
            </w:pPr>
            <w:r>
              <w:rPr>
                <w:sz w:val="20"/>
                <w:szCs w:val="20"/>
              </w:rPr>
              <w:t>0.25</w:t>
            </w:r>
          </w:p>
        </w:tc>
        <w:tc>
          <w:tcPr>
            <w:tcW w:w="934" w:type="dxa"/>
            <w:shd w:val="clear" w:color="auto" w:fill="auto"/>
          </w:tcPr>
          <w:p w14:paraId="7AC4627C" w14:textId="77777777" w:rsidR="007D7A6B" w:rsidRDefault="0070608F">
            <w:pPr>
              <w:pStyle w:val="Paragraph"/>
              <w:spacing w:before="0" w:after="113"/>
              <w:ind w:firstLine="0"/>
            </w:pPr>
            <w:r>
              <w:rPr>
                <w:sz w:val="20"/>
                <w:szCs w:val="20"/>
              </w:rPr>
              <w:t>0.38</w:t>
            </w:r>
          </w:p>
        </w:tc>
      </w:tr>
      <w:tr w:rsidR="007D7A6B" w14:paraId="0B1056E5" w14:textId="77777777">
        <w:tc>
          <w:tcPr>
            <w:tcW w:w="3339" w:type="dxa"/>
            <w:shd w:val="clear" w:color="auto" w:fill="auto"/>
          </w:tcPr>
          <w:p w14:paraId="218C5AC7" w14:textId="77777777" w:rsidR="007D7A6B" w:rsidRDefault="0070608F">
            <w:pPr>
              <w:pStyle w:val="Paragraph"/>
              <w:spacing w:before="0" w:after="113"/>
              <w:ind w:firstLine="0"/>
            </w:pPr>
            <w:r>
              <w:rPr>
                <w:b/>
                <w:bCs/>
                <w:sz w:val="20"/>
                <w:szCs w:val="20"/>
              </w:rPr>
              <w:t xml:space="preserve">MYEGA (eq. 5, log </w:t>
            </w:r>
            <w:proofErr w:type="spellStart"/>
            <w:r>
              <w:rPr>
                <w:b/>
                <w:bCs/>
                <w:sz w:val="20"/>
                <w:szCs w:val="20"/>
              </w:rPr>
              <w:t>Pa</w:t>
            </w:r>
            <w:r>
              <w:rPr>
                <w:rFonts w:ascii="Symbol" w:eastAsia="Symbol" w:hAnsi="Symbol" w:cs="Symbol"/>
                <w:b/>
                <w:bCs/>
                <w:sz w:val="20"/>
                <w:szCs w:val="20"/>
              </w:rPr>
              <w:t></w:t>
            </w:r>
            <w:r>
              <w:rPr>
                <w:b/>
                <w:bCs/>
                <w:sz w:val="20"/>
                <w:szCs w:val="20"/>
              </w:rPr>
              <w:t>s</w:t>
            </w:r>
            <w:proofErr w:type="spellEnd"/>
            <w:r>
              <w:rPr>
                <w:b/>
                <w:bCs/>
                <w:sz w:val="20"/>
                <w:szCs w:val="20"/>
              </w:rPr>
              <w:t>)</w:t>
            </w:r>
          </w:p>
        </w:tc>
        <w:tc>
          <w:tcPr>
            <w:tcW w:w="1024" w:type="dxa"/>
            <w:shd w:val="clear" w:color="auto" w:fill="auto"/>
          </w:tcPr>
          <w:p w14:paraId="20835405" w14:textId="77777777" w:rsidR="007D7A6B" w:rsidRDefault="0070608F">
            <w:pPr>
              <w:pStyle w:val="Paragraph"/>
              <w:spacing w:before="0" w:after="113"/>
              <w:ind w:firstLine="0"/>
            </w:pPr>
            <w:r>
              <w:rPr>
                <w:sz w:val="20"/>
                <w:szCs w:val="20"/>
              </w:rPr>
              <w:t>0.38</w:t>
            </w:r>
          </w:p>
        </w:tc>
        <w:tc>
          <w:tcPr>
            <w:tcW w:w="1166" w:type="dxa"/>
            <w:shd w:val="clear" w:color="auto" w:fill="auto"/>
          </w:tcPr>
          <w:p w14:paraId="693B017B" w14:textId="77777777" w:rsidR="007D7A6B" w:rsidRDefault="0070608F">
            <w:pPr>
              <w:pStyle w:val="Paragraph"/>
              <w:spacing w:before="0" w:after="113"/>
              <w:ind w:firstLine="0"/>
            </w:pPr>
            <w:r>
              <w:rPr>
                <w:sz w:val="20"/>
                <w:szCs w:val="20"/>
              </w:rPr>
              <w:t>0.26</w:t>
            </w:r>
          </w:p>
        </w:tc>
        <w:tc>
          <w:tcPr>
            <w:tcW w:w="934" w:type="dxa"/>
            <w:shd w:val="clear" w:color="auto" w:fill="auto"/>
          </w:tcPr>
          <w:p w14:paraId="17B4B855" w14:textId="77777777" w:rsidR="007D7A6B" w:rsidRDefault="0070608F">
            <w:pPr>
              <w:pStyle w:val="Paragraph"/>
              <w:spacing w:before="0" w:after="113"/>
              <w:ind w:firstLine="0"/>
            </w:pPr>
            <w:r>
              <w:rPr>
                <w:sz w:val="20"/>
                <w:szCs w:val="20"/>
              </w:rPr>
              <w:t>0.36</w:t>
            </w:r>
          </w:p>
        </w:tc>
      </w:tr>
      <w:tr w:rsidR="007D7A6B" w14:paraId="36EA791A" w14:textId="77777777">
        <w:tc>
          <w:tcPr>
            <w:tcW w:w="3339" w:type="dxa"/>
            <w:shd w:val="clear" w:color="auto" w:fill="auto"/>
          </w:tcPr>
          <w:p w14:paraId="0CE243A5" w14:textId="77777777" w:rsidR="007D7A6B" w:rsidRDefault="0070608F">
            <w:pPr>
              <w:pStyle w:val="Paragraph"/>
              <w:spacing w:before="0" w:after="113"/>
              <w:ind w:firstLine="0"/>
            </w:pPr>
            <w:proofErr w:type="spellStart"/>
            <w:r>
              <w:rPr>
                <w:b/>
                <w:bCs/>
                <w:sz w:val="20"/>
                <w:szCs w:val="20"/>
              </w:rPr>
              <w:t>Avramov-Milchev</w:t>
            </w:r>
            <w:proofErr w:type="spellEnd"/>
            <w:r>
              <w:rPr>
                <w:b/>
                <w:bCs/>
                <w:sz w:val="20"/>
                <w:szCs w:val="20"/>
              </w:rPr>
              <w:t xml:space="preserve"> (eq. 4, log </w:t>
            </w:r>
            <w:proofErr w:type="spellStart"/>
            <w:r>
              <w:rPr>
                <w:b/>
                <w:bCs/>
                <w:sz w:val="20"/>
                <w:szCs w:val="20"/>
              </w:rPr>
              <w:t>Pa</w:t>
            </w:r>
            <w:r>
              <w:rPr>
                <w:rFonts w:ascii="Symbol" w:eastAsia="Symbol" w:hAnsi="Symbol" w:cs="Symbol"/>
                <w:b/>
                <w:bCs/>
                <w:sz w:val="20"/>
                <w:szCs w:val="20"/>
              </w:rPr>
              <w:t></w:t>
            </w:r>
            <w:r>
              <w:rPr>
                <w:b/>
                <w:bCs/>
                <w:sz w:val="20"/>
                <w:szCs w:val="20"/>
              </w:rPr>
              <w:t>s</w:t>
            </w:r>
            <w:proofErr w:type="spellEnd"/>
            <w:r>
              <w:rPr>
                <w:b/>
                <w:bCs/>
                <w:sz w:val="20"/>
                <w:szCs w:val="20"/>
              </w:rPr>
              <w:t>)</w:t>
            </w:r>
          </w:p>
        </w:tc>
        <w:tc>
          <w:tcPr>
            <w:tcW w:w="1024" w:type="dxa"/>
            <w:shd w:val="clear" w:color="auto" w:fill="auto"/>
          </w:tcPr>
          <w:p w14:paraId="5F49CA1C" w14:textId="77777777" w:rsidR="007D7A6B" w:rsidRDefault="0070608F">
            <w:pPr>
              <w:pStyle w:val="Paragraph"/>
              <w:spacing w:before="0" w:after="113"/>
              <w:ind w:firstLine="0"/>
            </w:pPr>
            <w:r>
              <w:rPr>
                <w:sz w:val="20"/>
                <w:szCs w:val="20"/>
              </w:rPr>
              <w:t>0.35</w:t>
            </w:r>
          </w:p>
        </w:tc>
        <w:tc>
          <w:tcPr>
            <w:tcW w:w="1166" w:type="dxa"/>
            <w:shd w:val="clear" w:color="auto" w:fill="auto"/>
          </w:tcPr>
          <w:p w14:paraId="2CDB84B7" w14:textId="77777777" w:rsidR="007D7A6B" w:rsidRDefault="0070608F">
            <w:pPr>
              <w:pStyle w:val="Paragraph"/>
              <w:spacing w:before="0" w:after="113"/>
              <w:ind w:firstLine="0"/>
            </w:pPr>
            <w:r>
              <w:rPr>
                <w:sz w:val="20"/>
                <w:szCs w:val="20"/>
              </w:rPr>
              <w:t>0.24</w:t>
            </w:r>
          </w:p>
        </w:tc>
        <w:tc>
          <w:tcPr>
            <w:tcW w:w="934" w:type="dxa"/>
            <w:shd w:val="clear" w:color="auto" w:fill="auto"/>
          </w:tcPr>
          <w:p w14:paraId="7C7F3393" w14:textId="77777777" w:rsidR="007D7A6B" w:rsidRDefault="0070608F">
            <w:pPr>
              <w:pStyle w:val="Paragraph"/>
              <w:spacing w:before="0" w:after="113"/>
              <w:ind w:firstLine="0"/>
            </w:pPr>
            <w:r>
              <w:rPr>
                <w:sz w:val="20"/>
                <w:szCs w:val="20"/>
              </w:rPr>
              <w:t>0.35</w:t>
            </w:r>
          </w:p>
        </w:tc>
      </w:tr>
      <w:tr w:rsidR="007D7A6B" w14:paraId="12F3AC3A" w14:textId="77777777">
        <w:tc>
          <w:tcPr>
            <w:tcW w:w="3339" w:type="dxa"/>
            <w:shd w:val="clear" w:color="auto" w:fill="auto"/>
          </w:tcPr>
          <w:p w14:paraId="5C34A718" w14:textId="77777777" w:rsidR="007D7A6B" w:rsidRDefault="0070608F">
            <w:pPr>
              <w:pStyle w:val="Paragraph"/>
              <w:spacing w:before="0" w:after="113"/>
              <w:ind w:firstLine="0"/>
            </w:pPr>
            <w:r>
              <w:rPr>
                <w:b/>
                <w:bCs/>
                <w:sz w:val="20"/>
                <w:szCs w:val="20"/>
              </w:rPr>
              <w:t xml:space="preserve">Density (g </w:t>
            </w:r>
            <w:proofErr w:type="gramStart"/>
            <w:r>
              <w:rPr>
                <w:b/>
                <w:bCs/>
                <w:sz w:val="20"/>
                <w:szCs w:val="20"/>
              </w:rPr>
              <w:t>cm</w:t>
            </w:r>
            <w:r>
              <w:rPr>
                <w:b/>
                <w:bCs/>
                <w:sz w:val="20"/>
                <w:szCs w:val="20"/>
                <w:vertAlign w:val="superscript"/>
              </w:rPr>
              <w:t>-1</w:t>
            </w:r>
            <w:proofErr w:type="gramEnd"/>
            <w:r>
              <w:rPr>
                <w:b/>
                <w:bCs/>
                <w:sz w:val="20"/>
                <w:szCs w:val="20"/>
              </w:rPr>
              <w:t>)</w:t>
            </w:r>
          </w:p>
        </w:tc>
        <w:tc>
          <w:tcPr>
            <w:tcW w:w="1024" w:type="dxa"/>
            <w:shd w:val="clear" w:color="auto" w:fill="auto"/>
          </w:tcPr>
          <w:p w14:paraId="6AFB3CF3" w14:textId="77777777" w:rsidR="007D7A6B" w:rsidRDefault="0070608F">
            <w:pPr>
              <w:pStyle w:val="Paragraph"/>
              <w:spacing w:before="0" w:after="113"/>
              <w:ind w:firstLine="0"/>
            </w:pPr>
            <w:r>
              <w:rPr>
                <w:sz w:val="20"/>
                <w:szCs w:val="20"/>
              </w:rPr>
              <w:t>0.04</w:t>
            </w:r>
          </w:p>
        </w:tc>
        <w:tc>
          <w:tcPr>
            <w:tcW w:w="1166" w:type="dxa"/>
            <w:shd w:val="clear" w:color="auto" w:fill="auto"/>
          </w:tcPr>
          <w:p w14:paraId="435E326F" w14:textId="77777777" w:rsidR="007D7A6B" w:rsidRDefault="0070608F">
            <w:pPr>
              <w:pStyle w:val="Paragraph"/>
              <w:spacing w:before="0" w:after="113"/>
              <w:ind w:firstLine="0"/>
            </w:pPr>
            <w:r>
              <w:rPr>
                <w:sz w:val="20"/>
                <w:szCs w:val="20"/>
              </w:rPr>
              <w:t>0.05</w:t>
            </w:r>
          </w:p>
        </w:tc>
        <w:tc>
          <w:tcPr>
            <w:tcW w:w="934" w:type="dxa"/>
            <w:shd w:val="clear" w:color="auto" w:fill="auto"/>
          </w:tcPr>
          <w:p w14:paraId="0FC1A56B" w14:textId="77777777" w:rsidR="007D7A6B" w:rsidRDefault="0070608F">
            <w:pPr>
              <w:pStyle w:val="Paragraph"/>
              <w:spacing w:before="0" w:after="113"/>
              <w:ind w:firstLine="0"/>
            </w:pPr>
            <w:r>
              <w:rPr>
                <w:sz w:val="20"/>
                <w:szCs w:val="20"/>
              </w:rPr>
              <w:t>0.05</w:t>
            </w:r>
          </w:p>
        </w:tc>
      </w:tr>
      <w:tr w:rsidR="007D7A6B" w14:paraId="09C0E0CE" w14:textId="77777777">
        <w:tc>
          <w:tcPr>
            <w:tcW w:w="3339" w:type="dxa"/>
            <w:shd w:val="clear" w:color="auto" w:fill="auto"/>
          </w:tcPr>
          <w:p w14:paraId="2922E2F2" w14:textId="77777777" w:rsidR="007D7A6B" w:rsidRDefault="0070608F">
            <w:pPr>
              <w:pStyle w:val="Paragraph"/>
              <w:spacing w:before="0" w:after="113"/>
              <w:ind w:firstLine="0"/>
            </w:pPr>
            <w:r>
              <w:rPr>
                <w:b/>
                <w:bCs/>
                <w:sz w:val="20"/>
                <w:szCs w:val="20"/>
              </w:rPr>
              <w:t>Raman spectra (%, LAD)</w:t>
            </w:r>
          </w:p>
        </w:tc>
        <w:tc>
          <w:tcPr>
            <w:tcW w:w="1024" w:type="dxa"/>
            <w:shd w:val="clear" w:color="auto" w:fill="auto"/>
          </w:tcPr>
          <w:p w14:paraId="3A692865" w14:textId="77777777" w:rsidR="007D7A6B" w:rsidRDefault="0070608F">
            <w:pPr>
              <w:pStyle w:val="Paragraph"/>
              <w:spacing w:before="0" w:after="113"/>
              <w:ind w:firstLine="0"/>
            </w:pPr>
            <w:r>
              <w:rPr>
                <w:sz w:val="20"/>
                <w:szCs w:val="20"/>
              </w:rPr>
              <w:t>18</w:t>
            </w:r>
          </w:p>
        </w:tc>
        <w:tc>
          <w:tcPr>
            <w:tcW w:w="1166" w:type="dxa"/>
            <w:shd w:val="clear" w:color="auto" w:fill="auto"/>
          </w:tcPr>
          <w:p w14:paraId="6F3F734B" w14:textId="77777777" w:rsidR="007D7A6B" w:rsidRDefault="0070608F">
            <w:pPr>
              <w:pStyle w:val="Paragraph"/>
              <w:spacing w:before="0" w:after="113"/>
              <w:ind w:firstLine="0"/>
            </w:pPr>
            <w:r>
              <w:rPr>
                <w:sz w:val="20"/>
                <w:szCs w:val="20"/>
              </w:rPr>
              <w:t>14</w:t>
            </w:r>
          </w:p>
        </w:tc>
        <w:tc>
          <w:tcPr>
            <w:tcW w:w="934" w:type="dxa"/>
            <w:shd w:val="clear" w:color="auto" w:fill="auto"/>
          </w:tcPr>
          <w:p w14:paraId="703704D2" w14:textId="77777777" w:rsidR="007D7A6B" w:rsidRDefault="0070608F">
            <w:pPr>
              <w:pStyle w:val="Paragraph"/>
              <w:spacing w:before="0" w:after="113"/>
              <w:ind w:firstLine="0"/>
            </w:pPr>
            <w:r>
              <w:rPr>
                <w:sz w:val="20"/>
                <w:szCs w:val="20"/>
              </w:rPr>
              <w:t>-</w:t>
            </w:r>
          </w:p>
        </w:tc>
      </w:tr>
      <w:tr w:rsidR="007D7A6B" w14:paraId="36977F9E" w14:textId="77777777">
        <w:tc>
          <w:tcPr>
            <w:tcW w:w="3339" w:type="dxa"/>
            <w:shd w:val="clear" w:color="auto" w:fill="auto"/>
          </w:tcPr>
          <w:p w14:paraId="477D03B2" w14:textId="77777777" w:rsidR="007D7A6B" w:rsidRDefault="0070608F">
            <w:pPr>
              <w:pStyle w:val="Paragraph"/>
              <w:spacing w:before="0" w:after="113"/>
              <w:ind w:firstLine="0"/>
            </w:pPr>
            <w:r>
              <w:rPr>
                <w:b/>
                <w:bCs/>
                <w:sz w:val="20"/>
                <w:szCs w:val="20"/>
              </w:rPr>
              <w:t>Refractive index</w:t>
            </w:r>
          </w:p>
        </w:tc>
        <w:tc>
          <w:tcPr>
            <w:tcW w:w="1024" w:type="dxa"/>
            <w:shd w:val="clear" w:color="auto" w:fill="auto"/>
          </w:tcPr>
          <w:p w14:paraId="22039ABC" w14:textId="77777777" w:rsidR="007D7A6B" w:rsidRDefault="0070608F">
            <w:pPr>
              <w:pStyle w:val="Paragraph"/>
              <w:spacing w:before="0" w:after="113"/>
              <w:ind w:firstLine="0"/>
            </w:pPr>
            <w:r>
              <w:rPr>
                <w:sz w:val="20"/>
                <w:szCs w:val="20"/>
              </w:rPr>
              <w:t>0.003</w:t>
            </w:r>
          </w:p>
        </w:tc>
        <w:tc>
          <w:tcPr>
            <w:tcW w:w="1166" w:type="dxa"/>
            <w:shd w:val="clear" w:color="auto" w:fill="auto"/>
          </w:tcPr>
          <w:p w14:paraId="7F53D451" w14:textId="77777777" w:rsidR="007D7A6B" w:rsidRDefault="0070608F">
            <w:pPr>
              <w:pStyle w:val="Paragraph"/>
              <w:spacing w:before="0" w:after="113"/>
              <w:ind w:firstLine="0"/>
            </w:pPr>
            <w:r>
              <w:rPr>
                <w:sz w:val="20"/>
                <w:szCs w:val="20"/>
              </w:rPr>
              <w:t>0.003</w:t>
            </w:r>
          </w:p>
        </w:tc>
        <w:tc>
          <w:tcPr>
            <w:tcW w:w="934" w:type="dxa"/>
            <w:shd w:val="clear" w:color="auto" w:fill="auto"/>
          </w:tcPr>
          <w:p w14:paraId="4E052634" w14:textId="77777777" w:rsidR="007D7A6B" w:rsidRDefault="0070608F">
            <w:pPr>
              <w:pStyle w:val="Paragraph"/>
              <w:spacing w:before="0" w:after="113"/>
              <w:ind w:firstLine="0"/>
            </w:pPr>
            <w:r>
              <w:rPr>
                <w:sz w:val="20"/>
                <w:szCs w:val="20"/>
              </w:rPr>
              <w:t>0.005</w:t>
            </w:r>
          </w:p>
        </w:tc>
      </w:tr>
    </w:tbl>
    <w:p w14:paraId="6D07AB5C" w14:textId="77777777" w:rsidR="007D7A6B" w:rsidRDefault="007D7A6B">
      <w:pPr>
        <w:pStyle w:val="Paragraph"/>
        <w:spacing w:before="0" w:after="113"/>
        <w:ind w:firstLine="0"/>
      </w:pPr>
    </w:p>
    <w:p w14:paraId="5A45D5E4" w14:textId="77777777" w:rsidR="007D7A6B" w:rsidRDefault="0070608F">
      <w:pPr>
        <w:pStyle w:val="Paragraph"/>
        <w:spacing w:before="0" w:after="113"/>
        <w:ind w:firstLine="0"/>
      </w:pPr>
      <w:r>
        <w:rPr>
          <w:b/>
          <w:iCs/>
        </w:rPr>
        <w:t xml:space="preserve">Table 3: </w:t>
      </w:r>
      <w:r>
        <w:rPr>
          <w:b/>
          <w:bCs/>
          <w:iCs/>
        </w:rPr>
        <w:t xml:space="preserve">Root-mean-square errors (RMSE) of the deep learning framework. </w:t>
      </w:r>
      <w:r>
        <w:rPr>
          <w:bCs/>
          <w:iCs/>
        </w:rPr>
        <w:t>RMSE calculated between measured and predicted melt viscosity, density, refractive index, except for Raman spectra where a different metric is used (median least absolute deviation LAD).</w:t>
      </w:r>
    </w:p>
    <w:p w14:paraId="442B7434" w14:textId="77777777" w:rsidR="007D7A6B" w:rsidRDefault="007D7A6B">
      <w:pPr>
        <w:pStyle w:val="Paragraph"/>
        <w:spacing w:before="0" w:after="113"/>
        <w:ind w:firstLine="0"/>
        <w:rPr>
          <w:bCs/>
          <w:iCs/>
        </w:rPr>
      </w:pPr>
    </w:p>
    <w:p w14:paraId="5215C9B4" w14:textId="77777777" w:rsidR="007D7A6B" w:rsidRDefault="0070608F">
      <w:pPr>
        <w:pStyle w:val="Paragraph"/>
        <w:spacing w:before="0" w:after="113"/>
        <w:ind w:firstLine="0"/>
        <w:rPr>
          <w:iCs/>
        </w:rPr>
      </w:pPr>
      <w:r>
        <w:br w:type="page"/>
      </w:r>
    </w:p>
    <w:p w14:paraId="28E7DDED" w14:textId="77777777" w:rsidR="007D7A6B" w:rsidRDefault="0070608F">
      <w:pPr>
        <w:rPr>
          <w:rFonts w:ascii="Times New Roman" w:hAnsi="Times New Roman"/>
          <w:sz w:val="24"/>
          <w:szCs w:val="24"/>
        </w:rPr>
      </w:pPr>
      <w:r>
        <w:rPr>
          <w:b/>
          <w:sz w:val="24"/>
          <w:szCs w:val="24"/>
        </w:rPr>
        <w:lastRenderedPageBreak/>
        <w:t xml:space="preserve">Figure 1. </w:t>
      </w:r>
      <w:r>
        <w:rPr>
          <w:sz w:val="24"/>
          <w:szCs w:val="24"/>
        </w:rPr>
        <w:t xml:space="preserve">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sz w:val="24"/>
          <w:szCs w:val="24"/>
        </w:rPr>
        <w:t xml:space="preserve"> </w:t>
      </w:r>
      <w:r>
        <w:rPr>
          <w:iCs/>
          <w:sz w:val="24"/>
          <w:szCs w:val="24"/>
        </w:rPr>
        <w:t>datasets used in this publication.</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14:paraId="62399746" w14:textId="77777777" w:rsidR="007D7A6B" w:rsidRDefault="0070608F">
      <w:pPr>
        <w:rPr>
          <w:rFonts w:ascii="Times New Roman" w:hAnsi="Times New Roman"/>
          <w:sz w:val="24"/>
          <w:szCs w:val="24"/>
        </w:rPr>
      </w:pPr>
      <w:r>
        <w:rPr>
          <w:b/>
          <w:sz w:val="24"/>
          <w:szCs w:val="24"/>
        </w:rPr>
        <w:t>Figure 2.</w:t>
      </w:r>
      <w:r>
        <w:rPr>
          <w:sz w:val="24"/>
          <w:szCs w:val="24"/>
        </w:rPr>
        <w:t xml:space="preserve"> Schematic of </w:t>
      </w:r>
      <w:proofErr w:type="spellStart"/>
      <w:r>
        <w:rPr>
          <w:sz w:val="24"/>
          <w:szCs w:val="24"/>
        </w:rPr>
        <w:t>i</w:t>
      </w:r>
      <w:proofErr w:type="spellEnd"/>
      <w:r>
        <w:rPr>
          <w:sz w:val="24"/>
          <w:szCs w:val="24"/>
        </w:rPr>
        <w:t>-MELT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14:paraId="566D51E3" w14:textId="77777777" w:rsidR="007D7A6B" w:rsidRDefault="0070608F">
      <w:r>
        <w:rPr>
          <w:rFonts w:eastAsia="Times New Roman"/>
          <w:b/>
          <w:sz w:val="24"/>
          <w:szCs w:val="24"/>
        </w:rPr>
        <w:t xml:space="preserve">Figure 3. </w:t>
      </w:r>
      <w:r>
        <w:rPr>
          <w:rFonts w:eastAsia="Times New Roman"/>
          <w:sz w:val="24"/>
          <w:szCs w:val="24"/>
        </w:rPr>
        <w:t>Neural n</w:t>
      </w:r>
      <w:r>
        <w:rPr>
          <w:rFonts w:eastAsia="Times New Roman"/>
          <w:iCs/>
          <w:sz w:val="24"/>
          <w:szCs w:val="24"/>
        </w:rPr>
        <w:t xml:space="preserve">etwork architecture and dropout influence on predictive performance. Predictive performance was documented using the RMSE between viscosity predictions (from eq. S1) and measurements in training, validation and testing data subsets. 3,000 </w:t>
      </w:r>
      <w:r>
        <w:rPr>
          <w:rFonts w:eastAsia="Times New Roman"/>
          <w:iCs/>
          <w:kern w:val="2"/>
          <w:sz w:val="24"/>
          <w:szCs w:val="24"/>
        </w:rPr>
        <w:t>neural networks</w:t>
      </w:r>
      <w:r>
        <w:rPr>
          <w:rFonts w:eastAsia="Times New Roman"/>
          <w:iCs/>
          <w:sz w:val="24"/>
          <w:szCs w:val="24"/>
        </w:rPr>
        <w:t xml:space="preserve"> with randomly selected architectures were selected and trained to obtain those results. The effects of the numbers of </w:t>
      </w:r>
      <w:r>
        <w:rPr>
          <w:rFonts w:eastAsia="Times New Roman"/>
          <w:b/>
          <w:bCs/>
          <w:iCs/>
          <w:sz w:val="24"/>
          <w:szCs w:val="24"/>
        </w:rPr>
        <w:t>(a)</w:t>
      </w:r>
      <w:r>
        <w:rPr>
          <w:rFonts w:eastAsia="Times New Roman"/>
          <w:iCs/>
          <w:sz w:val="24"/>
          <w:szCs w:val="24"/>
        </w:rPr>
        <w:t xml:space="preserve"> compositions in the training data subset, </w:t>
      </w:r>
      <w:r>
        <w:rPr>
          <w:rFonts w:eastAsia="Times New Roman"/>
          <w:b/>
          <w:bCs/>
          <w:iCs/>
          <w:sz w:val="24"/>
          <w:szCs w:val="24"/>
        </w:rPr>
        <w:t>(b)</w:t>
      </w:r>
      <w:r>
        <w:rPr>
          <w:rFonts w:eastAsia="Times New Roman"/>
          <w:iCs/>
          <w:sz w:val="24"/>
          <w:szCs w:val="24"/>
        </w:rPr>
        <w:t xml:space="preserve"> hidden activation units, </w:t>
      </w:r>
      <w:r>
        <w:rPr>
          <w:rFonts w:eastAsia="Times New Roman"/>
          <w:b/>
          <w:bCs/>
          <w:iCs/>
          <w:sz w:val="24"/>
          <w:szCs w:val="24"/>
        </w:rPr>
        <w:t>(c)</w:t>
      </w:r>
      <w:r>
        <w:rPr>
          <w:rFonts w:eastAsia="Times New Roman"/>
          <w:iCs/>
          <w:sz w:val="24"/>
          <w:szCs w:val="24"/>
        </w:rPr>
        <w:t xml:space="preserve"> hidden layers, </w:t>
      </w:r>
      <w:r>
        <w:rPr>
          <w:rFonts w:eastAsia="Times New Roman"/>
          <w:b/>
          <w:bCs/>
          <w:iCs/>
          <w:sz w:val="24"/>
          <w:szCs w:val="24"/>
        </w:rPr>
        <w:t>(d)</w:t>
      </w:r>
      <w:r>
        <w:rPr>
          <w:rFonts w:eastAsia="Times New Roman"/>
          <w:iCs/>
          <w:sz w:val="24"/>
          <w:szCs w:val="24"/>
        </w:rPr>
        <w:t xml:space="preserve"> number of activation units per layer, and of the dropout probability </w:t>
      </w:r>
      <w:r>
        <w:rPr>
          <w:rFonts w:eastAsia="Times New Roman"/>
          <w:b/>
          <w:bCs/>
          <w:iCs/>
          <w:sz w:val="24"/>
          <w:szCs w:val="24"/>
        </w:rPr>
        <w:t>(e)</w:t>
      </w:r>
      <w:r>
        <w:rPr>
          <w:rFonts w:eastAsia="Times New Roman"/>
          <w:iCs/>
          <w:sz w:val="24"/>
          <w:szCs w:val="24"/>
        </w:rPr>
        <w:t xml:space="preserve"> were explored. Subplot (c) is a violin plot with extreme values showed. Subplots (b), (d) and (e) are scatter plots in which each slightly transparent symbol corresponds to a given </w:t>
      </w:r>
      <w:r>
        <w:rPr>
          <w:rFonts w:eastAsia="Times New Roman"/>
          <w:iCs/>
          <w:kern w:val="2"/>
          <w:sz w:val="24"/>
          <w:szCs w:val="24"/>
        </w:rPr>
        <w:t>neural network</w:t>
      </w:r>
      <w:r>
        <w:rPr>
          <w:rFonts w:eastAsia="Times New Roman"/>
          <w:iCs/>
          <w:sz w:val="24"/>
          <w:szCs w:val="24"/>
        </w:rPr>
        <w:t>; less transparence is directly indicative of a higher number of models for a given X-Y value.</w:t>
      </w:r>
    </w:p>
    <w:p w14:paraId="3AEB5C2A" w14:textId="77777777" w:rsidR="007D7A6B" w:rsidRDefault="0070608F">
      <w:pPr>
        <w:rPr>
          <w:rFonts w:ascii="Times New Roman" w:hAnsi="Times New Roman"/>
          <w:sz w:val="24"/>
          <w:szCs w:val="24"/>
        </w:rPr>
      </w:pPr>
      <w:r>
        <w:rPr>
          <w:rFonts w:eastAsia="Times New Roman"/>
          <w:b/>
          <w:sz w:val="24"/>
          <w:szCs w:val="24"/>
        </w:rPr>
        <w:t>Figure 4.</w:t>
      </w:r>
      <w:r>
        <w:rPr>
          <w:b/>
          <w:sz w:val="24"/>
          <w:szCs w:val="24"/>
        </w:rPr>
        <w:t xml:space="preserve"> </w:t>
      </w:r>
      <w:r>
        <w:rPr>
          <w:sz w:val="24"/>
          <w:szCs w:val="24"/>
        </w:rPr>
        <w:t xml:space="preserve">Prediction examples: </w:t>
      </w:r>
      <w:r>
        <w:rPr>
          <w:b/>
          <w:bCs/>
          <w:sz w:val="24"/>
          <w:szCs w:val="24"/>
        </w:rPr>
        <w:t>(a)</w:t>
      </w:r>
      <w:r>
        <w:rPr>
          <w:sz w:val="24"/>
          <w:szCs w:val="24"/>
        </w:rPr>
        <w:t xml:space="preserve"> Melt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 (Supplementary Materials); </w:t>
      </w:r>
      <w:r>
        <w:rPr>
          <w:b/>
          <w:bCs/>
          <w:sz w:val="24"/>
          <w:szCs w:val="24"/>
        </w:rPr>
        <w:t>(b)</w:t>
      </w:r>
      <w:r>
        <w:rPr>
          <w:sz w:val="24"/>
          <w:szCs w:val="24"/>
        </w:rPr>
        <w:t xml:space="preserve"> Structural investigation are made through Raman spectra </w:t>
      </w:r>
      <w:r>
        <w:rPr>
          <w:sz w:val="24"/>
          <w:szCs w:val="24"/>
        </w:rPr>
        <w:lastRenderedPageBreak/>
        <w:t>predictions, which compare well with experimental data for albite and sodium trisilicate glasses for instance.</w:t>
      </w:r>
    </w:p>
    <w:p w14:paraId="723B83E8" w14:textId="77777777" w:rsidR="007D7A6B" w:rsidRDefault="0070608F">
      <w:pPr>
        <w:rPr>
          <w:rFonts w:ascii="Times New Roman" w:hAnsi="Times New Roman"/>
          <w:sz w:val="24"/>
          <w:szCs w:val="24"/>
        </w:rPr>
      </w:pPr>
      <w:r>
        <w:rPr>
          <w:b/>
          <w:bCs/>
          <w:sz w:val="24"/>
          <w:szCs w:val="24"/>
        </w:rPr>
        <w:t xml:space="preserve">Figure </w:t>
      </w:r>
      <w:r>
        <w:rPr>
          <w:b/>
          <w:bCs/>
          <w:kern w:val="2"/>
          <w:sz w:val="24"/>
          <w:szCs w:val="24"/>
        </w:rPr>
        <w:t>5</w:t>
      </w:r>
      <w:r>
        <w:rPr>
          <w:b/>
          <w:bCs/>
          <w:sz w:val="24"/>
          <w:szCs w:val="24"/>
        </w:rPr>
        <w:t>:</w:t>
      </w:r>
      <w:r>
        <w:rPr>
          <w:sz w:val="24"/>
          <w:szCs w:val="24"/>
        </w:rPr>
        <w:t xml:space="preserve"> </w:t>
      </w:r>
      <w:r>
        <w:rPr>
          <w:iCs/>
          <w:sz w:val="24"/>
          <w:szCs w:val="24"/>
        </w:rPr>
        <w:t>Comparison between predicted and measured viscosity in the 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Predictions can be made using theories like Adam-Gibbs </w:t>
      </w:r>
      <w:r>
        <w:rPr>
          <w:b/>
          <w:bCs/>
          <w:iCs/>
          <w:sz w:val="24"/>
          <w:szCs w:val="24"/>
        </w:rPr>
        <w:t>(a</w:t>
      </w:r>
      <w:r>
        <w:rPr>
          <w:iCs/>
          <w:sz w:val="24"/>
          <w:szCs w:val="24"/>
        </w:rPr>
        <w:t xml:space="preserve">, eq. 1) and free volume </w:t>
      </w:r>
      <w:r>
        <w:rPr>
          <w:b/>
          <w:bCs/>
          <w:iCs/>
          <w:sz w:val="24"/>
          <w:szCs w:val="24"/>
        </w:rPr>
        <w:t>(b</w:t>
      </w:r>
      <w:r>
        <w:rPr>
          <w:iCs/>
          <w:sz w:val="24"/>
          <w:szCs w:val="24"/>
        </w:rPr>
        <w:t xml:space="preserve">, eq. 2), or empirical equations like MYEGA </w:t>
      </w:r>
      <w:r>
        <w:rPr>
          <w:b/>
          <w:bCs/>
          <w:iCs/>
          <w:sz w:val="24"/>
          <w:szCs w:val="24"/>
        </w:rPr>
        <w:t>(c</w:t>
      </w:r>
      <w:r>
        <w:rPr>
          <w:iCs/>
          <w:sz w:val="24"/>
          <w:szCs w:val="24"/>
        </w:rPr>
        <w:t xml:space="preserve">, eq. </w:t>
      </w:r>
      <w:r>
        <w:rPr>
          <w:iCs/>
          <w:color w:val="000000"/>
          <w:kern w:val="2"/>
          <w:sz w:val="24"/>
          <w:szCs w:val="24"/>
        </w:rPr>
        <w:t>5</w:t>
      </w:r>
      <w:r>
        <w:rPr>
          <w:iCs/>
          <w:sz w:val="24"/>
          <w:szCs w:val="24"/>
        </w:rPr>
        <w:t xml:space="preserve">), </w:t>
      </w:r>
      <w:proofErr w:type="spellStart"/>
      <w:r>
        <w:rPr>
          <w:iCs/>
          <w:sz w:val="24"/>
          <w:szCs w:val="24"/>
        </w:rPr>
        <w:t>Avramov-Milchev</w:t>
      </w:r>
      <w:proofErr w:type="spellEnd"/>
      <w:r>
        <w:rPr>
          <w:iCs/>
          <w:sz w:val="24"/>
          <w:szCs w:val="24"/>
        </w:rPr>
        <w:t xml:space="preserve"> </w:t>
      </w:r>
      <w:r>
        <w:rPr>
          <w:b/>
          <w:bCs/>
          <w:iCs/>
          <w:sz w:val="24"/>
          <w:szCs w:val="24"/>
        </w:rPr>
        <w:t>(d</w:t>
      </w:r>
      <w:r>
        <w:rPr>
          <w:iCs/>
          <w:sz w:val="24"/>
          <w:szCs w:val="24"/>
        </w:rPr>
        <w:t xml:space="preserve">, eq. </w:t>
      </w:r>
      <w:r>
        <w:rPr>
          <w:iCs/>
          <w:color w:val="000000"/>
          <w:kern w:val="2"/>
          <w:sz w:val="24"/>
          <w:szCs w:val="24"/>
        </w:rPr>
        <w:t>4</w:t>
      </w:r>
      <w:r>
        <w:rPr>
          <w:iCs/>
          <w:sz w:val="24"/>
          <w:szCs w:val="24"/>
        </w:rPr>
        <w:t xml:space="preserve">), and </w:t>
      </w:r>
      <w:proofErr w:type="spellStart"/>
      <w:r>
        <w:rPr>
          <w:iCs/>
          <w:sz w:val="24"/>
          <w:szCs w:val="24"/>
        </w:rPr>
        <w:t>Tamman</w:t>
      </w:r>
      <w:proofErr w:type="spellEnd"/>
      <w:r>
        <w:rPr>
          <w:iCs/>
          <w:sz w:val="24"/>
          <w:szCs w:val="24"/>
        </w:rPr>
        <w:t xml:space="preserve">-Vogel-Fulcher </w:t>
      </w:r>
      <w:r>
        <w:rPr>
          <w:b/>
          <w:bCs/>
          <w:iCs/>
          <w:sz w:val="24"/>
          <w:szCs w:val="24"/>
        </w:rPr>
        <w:t>(e</w:t>
      </w:r>
      <w:r>
        <w:rPr>
          <w:iCs/>
          <w:sz w:val="24"/>
          <w:szCs w:val="24"/>
        </w:rPr>
        <w:t xml:space="preserve">, eq. </w:t>
      </w:r>
      <w:r>
        <w:rPr>
          <w:iCs/>
          <w:color w:val="000000"/>
          <w:kern w:val="2"/>
          <w:sz w:val="24"/>
          <w:szCs w:val="24"/>
        </w:rPr>
        <w:t>3</w:t>
      </w:r>
      <w:r>
        <w:rPr>
          <w:iCs/>
          <w:sz w:val="24"/>
          <w:szCs w:val="24"/>
        </w:rPr>
        <w:t xml:space="preserve">). </w:t>
      </w:r>
      <w:r>
        <w:rPr>
          <w:sz w:val="24"/>
          <w:szCs w:val="24"/>
          <w:lang w:val="en-GB"/>
        </w:rPr>
        <w:t xml:space="preserve"> See table </w:t>
      </w:r>
      <w:r>
        <w:rPr>
          <w:color w:val="000000"/>
          <w:kern w:val="2"/>
          <w:sz w:val="24"/>
          <w:szCs w:val="24"/>
          <w:lang w:val="en-GB"/>
        </w:rPr>
        <w:t>3</w:t>
      </w:r>
      <w:r>
        <w:rPr>
          <w:sz w:val="24"/>
          <w:szCs w:val="24"/>
          <w:lang w:val="en-GB"/>
        </w:rPr>
        <w:t xml:space="preserve"> for RMSE.</w:t>
      </w:r>
    </w:p>
    <w:p w14:paraId="70405483" w14:textId="77777777" w:rsidR="007D7A6B" w:rsidRDefault="0070608F">
      <w:pPr>
        <w:rPr>
          <w:rFonts w:ascii="Times New Roman" w:hAnsi="Times New Roman"/>
          <w:sz w:val="24"/>
          <w:szCs w:val="24"/>
        </w:rPr>
      </w:pPr>
      <w:r>
        <w:rPr>
          <w:b/>
          <w:bCs/>
          <w:sz w:val="24"/>
          <w:szCs w:val="24"/>
          <w:lang w:val="en-GB"/>
        </w:rPr>
        <w:t xml:space="preserve">Figure </w:t>
      </w:r>
      <w:r>
        <w:rPr>
          <w:b/>
          <w:bCs/>
          <w:kern w:val="2"/>
          <w:sz w:val="24"/>
          <w:szCs w:val="24"/>
          <w:lang w:val="en-GB"/>
        </w:rPr>
        <w:t>6</w:t>
      </w:r>
      <w:r>
        <w:rPr>
          <w:b/>
          <w:bCs/>
          <w:sz w:val="24"/>
          <w:szCs w:val="24"/>
          <w:lang w:val="en-GB"/>
        </w:rPr>
        <w:t xml:space="preserve">: </w:t>
      </w:r>
      <w:r>
        <w:rPr>
          <w:iCs/>
          <w:sz w:val="24"/>
          <w:szCs w:val="24"/>
          <w:lang w:val="en-GB"/>
        </w:rPr>
        <w:t xml:space="preserve">Comparison between </w:t>
      </w:r>
      <w:r>
        <w:rPr>
          <w:b/>
          <w:bCs/>
          <w:iCs/>
          <w:sz w:val="24"/>
          <w:szCs w:val="24"/>
          <w:lang w:val="en-GB"/>
        </w:rPr>
        <w:t xml:space="preserve">(a) </w:t>
      </w:r>
      <w:r>
        <w:rPr>
          <w:iCs/>
          <w:sz w:val="24"/>
          <w:szCs w:val="24"/>
          <w:lang w:val="en-GB"/>
        </w:rPr>
        <w:t xml:space="preserve">predicted glass transition temperatures and those calculated from undercooled viscosity data, when available, </w:t>
      </w:r>
      <w:r>
        <w:rPr>
          <w:b/>
          <w:bCs/>
          <w:iCs/>
          <w:sz w:val="24"/>
          <w:szCs w:val="24"/>
          <w:lang w:val="en-GB"/>
        </w:rPr>
        <w:t>(b)</w:t>
      </w:r>
      <w:r>
        <w:rPr>
          <w:iCs/>
          <w:sz w:val="24"/>
          <w:szCs w:val="24"/>
          <w:lang w:val="en-GB"/>
        </w:rPr>
        <w:t xml:space="preserve"> </w:t>
      </w:r>
      <w:proofErr w:type="spellStart"/>
      <w:proofErr w:type="gramStart"/>
      <w:r>
        <w:rPr>
          <w:i/>
          <w:sz w:val="24"/>
          <w:szCs w:val="24"/>
          <w:lang w:val="en-GB"/>
        </w:rPr>
        <w:t>S</w:t>
      </w:r>
      <w:r>
        <w:rPr>
          <w:i/>
          <w:sz w:val="24"/>
          <w:szCs w:val="24"/>
          <w:vertAlign w:val="superscript"/>
          <w:lang w:val="en-GB"/>
        </w:rPr>
        <w:t>conf</w:t>
      </w:r>
      <w:proofErr w:type="spellEnd"/>
      <w:r>
        <w:rPr>
          <w:i/>
          <w:sz w:val="24"/>
          <w:szCs w:val="24"/>
          <w:lang w:val="en-GB"/>
        </w:rPr>
        <w:t>(</w:t>
      </w:r>
      <w:proofErr w:type="spellStart"/>
      <w:proofErr w:type="gramEnd"/>
      <w:r>
        <w:rPr>
          <w:i/>
          <w:sz w:val="24"/>
          <w:szCs w:val="24"/>
          <w:lang w:val="en-GB"/>
        </w:rPr>
        <w:t>T</w:t>
      </w:r>
      <w:r>
        <w:rPr>
          <w:i/>
          <w:sz w:val="24"/>
          <w:szCs w:val="24"/>
          <w:vertAlign w:val="subscript"/>
          <w:lang w:val="en-GB"/>
        </w:rPr>
        <w:t>g</w:t>
      </w:r>
      <w:proofErr w:type="spellEnd"/>
      <w:r>
        <w:rPr>
          <w:i/>
          <w:sz w:val="24"/>
          <w:szCs w:val="24"/>
          <w:lang w:val="en-GB"/>
        </w:rPr>
        <w:t xml:space="preserve">) </w:t>
      </w:r>
      <w:r>
        <w:rPr>
          <w:iCs/>
          <w:sz w:val="24"/>
          <w:szCs w:val="24"/>
          <w:lang w:val="en-GB"/>
        </w:rPr>
        <w:t>v</w:t>
      </w:r>
      <w:r>
        <w:rPr>
          <w:rFonts w:eastAsia="Times New Roman"/>
          <w:kern w:val="2"/>
          <w:sz w:val="24"/>
          <w:szCs w:val="24"/>
          <w:lang w:val="en-GB"/>
        </w:rPr>
        <w:t xml:space="preserve">alues from </w:t>
      </w:r>
      <w:bookmarkStart w:id="403" w:name="ZOTERO_BREF_Mzv3KZhJH8oI"/>
      <w:r>
        <w:rPr>
          <w:rFonts w:eastAsia="Times New Roman"/>
          <w:kern w:val="2"/>
          <w:sz w:val="24"/>
          <w:szCs w:val="24"/>
          <w:lang w:val="en-GB"/>
        </w:rPr>
        <w:t xml:space="preserve">(Richet, 1984; Neuville and </w:t>
      </w:r>
      <w:proofErr w:type="spellStart"/>
      <w:r>
        <w:rPr>
          <w:rFonts w:eastAsia="Times New Roman"/>
          <w:kern w:val="2"/>
          <w:sz w:val="24"/>
          <w:szCs w:val="24"/>
          <w:lang w:val="en-GB"/>
        </w:rPr>
        <w:t>Mysen</w:t>
      </w:r>
      <w:proofErr w:type="spellEnd"/>
      <w:r>
        <w:rPr>
          <w:rFonts w:eastAsia="Times New Roman"/>
          <w:kern w:val="2"/>
          <w:sz w:val="24"/>
          <w:szCs w:val="24"/>
          <w:lang w:val="en-GB"/>
        </w:rPr>
        <w:t xml:space="preserve">, 1996; Neuville, 2006; Le </w:t>
      </w:r>
      <w:proofErr w:type="spellStart"/>
      <w:r>
        <w:rPr>
          <w:rFonts w:eastAsia="Times New Roman"/>
          <w:kern w:val="2"/>
          <w:sz w:val="24"/>
          <w:szCs w:val="24"/>
          <w:lang w:val="en-GB"/>
        </w:rPr>
        <w:t>Losq</w:t>
      </w:r>
      <w:proofErr w:type="spellEnd"/>
      <w:r>
        <w:rPr>
          <w:rFonts w:eastAsia="Times New Roman"/>
          <w:kern w:val="2"/>
          <w:sz w:val="24"/>
          <w:szCs w:val="24"/>
          <w:lang w:val="en-GB"/>
        </w:rPr>
        <w:t xml:space="preserve"> and Neuville, 2013, 2017; Le </w:t>
      </w:r>
      <w:proofErr w:type="spellStart"/>
      <w:r>
        <w:rPr>
          <w:rFonts w:eastAsia="Times New Roman"/>
          <w:kern w:val="2"/>
          <w:sz w:val="24"/>
          <w:szCs w:val="24"/>
          <w:lang w:val="en-GB"/>
        </w:rPr>
        <w:t>Losq</w:t>
      </w:r>
      <w:proofErr w:type="spellEnd"/>
      <w:r>
        <w:rPr>
          <w:rFonts w:eastAsia="Times New Roman"/>
          <w:kern w:val="2"/>
          <w:sz w:val="24"/>
          <w:szCs w:val="24"/>
          <w:lang w:val="en-GB"/>
        </w:rPr>
        <w:t xml:space="preserve"> et al., 2014, 2017)</w:t>
      </w:r>
      <w:bookmarkEnd w:id="403"/>
      <w:r>
        <w:rPr>
          <w:sz w:val="24"/>
          <w:szCs w:val="24"/>
          <w:lang w:val="en-GB"/>
        </w:rPr>
        <w:t xml:space="preserve">, </w:t>
      </w:r>
      <w:r>
        <w:rPr>
          <w:b/>
          <w:bCs/>
          <w:sz w:val="24"/>
          <w:szCs w:val="24"/>
          <w:lang w:val="en-GB"/>
        </w:rPr>
        <w:t xml:space="preserve">(c) </w:t>
      </w:r>
      <w:r>
        <w:rPr>
          <w:sz w:val="24"/>
          <w:szCs w:val="24"/>
          <w:lang w:val="en-GB"/>
        </w:rPr>
        <w:t>density,</w:t>
      </w:r>
      <w:r>
        <w:rPr>
          <w:b/>
          <w:bCs/>
          <w:sz w:val="24"/>
          <w:szCs w:val="24"/>
          <w:lang w:val="en-GB"/>
        </w:rPr>
        <w:t>(d)</w:t>
      </w:r>
      <w:r>
        <w:rPr>
          <w:sz w:val="24"/>
          <w:szCs w:val="24"/>
          <w:lang w:val="en-GB"/>
        </w:rPr>
        <w:t xml:space="preserve"> refractive index, and </w:t>
      </w:r>
      <w:r>
        <w:rPr>
          <w:b/>
          <w:bCs/>
          <w:sz w:val="24"/>
          <w:szCs w:val="24"/>
          <w:lang w:val="en-GB"/>
        </w:rPr>
        <w:t>(e)</w:t>
      </w:r>
      <w:r>
        <w:rPr>
          <w:sz w:val="24"/>
          <w:szCs w:val="24"/>
          <w:lang w:val="en-GB"/>
        </w:rPr>
        <w:t xml:space="preserve"> </w:t>
      </w:r>
      <w:proofErr w:type="spellStart"/>
      <w:r>
        <w:rPr>
          <w:sz w:val="24"/>
          <w:szCs w:val="24"/>
          <w:lang w:val="en-GB"/>
        </w:rPr>
        <w:t>R</w:t>
      </w:r>
      <w:r>
        <w:rPr>
          <w:i/>
          <w:iCs/>
          <w:sz w:val="24"/>
          <w:szCs w:val="24"/>
          <w:vertAlign w:val="subscript"/>
          <w:lang w:val="en-GB"/>
        </w:rPr>
        <w:t>Raman</w:t>
      </w:r>
      <w:proofErr w:type="spellEnd"/>
      <w:r>
        <w:rPr>
          <w:sz w:val="24"/>
          <w:szCs w:val="24"/>
          <w:lang w:val="en-GB"/>
        </w:rPr>
        <w:t xml:space="preserve">. See table </w:t>
      </w:r>
      <w:r>
        <w:rPr>
          <w:kern w:val="2"/>
          <w:sz w:val="24"/>
          <w:szCs w:val="24"/>
          <w:lang w:val="en-GB"/>
        </w:rPr>
        <w:t>3</w:t>
      </w:r>
      <w:r>
        <w:rPr>
          <w:sz w:val="24"/>
          <w:szCs w:val="24"/>
          <w:lang w:val="en-GB"/>
        </w:rPr>
        <w:t xml:space="preserve"> for RMSE.</w:t>
      </w:r>
    </w:p>
    <w:p w14:paraId="6EF721E5" w14:textId="77777777" w:rsidR="007D7A6B" w:rsidRDefault="0070608F">
      <w:pPr>
        <w:rPr>
          <w:rFonts w:ascii="Times New Roman" w:hAnsi="Times New Roman"/>
          <w:sz w:val="24"/>
          <w:szCs w:val="24"/>
        </w:rPr>
      </w:pPr>
      <w:r>
        <w:rPr>
          <w:b/>
          <w:bCs/>
          <w:iCs/>
          <w:sz w:val="24"/>
          <w:szCs w:val="24"/>
        </w:rPr>
        <w:t xml:space="preserve">Figure 7: </w:t>
      </w:r>
      <w:r>
        <w:rPr>
          <w:iCs/>
          <w:sz w:val="24"/>
          <w:szCs w:val="24"/>
        </w:rPr>
        <w:t xml:space="preserve">Glass fragility </w:t>
      </w:r>
      <w:r>
        <w:rPr>
          <w:i/>
          <w:iCs/>
          <w:sz w:val="24"/>
          <w:szCs w:val="24"/>
        </w:rPr>
        <w:t>versus</w:t>
      </w:r>
      <w:r>
        <w:rPr>
          <w:iCs/>
          <w:sz w:val="24"/>
          <w:szCs w:val="24"/>
        </w:rPr>
        <w:t xml:space="preserve"> melt </w:t>
      </w:r>
      <w:proofErr w:type="spellStart"/>
      <w:proofErr w:type="gramStart"/>
      <w:r>
        <w:rPr>
          <w:i/>
          <w:iCs/>
          <w:sz w:val="24"/>
          <w:szCs w:val="24"/>
        </w:rPr>
        <w:t>C</w:t>
      </w:r>
      <w:r>
        <w:rPr>
          <w:i/>
          <w:iCs/>
          <w:sz w:val="24"/>
          <w:szCs w:val="24"/>
          <w:vertAlign w:val="subscript"/>
        </w:rPr>
        <w:t>p</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proofErr w:type="spellStart"/>
      <w:r>
        <w:rPr>
          <w:i/>
          <w:iCs/>
          <w:sz w:val="24"/>
          <w:szCs w:val="24"/>
        </w:rPr>
        <w:t>S</w:t>
      </w:r>
      <w:r>
        <w:rPr>
          <w:i/>
          <w:iCs/>
          <w:sz w:val="24"/>
          <w:szCs w:val="24"/>
          <w:vertAlign w:val="superscript"/>
        </w:rPr>
        <w:t>conf</w:t>
      </w:r>
      <w:proofErr w:type="spellEnd"/>
      <w:r>
        <w:rPr>
          <w:i/>
          <w:iCs/>
          <w:sz w:val="24"/>
          <w:szCs w:val="24"/>
        </w:rPr>
        <w:t>(</w:t>
      </w:r>
      <w:proofErr w:type="spellStart"/>
      <w:r>
        <w:rPr>
          <w:i/>
          <w:iCs/>
          <w:sz w:val="24"/>
          <w:szCs w:val="24"/>
        </w:rPr>
        <w:t>T</w:t>
      </w:r>
      <w:r>
        <w:rPr>
          <w:i/>
          <w:iCs/>
          <w:sz w:val="24"/>
          <w:szCs w:val="24"/>
          <w:vertAlign w:val="subscript"/>
        </w:rPr>
        <w:t>g</w:t>
      </w:r>
      <w:proofErr w:type="spellEnd"/>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proofErr w:type="spellStart"/>
      <w:r>
        <w:rPr>
          <w:i/>
          <w:sz w:val="24"/>
          <w:szCs w:val="24"/>
        </w:rPr>
        <w:t>D</w:t>
      </w:r>
      <w:r>
        <w:rPr>
          <w:i/>
          <w:sz w:val="24"/>
          <w:szCs w:val="24"/>
          <w:vertAlign w:val="subscript"/>
        </w:rPr>
        <w:t>viscosity</w:t>
      </w:r>
      <w:proofErr w:type="spellEnd"/>
      <w:r>
        <w:rPr>
          <w:iCs/>
          <w:sz w:val="24"/>
          <w:szCs w:val="24"/>
        </w:rPr>
        <w:t xml:space="preserve"> dataset. The dashed line is the relationship observed by Webb </w:t>
      </w:r>
      <w:bookmarkStart w:id="404" w:name="ZOTERO_BREF_uYVBRwOWXuFD"/>
      <w:r>
        <w:rPr>
          <w:iCs/>
          <w:sz w:val="24"/>
          <w:szCs w:val="24"/>
        </w:rPr>
        <w:t>(2008, abbreviated W2008 in the figure)</w:t>
      </w:r>
      <w:bookmarkEnd w:id="404"/>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405" w:name="ZOTERO_BREF_8wX8T9ZvLctH"/>
      <w:r>
        <w:rPr>
          <w:iCs/>
          <w:sz w:val="24"/>
          <w:szCs w:val="24"/>
          <w:lang w:val="en-GB"/>
        </w:rPr>
        <w:t>(2017, abbreviated RG2017 in the figure)</w:t>
      </w:r>
      <w:bookmarkEnd w:id="405"/>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14:paraId="19DC3538" w14:textId="77777777" w:rsidR="007D7A6B" w:rsidRDefault="0070608F">
      <w:r>
        <w:rPr>
          <w:b/>
          <w:sz w:val="24"/>
          <w:szCs w:val="24"/>
        </w:rPr>
        <w:t xml:space="preserve">Figure 8: </w:t>
      </w:r>
      <w:r>
        <w:rPr>
          <w:sz w:val="24"/>
          <w:szCs w:val="24"/>
        </w:rPr>
        <w:t xml:space="preserve">Melt and glass properties vary in a complex way with glass network topology. </w:t>
      </w:r>
      <w:proofErr w:type="spellStart"/>
      <w:r>
        <w:rPr>
          <w:rFonts w:eastAsia="Times New Roman"/>
          <w:sz w:val="24"/>
          <w:szCs w:val="24"/>
        </w:rPr>
        <w:t>i</w:t>
      </w:r>
      <w:proofErr w:type="spellEnd"/>
      <w:r>
        <w:rPr>
          <w:rFonts w:eastAsia="Times New Roman"/>
          <w:sz w:val="24"/>
          <w:szCs w:val="24"/>
        </w:rPr>
        <w:t>-MELT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proofErr w:type="spellStart"/>
      <w:proofErr w:type="gramStart"/>
      <w:r>
        <w:rPr>
          <w:i/>
          <w:iCs/>
          <w:sz w:val="24"/>
          <w:szCs w:val="24"/>
        </w:rPr>
        <w:t>T</w:t>
      </w:r>
      <w:r>
        <w:rPr>
          <w:i/>
          <w:iCs/>
          <w:sz w:val="24"/>
          <w:szCs w:val="24"/>
          <w:vertAlign w:val="subscript"/>
        </w:rPr>
        <w:t>g</w:t>
      </w:r>
      <w:proofErr w:type="spellEnd"/>
      <w:r>
        <w:rPr>
          <w:sz w:val="24"/>
          <w:szCs w:val="24"/>
        </w:rPr>
        <w:t xml:space="preserve">  and</w:t>
      </w:r>
      <w:proofErr w:type="gramEnd"/>
      <w:r>
        <w:rPr>
          <w:sz w:val="24"/>
          <w:szCs w:val="24"/>
        </w:rPr>
        <w:t xml:space="preserve">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strongly vary depending on </w:t>
      </w:r>
      <w:proofErr w:type="spellStart"/>
      <w:r>
        <w:rPr>
          <w:sz w:val="24"/>
          <w:szCs w:val="24"/>
        </w:rPr>
        <w:t>R</w:t>
      </w:r>
      <w:r>
        <w:rPr>
          <w:i/>
          <w:iCs/>
          <w:sz w:val="24"/>
          <w:szCs w:val="24"/>
          <w:vertAlign w:val="subscript"/>
        </w:rPr>
        <w:t>Raman</w:t>
      </w:r>
      <w:proofErr w:type="spellEnd"/>
      <w:r>
        <w:rPr>
          <w:sz w:val="24"/>
          <w:szCs w:val="24"/>
        </w:rPr>
        <w:t xml:space="preserve">. Other terms also show more complex variations, influenced by cationic mixing interactions and steric hindrance effects, such as the glass configurational entropy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 xml:space="preserve">) </w:t>
      </w:r>
      <w:r>
        <w:rPr>
          <w:b/>
          <w:bCs/>
          <w:sz w:val="24"/>
          <w:szCs w:val="24"/>
        </w:rPr>
        <w:t>(c)</w:t>
      </w:r>
      <w:r>
        <w:rPr>
          <w:i/>
          <w:iCs/>
          <w:sz w:val="24"/>
          <w:szCs w:val="24"/>
        </w:rPr>
        <w:t xml:space="preserve"> </w:t>
      </w:r>
      <w:r>
        <w:rPr>
          <w:sz w:val="24"/>
          <w:szCs w:val="24"/>
        </w:rPr>
        <w:t xml:space="preserve">or the free volume </w:t>
      </w:r>
      <w:r>
        <w:rPr>
          <w:sz w:val="24"/>
          <w:szCs w:val="24"/>
        </w:rPr>
        <w:lastRenderedPageBreak/>
        <w:t>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14:paraId="2FF275E5" w14:textId="77777777" w:rsidR="007D7A6B" w:rsidRDefault="0070608F">
      <w:r>
        <w:rPr>
          <w:b/>
          <w:sz w:val="24"/>
          <w:szCs w:val="24"/>
        </w:rPr>
        <w:t xml:space="preserve">Figure 9: </w:t>
      </w:r>
      <w:r>
        <w:rPr>
          <w:sz w:val="24"/>
          <w:szCs w:val="24"/>
        </w:rPr>
        <w:t xml:space="preserve">Spearman correlation matrix between the different variables predicted by </w:t>
      </w:r>
      <w:proofErr w:type="spellStart"/>
      <w:r>
        <w:rPr>
          <w:sz w:val="24"/>
          <w:szCs w:val="24"/>
        </w:rPr>
        <w:t>i</w:t>
      </w:r>
      <w:proofErr w:type="spellEnd"/>
      <w:r>
        <w:rPr>
          <w:sz w:val="24"/>
          <w:szCs w:val="24"/>
        </w:rPr>
        <w:t xml:space="preserve">-MELT or calculated from those predictions. The large the circles, the larger the correlation. A correlation of 1 or -1 means a perfect </w:t>
      </w:r>
      <w:proofErr w:type="gramStart"/>
      <w:r>
        <w:rPr>
          <w:sz w:val="24"/>
          <w:szCs w:val="24"/>
        </w:rPr>
        <w:t>monotonic  (</w:t>
      </w:r>
      <w:proofErr w:type="gramEnd"/>
      <w:r>
        <w:rPr>
          <w:sz w:val="24"/>
          <w:szCs w:val="24"/>
        </w:rPr>
        <w:t xml:space="preserve">possibly </w:t>
      </w:r>
      <w:proofErr w:type="spellStart"/>
      <w:r>
        <w:rPr>
          <w:sz w:val="24"/>
          <w:szCs w:val="24"/>
        </w:rPr>
        <w:t>non linear</w:t>
      </w:r>
      <w:proofErr w:type="spellEnd"/>
      <w:r>
        <w:rPr>
          <w:sz w:val="24"/>
          <w:szCs w:val="24"/>
        </w:rPr>
        <w:t>) correlation. Correlations were calculated from the predictions for the 10,000 randomly generated composition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14:paraId="03A18FC9" w14:textId="77777777" w:rsidR="007D7A6B" w:rsidRDefault="0070608F">
      <w:r>
        <w:rPr>
          <w:b/>
          <w:sz w:val="24"/>
          <w:szCs w:val="24"/>
        </w:rPr>
        <w:t xml:space="preserve">Figure 10: </w:t>
      </w:r>
      <w:r>
        <w:rPr>
          <w:sz w:val="24"/>
          <w:szCs w:val="24"/>
        </w:rPr>
        <w:t>High temperature viscosity limit.</w:t>
      </w:r>
      <w:r>
        <w:rPr>
          <w:b/>
          <w:sz w:val="24"/>
          <w:szCs w:val="24"/>
        </w:rPr>
        <w:t xml:space="preserve"> (a) </w:t>
      </w:r>
      <w:r>
        <w:rPr>
          <w:sz w:val="24"/>
          <w:szCs w:val="24"/>
        </w:rPr>
        <w:t xml:space="preserve">histograms of the high temperature viscosity limits </w:t>
      </w:r>
      <w:r>
        <w:rPr>
          <w:i/>
          <w:iCs/>
          <w:sz w:val="24"/>
          <w:szCs w:val="24"/>
        </w:rPr>
        <w:t>A</w:t>
      </w:r>
      <w:r>
        <w:rPr>
          <w:i/>
          <w:iCs/>
          <w:sz w:val="24"/>
          <w:szCs w:val="24"/>
          <w:vertAlign w:val="subscript"/>
        </w:rPr>
        <w:t>TVF</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AM</w:t>
      </w:r>
      <w:r>
        <w:rPr>
          <w:sz w:val="24"/>
          <w:szCs w:val="24"/>
        </w:rPr>
        <w:t xml:space="preserve"> predicted for 10,000 melt composition randomly selected from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b/>
          <w:bCs/>
          <w:sz w:val="24"/>
          <w:szCs w:val="24"/>
        </w:rPr>
        <w:t>(b)</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versus</w:t>
      </w:r>
      <w:r>
        <w:rPr>
          <w:sz w:val="24"/>
          <w:szCs w:val="24"/>
        </w:rPr>
        <w:t xml:space="preserve"> Al/(</w:t>
      </w:r>
      <w:proofErr w:type="spellStart"/>
      <w:r>
        <w:rPr>
          <w:sz w:val="24"/>
          <w:szCs w:val="24"/>
        </w:rPr>
        <w:t>Al+Si</w:t>
      </w:r>
      <w:proofErr w:type="spellEnd"/>
      <w:r>
        <w:rPr>
          <w:sz w:val="24"/>
          <w:szCs w:val="24"/>
        </w:rPr>
        <w:t xml:space="preserve">) diagram highlighting a possible compositional dependence of </w:t>
      </w:r>
      <w:r>
        <w:rPr>
          <w:i/>
          <w:iCs/>
          <w:sz w:val="24"/>
          <w:szCs w:val="24"/>
        </w:rPr>
        <w:t>A</w:t>
      </w:r>
      <w:r>
        <w:rPr>
          <w:i/>
          <w:iCs/>
          <w:sz w:val="24"/>
          <w:szCs w:val="24"/>
          <w:vertAlign w:val="subscript"/>
        </w:rPr>
        <w:t>e</w:t>
      </w:r>
      <w:r>
        <w:rPr>
          <w:sz w:val="24"/>
          <w:szCs w:val="24"/>
        </w:rPr>
        <w:t>. The ternary diagram shows again the randomly selected compositions.</w:t>
      </w:r>
    </w:p>
    <w:p w14:paraId="6815D155" w14:textId="77777777" w:rsidR="007D7A6B" w:rsidRDefault="0070608F">
      <w:r>
        <w:rPr>
          <w:b/>
          <w:bCs/>
          <w:sz w:val="24"/>
          <w:szCs w:val="24"/>
        </w:rPr>
        <w:t xml:space="preserve">Figure 11: </w:t>
      </w:r>
      <w:r>
        <w:rPr>
          <w:rFonts w:eastAsia="Times New Roman"/>
          <w:sz w:val="24"/>
          <w:szCs w:val="24"/>
        </w:rPr>
        <w:t>C</w:t>
      </w:r>
      <w:r>
        <w:rPr>
          <w:sz w:val="24"/>
          <w:szCs w:val="24"/>
        </w:rPr>
        <w:t xml:space="preserve">onfigurational entropy at </w:t>
      </w:r>
      <w:proofErr w:type="spellStart"/>
      <w:r>
        <w:rPr>
          <w:i/>
          <w:iCs/>
          <w:sz w:val="24"/>
          <w:szCs w:val="24"/>
        </w:rPr>
        <w:t>T</w:t>
      </w:r>
      <w:r>
        <w:rPr>
          <w:i/>
          <w:iCs/>
          <w:sz w:val="24"/>
          <w:szCs w:val="24"/>
          <w:vertAlign w:val="subscript"/>
        </w:rPr>
        <w:t>g</w:t>
      </w:r>
      <w:proofErr w:type="spellEnd"/>
      <w:r>
        <w:rPr>
          <w:sz w:val="24"/>
          <w:szCs w:val="24"/>
        </w:rPr>
        <w:t xml:space="preserve">,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sz w:val="24"/>
          <w:szCs w:val="24"/>
        </w:rPr>
        <w:t xml:space="preserve">system.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sz w:val="24"/>
          <w:szCs w:val="24"/>
        </w:rPr>
        <w:t xml:space="preserve"> vary non-linearly with oxide contents in the ternary diagrams </w:t>
      </w:r>
      <w:r>
        <w:rPr>
          <w:b/>
          <w:bCs/>
          <w:sz w:val="24"/>
          <w:szCs w:val="24"/>
        </w:rPr>
        <w:t xml:space="preserve">(a)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w:t>
      </w:r>
      <w:r>
        <w:rPr>
          <w:b/>
          <w:bCs/>
          <w:sz w:val="24"/>
          <w:szCs w:val="24"/>
        </w:rPr>
        <w:t xml:space="preserve">(b) </w:t>
      </w:r>
      <w:r>
        <w:rPr>
          <w:sz w:val="24"/>
          <w:szCs w:val="24"/>
        </w:rPr>
        <w:t>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In silicate melts </w:t>
      </w:r>
      <w:r>
        <w:rPr>
          <w:b/>
          <w:bCs/>
          <w:sz w:val="24"/>
          <w:szCs w:val="24"/>
        </w:rPr>
        <w:t>(c)</w:t>
      </w:r>
      <w:r>
        <w:rPr>
          <w:sz w:val="24"/>
          <w:szCs w:val="24"/>
        </w:rPr>
        <w:t>, a mixed alkali effect (MAE) is observed upon Na-K mixing. It disappears as [Al]/[</w:t>
      </w:r>
      <w:proofErr w:type="spellStart"/>
      <w:r>
        <w:rPr>
          <w:sz w:val="24"/>
          <w:szCs w:val="24"/>
        </w:rPr>
        <w:t>Na+K</w:t>
      </w:r>
      <w:proofErr w:type="spellEnd"/>
      <w:r>
        <w:rPr>
          <w:sz w:val="24"/>
          <w:szCs w:val="24"/>
        </w:rPr>
        <w:t xml:space="preserve">] increases </w:t>
      </w:r>
      <w:r>
        <w:rPr>
          <w:b/>
          <w:bCs/>
          <w:sz w:val="24"/>
          <w:szCs w:val="24"/>
        </w:rPr>
        <w:t>(d, e, f)</w:t>
      </w:r>
      <w:r>
        <w:rPr>
          <w:sz w:val="24"/>
          <w:szCs w:val="24"/>
        </w:rPr>
        <w:t xml:space="preserve">. Al enrichment generally lead to decreasing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sz w:val="24"/>
          <w:szCs w:val="24"/>
        </w:rPr>
        <w:t xml:space="preserve">, and minimizing the MAE. Al- and K-rich melts thus present low </w:t>
      </w:r>
      <w:proofErr w:type="spellStart"/>
      <w:proofErr w:type="gramStart"/>
      <w:r>
        <w:rPr>
          <w:i/>
          <w:iCs/>
          <w:sz w:val="24"/>
          <w:szCs w:val="24"/>
        </w:rPr>
        <w:t>S</w:t>
      </w:r>
      <w:r>
        <w:rPr>
          <w:i/>
          <w:iCs/>
          <w:sz w:val="24"/>
          <w:szCs w:val="24"/>
          <w:vertAlign w:val="superscript"/>
        </w:rPr>
        <w:t>conf</w:t>
      </w:r>
      <w:proofErr w:type="spellEnd"/>
      <w:r>
        <w:rPr>
          <w:i/>
          <w:iCs/>
          <w:sz w:val="24"/>
          <w:szCs w:val="24"/>
        </w:rPr>
        <w:t>(</w:t>
      </w:r>
      <w:proofErr w:type="spellStart"/>
      <w:proofErr w:type="gramEnd"/>
      <w:r>
        <w:rPr>
          <w:i/>
          <w:iCs/>
          <w:sz w:val="24"/>
          <w:szCs w:val="24"/>
        </w:rPr>
        <w:t>T</w:t>
      </w:r>
      <w:r>
        <w:rPr>
          <w:i/>
          <w:iCs/>
          <w:sz w:val="24"/>
          <w:szCs w:val="24"/>
          <w:vertAlign w:val="subscript"/>
        </w:rPr>
        <w:t>g</w:t>
      </w:r>
      <w:proofErr w:type="spellEnd"/>
      <w:r>
        <w:rPr>
          <w:i/>
          <w:iCs/>
          <w:sz w:val="24"/>
          <w:szCs w:val="24"/>
        </w:rPr>
        <w:t>)</w:t>
      </w:r>
      <w:r>
        <w:rPr>
          <w:sz w:val="24"/>
          <w:szCs w:val="24"/>
        </w:rPr>
        <w:t>.</w:t>
      </w:r>
    </w:p>
    <w:p w14:paraId="280C9660" w14:textId="77777777" w:rsidR="007D7A6B" w:rsidRDefault="0070608F">
      <w:r>
        <w:rPr>
          <w:b/>
          <w:bCs/>
          <w:sz w:val="24"/>
          <w:szCs w:val="24"/>
        </w:rPr>
        <w:t>Figure 12:</w:t>
      </w:r>
      <w:r>
        <w:rPr>
          <w:sz w:val="24"/>
          <w:szCs w:val="24"/>
        </w:rPr>
        <w:t xml:space="preserve"> Melt fragility, </w:t>
      </w:r>
      <w:proofErr w:type="gramStart"/>
      <w:r>
        <w:rPr>
          <w:i/>
          <w:iCs/>
          <w:sz w:val="24"/>
          <w:szCs w:val="24"/>
        </w:rPr>
        <w:t>m</w:t>
      </w:r>
      <w:r>
        <w:rPr>
          <w:sz w:val="24"/>
          <w:szCs w:val="24"/>
        </w:rPr>
        <w:t xml:space="preserve">,  </w:t>
      </w:r>
      <w:r>
        <w:rPr>
          <w:rFonts w:eastAsia="Times New Roman"/>
          <w:sz w:val="24"/>
          <w:szCs w:val="24"/>
        </w:rPr>
        <w:t>of</w:t>
      </w:r>
      <w:proofErr w:type="gramEnd"/>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sz w:val="24"/>
          <w:szCs w:val="24"/>
        </w:rPr>
        <w:t xml:space="preserve">system. Fragility is represented in the upper part of the ternary sodium </w:t>
      </w:r>
      <w:r>
        <w:rPr>
          <w:b/>
          <w:bCs/>
          <w:sz w:val="24"/>
          <w:szCs w:val="24"/>
        </w:rPr>
        <w:t>(a)</w:t>
      </w:r>
      <w:r>
        <w:rPr>
          <w:sz w:val="24"/>
          <w:szCs w:val="24"/>
        </w:rPr>
        <w:t xml:space="preserve"> and potassium </w:t>
      </w:r>
      <w:r>
        <w:rPr>
          <w:b/>
          <w:bCs/>
          <w:sz w:val="24"/>
          <w:szCs w:val="24"/>
        </w:rPr>
        <w:t>(b)</w:t>
      </w:r>
      <w:r>
        <w:rPr>
          <w:sz w:val="24"/>
          <w:szCs w:val="24"/>
        </w:rPr>
        <w:t xml:space="preserve"> aluminosilicate systems, as well as </w:t>
      </w:r>
      <w:proofErr w:type="spellStart"/>
      <w:r>
        <w:rPr>
          <w:sz w:val="24"/>
          <w:szCs w:val="24"/>
        </w:rPr>
        <w:t>as</w:t>
      </w:r>
      <w:proofErr w:type="spellEnd"/>
      <w:r>
        <w:rPr>
          <w:sz w:val="24"/>
          <w:szCs w:val="24"/>
        </w:rPr>
        <w:t xml:space="preserve"> a function of the silica fraction and the potassium to </w:t>
      </w:r>
      <w:r>
        <w:rPr>
          <w:sz w:val="24"/>
          <w:szCs w:val="24"/>
        </w:rPr>
        <w:lastRenderedPageBreak/>
        <w:t xml:space="preserve">total alkali ratio of silicate, peralkaline and tectosilicate melts </w:t>
      </w:r>
      <w:r>
        <w:rPr>
          <w:b/>
          <w:bCs/>
          <w:sz w:val="24"/>
          <w:szCs w:val="24"/>
        </w:rPr>
        <w:t>(c, d, e, f)</w:t>
      </w:r>
      <w:r>
        <w:rPr>
          <w:sz w:val="24"/>
          <w:szCs w:val="24"/>
        </w:rPr>
        <w:t>. No MAE is observed on melt fragility, which depends largely on melt silica content.</w:t>
      </w:r>
    </w:p>
    <w:p w14:paraId="05F1BB51" w14:textId="77777777" w:rsidR="007D7A6B" w:rsidRDefault="0070608F">
      <w:r>
        <w:rPr>
          <w:b/>
          <w:bCs/>
          <w:sz w:val="24"/>
          <w:szCs w:val="24"/>
        </w:rPr>
        <w:t>Figure 13:</w:t>
      </w:r>
      <w:r>
        <w:rPr>
          <w:sz w:val="24"/>
          <w:szCs w:val="24"/>
        </w:rPr>
        <w:t xml:space="preserve"> Deep learning framework predicted v</w:t>
      </w:r>
      <w:r>
        <w:rPr>
          <w:rFonts w:eastAsia="Times New Roman"/>
          <w:kern w:val="2"/>
          <w:sz w:val="24"/>
          <w:szCs w:val="24"/>
        </w:rPr>
        <w:t xml:space="preserve">ariations in </w:t>
      </w:r>
      <w:r>
        <w:rPr>
          <w:rFonts w:eastAsia="Times New Roman"/>
          <w:b/>
          <w:bCs/>
          <w:kern w:val="2"/>
          <w:sz w:val="24"/>
          <w:szCs w:val="24"/>
        </w:rPr>
        <w:t>(</w:t>
      </w:r>
      <w:proofErr w:type="spellStart"/>
      <w:proofErr w:type="gramStart"/>
      <w:r>
        <w:rPr>
          <w:rFonts w:eastAsia="Times New Roman"/>
          <w:b/>
          <w:bCs/>
          <w:kern w:val="2"/>
          <w:sz w:val="24"/>
          <w:szCs w:val="24"/>
        </w:rPr>
        <w:t>a,b</w:t>
      </w:r>
      <w:proofErr w:type="spellEnd"/>
      <w:proofErr w:type="gramEnd"/>
      <w:r>
        <w:rPr>
          <w:rFonts w:eastAsia="Times New Roman"/>
          <w:b/>
          <w:bCs/>
          <w:kern w:val="2"/>
          <w:sz w:val="24"/>
          <w:szCs w:val="24"/>
        </w:rPr>
        <w:t>)</w:t>
      </w:r>
      <w:r>
        <w:rPr>
          <w:rFonts w:eastAsia="Times New Roman"/>
          <w:kern w:val="2"/>
          <w:sz w:val="24"/>
          <w:szCs w:val="24"/>
        </w:rPr>
        <w:t xml:space="preserve"> glass transition temperature </w:t>
      </w:r>
      <w:proofErr w:type="spellStart"/>
      <w:r>
        <w:rPr>
          <w:rFonts w:eastAsia="Times New Roman"/>
          <w:i/>
          <w:iCs/>
          <w:kern w:val="2"/>
          <w:sz w:val="24"/>
          <w:szCs w:val="24"/>
        </w:rPr>
        <w:t>T</w:t>
      </w:r>
      <w:r>
        <w:rPr>
          <w:rFonts w:eastAsia="Times New Roman"/>
          <w:i/>
          <w:iCs/>
          <w:kern w:val="2"/>
          <w:sz w:val="24"/>
          <w:szCs w:val="24"/>
          <w:vertAlign w:val="subscript"/>
        </w:rPr>
        <w:t>g</w:t>
      </w:r>
      <w:proofErr w:type="spellEnd"/>
      <w:r>
        <w:rPr>
          <w:rFonts w:eastAsia="Times New Roman"/>
          <w:kern w:val="2"/>
          <w:sz w:val="24"/>
          <w:szCs w:val="24"/>
        </w:rPr>
        <w:t xml:space="preserve">, </w:t>
      </w:r>
      <w:r>
        <w:rPr>
          <w:rFonts w:eastAsia="Times New Roman"/>
          <w:b/>
          <w:bCs/>
          <w:kern w:val="2"/>
          <w:sz w:val="24"/>
          <w:szCs w:val="24"/>
        </w:rPr>
        <w:t>(</w:t>
      </w:r>
      <w:proofErr w:type="spellStart"/>
      <w:r>
        <w:rPr>
          <w:rFonts w:eastAsia="Times New Roman"/>
          <w:b/>
          <w:bCs/>
          <w:kern w:val="2"/>
          <w:sz w:val="24"/>
          <w:szCs w:val="24"/>
        </w:rPr>
        <w:t>c,d</w:t>
      </w:r>
      <w:proofErr w:type="spellEnd"/>
      <w:r>
        <w:rPr>
          <w:rFonts w:eastAsia="Times New Roman"/>
          <w:b/>
          <w:bCs/>
          <w:kern w:val="2"/>
          <w:sz w:val="24"/>
          <w:szCs w:val="24"/>
        </w:rPr>
        <w:t>)</w:t>
      </w:r>
      <w:r>
        <w:rPr>
          <w:rFonts w:eastAsia="Times New Roman"/>
          <w:kern w:val="2"/>
          <w:sz w:val="24"/>
          <w:szCs w:val="24"/>
        </w:rPr>
        <w:t xml:space="preserve"> relative density and </w:t>
      </w:r>
      <w:r>
        <w:rPr>
          <w:rFonts w:eastAsia="Times New Roman"/>
          <w:b/>
          <w:bCs/>
          <w:kern w:val="2"/>
          <w:sz w:val="24"/>
          <w:szCs w:val="24"/>
        </w:rPr>
        <w:t>(</w:t>
      </w:r>
      <w:proofErr w:type="spellStart"/>
      <w:r>
        <w:rPr>
          <w:rFonts w:eastAsia="Times New Roman"/>
          <w:b/>
          <w:bCs/>
          <w:kern w:val="2"/>
          <w:sz w:val="24"/>
          <w:szCs w:val="24"/>
        </w:rPr>
        <w:t>e,f</w:t>
      </w:r>
      <w:proofErr w:type="spellEnd"/>
      <w:r>
        <w:rPr>
          <w:rFonts w:eastAsia="Times New Roman"/>
          <w:b/>
          <w:bCs/>
          <w:kern w:val="2"/>
          <w:sz w:val="24"/>
          <w:szCs w:val="24"/>
        </w:rPr>
        <w:t>)</w:t>
      </w:r>
      <w:r>
        <w:rPr>
          <w:rFonts w:eastAsia="Times New Roman"/>
          <w:kern w:val="2"/>
          <w:sz w:val="24"/>
          <w:szCs w:val="24"/>
        </w:rPr>
        <w:t xml:space="preserve"> refractive index at 589 nm in the upper part (SiO</w:t>
      </w:r>
      <w:r>
        <w:rPr>
          <w:rFonts w:eastAsia="Times New Roman"/>
          <w:kern w:val="2"/>
          <w:sz w:val="24"/>
          <w:szCs w:val="24"/>
          <w:vertAlign w:val="subscript"/>
        </w:rPr>
        <w:t>2</w:t>
      </w:r>
      <w:r>
        <w:rPr>
          <w:rFonts w:eastAsia="Times New Roman"/>
          <w:kern w:val="2"/>
          <w:sz w:val="24"/>
          <w:szCs w:val="24"/>
        </w:rPr>
        <w:t xml:space="preserve"> &gt; 50 mol%) of the ternary Na (left) and K (right) aluminosilicate systems.</w:t>
      </w:r>
    </w:p>
    <w:p w14:paraId="25ABCF1F" w14:textId="77777777" w:rsidR="007D7A6B" w:rsidRDefault="0070608F">
      <w:r>
        <w:rPr>
          <w:b/>
          <w:bCs/>
          <w:sz w:val="24"/>
          <w:szCs w:val="24"/>
        </w:rPr>
        <w:t>Figure 14: (a)</w:t>
      </w:r>
      <w:r>
        <w:rPr>
          <w:sz w:val="24"/>
          <w:szCs w:val="24"/>
        </w:rPr>
        <w:t xml:space="preserve"> structural </w:t>
      </w:r>
      <w:proofErr w:type="spellStart"/>
      <w:r>
        <w:rPr>
          <w:i/>
          <w:iCs/>
          <w:sz w:val="24"/>
          <w:szCs w:val="24"/>
        </w:rPr>
        <w:t>R</w:t>
      </w:r>
      <w:r>
        <w:rPr>
          <w:i/>
          <w:iCs/>
          <w:sz w:val="24"/>
          <w:szCs w:val="24"/>
          <w:vertAlign w:val="subscript"/>
        </w:rPr>
        <w:t>Raman</w:t>
      </w:r>
      <w:proofErr w:type="spellEnd"/>
      <w:r>
        <w:rPr>
          <w:sz w:val="24"/>
          <w:szCs w:val="24"/>
        </w:rPr>
        <w:t xml:space="preserve"> and </w:t>
      </w:r>
      <w:r>
        <w:rPr>
          <w:b/>
          <w:bCs/>
          <w:sz w:val="24"/>
          <w:szCs w:val="24"/>
        </w:rPr>
        <w:t>(b)</w:t>
      </w:r>
      <w:r>
        <w:rPr>
          <w:sz w:val="24"/>
          <w:szCs w:val="24"/>
        </w:rPr>
        <w:t xml:space="preserve"> configurational entropy maps as a function of the ratio K/(</w:t>
      </w:r>
      <w:proofErr w:type="spellStart"/>
      <w:r>
        <w:rPr>
          <w:sz w:val="24"/>
          <w:szCs w:val="24"/>
        </w:rPr>
        <w:t>K+Na</w:t>
      </w:r>
      <w:proofErr w:type="spellEnd"/>
      <w:r>
        <w:rPr>
          <w:sz w:val="24"/>
          <w:szCs w:val="24"/>
        </w:rPr>
        <w:t>) and the rheological agpaitic index, calculated as (Na</w:t>
      </w:r>
      <w:r>
        <w:rPr>
          <w:sz w:val="24"/>
          <w:szCs w:val="24"/>
          <w:vertAlign w:val="subscript"/>
        </w:rPr>
        <w:t>2</w:t>
      </w:r>
      <w:r>
        <w:rPr>
          <w:sz w:val="24"/>
          <w:szCs w:val="24"/>
        </w:rPr>
        <w:t>O + K</w:t>
      </w:r>
      <w:r>
        <w:rPr>
          <w:sz w:val="24"/>
          <w:szCs w:val="24"/>
          <w:vertAlign w:val="subscript"/>
        </w:rPr>
        <w:t>2</w:t>
      </w:r>
      <w:r>
        <w:rPr>
          <w:sz w:val="24"/>
          <w:szCs w:val="24"/>
        </w:rPr>
        <w:t xml:space="preserve">O + </w:t>
      </w:r>
      <w:proofErr w:type="spellStart"/>
      <w:r>
        <w:rPr>
          <w:sz w:val="24"/>
          <w:szCs w:val="24"/>
        </w:rPr>
        <w:t>CaO</w:t>
      </w:r>
      <w:proofErr w:type="spellEnd"/>
      <w:r>
        <w:rPr>
          <w:sz w:val="24"/>
          <w:szCs w:val="24"/>
        </w:rPr>
        <w:t xml:space="preserve"> + MgO + </w:t>
      </w:r>
      <w:proofErr w:type="spellStart"/>
      <w:r>
        <w:rPr>
          <w:sz w:val="24"/>
          <w:szCs w:val="24"/>
        </w:rPr>
        <w:t>FeO</w:t>
      </w:r>
      <w:proofErr w:type="spellEnd"/>
      <w:r>
        <w:rPr>
          <w:sz w:val="24"/>
          <w:szCs w:val="24"/>
        </w:rPr>
        <w:t>)</w:t>
      </w:r>
      <w:proofErr w:type="gramStart"/>
      <w:r>
        <w:rPr>
          <w:sz w:val="24"/>
          <w:szCs w:val="24"/>
        </w:rPr>
        <w:t>/(</w:t>
      </w:r>
      <w:proofErr w:type="gramEnd"/>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 Fe</w:t>
      </w:r>
      <w:r>
        <w:rPr>
          <w:sz w:val="24"/>
          <w:szCs w:val="24"/>
          <w:vertAlign w:val="subscript"/>
        </w:rPr>
        <w:t>2</w:t>
      </w:r>
      <w:r>
        <w:rPr>
          <w:sz w:val="24"/>
          <w:szCs w:val="24"/>
        </w:rPr>
        <w:t>O</w:t>
      </w:r>
      <w:r>
        <w:rPr>
          <w:sz w:val="24"/>
          <w:szCs w:val="24"/>
          <w:vertAlign w:val="subscript"/>
        </w:rPr>
        <w:t>3</w:t>
      </w:r>
      <w:r>
        <w:rPr>
          <w:sz w:val="24"/>
          <w:szCs w:val="24"/>
        </w:rPr>
        <w:t xml:space="preserve">). </w:t>
      </w:r>
      <w:bookmarkEnd w:id="214"/>
      <w:r>
        <w:rPr>
          <w:sz w:val="24"/>
          <w:szCs w:val="24"/>
        </w:rPr>
        <w:t xml:space="preserve">On top of the maps, symbols of rhyolite effusive (red circles) and explosive (black squares) eruptions from Di Genova et al. </w:t>
      </w:r>
      <w:bookmarkStart w:id="406" w:name="ZOTERO_BREF_MFQLeLvkJ0Xh"/>
      <w:r>
        <w:rPr>
          <w:sz w:val="24"/>
          <w:szCs w:val="24"/>
        </w:rPr>
        <w:t>(2017)</w:t>
      </w:r>
      <w:bookmarkEnd w:id="406"/>
      <w:r>
        <w:rPr>
          <w:sz w:val="24"/>
          <w:szCs w:val="24"/>
        </w:rPr>
        <w:t xml:space="preserve"> are represented. Some scatter in the maps is visible during transitions, it </w:t>
      </w:r>
      <w:r>
        <w:rPr>
          <w:rFonts w:eastAsia="Times New Roman"/>
          <w:sz w:val="24"/>
          <w:szCs w:val="24"/>
        </w:rPr>
        <w:t>originates from some model noise and the fact that the color transitions are numerically sharp</w:t>
      </w:r>
      <w:r>
        <w:rPr>
          <w:sz w:val="24"/>
          <w:szCs w:val="24"/>
        </w:rPr>
        <w:t>.</w:t>
      </w:r>
    </w:p>
    <w:p w14:paraId="4B3590AF" w14:textId="77777777" w:rsidR="007D7A6B" w:rsidRDefault="007D7A6B">
      <w:pPr>
        <w:rPr>
          <w:rFonts w:ascii="Times New Roman" w:hAnsi="Times New Roman"/>
          <w:sz w:val="24"/>
          <w:szCs w:val="24"/>
        </w:rPr>
      </w:pPr>
    </w:p>
    <w:p w14:paraId="60FC5ACB" w14:textId="77777777" w:rsidR="007D7A6B" w:rsidRDefault="007D7A6B">
      <w:pPr>
        <w:pStyle w:val="Acknowledgement"/>
        <w:spacing w:before="0" w:after="113" w:line="360" w:lineRule="auto"/>
        <w:ind w:left="0" w:firstLine="0"/>
        <w:rPr>
          <w:b/>
          <w:bCs/>
        </w:rPr>
      </w:pPr>
    </w:p>
    <w:sectPr w:rsidR="007D7A6B">
      <w:headerReference w:type="default" r:id="rId15"/>
      <w:footerReference w:type="default" r:id="rId16"/>
      <w:pgSz w:w="12240" w:h="15840"/>
      <w:pgMar w:top="1440" w:right="1440" w:bottom="1440" w:left="1440" w:header="432" w:footer="720" w:gutter="0"/>
      <w:lnNumType w:countBy="1" w:distance="283" w:restart="continuous"/>
      <w:cols w:space="720"/>
      <w:formProt w:val="0"/>
      <w:docGrid w:linePitch="360" w:charSpace="6553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VALENTINE, ANDREW" w:date="2021-03-10T16:44:00Z" w:initials="VA">
    <w:p w14:paraId="15975AED" w14:textId="074D454F" w:rsidR="00F5654B" w:rsidRDefault="00F5654B">
      <w:pPr>
        <w:pStyle w:val="CommentText"/>
      </w:pPr>
      <w:r>
        <w:rPr>
          <w:rStyle w:val="CommentReference"/>
        </w:rPr>
        <w:annotationRef/>
      </w:r>
      <w:r>
        <w:t>Do these have units? Or percent?</w:t>
      </w:r>
    </w:p>
  </w:comment>
  <w:comment w:id="47" w:author="VALENTINE, ANDREW" w:date="2021-03-10T16:47:00Z" w:initials="VA">
    <w:p w14:paraId="5CC724A3" w14:textId="77777777" w:rsidR="00F5654B" w:rsidRDefault="00F5654B">
      <w:pPr>
        <w:pStyle w:val="CommentText"/>
      </w:pPr>
      <w:r>
        <w:rPr>
          <w:rStyle w:val="CommentReference"/>
        </w:rPr>
        <w:annotationRef/>
      </w:r>
      <w:r>
        <w:t>Replace by ‘</w:t>
      </w:r>
      <w:proofErr w:type="spellStart"/>
      <w:r>
        <w:t>iMelt</w:t>
      </w:r>
      <w:proofErr w:type="spellEnd"/>
      <w:r>
        <w:t>’?</w:t>
      </w:r>
    </w:p>
    <w:p w14:paraId="2980F68A" w14:textId="47B74461" w:rsidR="00F5654B" w:rsidRDefault="00F5654B">
      <w:pPr>
        <w:pStyle w:val="CommentText"/>
      </w:pPr>
    </w:p>
  </w:comment>
  <w:comment w:id="103" w:author="Charles Le Losq" w:date="2021-01-21T08:45:00Z" w:initials="CL">
    <w:p w14:paraId="4C341A0D" w14:textId="77777777" w:rsidR="00F5654B" w:rsidRDefault="00F5654B">
      <w:r>
        <w:rPr>
          <w:rFonts w:ascii="Times New Roman" w:hAnsi="Times New Roman"/>
        </w:rPr>
        <w:t xml:space="preserve">Bjorn, I know very well your paper. We cited it for the link </w:t>
      </w:r>
      <w:proofErr w:type="spellStart"/>
      <w:r>
        <w:rPr>
          <w:rFonts w:ascii="Times New Roman" w:hAnsi="Times New Roman"/>
        </w:rPr>
        <w:t>Qn</w:t>
      </w:r>
      <w:proofErr w:type="spellEnd"/>
      <w:r>
        <w:rPr>
          <w:rFonts w:ascii="Times New Roman" w:hAnsi="Times New Roman"/>
        </w:rPr>
        <w:t xml:space="preserve"> and Cp in the introduction of our Le </w:t>
      </w:r>
      <w:proofErr w:type="spellStart"/>
      <w:r>
        <w:rPr>
          <w:rFonts w:ascii="Times New Roman" w:hAnsi="Times New Roman"/>
        </w:rPr>
        <w:t>Losq</w:t>
      </w:r>
      <w:proofErr w:type="spellEnd"/>
      <w:r>
        <w:rPr>
          <w:rFonts w:ascii="Times New Roman" w:hAnsi="Times New Roman"/>
        </w:rPr>
        <w:t xml:space="preserve"> and Neuville 2017 paper, and we actually explicitly attributed the idea of linking </w:t>
      </w:r>
      <w:proofErr w:type="spellStart"/>
      <w:r>
        <w:rPr>
          <w:rFonts w:ascii="Times New Roman" w:hAnsi="Times New Roman"/>
        </w:rPr>
        <w:t>Qn</w:t>
      </w:r>
      <w:proofErr w:type="spellEnd"/>
      <w:r>
        <w:rPr>
          <w:rFonts w:ascii="Times New Roman" w:hAnsi="Times New Roman"/>
        </w:rPr>
        <w:t xml:space="preserve"> units and Cp to you :)</w:t>
      </w:r>
    </w:p>
  </w:comment>
  <w:comment w:id="109" w:author="VALENTINE, ANDREW" w:date="2021-03-10T17:09:00Z" w:initials="VA">
    <w:p w14:paraId="103950BD" w14:textId="77777777" w:rsidR="00F5654B" w:rsidRDefault="00F5654B">
      <w:pPr>
        <w:pStyle w:val="CommentText"/>
      </w:pPr>
      <w:r>
        <w:rPr>
          <w:rStyle w:val="CommentReference"/>
        </w:rPr>
        <w:annotationRef/>
      </w:r>
      <w:r>
        <w:t>Is this detail necessary? Does it come in elsewhere?</w:t>
      </w:r>
    </w:p>
    <w:p w14:paraId="1244E86D" w14:textId="131B0FC9" w:rsidR="00F5654B" w:rsidRDefault="00F5654B">
      <w:pPr>
        <w:pStyle w:val="CommentText"/>
      </w:pPr>
    </w:p>
  </w:comment>
  <w:comment w:id="110" w:author="VALENTINE, ANDREW" w:date="2021-03-10T17:12:00Z" w:initials="VA">
    <w:p w14:paraId="6DB6270E" w14:textId="77777777" w:rsidR="00F5654B" w:rsidRDefault="00F5654B">
      <w:pPr>
        <w:pStyle w:val="CommentText"/>
      </w:pPr>
      <w:r>
        <w:rPr>
          <w:rStyle w:val="CommentReference"/>
        </w:rPr>
        <w:annotationRef/>
      </w:r>
      <w:r>
        <w:t xml:space="preserve">Is ‘this’ </w:t>
      </w:r>
      <w:proofErr w:type="spellStart"/>
      <w:r>
        <w:t>Mysen</w:t>
      </w:r>
      <w:proofErr w:type="spellEnd"/>
      <w:r>
        <w:t xml:space="preserve"> (1995) or Richet (1984)?</w:t>
      </w:r>
    </w:p>
    <w:p w14:paraId="03FF6BA7" w14:textId="44362F02" w:rsidR="00F5654B" w:rsidRDefault="00F5654B">
      <w:pPr>
        <w:pStyle w:val="CommentText"/>
      </w:pPr>
    </w:p>
  </w:comment>
  <w:comment w:id="127" w:author="VALENTINE, ANDREW" w:date="2021-03-10T17:18:00Z" w:initials="VA">
    <w:p w14:paraId="7296DA8B" w14:textId="0934FEE9" w:rsidR="00F5654B" w:rsidRDefault="00F5654B">
      <w:pPr>
        <w:pStyle w:val="CommentText"/>
      </w:pPr>
      <w:r>
        <w:rPr>
          <w:rStyle w:val="CommentReference"/>
        </w:rPr>
        <w:annotationRef/>
      </w:r>
      <w:r>
        <w:t>Max error? Typical error?</w:t>
      </w:r>
    </w:p>
  </w:comment>
  <w:comment w:id="128" w:author="VALENTINE, ANDREW" w:date="2021-03-10T17:32:00Z" w:initials="VA">
    <w:p w14:paraId="25141B79" w14:textId="7E6C3DD8" w:rsidR="00F5654B" w:rsidRDefault="00F5654B">
      <w:pPr>
        <w:pStyle w:val="CommentText"/>
      </w:pPr>
      <w:r>
        <w:rPr>
          <w:rStyle w:val="CommentReference"/>
        </w:rPr>
        <w:annotationRef/>
      </w:r>
      <w:r>
        <w:t xml:space="preserve">This section starts to feel a bit directionless – we’re describing various </w:t>
      </w:r>
      <w:proofErr w:type="gramStart"/>
      <w:r>
        <w:t>models</w:t>
      </w:r>
      <w:proofErr w:type="gramEnd"/>
      <w:r>
        <w:t xml:space="preserve"> but it isn’t really clear to me what it’s adding to the story… do we need more than ‘other examples include &lt;citation&gt; &lt;citation&gt; and &lt;citation&gt;’?</w:t>
      </w:r>
    </w:p>
  </w:comment>
  <w:comment w:id="137" w:author="VALENTINE, ANDREW" w:date="2021-03-10T17:35:00Z" w:initials="VA">
    <w:p w14:paraId="48AD2936" w14:textId="77777777" w:rsidR="00F5654B" w:rsidRDefault="00F5654B">
      <w:pPr>
        <w:pStyle w:val="CommentText"/>
      </w:pPr>
      <w:r>
        <w:rPr>
          <w:rStyle w:val="CommentReference"/>
        </w:rPr>
        <w:annotationRef/>
      </w:r>
      <w:r>
        <w:t xml:space="preserve">This repeats an earlier </w:t>
      </w:r>
      <w:proofErr w:type="gramStart"/>
      <w:r>
        <w:t>explanation?</w:t>
      </w:r>
      <w:proofErr w:type="gramEnd"/>
      <w:r>
        <w:t xml:space="preserve"> Unnecessary?</w:t>
      </w:r>
    </w:p>
    <w:p w14:paraId="2573C98E" w14:textId="40103424" w:rsidR="00F5654B" w:rsidRDefault="00F5654B">
      <w:pPr>
        <w:pStyle w:val="CommentText"/>
      </w:pPr>
    </w:p>
  </w:comment>
  <w:comment w:id="144" w:author="VALENTINE, ANDREW" w:date="2021-03-10T17:36:00Z" w:initials="VA">
    <w:p w14:paraId="39D5B715" w14:textId="785760B9" w:rsidR="00F5654B" w:rsidRDefault="00F5654B">
      <w:pPr>
        <w:pStyle w:val="CommentText"/>
      </w:pPr>
      <w:r>
        <w:rPr>
          <w:rStyle w:val="CommentReference"/>
        </w:rPr>
        <w:annotationRef/>
      </w:r>
      <w:r>
        <w:t>Can we abbreviate as NMR?</w:t>
      </w:r>
    </w:p>
  </w:comment>
  <w:comment w:id="195" w:author="Charles Le Losq" w:date="2021-01-22T10:37:00Z" w:initials="CL">
    <w:p w14:paraId="05D84BAE" w14:textId="77777777" w:rsidR="00F5654B" w:rsidRDefault="00F5654B">
      <w:r>
        <w:rPr>
          <w:rFonts w:ascii="Times New Roman" w:hAnsi="Times New Roman"/>
        </w:rPr>
        <w:t xml:space="preserve">Here I mean that I plotted all the data from all the studies for those </w:t>
      </w:r>
      <w:proofErr w:type="gramStart"/>
      <w:r>
        <w:rPr>
          <w:rFonts w:ascii="Times New Roman" w:hAnsi="Times New Roman"/>
        </w:rPr>
        <w:t>compositions, and</w:t>
      </w:r>
      <w:proofErr w:type="gramEnd"/>
      <w:r>
        <w:rPr>
          <w:rFonts w:ascii="Times New Roman" w:hAnsi="Times New Roman"/>
        </w:rPr>
        <w:t xml:space="preserve"> discarded the studies that showed significant deviations from the mean. For instance, Studies by Taylor (1970) is in very good agreement with our data (Le </w:t>
      </w:r>
      <w:proofErr w:type="spellStart"/>
      <w:r>
        <w:rPr>
          <w:rFonts w:ascii="Times New Roman" w:hAnsi="Times New Roman"/>
        </w:rPr>
        <w:t>Losq</w:t>
      </w:r>
      <w:proofErr w:type="spellEnd"/>
      <w:r>
        <w:rPr>
          <w:rFonts w:ascii="Times New Roman" w:hAnsi="Times New Roman"/>
        </w:rPr>
        <w:t xml:space="preserve"> et al. 2014), or the Poole (1954) data. However, other studies like the </w:t>
      </w:r>
      <w:proofErr w:type="spellStart"/>
      <w:r>
        <w:rPr>
          <w:rFonts w:ascii="Times New Roman" w:hAnsi="Times New Roman"/>
        </w:rPr>
        <w:t>Knoche</w:t>
      </w:r>
      <w:proofErr w:type="spellEnd"/>
      <w:r>
        <w:rPr>
          <w:rFonts w:ascii="Times New Roman" w:hAnsi="Times New Roman"/>
        </w:rPr>
        <w:t xml:space="preserve"> study </w:t>
      </w:r>
      <w:proofErr w:type="gramStart"/>
      <w:r>
        <w:rPr>
          <w:rFonts w:ascii="Times New Roman" w:hAnsi="Times New Roman"/>
        </w:rPr>
        <w:t>is  very</w:t>
      </w:r>
      <w:proofErr w:type="gramEnd"/>
      <w:r>
        <w:rPr>
          <w:rFonts w:ascii="Times New Roman" w:hAnsi="Times New Roman"/>
        </w:rPr>
        <w:t xml:space="preserve"> far from the three previous studies, and those data were discarded… Is that understandable from this </w:t>
      </w:r>
      <w:proofErr w:type="gramStart"/>
      <w:r>
        <w:rPr>
          <w:rFonts w:ascii="Times New Roman" w:hAnsi="Times New Roman"/>
        </w:rPr>
        <w:t>sentence ?</w:t>
      </w:r>
      <w:proofErr w:type="gramEnd"/>
    </w:p>
  </w:comment>
  <w:comment w:id="198" w:author="Charles Le Losq" w:date="2021-01-22T10:45:00Z" w:initials="CL">
    <w:p w14:paraId="55DBF55A" w14:textId="77777777" w:rsidR="00F5654B" w:rsidRDefault="00F5654B">
      <w:r>
        <w:rPr>
          <w:rFonts w:ascii="Times New Roman" w:hAnsi="Times New Roman"/>
        </w:rPr>
        <w:t xml:space="preserve">Bjorn, I used the viscosity data compilation of Ryan to find the old </w:t>
      </w:r>
      <w:proofErr w:type="spellStart"/>
      <w:r>
        <w:rPr>
          <w:rFonts w:ascii="Times New Roman" w:hAnsi="Times New Roman"/>
        </w:rPr>
        <w:t>pulbications</w:t>
      </w:r>
      <w:proofErr w:type="spellEnd"/>
      <w:r>
        <w:rPr>
          <w:rFonts w:ascii="Times New Roman" w:hAnsi="Times New Roman"/>
        </w:rPr>
        <w:t xml:space="preserve">, but I also compiled the many recent data in the quaternary alkali aluminosilicate systems that were published since the Ryan compilation. In particular, we have much more undercooled measurements now. </w:t>
      </w:r>
      <w:proofErr w:type="gramStart"/>
      <w:r>
        <w:rPr>
          <w:rFonts w:ascii="Times New Roman" w:hAnsi="Times New Roman"/>
        </w:rPr>
        <w:t>So</w:t>
      </w:r>
      <w:proofErr w:type="gramEnd"/>
      <w:r>
        <w:rPr>
          <w:rFonts w:ascii="Times New Roman" w:hAnsi="Times New Roman"/>
        </w:rPr>
        <w:t xml:space="preserve"> I think my dataset is quite good. For instance, Giordano et al. 2008 used 1700 data points for magmatic compositions, and I have more than 1800 data points for only the Na2O-K2O-Al2O3-SiO2 system, carefully selected and reviewed by hand. I spent days and days to compile and verify this dataset… Finally, I did not use a database like </w:t>
      </w:r>
      <w:proofErr w:type="spellStart"/>
      <w:r>
        <w:rPr>
          <w:rFonts w:ascii="Times New Roman" w:hAnsi="Times New Roman"/>
        </w:rPr>
        <w:t>SciGlass</w:t>
      </w:r>
      <w:proofErr w:type="spellEnd"/>
      <w:r>
        <w:rPr>
          <w:rFonts w:ascii="Times New Roman" w:hAnsi="Times New Roman"/>
        </w:rPr>
        <w:t xml:space="preserve"> because they do not provide the original data, but a resampling. I could have gain time using </w:t>
      </w:r>
      <w:proofErr w:type="spellStart"/>
      <w:r>
        <w:rPr>
          <w:rFonts w:ascii="Times New Roman" w:hAnsi="Times New Roman"/>
        </w:rPr>
        <w:t>SciGlass</w:t>
      </w:r>
      <w:proofErr w:type="spellEnd"/>
      <w:r>
        <w:rPr>
          <w:rFonts w:ascii="Times New Roman" w:hAnsi="Times New Roman"/>
        </w:rPr>
        <w:t>, but I think it is quite important to use the original data...</w:t>
      </w:r>
    </w:p>
  </w:comment>
  <w:comment w:id="204" w:author="Charles Le Losq" w:date="2021-01-22T10:50:00Z" w:initials="CL">
    <w:p w14:paraId="72605ECD" w14:textId="77777777" w:rsidR="00F5654B" w:rsidRDefault="00F5654B">
      <w:r>
        <w:rPr>
          <w:rFonts w:ascii="Times New Roman" w:hAnsi="Times New Roman"/>
          <w:lang w:val="en-GB"/>
        </w:rPr>
        <w:t>Bjorn, those spectra were from your 1996 and 1999 papers, so this is why I put this laser reference that I have found in the papers. Please feel free to correct it if necessary.</w:t>
      </w:r>
    </w:p>
  </w:comment>
  <w:comment w:id="207" w:author="Charles Le Losq" w:date="2021-01-22T16:22:00Z" w:initials="CL">
    <w:p w14:paraId="7621C7E5" w14:textId="77777777" w:rsidR="00F5654B" w:rsidRDefault="00F5654B">
      <w:r>
        <w:rPr>
          <w:rFonts w:ascii="Times New Roman" w:hAnsi="Times New Roman"/>
        </w:rPr>
        <w:t>Here I try to define what I call “trans-theoretical”, which is directly the ability to predict viscosity using Adam-Gibbs or Free Volume if preferred, and to compare predictions from both equations using parameters predicted from a single, common neural network</w:t>
      </w:r>
    </w:p>
  </w:comment>
  <w:comment w:id="210" w:author="Charles Le Losq" w:date="2021-01-22T16:41:00Z" w:initials="CL">
    <w:p w14:paraId="08FE8BEA" w14:textId="77777777" w:rsidR="00F5654B" w:rsidRDefault="00F5654B">
      <w:r>
        <w:rPr>
          <w:rFonts w:ascii="Times New Roman" w:hAnsi="Times New Roman"/>
        </w:rPr>
        <w:t xml:space="preserve">Is that better regarding </w:t>
      </w:r>
      <w:proofErr w:type="spellStart"/>
      <w:r>
        <w:rPr>
          <w:rFonts w:ascii="Times New Roman" w:hAnsi="Times New Roman"/>
        </w:rPr>
        <w:t>Tg</w:t>
      </w:r>
      <w:proofErr w:type="spellEnd"/>
      <w:r>
        <w:rPr>
          <w:rFonts w:ascii="Times New Roman" w:hAnsi="Times New Roman"/>
        </w:rPr>
        <w:t xml:space="preserve"> definition and </w:t>
      </w:r>
      <w:proofErr w:type="gramStart"/>
      <w:r>
        <w:rPr>
          <w:rFonts w:ascii="Times New Roman" w:hAnsi="Times New Roman"/>
        </w:rPr>
        <w:t>explanation ?</w:t>
      </w:r>
      <w:proofErr w:type="gramEnd"/>
    </w:p>
  </w:comment>
  <w:comment w:id="220" w:author="VALENTINE, ANDREW" w:date="2021-03-10T20:37:00Z" w:initials="VA">
    <w:p w14:paraId="16468FFD" w14:textId="5EA03B98" w:rsidR="00F5654B" w:rsidRDefault="00F5654B">
      <w:pPr>
        <w:pStyle w:val="CommentText"/>
      </w:pPr>
      <w:r>
        <w:rPr>
          <w:rStyle w:val="CommentReference"/>
        </w:rPr>
        <w:annotationRef/>
      </w:r>
      <w:r>
        <w:t>Do we want to say something about ‘seeking best average performance’ across all models? Or does this invite the reviewers to get upset?</w:t>
      </w:r>
    </w:p>
  </w:comment>
  <w:comment w:id="216" w:author="Charles Le Losq" w:date="2021-01-22T16:46:00Z" w:initials="CL">
    <w:p w14:paraId="284A3CE4" w14:textId="77777777" w:rsidR="00F5654B" w:rsidRDefault="00F5654B">
      <w:r>
        <w:rPr>
          <w:rFonts w:ascii="Times New Roman" w:hAnsi="Times New Roman"/>
        </w:rPr>
        <w:t>Bjorn, I hope this is clearer? The model allows you to predict viscosity with any of the equations 1 to 5, at will. It is trained to do so. This is interesting because those share some common background, as discussed later in the paper.</w:t>
      </w:r>
    </w:p>
  </w:comment>
  <w:comment w:id="230" w:author="VALENTINE, ANDREW" w:date="2021-03-10T20:48:00Z" w:initials="VA">
    <w:p w14:paraId="39CC9D2F" w14:textId="6CA75FE8" w:rsidR="00F5654B" w:rsidRDefault="00F5654B">
      <w:pPr>
        <w:pStyle w:val="CommentText"/>
      </w:pPr>
      <w:r>
        <w:rPr>
          <w:rStyle w:val="CommentReference"/>
        </w:rPr>
        <w:annotationRef/>
      </w:r>
      <w:r>
        <w:t>Does this still convey what you wanted to convey?</w:t>
      </w:r>
    </w:p>
  </w:comment>
  <w:comment w:id="235" w:author="Charles Le Losq" w:date="2021-01-22T16:49:00Z" w:initials="CL">
    <w:p w14:paraId="430EC919" w14:textId="77777777" w:rsidR="00F5654B" w:rsidRDefault="00F5654B">
      <w:r>
        <w:rPr>
          <w:rFonts w:ascii="Times New Roman" w:hAnsi="Times New Roman"/>
          <w:lang w:val="en-GB"/>
        </w:rPr>
        <w:t>I added the explanation for early stopping.</w:t>
      </w:r>
    </w:p>
  </w:comment>
  <w:comment w:id="285" w:author="Charles Le Losq" w:date="2021-01-25T11:10:00Z" w:initials="CL">
    <w:p w14:paraId="2945AEDB" w14:textId="77777777" w:rsidR="00F5654B" w:rsidRDefault="00F5654B">
      <w:r>
        <w:rPr>
          <w:rFonts w:ascii="Liberation Serif" w:eastAsia="Tahoma" w:hAnsi="Liberation Serif" w:cs="Tahoma"/>
          <w:sz w:val="24"/>
          <w:szCs w:val="24"/>
          <w:lang w:bidi="en-US"/>
        </w:rPr>
        <w:t xml:space="preserve">Bjorn, here is a reply to your </w:t>
      </w:r>
      <w:proofErr w:type="gramStart"/>
      <w:r>
        <w:rPr>
          <w:rFonts w:ascii="Liberation Serif" w:eastAsia="Tahoma" w:hAnsi="Liberation Serif" w:cs="Tahoma"/>
          <w:sz w:val="24"/>
          <w:szCs w:val="24"/>
          <w:lang w:bidi="en-US"/>
        </w:rPr>
        <w:t>comment :</w:t>
      </w:r>
      <w:proofErr w:type="gramEnd"/>
      <w:r>
        <w:rPr>
          <w:rFonts w:ascii="Liberation Serif" w:eastAsia="Tahoma" w:hAnsi="Liberation Serif" w:cs="Tahoma"/>
          <w:sz w:val="24"/>
          <w:szCs w:val="24"/>
          <w:lang w:bidi="en-US"/>
        </w:rPr>
        <w:t xml:space="preserve"> “I wonder how this works given that the spectra of other fully polymerized classes such as, for example, along the silica-aluminate joins have Raman spectra that can be very different from the spectrum of SiO</w:t>
      </w:r>
      <w:r>
        <w:rPr>
          <w:rFonts w:ascii="Liberation Serif" w:eastAsia="Tahoma" w:hAnsi="Liberation Serif" w:cs="Tahoma"/>
          <w:sz w:val="24"/>
          <w:szCs w:val="24"/>
          <w:vertAlign w:val="subscript"/>
          <w:lang w:bidi="en-US"/>
        </w:rPr>
        <w:t>2</w:t>
      </w:r>
      <w:r>
        <w:rPr>
          <w:rFonts w:ascii="Liberation Serif" w:eastAsia="Tahoma" w:hAnsi="Liberation Serif" w:cs="Tahoma"/>
          <w:sz w:val="24"/>
          <w:szCs w:val="24"/>
          <w:lang w:bidi="en-US"/>
        </w:rPr>
        <w:t xml:space="preserve"> glass”. &gt; It works </w:t>
      </w:r>
      <w:proofErr w:type="spellStart"/>
      <w:r>
        <w:rPr>
          <w:rFonts w:ascii="Liberation Serif" w:eastAsia="Tahoma" w:hAnsi="Liberation Serif" w:cs="Tahoma"/>
          <w:sz w:val="24"/>
          <w:szCs w:val="24"/>
          <w:lang w:bidi="en-US"/>
        </w:rPr>
        <w:t>suprizingly</w:t>
      </w:r>
      <w:proofErr w:type="spellEnd"/>
      <w:r>
        <w:rPr>
          <w:rFonts w:ascii="Liberation Serif" w:eastAsia="Tahoma" w:hAnsi="Liberation Serif" w:cs="Tahoma"/>
          <w:sz w:val="24"/>
          <w:szCs w:val="24"/>
          <w:lang w:bidi="en-US"/>
        </w:rPr>
        <w:t xml:space="preserve"> well along the silica-aluminate join because the </w:t>
      </w:r>
      <w:proofErr w:type="spellStart"/>
      <w:r>
        <w:rPr>
          <w:rFonts w:ascii="Liberation Serif" w:eastAsia="Tahoma" w:hAnsi="Liberation Serif" w:cs="Tahoma"/>
          <w:sz w:val="24"/>
          <w:szCs w:val="24"/>
          <w:lang w:bidi="en-US"/>
        </w:rPr>
        <w:t>RRaman</w:t>
      </w:r>
      <w:proofErr w:type="spellEnd"/>
      <w:r>
        <w:rPr>
          <w:rFonts w:ascii="Liberation Serif" w:eastAsia="Tahoma" w:hAnsi="Liberation Serif" w:cs="Tahoma"/>
          <w:sz w:val="24"/>
          <w:szCs w:val="24"/>
          <w:lang w:bidi="en-US"/>
        </w:rPr>
        <w:t xml:space="preserve"> of those glasses is significantly lower than that of SiO2, probably because the Si-O-Al bonds yield much less signal near 500 cm-1 compared to the Si-O-Si bonds. The “high </w:t>
      </w:r>
      <w:proofErr w:type="spellStart"/>
      <w:r>
        <w:rPr>
          <w:rFonts w:ascii="Liberation Serif" w:eastAsia="Tahoma" w:hAnsi="Liberation Serif" w:cs="Tahoma"/>
          <w:sz w:val="24"/>
          <w:szCs w:val="24"/>
          <w:lang w:bidi="en-US"/>
        </w:rPr>
        <w:t>RRaman</w:t>
      </w:r>
      <w:proofErr w:type="spellEnd"/>
      <w:r>
        <w:rPr>
          <w:rFonts w:ascii="Liberation Serif" w:eastAsia="Tahoma" w:hAnsi="Liberation Serif" w:cs="Tahoma"/>
          <w:sz w:val="24"/>
          <w:szCs w:val="24"/>
          <w:lang w:bidi="en-US"/>
        </w:rPr>
        <w:t xml:space="preserve"> value” problem is mostly a problem above around 85-90 mol% SiO2...</w:t>
      </w:r>
    </w:p>
  </w:comment>
  <w:comment w:id="295" w:author="Charles Le Losq" w:date="2021-01-25T11:38:00Z" w:initials="CL">
    <w:p w14:paraId="7151DB2D" w14:textId="77777777" w:rsidR="00F5654B" w:rsidRDefault="00F5654B">
      <w:r>
        <w:rPr>
          <w:rFonts w:ascii="Times New Roman" w:hAnsi="Times New Roman"/>
        </w:rPr>
        <w:t xml:space="preserve">Bjorn, I added the equation 8 as it answers your various comments in this section. We expect this correlation from the Adam and Gibbs theory as the slope at </w:t>
      </w:r>
      <w:proofErr w:type="spellStart"/>
      <w:r>
        <w:rPr>
          <w:rFonts w:ascii="Times New Roman" w:hAnsi="Times New Roman"/>
        </w:rPr>
        <w:t>Tg</w:t>
      </w:r>
      <w:proofErr w:type="spellEnd"/>
      <w:r>
        <w:rPr>
          <w:rFonts w:ascii="Times New Roman" w:hAnsi="Times New Roman"/>
        </w:rPr>
        <w:t xml:space="preserve"> of the viscosity vs T curve depends on the Cp/Sc ratio.</w:t>
      </w:r>
    </w:p>
  </w:comment>
  <w:comment w:id="347" w:author="Charles Le Losq" w:date="2021-01-27T16:51:00Z" w:initials="CL">
    <w:p w14:paraId="6C524275" w14:textId="77777777" w:rsidR="00F5654B" w:rsidRDefault="00F5654B">
      <w:r>
        <w:rPr>
          <w:rFonts w:ascii="Times New Roman" w:hAnsi="Times New Roman"/>
        </w:rPr>
        <w:t xml:space="preserve">Bjorn, to reply to your </w:t>
      </w:r>
      <w:proofErr w:type="gramStart"/>
      <w:r>
        <w:rPr>
          <w:rFonts w:ascii="Times New Roman" w:hAnsi="Times New Roman"/>
        </w:rPr>
        <w:t>comment :</w:t>
      </w:r>
      <w:proofErr w:type="gramEnd"/>
      <w:r>
        <w:rPr>
          <w:rFonts w:ascii="Times New Roman" w:hAnsi="Times New Roman"/>
        </w:rPr>
        <w:t xml:space="preserve"> “</w:t>
      </w:r>
      <w:r>
        <w:rPr>
          <w:rFonts w:ascii="Liberation Serif" w:eastAsia="Tahoma" w:hAnsi="Liberation Serif" w:cs="Tahoma"/>
          <w:sz w:val="24"/>
          <w:szCs w:val="24"/>
          <w:lang w:bidi="en-US"/>
        </w:rPr>
        <w:t xml:space="preserve">I wonder what you might see if mixing Na and Ca as charge-balancing cations for Al. We know there are major structural differences.”. Yes, I know, this is the next step. I have a student that will start soon to work on integrating Ca and Mg. The differences are very important, and mixing effects can be complex and important as shown by our preliminary data on Mg and K; However, regarding the mixture Na-Ca in aluminosilicates, this is an ideal mixing according to the study of Hummel and Arndt, 1985, CMP 90:83-92. In silicate, it is not ideal according to the paper of Daniel in Chem </w:t>
      </w:r>
      <w:proofErr w:type="spellStart"/>
      <w:r>
        <w:rPr>
          <w:rFonts w:ascii="Liberation Serif" w:eastAsia="Tahoma" w:hAnsi="Liberation Serif" w:cs="Tahoma"/>
          <w:sz w:val="24"/>
          <w:szCs w:val="24"/>
          <w:lang w:bidi="en-US"/>
        </w:rPr>
        <w:t>Geol</w:t>
      </w:r>
      <w:proofErr w:type="spellEnd"/>
      <w:r>
        <w:rPr>
          <w:rFonts w:ascii="Liberation Serif" w:eastAsia="Tahoma" w:hAnsi="Liberation Serif" w:cs="Tahoma"/>
          <w:sz w:val="24"/>
          <w:szCs w:val="24"/>
          <w:lang w:bidi="en-US"/>
        </w:rPr>
        <w:t>, 2006</w:t>
      </w:r>
    </w:p>
  </w:comment>
  <w:comment w:id="363" w:author="VALENTINE, ANDREW" w:date="2021-03-11T10:55:00Z" w:initials="VA">
    <w:p w14:paraId="52F0D9E2" w14:textId="2B86D4DC" w:rsidR="00F5654B" w:rsidRDefault="00F5654B">
      <w:pPr>
        <w:pStyle w:val="CommentText"/>
      </w:pPr>
      <w:r>
        <w:rPr>
          <w:rStyle w:val="CommentReference"/>
        </w:rPr>
        <w:annotationRef/>
      </w:r>
      <w:r>
        <w:t>Should there be an ‘or’ here?</w:t>
      </w:r>
    </w:p>
  </w:comment>
  <w:comment w:id="366" w:author="VALENTINE, ANDREW" w:date="2021-03-11T10:58:00Z" w:initials="VA">
    <w:p w14:paraId="74E02DF5" w14:textId="5A918EAF" w:rsidR="00F5654B" w:rsidRDefault="00F5654B">
      <w:pPr>
        <w:pStyle w:val="CommentText"/>
      </w:pPr>
      <w:r>
        <w:rPr>
          <w:rStyle w:val="CommentReference"/>
        </w:rPr>
        <w:annotationRef/>
      </w:r>
      <w:r>
        <w:t xml:space="preserve">I wonder if we’re just creating problems for ourselves by discussing extrapolation </w:t>
      </w:r>
      <w:proofErr w:type="spellStart"/>
      <w:r>
        <w:t>etc</w:t>
      </w:r>
      <w:proofErr w:type="spellEnd"/>
      <w:r>
        <w:t xml:space="preserve"> at length – we’re bound to end up in a silly argument with the reviewers. Do we really need to say more than “With limited data it is inevitable that</w:t>
      </w:r>
      <w:r w:rsidR="00AF4FEE">
        <w:t xml:space="preserve"> </w:t>
      </w:r>
      <w:proofErr w:type="spellStart"/>
      <w:r w:rsidR="00AF4FEE">
        <w:t>iMelt</w:t>
      </w:r>
      <w:proofErr w:type="spellEnd"/>
      <w:r w:rsidR="00AF4FEE">
        <w:t xml:space="preserve"> has to </w:t>
      </w:r>
      <w:proofErr w:type="gramStart"/>
      <w:r w:rsidR="00AF4FEE">
        <w:t>extrapolate.</w:t>
      </w:r>
      <w:proofErr w:type="gramEnd"/>
      <w:r w:rsidR="00AF4FEE">
        <w:t xml:space="preserve"> Caution is needed, but results appear to be broadly plausible and supported by, for </w:t>
      </w:r>
      <w:proofErr w:type="gramStart"/>
      <w:r w:rsidR="00AF4FEE">
        <w:t>example,…</w:t>
      </w:r>
      <w:proofErr w:type="gramEnd"/>
      <w:r w:rsidR="00AF4FEE">
        <w:t xml:space="preserve"> [brief discussion of </w:t>
      </w:r>
      <w:proofErr w:type="spellStart"/>
      <w:r w:rsidR="00AF4FEE">
        <w:t>Tg</w:t>
      </w:r>
      <w:proofErr w:type="spellEnd"/>
      <w:r w:rsidR="00AF4FEE">
        <w:t xml:space="preserve"> of Al2O3 melt]”. My impression is that the more effort we go to </w:t>
      </w:r>
      <w:proofErr w:type="spellStart"/>
      <w:r w:rsidR="00AF4FEE">
        <w:t>to</w:t>
      </w:r>
      <w:proofErr w:type="spellEnd"/>
      <w:r w:rsidR="00AF4FEE">
        <w:t xml:space="preserve"> justify this aspect, the more the reviewers will push back. </w:t>
      </w:r>
    </w:p>
  </w:comment>
  <w:comment w:id="382" w:author="VALENTINE, ANDREW" w:date="2021-03-11T11:05:00Z" w:initials="VA">
    <w:p w14:paraId="060DDDDA" w14:textId="2ED9E9F7" w:rsidR="00AF4FEE" w:rsidRDefault="00AF4FEE">
      <w:pPr>
        <w:pStyle w:val="CommentText"/>
      </w:pPr>
      <w:r>
        <w:rPr>
          <w:rStyle w:val="CommentReference"/>
        </w:rPr>
        <w:annotationRef/>
      </w:r>
    </w:p>
  </w:comment>
  <w:comment w:id="383" w:author="VALENTINE, ANDREW" w:date="2021-03-11T11:05:00Z" w:initials="VA">
    <w:p w14:paraId="1440682A" w14:textId="493C2F7F" w:rsidR="00AF4FEE" w:rsidRDefault="00AF4FEE">
      <w:pPr>
        <w:pStyle w:val="CommentText"/>
      </w:pPr>
      <w:r>
        <w:rPr>
          <w:rStyle w:val="CommentReference"/>
        </w:rPr>
        <w:annotationRef/>
      </w:r>
      <w:r>
        <w:t>Probably unnecessary.</w:t>
      </w:r>
    </w:p>
  </w:comment>
  <w:comment w:id="381" w:author="VALENTINE, ANDREW" w:date="2021-03-11T11:06:00Z" w:initials="VA">
    <w:p w14:paraId="04D7426E" w14:textId="31070215" w:rsidR="00AF4FEE" w:rsidRDefault="00AF4FEE">
      <w:pPr>
        <w:pStyle w:val="CommentText"/>
      </w:pPr>
      <w:r>
        <w:rPr>
          <w:rStyle w:val="CommentReference"/>
        </w:rPr>
        <w:annotationRef/>
      </w:r>
      <w:r>
        <w:t>It isn’t apparent to me what this adds to the paper. I suggest deleting.</w:t>
      </w:r>
    </w:p>
  </w:comment>
  <w:comment w:id="396" w:author="VALENTINE, ANDREW" w:date="2021-03-11T11:10:00Z" w:initials="VA">
    <w:p w14:paraId="2B5774B7" w14:textId="52876088" w:rsidR="00AF4FEE" w:rsidRDefault="00AF4FEE">
      <w:pPr>
        <w:pStyle w:val="CommentText"/>
      </w:pPr>
      <w:r>
        <w:rPr>
          <w:rStyle w:val="CommentReference"/>
        </w:rPr>
        <w:annotationRef/>
      </w:r>
      <w:r>
        <w:t>May require modification if the earlier discussion of extrapolation is reduced.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975AED" w15:done="0"/>
  <w15:commentEx w15:paraId="2980F68A" w15:done="0"/>
  <w15:commentEx w15:paraId="4C341A0D" w15:done="0"/>
  <w15:commentEx w15:paraId="1244E86D" w15:done="0"/>
  <w15:commentEx w15:paraId="03FF6BA7" w15:done="0"/>
  <w15:commentEx w15:paraId="7296DA8B" w15:done="0"/>
  <w15:commentEx w15:paraId="25141B79" w15:done="0"/>
  <w15:commentEx w15:paraId="2573C98E" w15:done="0"/>
  <w15:commentEx w15:paraId="39D5B715" w15:done="0"/>
  <w15:commentEx w15:paraId="05D84BAE" w15:done="0"/>
  <w15:commentEx w15:paraId="55DBF55A" w15:done="0"/>
  <w15:commentEx w15:paraId="72605ECD" w15:done="0"/>
  <w15:commentEx w15:paraId="7621C7E5" w15:done="0"/>
  <w15:commentEx w15:paraId="08FE8BEA" w15:done="0"/>
  <w15:commentEx w15:paraId="16468FFD" w15:done="0"/>
  <w15:commentEx w15:paraId="284A3CE4" w15:done="0"/>
  <w15:commentEx w15:paraId="39CC9D2F" w15:done="0"/>
  <w15:commentEx w15:paraId="430EC919" w15:done="0"/>
  <w15:commentEx w15:paraId="2945AEDB" w15:done="0"/>
  <w15:commentEx w15:paraId="7151DB2D" w15:done="0"/>
  <w15:commentEx w15:paraId="6C524275" w15:done="0"/>
  <w15:commentEx w15:paraId="52F0D9E2" w15:done="0"/>
  <w15:commentEx w15:paraId="74E02DF5" w15:done="0"/>
  <w15:commentEx w15:paraId="060DDDDA" w15:done="0"/>
  <w15:commentEx w15:paraId="1440682A" w15:paraIdParent="060DDDDA" w15:done="0"/>
  <w15:commentEx w15:paraId="04D7426E" w15:done="0"/>
  <w15:commentEx w15:paraId="2B5774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75FD" w16cex:dateUtc="2021-03-10T16:44:00Z"/>
  <w16cex:commentExtensible w16cex:durableId="23F37698" w16cex:dateUtc="2021-03-10T16:47:00Z"/>
  <w16cex:commentExtensible w16cex:durableId="23F37BDD" w16cex:dateUtc="2021-03-10T17:09:00Z"/>
  <w16cex:commentExtensible w16cex:durableId="23F37C60" w16cex:dateUtc="2021-03-10T17:12:00Z"/>
  <w16cex:commentExtensible w16cex:durableId="23F37DDB" w16cex:dateUtc="2021-03-10T17:18:00Z"/>
  <w16cex:commentExtensible w16cex:durableId="23F3813D" w16cex:dateUtc="2021-03-10T17:32:00Z"/>
  <w16cex:commentExtensible w16cex:durableId="23F381E4" w16cex:dateUtc="2021-03-10T17:35:00Z"/>
  <w16cex:commentExtensible w16cex:durableId="23F3822B" w16cex:dateUtc="2021-03-10T17:36:00Z"/>
  <w16cex:commentExtensible w16cex:durableId="23F3AC9C" w16cex:dateUtc="2021-03-10T20:37:00Z"/>
  <w16cex:commentExtensible w16cex:durableId="23F3AF2D" w16cex:dateUtc="2021-03-10T20:48:00Z"/>
  <w16cex:commentExtensible w16cex:durableId="23F475BD" w16cex:dateUtc="2021-03-11T10:55:00Z"/>
  <w16cex:commentExtensible w16cex:durableId="23F47654" w16cex:dateUtc="2021-03-11T10:58:00Z"/>
  <w16cex:commentExtensible w16cex:durableId="23F477E2" w16cex:dateUtc="2021-03-11T11:05:00Z"/>
  <w16cex:commentExtensible w16cex:durableId="23F477F2" w16cex:dateUtc="2021-03-11T11:05:00Z"/>
  <w16cex:commentExtensible w16cex:durableId="23F47848" w16cex:dateUtc="2021-03-11T11:06:00Z"/>
  <w16cex:commentExtensible w16cex:durableId="23F47934" w16cex:dateUtc="2021-03-1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975AED" w16cid:durableId="23F375FD"/>
  <w16cid:commentId w16cid:paraId="2980F68A" w16cid:durableId="23F37698"/>
  <w16cid:commentId w16cid:paraId="4C341A0D" w16cid:durableId="23F3737E"/>
  <w16cid:commentId w16cid:paraId="1244E86D" w16cid:durableId="23F37BDD"/>
  <w16cid:commentId w16cid:paraId="03FF6BA7" w16cid:durableId="23F37C60"/>
  <w16cid:commentId w16cid:paraId="7296DA8B" w16cid:durableId="23F37DDB"/>
  <w16cid:commentId w16cid:paraId="25141B79" w16cid:durableId="23F3813D"/>
  <w16cid:commentId w16cid:paraId="2573C98E" w16cid:durableId="23F381E4"/>
  <w16cid:commentId w16cid:paraId="39D5B715" w16cid:durableId="23F3822B"/>
  <w16cid:commentId w16cid:paraId="05D84BAE" w16cid:durableId="23F3737F"/>
  <w16cid:commentId w16cid:paraId="55DBF55A" w16cid:durableId="23F37380"/>
  <w16cid:commentId w16cid:paraId="72605ECD" w16cid:durableId="23F37381"/>
  <w16cid:commentId w16cid:paraId="7621C7E5" w16cid:durableId="23F37382"/>
  <w16cid:commentId w16cid:paraId="08FE8BEA" w16cid:durableId="23F37383"/>
  <w16cid:commentId w16cid:paraId="16468FFD" w16cid:durableId="23F3AC9C"/>
  <w16cid:commentId w16cid:paraId="284A3CE4" w16cid:durableId="23F37384"/>
  <w16cid:commentId w16cid:paraId="39CC9D2F" w16cid:durableId="23F3AF2D"/>
  <w16cid:commentId w16cid:paraId="430EC919" w16cid:durableId="23F37385"/>
  <w16cid:commentId w16cid:paraId="2945AEDB" w16cid:durableId="23F37386"/>
  <w16cid:commentId w16cid:paraId="7151DB2D" w16cid:durableId="23F37387"/>
  <w16cid:commentId w16cid:paraId="6C524275" w16cid:durableId="23F37388"/>
  <w16cid:commentId w16cid:paraId="52F0D9E2" w16cid:durableId="23F475BD"/>
  <w16cid:commentId w16cid:paraId="74E02DF5" w16cid:durableId="23F47654"/>
  <w16cid:commentId w16cid:paraId="060DDDDA" w16cid:durableId="23F477E2"/>
  <w16cid:commentId w16cid:paraId="1440682A" w16cid:durableId="23F477F2"/>
  <w16cid:commentId w16cid:paraId="04D7426E" w16cid:durableId="23F47848"/>
  <w16cid:commentId w16cid:paraId="2B5774B7" w16cid:durableId="23F47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72A1" w14:textId="77777777" w:rsidR="00BD4D45" w:rsidRDefault="00BD4D45">
      <w:pPr>
        <w:spacing w:after="0" w:line="240" w:lineRule="auto"/>
      </w:pPr>
      <w:r>
        <w:separator/>
      </w:r>
    </w:p>
  </w:endnote>
  <w:endnote w:type="continuationSeparator" w:id="0">
    <w:p w14:paraId="58999D26" w14:textId="77777777" w:rsidR="00BD4D45" w:rsidRDefault="00BD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altName w:val="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ohit Devanagari">
    <w:altName w:val="Cambria"/>
    <w:panose1 w:val="020B0604020202020204"/>
    <w:charset w:val="00"/>
    <w:family w:val="roman"/>
    <w:notTrueType/>
    <w:pitch w:val="default"/>
  </w:font>
  <w:font w:name="AR PL SungtiL GB">
    <w:panose1 w:val="020B0604020202020204"/>
    <w:charset w:val="00"/>
    <w:family w:val="roman"/>
    <w:notTrueType/>
    <w:pitch w:val="default"/>
  </w:font>
  <w:font w:name="BlissRegular">
    <w:altName w:val="Cambria"/>
    <w:panose1 w:val="020B0604020202020204"/>
    <w:charset w:val="01"/>
    <w:family w:val="roman"/>
    <w:pitch w:val="variable"/>
  </w:font>
  <w:font w:name="BlissMedium">
    <w:panose1 w:val="020B0604020202020204"/>
    <w:charset w:val="01"/>
    <w:family w:val="roman"/>
    <w:pitch w:val="variable"/>
  </w:font>
  <w:font w:name="BlissBold">
    <w:panose1 w:val="020B0604020202020204"/>
    <w:charset w:val="01"/>
    <w:family w:val="roman"/>
    <w:pitch w:val="variable"/>
  </w:font>
  <w:font w:name="Liberation Mono">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Ubuntu">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99E71" w14:textId="77777777" w:rsidR="00F5654B" w:rsidRDefault="00F5654B">
    <w:pPr>
      <w:pStyle w:val="Footer"/>
      <w:jc w:val="center"/>
    </w:pPr>
    <w:r>
      <w:rPr>
        <w:b/>
        <w:bCs/>
        <w:sz w:val="18"/>
        <w:szCs w:val="18"/>
      </w:rPr>
      <w:t xml:space="preserve"> </w:t>
    </w:r>
    <w:r>
      <w:rPr>
        <w:caps/>
      </w:rPr>
      <w:fldChar w:fldCharType="begin"/>
    </w:r>
    <w:r>
      <w:rPr>
        <w:caps/>
      </w:rPr>
      <w:instrText>PAGE</w:instrText>
    </w:r>
    <w:r>
      <w:rPr>
        <w:caps/>
      </w:rPr>
      <w:fldChar w:fldCharType="separate"/>
    </w:r>
    <w:r>
      <w:rPr>
        <w:caps/>
      </w:rPr>
      <w:t>1</w:t>
    </w:r>
    <w:r>
      <w:rPr>
        <w:caps/>
      </w:rPr>
      <w:fldChar w:fldCharType="end"/>
    </w:r>
  </w:p>
  <w:p w14:paraId="638047C4" w14:textId="77777777" w:rsidR="00F5654B" w:rsidRDefault="00F5654B">
    <w:pPr>
      <w:pStyle w:val="Footer"/>
      <w:jc w:val="center"/>
      <w:rPr>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1EDCB" w14:textId="77777777" w:rsidR="00BD4D45" w:rsidRDefault="00BD4D45">
      <w:pPr>
        <w:spacing w:after="0" w:line="240" w:lineRule="auto"/>
      </w:pPr>
      <w:r>
        <w:separator/>
      </w:r>
    </w:p>
  </w:footnote>
  <w:footnote w:type="continuationSeparator" w:id="0">
    <w:p w14:paraId="4F1F3C32" w14:textId="77777777" w:rsidR="00BD4D45" w:rsidRDefault="00BD4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31577" w14:textId="77777777" w:rsidR="00F5654B" w:rsidRDefault="00F5654B">
    <w:pPr>
      <w:pStyle w:val="Header"/>
      <w:tabs>
        <w:tab w:val="left" w:pos="3240"/>
      </w:tabs>
      <w:ind w:firstLine="23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E4A1A"/>
    <w:multiLevelType w:val="multilevel"/>
    <w:tmpl w:val="3B7EDF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F9727A7"/>
    <w:multiLevelType w:val="multilevel"/>
    <w:tmpl w:val="DC96E10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LENTINE, ANDREW">
    <w15:presenceInfo w15:providerId="AD" w15:userId="S::stdq61@durham.ac.uk::54736868-8e60-4e2c-87cf-ff5c6f5c6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7A6B"/>
    <w:rsid w:val="002E48ED"/>
    <w:rsid w:val="00325852"/>
    <w:rsid w:val="005026F9"/>
    <w:rsid w:val="0052465D"/>
    <w:rsid w:val="00547256"/>
    <w:rsid w:val="00603DA9"/>
    <w:rsid w:val="006F3A21"/>
    <w:rsid w:val="0070608F"/>
    <w:rsid w:val="00794160"/>
    <w:rsid w:val="007D7A6B"/>
    <w:rsid w:val="008C4B37"/>
    <w:rsid w:val="0091239D"/>
    <w:rsid w:val="009E2A4C"/>
    <w:rsid w:val="00AF4FEE"/>
    <w:rsid w:val="00B57C50"/>
    <w:rsid w:val="00B67E6A"/>
    <w:rsid w:val="00BD4D45"/>
    <w:rsid w:val="00C06779"/>
    <w:rsid w:val="00C202D5"/>
    <w:rsid w:val="00C53D40"/>
    <w:rsid w:val="00C97049"/>
    <w:rsid w:val="00DF51F2"/>
    <w:rsid w:val="00E0081E"/>
    <w:rsid w:val="00F565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5EFA159"/>
  <w15:docId w15:val="{40B27FCD-95C2-FB4F-A539-583560FC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pPr>
      <w:spacing w:after="113" w:line="480" w:lineRule="auto"/>
      <w:jc w:val="both"/>
    </w:pPr>
    <w:rPr>
      <w:rFonts w:ascii="Calibri" w:hAnsi="Calibri"/>
    </w:rPr>
  </w:style>
  <w:style w:type="paragraph" w:styleId="Heading1">
    <w:name w:val="heading 1"/>
    <w:basedOn w:val="Normal"/>
    <w:next w:val="Normal"/>
    <w:qFormat/>
    <w:pPr>
      <w:keepNext/>
      <w:spacing w:before="240" w:after="60"/>
      <w:outlineLvl w:val="0"/>
    </w:pPr>
    <w:rPr>
      <w:b/>
      <w:bCs/>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qFormat/>
    <w:rsid w:val="009A3899"/>
    <w:rPr>
      <w:sz w:val="24"/>
      <w:shd w:val="clear" w:color="auto" w:fill="C0C0C0"/>
    </w:rPr>
  </w:style>
  <w:style w:type="character" w:customStyle="1" w:styleId="audeg">
    <w:name w:val="au_deg"/>
    <w:qFormat/>
    <w:rsid w:val="009A3899"/>
    <w:rPr>
      <w:sz w:val="24"/>
      <w:shd w:val="clear" w:color="auto" w:fill="FFFF00"/>
    </w:rPr>
  </w:style>
  <w:style w:type="character" w:customStyle="1" w:styleId="aufname">
    <w:name w:val="au_fname"/>
    <w:qFormat/>
    <w:rsid w:val="009A3899"/>
    <w:rPr>
      <w:sz w:val="24"/>
      <w:shd w:val="clear" w:color="auto" w:fill="00FFFF"/>
    </w:rPr>
  </w:style>
  <w:style w:type="character" w:customStyle="1" w:styleId="aurole">
    <w:name w:val="au_role"/>
    <w:qFormat/>
    <w:rsid w:val="009A3899"/>
    <w:rPr>
      <w:sz w:val="24"/>
      <w:shd w:val="clear" w:color="auto" w:fill="808000"/>
    </w:rPr>
  </w:style>
  <w:style w:type="character" w:customStyle="1" w:styleId="ausuffix">
    <w:name w:val="au_suffix"/>
    <w:qFormat/>
    <w:rsid w:val="009A3899"/>
    <w:rPr>
      <w:sz w:val="24"/>
      <w:shd w:val="clear" w:color="auto" w:fill="FF00FF"/>
    </w:rPr>
  </w:style>
  <w:style w:type="character" w:customStyle="1" w:styleId="ausurname">
    <w:name w:val="au_surname"/>
    <w:qFormat/>
    <w:rsid w:val="009A3899"/>
    <w:rPr>
      <w:sz w:val="24"/>
      <w:shd w:val="clear" w:color="auto" w:fill="00FF00"/>
    </w:rPr>
  </w:style>
  <w:style w:type="character" w:customStyle="1" w:styleId="BalloonTextChar">
    <w:name w:val="Balloon Text Char"/>
    <w:link w:val="BalloonText"/>
    <w:semiHidden/>
    <w:qFormat/>
    <w:rsid w:val="009A3899"/>
    <w:rPr>
      <w:rFonts w:ascii="Lucida Grande" w:eastAsia="Times New Roman" w:hAnsi="Lucida Grande"/>
      <w:sz w:val="18"/>
      <w:szCs w:val="18"/>
    </w:rPr>
  </w:style>
  <w:style w:type="character" w:customStyle="1" w:styleId="bibarticle">
    <w:name w:val="bib_article"/>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qFormat/>
    <w:rsid w:val="009A3899"/>
    <w:rPr>
      <w:sz w:val="24"/>
    </w:rPr>
  </w:style>
  <w:style w:type="character" w:customStyle="1" w:styleId="bibdeg">
    <w:name w:val="bib_deg"/>
    <w:qFormat/>
    <w:rsid w:val="009A3899"/>
    <w:rPr>
      <w:sz w:val="24"/>
    </w:rPr>
  </w:style>
  <w:style w:type="character" w:customStyle="1" w:styleId="bibdoi">
    <w:name w:val="bib_doi"/>
    <w:qFormat/>
    <w:rsid w:val="009A3899"/>
    <w:rPr>
      <w:sz w:val="24"/>
      <w:shd w:val="clear" w:color="auto" w:fill="00FF00"/>
    </w:rPr>
  </w:style>
  <w:style w:type="character" w:customStyle="1" w:styleId="bibetal">
    <w:name w:val="bib_etal"/>
    <w:qFormat/>
    <w:rsid w:val="009A3899"/>
    <w:rPr>
      <w:sz w:val="24"/>
      <w:shd w:val="clear" w:color="auto" w:fill="008080"/>
    </w:rPr>
  </w:style>
  <w:style w:type="character" w:customStyle="1" w:styleId="bibfname">
    <w:name w:val="bib_fname"/>
    <w:qFormat/>
    <w:rsid w:val="009A3899"/>
    <w:rPr>
      <w:sz w:val="24"/>
      <w:shd w:val="clear" w:color="auto" w:fill="FFFF00"/>
    </w:rPr>
  </w:style>
  <w:style w:type="character" w:customStyle="1" w:styleId="bibfpage">
    <w:name w:val="bib_fpage"/>
    <w:qFormat/>
    <w:rsid w:val="009A3899"/>
    <w:rPr>
      <w:sz w:val="24"/>
      <w:shd w:val="clear" w:color="auto" w:fill="808080"/>
    </w:rPr>
  </w:style>
  <w:style w:type="character" w:customStyle="1" w:styleId="bibissue">
    <w:name w:val="bib_issue"/>
    <w:qFormat/>
    <w:rsid w:val="009A3899"/>
    <w:rPr>
      <w:sz w:val="24"/>
      <w:shd w:val="clear" w:color="auto" w:fill="FFFF00"/>
    </w:rPr>
  </w:style>
  <w:style w:type="character" w:customStyle="1" w:styleId="bibjournal">
    <w:name w:val="bib_journal"/>
    <w:qFormat/>
    <w:rsid w:val="009A3899"/>
    <w:rPr>
      <w:sz w:val="24"/>
      <w:shd w:val="clear" w:color="auto" w:fill="808000"/>
    </w:rPr>
  </w:style>
  <w:style w:type="character" w:customStyle="1" w:styleId="biblpage">
    <w:name w:val="bib_lpage"/>
    <w:qFormat/>
    <w:rsid w:val="009A3899"/>
    <w:rPr>
      <w:sz w:val="24"/>
      <w:shd w:val="clear" w:color="auto" w:fill="808080"/>
    </w:rPr>
  </w:style>
  <w:style w:type="character" w:customStyle="1" w:styleId="bibmedline">
    <w:name w:val="bib_medline"/>
    <w:qFormat/>
    <w:rsid w:val="009A3899"/>
    <w:rPr>
      <w:sz w:val="24"/>
    </w:rPr>
  </w:style>
  <w:style w:type="character" w:customStyle="1" w:styleId="bibnumber">
    <w:name w:val="bib_number"/>
    <w:qFormat/>
    <w:rsid w:val="009A3899"/>
    <w:rPr>
      <w:sz w:val="24"/>
    </w:rPr>
  </w:style>
  <w:style w:type="character" w:customStyle="1" w:styleId="biborganization">
    <w:name w:val="bib_organization"/>
    <w:qFormat/>
    <w:rsid w:val="009A3899"/>
    <w:rPr>
      <w:sz w:val="24"/>
      <w:shd w:val="clear" w:color="auto" w:fill="808000"/>
    </w:rPr>
  </w:style>
  <w:style w:type="character" w:customStyle="1" w:styleId="bibsuffix">
    <w:name w:val="bib_suffix"/>
    <w:qFormat/>
    <w:rsid w:val="009A3899"/>
    <w:rPr>
      <w:sz w:val="24"/>
    </w:rPr>
  </w:style>
  <w:style w:type="character" w:customStyle="1" w:styleId="bibsuppl">
    <w:name w:val="bib_suppl"/>
    <w:qFormat/>
    <w:rsid w:val="009A3899"/>
    <w:rPr>
      <w:sz w:val="24"/>
      <w:shd w:val="clear" w:color="auto" w:fill="FFFF00"/>
    </w:rPr>
  </w:style>
  <w:style w:type="character" w:customStyle="1" w:styleId="bibsurname">
    <w:name w:val="bib_surname"/>
    <w:qFormat/>
    <w:rsid w:val="009A3899"/>
    <w:rPr>
      <w:sz w:val="24"/>
      <w:shd w:val="clear" w:color="auto" w:fill="FFFF00"/>
    </w:rPr>
  </w:style>
  <w:style w:type="character" w:customStyle="1" w:styleId="bibunpubl">
    <w:name w:val="bib_unpubl"/>
    <w:qFormat/>
    <w:rsid w:val="009A3899"/>
    <w:rPr>
      <w:sz w:val="24"/>
    </w:rPr>
  </w:style>
  <w:style w:type="character" w:customStyle="1" w:styleId="biburl">
    <w:name w:val="bib_url"/>
    <w:qFormat/>
    <w:rsid w:val="009A3899"/>
    <w:rPr>
      <w:sz w:val="24"/>
      <w:shd w:val="clear" w:color="auto" w:fill="00FF00"/>
    </w:rPr>
  </w:style>
  <w:style w:type="character" w:customStyle="1" w:styleId="bibvolume">
    <w:name w:val="bib_volume"/>
    <w:qFormat/>
    <w:rsid w:val="009A3899"/>
    <w:rPr>
      <w:sz w:val="24"/>
      <w:shd w:val="clear" w:color="auto" w:fill="00FF00"/>
    </w:rPr>
  </w:style>
  <w:style w:type="character" w:customStyle="1" w:styleId="bibyear">
    <w:name w:val="bib_year"/>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qFormat/>
    <w:rsid w:val="009A3899"/>
    <w:rPr>
      <w:sz w:val="24"/>
      <w:shd w:val="clear" w:color="auto" w:fill="00FFFF"/>
    </w:rPr>
  </w:style>
  <w:style w:type="character" w:customStyle="1" w:styleId="citebox">
    <w:name w:val="cite_box"/>
    <w:qFormat/>
    <w:rsid w:val="009A3899"/>
    <w:rPr>
      <w:sz w:val="24"/>
    </w:rPr>
  </w:style>
  <w:style w:type="character" w:customStyle="1" w:styleId="citeen">
    <w:name w:val="cite_en"/>
    <w:qFormat/>
    <w:rsid w:val="009A3899"/>
    <w:rPr>
      <w:sz w:val="24"/>
      <w:shd w:val="clear" w:color="auto" w:fill="FFFF00"/>
      <w:vertAlign w:val="superscript"/>
    </w:rPr>
  </w:style>
  <w:style w:type="character" w:customStyle="1" w:styleId="citeeq">
    <w:name w:val="cite_eq"/>
    <w:qFormat/>
    <w:rsid w:val="009A3899"/>
    <w:rPr>
      <w:sz w:val="24"/>
      <w:shd w:val="clear" w:color="auto" w:fill="FF99CC"/>
    </w:rPr>
  </w:style>
  <w:style w:type="character" w:customStyle="1" w:styleId="citefig">
    <w:name w:val="cite_fig"/>
    <w:qFormat/>
    <w:rsid w:val="009A3899"/>
    <w:rPr>
      <w:color w:val="000000"/>
      <w:sz w:val="24"/>
      <w:shd w:val="clear" w:color="auto" w:fill="00FF00"/>
    </w:rPr>
  </w:style>
  <w:style w:type="character" w:customStyle="1" w:styleId="citefn">
    <w:name w:val="cite_fn"/>
    <w:qFormat/>
    <w:rsid w:val="009A3899"/>
    <w:rPr>
      <w:sz w:val="24"/>
      <w:shd w:val="clear" w:color="auto" w:fill="FF0000"/>
    </w:rPr>
  </w:style>
  <w:style w:type="character" w:customStyle="1" w:styleId="citetbl">
    <w:name w:val="cite_tbl"/>
    <w:qFormat/>
    <w:rsid w:val="009A3899"/>
    <w:rPr>
      <w:color w:val="000000"/>
      <w:sz w:val="24"/>
      <w:shd w:val="clear" w:color="auto" w:fill="FF00FF"/>
    </w:rPr>
  </w:style>
  <w:style w:type="character" w:styleId="CommentReference">
    <w:name w:val="annotation reference"/>
    <w:qFormat/>
    <w:rsid w:val="009A3899"/>
    <w:rPr>
      <w:sz w:val="18"/>
      <w:szCs w:val="18"/>
    </w:rPr>
  </w:style>
  <w:style w:type="character" w:customStyle="1" w:styleId="CommentTextChar">
    <w:name w:val="Comment Text Char"/>
    <w:link w:val="CommentText"/>
    <w:semiHidden/>
    <w:qFormat/>
    <w:rsid w:val="009A3899"/>
    <w:rPr>
      <w:rFonts w:ascii="Times New Roman" w:eastAsia="Times New Roman" w:hAnsi="Times New Roman"/>
      <w:sz w:val="20"/>
      <w:szCs w:val="20"/>
    </w:rPr>
  </w:style>
  <w:style w:type="character" w:customStyle="1" w:styleId="CommentSubjectChar">
    <w:name w:val="Comment Subject 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qFormat/>
    <w:rsid w:val="009A3899"/>
    <w:rPr>
      <w:sz w:val="24"/>
      <w:szCs w:val="24"/>
      <w:shd w:val="clear" w:color="auto" w:fill="CCFFCC"/>
    </w:rPr>
  </w:style>
  <w:style w:type="character" w:customStyle="1" w:styleId="ContractSponsor">
    <w:name w:val="Contract Sponsor"/>
    <w:qFormat/>
    <w:rsid w:val="009A3899"/>
    <w:rPr>
      <w:sz w:val="24"/>
      <w:szCs w:val="24"/>
      <w:shd w:val="clear" w:color="auto" w:fill="FFCC99"/>
    </w:rPr>
  </w:style>
  <w:style w:type="character" w:customStyle="1" w:styleId="Accentuation">
    <w:name w:val="Accentuation"/>
    <w:uiPriority w:val="20"/>
    <w:qFormat/>
    <w:rsid w:val="009A3899"/>
    <w:rPr>
      <w:i/>
      <w:iCs/>
    </w:rPr>
  </w:style>
  <w:style w:type="character" w:customStyle="1" w:styleId="EndnoteCharacters">
    <w:name w:val="Endnote Characters"/>
    <w:semiHidden/>
    <w:qFormat/>
    <w:rsid w:val="009A3899"/>
    <w:rPr>
      <w:vertAlign w:val="superscript"/>
    </w:rPr>
  </w:style>
  <w:style w:type="character" w:customStyle="1" w:styleId="EndnoteAnchor">
    <w:name w:val="Endnote Anchor"/>
    <w:qFormat/>
    <w:rPr>
      <w:vertAlign w:val="superscript"/>
    </w:rPr>
  </w:style>
  <w:style w:type="character" w:customStyle="1" w:styleId="EndnoteTextChar">
    <w:name w:val="Endnote Text Char"/>
    <w:link w:val="EndnoteText"/>
    <w:semiHidden/>
    <w:qFormat/>
    <w:rsid w:val="009A3899"/>
    <w:rPr>
      <w:rFonts w:ascii="Cambria" w:eastAsia="Cambria" w:hAnsi="Cambria"/>
      <w:sz w:val="20"/>
      <w:szCs w:val="20"/>
    </w:rPr>
  </w:style>
  <w:style w:type="character" w:customStyle="1" w:styleId="eqno">
    <w:name w:val="eq_no"/>
    <w:qFormat/>
    <w:rsid w:val="009A3899"/>
    <w:rPr>
      <w:sz w:val="24"/>
    </w:rPr>
  </w:style>
  <w:style w:type="character" w:customStyle="1" w:styleId="LienInternetvisit">
    <w:name w:val="Lien Internet visité"/>
    <w:qFormat/>
    <w:rsid w:val="009A3899"/>
    <w:rPr>
      <w:color w:val="800080"/>
      <w:u w:val="single"/>
    </w:rPr>
  </w:style>
  <w:style w:type="character" w:customStyle="1" w:styleId="FooterChar">
    <w:name w:val="Footer Char"/>
    <w:link w:val="Footer"/>
    <w:uiPriority w:val="99"/>
    <w:qFormat/>
    <w:rsid w:val="009A3899"/>
    <w:rPr>
      <w:rFonts w:ascii="Times New Roman" w:eastAsia="Times New Roman" w:hAnsi="Times New Roman"/>
      <w:sz w:val="20"/>
      <w:szCs w:val="20"/>
    </w:rPr>
  </w:style>
  <w:style w:type="character" w:customStyle="1" w:styleId="FootnoteCharacters">
    <w:name w:val="Footnote Characters"/>
    <w:semiHidden/>
    <w:qFormat/>
    <w:rsid w:val="009A3899"/>
    <w:rPr>
      <w:vertAlign w:val="superscript"/>
    </w:rPr>
  </w:style>
  <w:style w:type="character" w:customStyle="1" w:styleId="FootnoteAnchor">
    <w:name w:val="Footnote Anchor"/>
    <w:qFormat/>
    <w:rPr>
      <w:vertAlign w:val="superscript"/>
    </w:rPr>
  </w:style>
  <w:style w:type="character" w:customStyle="1" w:styleId="HeaderChar">
    <w:name w:val="Header Char"/>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customStyle="1" w:styleId="HTMLPreformattedChar">
    <w:name w:val="HTML Preformatted Char"/>
    <w:link w:val="HTMLPreformatted"/>
    <w:qFormat/>
    <w:rsid w:val="009A3899"/>
    <w:rPr>
      <w:rFonts w:ascii="Consolas" w:eastAsia="Times New Roman" w:hAnsi="Consolas"/>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customStyle="1" w:styleId="Hyperlink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uiPriority w:val="22"/>
    <w:qFormat/>
    <w:rsid w:val="009A3899"/>
    <w:rPr>
      <w:b/>
      <w:bCs/>
    </w:rPr>
  </w:style>
  <w:style w:type="character" w:customStyle="1" w:styleId="SX-reflink">
    <w:name w:val="SX-reflink"/>
    <w:uiPriority w:val="1"/>
    <w:qFormat/>
    <w:rsid w:val="009A3899"/>
    <w:rPr>
      <w:color w:val="0000FF"/>
      <w:sz w:val="16"/>
      <w:shd w:val="clear" w:color="auto" w:fill="FFFFFF"/>
    </w:rPr>
  </w:style>
  <w:style w:type="character" w:customStyle="1" w:styleId="custom-cit-author">
    <w:name w:val="custom-cit-author"/>
    <w:basedOn w:val="DefaultParagraphFont"/>
    <w:qFormat/>
    <w:rsid w:val="00943D39"/>
  </w:style>
  <w:style w:type="character" w:customStyle="1" w:styleId="custom-cit-title">
    <w:name w:val="custom-cit-title"/>
    <w:basedOn w:val="DefaultParagraphFont"/>
    <w:qFormat/>
    <w:rsid w:val="00943D39"/>
  </w:style>
  <w:style w:type="character" w:customStyle="1" w:styleId="custom-cit-jour-title">
    <w:name w:val="custom-cit-jour-title"/>
    <w:basedOn w:val="DefaultParagraphFont"/>
    <w:qFormat/>
    <w:rsid w:val="00943D39"/>
  </w:style>
  <w:style w:type="character" w:customStyle="1" w:styleId="custom-cit-volume">
    <w:name w:val="custom-cit-volume"/>
    <w:basedOn w:val="DefaultParagraphFont"/>
    <w:qFormat/>
    <w:rsid w:val="00943D39"/>
  </w:style>
  <w:style w:type="character" w:customStyle="1" w:styleId="custom-cit-volume-sep">
    <w:name w:val="custom-cit-volume-sep"/>
    <w:basedOn w:val="DefaultParagraphFont"/>
    <w:qFormat/>
    <w:rsid w:val="00943D39"/>
  </w:style>
  <w:style w:type="character" w:customStyle="1" w:styleId="custom-cit-fpage">
    <w:name w:val="custom-cit-fpage"/>
    <w:basedOn w:val="DefaultParagraphFont"/>
    <w:qFormat/>
    <w:rsid w:val="00943D39"/>
  </w:style>
  <w:style w:type="character" w:customStyle="1" w:styleId="custom-cit-date">
    <w:name w:val="custom-cit-date"/>
    <w:basedOn w:val="DefaultParagraphFont"/>
    <w:qFormat/>
    <w:rsid w:val="00943D39"/>
  </w:style>
  <w:style w:type="character" w:customStyle="1" w:styleId="LineNumbering">
    <w:name w:val="Line Numbering"/>
    <w:qFormat/>
  </w:style>
  <w:style w:type="character" w:styleId="PlaceholderText">
    <w:name w:val="Placeholder Text"/>
    <w:basedOn w:val="DefaultParagraphFont"/>
    <w:uiPriority w:val="99"/>
    <w:semiHidden/>
    <w:qFormat/>
    <w:rsid w:val="00D859B6"/>
    <w:rPr>
      <w:color w:val="808080"/>
    </w:rPr>
  </w:style>
  <w:style w:type="character" w:customStyle="1" w:styleId="JR">
    <w:name w:val="JR"/>
    <w:qFormat/>
    <w:rsid w:val="00B35779"/>
    <w:rPr>
      <w:color w:val="FF0000"/>
      <w:highlight w:val="white"/>
    </w:rPr>
  </w:style>
  <w:style w:type="character" w:customStyle="1" w:styleId="UnresolvedMention1">
    <w:name w:val="Unresolved Mention1"/>
    <w:basedOn w:val="DefaultParagraphFont"/>
    <w:uiPriority w:val="99"/>
    <w:semiHidden/>
    <w:unhideWhenUsed/>
    <w:qFormat/>
    <w:rsid w:val="006A02B4"/>
    <w:rPr>
      <w:color w:val="605E5C"/>
      <w:shd w:val="clear" w:color="auto" w:fill="E1DFDD"/>
    </w:rPr>
  </w:style>
  <w:style w:type="character" w:customStyle="1" w:styleId="Hyperlink2">
    <w:name w:val="Hyperlink2"/>
    <w:qFormat/>
    <w:rPr>
      <w:color w:val="000080"/>
      <w:u w:val="single"/>
      <w:lang w:val="uz-Cyrl-UZ" w:eastAsia="uz-Cyrl-UZ" w:bidi="uz-Cyrl-UZ"/>
    </w:rPr>
  </w:style>
  <w:style w:type="character" w:customStyle="1" w:styleId="LienInternet">
    <w:name w:val="Lien Internet"/>
    <w:qFormat/>
    <w:rPr>
      <w:color w:val="000080"/>
      <w:u w:val="single"/>
    </w:rPr>
  </w:style>
  <w:style w:type="character" w:customStyle="1" w:styleId="Numrotationdelignes">
    <w:name w:val="Numérotation de ligne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360" w:lineRule="auto"/>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re">
    <w:name w:val="Titre"/>
    <w:basedOn w:val="Normal"/>
    <w:next w:val="BodyText"/>
    <w:qFormat/>
    <w:pPr>
      <w:keepNext/>
      <w:spacing w:before="240" w:after="120"/>
    </w:pPr>
    <w:rPr>
      <w:rFonts w:ascii="Liberation Sans" w:eastAsia="AR PL SungtiL GB" w:hAnsi="Liberation Sans" w:cs="Lohit Devanagari"/>
      <w:sz w:val="28"/>
      <w:szCs w:val="28"/>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customStyle="1" w:styleId="FootnoteText1">
    <w:name w:val="Footnote Text1"/>
    <w:basedOn w:val="BaseText"/>
    <w:qFormat/>
    <w:rsid w:val="009A3899"/>
  </w:style>
  <w:style w:type="paragraph" w:customStyle="1" w:styleId="AuthorFootnote">
    <w:name w:val="AuthorFootnote"/>
    <w:basedOn w:val="FootnoteText1"/>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spacing w:line="480" w:lineRule="auto"/>
      <w:ind w:firstLine="720"/>
      <w:jc w:val="both"/>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semiHidden/>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customStyle="1" w:styleId="En-tteetpieddepage">
    <w:name w:val="En-tête et pied de page"/>
    <w:basedOn w:val="Normal"/>
    <w:qFormat/>
  </w:style>
  <w:style w:type="paragraph" w:customStyle="1" w:styleId="HeaderandFooter">
    <w:name w:val="Header and Footer"/>
    <w:basedOn w:val="Normal"/>
    <w:qFormat/>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after="0" w:line="210" w:lineRule="exact"/>
      <w:ind w:firstLine="288"/>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after="0" w:line="190" w:lineRule="exact"/>
      <w:ind w:left="245" w:hanging="245"/>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rPr>
      <w:sz w:val="18"/>
    </w:rPr>
  </w:style>
  <w:style w:type="paragraph" w:customStyle="1" w:styleId="SX-References">
    <w:name w:val="SX-References"/>
    <w:basedOn w:val="Normal"/>
    <w:qFormat/>
    <w:rsid w:val="009A3899"/>
    <w:pPr>
      <w:spacing w:line="190" w:lineRule="exact"/>
      <w:ind w:left="245" w:hanging="245"/>
    </w:pPr>
    <w:rPr>
      <w:rFonts w:eastAsia="Times New Roman"/>
      <w:sz w:val="16"/>
    </w:rPr>
  </w:style>
  <w:style w:type="paragraph" w:customStyle="1" w:styleId="SX-RefHead">
    <w:name w:val="SX-RefHead"/>
    <w:basedOn w:val="Normal"/>
    <w:qFormat/>
    <w:rsid w:val="009A3899"/>
    <w:pPr>
      <w:spacing w:before="200" w:after="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customStyle="1" w:styleId="MediumList2-Accent21">
    <w:name w:val="Medium List 2 - Accent 21"/>
    <w:uiPriority w:val="99"/>
    <w:semiHidden/>
    <w:qFormat/>
    <w:rsid w:val="001B3B1A"/>
  </w:style>
  <w:style w:type="paragraph" w:customStyle="1" w:styleId="Texteprformat">
    <w:name w:val="Texte préformaté"/>
    <w:basedOn w:val="Normal"/>
    <w:qFormat/>
    <w:rPr>
      <w:rFonts w:eastAsia="Liberation Mono" w:cs="Liberation Mono"/>
      <w:sz w:val="24"/>
    </w:rPr>
  </w:style>
  <w:style w:type="paragraph" w:styleId="Bibliography">
    <w:name w:val="Bibliography"/>
    <w:basedOn w:val="Normal"/>
    <w:next w:val="Normal"/>
    <w:uiPriority w:val="37"/>
    <w:unhideWhenUsed/>
    <w:qFormat/>
    <w:rsid w:val="00D11CB2"/>
    <w:pPr>
      <w:tabs>
        <w:tab w:val="left" w:pos="500"/>
      </w:tabs>
      <w:spacing w:after="240"/>
      <w:ind w:left="504" w:hanging="504"/>
    </w:pPr>
  </w:style>
  <w:style w:type="paragraph" w:styleId="ListParagraph">
    <w:name w:val="List Paragraph"/>
    <w:basedOn w:val="Normal"/>
    <w:uiPriority w:val="34"/>
    <w:qFormat/>
    <w:rsid w:val="00A74C77"/>
    <w:pPr>
      <w:spacing w:after="0"/>
      <w:ind w:left="720"/>
      <w:contextualSpacing/>
    </w:pPr>
  </w:style>
  <w:style w:type="paragraph" w:customStyle="1" w:styleId="Bibliographie1">
    <w:name w:val="Bibliographie 1"/>
    <w:basedOn w:val="Index"/>
    <w:qFormat/>
    <w:pPr>
      <w:spacing w:after="240" w:line="240" w:lineRule="atLeast"/>
      <w:ind w:left="720" w:hanging="720"/>
    </w:pPr>
  </w:style>
  <w:style w:type="paragraph" w:styleId="Revision">
    <w:name w:val="Revision"/>
    <w:uiPriority w:val="99"/>
    <w:semiHidden/>
    <w:qFormat/>
    <w:rsid w:val="00114CEB"/>
    <w:pPr>
      <w:suppressAutoHyphens w:val="0"/>
    </w:pPr>
  </w:style>
  <w:style w:type="paragraph" w:customStyle="1" w:styleId="SMHeading">
    <w:name w:val="SM Heading"/>
    <w:basedOn w:val="Heading1"/>
    <w:qFormat/>
  </w:style>
  <w:style w:type="paragraph" w:customStyle="1" w:styleId="SMText">
    <w:name w:val="SM Text"/>
    <w:basedOn w:val="Normal"/>
    <w:qFormat/>
    <w:pPr>
      <w:ind w:firstLine="480"/>
    </w:pPr>
  </w:style>
  <w:style w:type="paragraph" w:customStyle="1" w:styleId="SMSubheading">
    <w:name w:val="SM Subheading"/>
    <w:basedOn w:val="Normal"/>
    <w:qFormat/>
    <w:rPr>
      <w:u w:val="single"/>
    </w:rPr>
  </w:style>
  <w:style w:type="paragraph" w:customStyle="1" w:styleId="Bibliography1">
    <w:name w:val="Bibliography 1"/>
    <w:basedOn w:val="Index"/>
    <w:qFormat/>
    <w:pPr>
      <w:tabs>
        <w:tab w:val="right" w:leader="dot" w:pos="9360"/>
      </w:tabs>
    </w:pPr>
  </w:style>
  <w:style w:type="table" w:styleId="TableGrid">
    <w:name w:val="Table Grid"/>
    <w:basedOn w:val="TableNormal"/>
    <w:rsid w:val="00B5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lelosq@ipgp.fr" TargetMode="External"/><Relationship Id="rId13" Type="http://schemas.openxmlformats.org/officeDocument/2006/relationships/hyperlink" Target="https://github.com/charlesll/neuravi"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charlesll/neur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17013</TotalTime>
  <Pages>67</Pages>
  <Words>16647</Words>
  <Characters>94890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dc:description/>
  <cp:lastModifiedBy>VALENTINE, ANDREW</cp:lastModifiedBy>
  <cp:revision>1826</cp:revision>
  <dcterms:created xsi:type="dcterms:W3CDTF">2020-08-31T12:22:00Z</dcterms:created>
  <dcterms:modified xsi:type="dcterms:W3CDTF">2021-03-11T11:11:00Z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5"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6" name="ZOTERO_BREF_0Fzv8EaEK4z9_11">
    <vt:lpwstr>schema/raw/master/csl-citation.json"}</vt:lpwstr>
  </property>
  <property fmtid="{D5CDD505-2E9C-101B-9397-08002B2CF9AE}" pid="17"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8"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20"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21"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22"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3"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4"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5"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6"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7"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8" name="ZOTERO_BREF_0ZcLzBwD5eSK_4">
    <vt:lpwstr>"10.1136/bmj.326.7404.1453","ISSN":"0959-8138, 1468-5833","note":"PMID: 12829562","journalAbbreviation":"BMJ","language":"en","author":[{"family":"Kaptchuk","given":"Ted J."}],"issued":{"date-parts":[["2003",6,26]]}}}],"schema":"https://github.com/citatio</vt:lpwstr>
  </property>
  <property fmtid="{D5CDD505-2E9C-101B-9397-08002B2CF9AE}" pid="29" name="ZOTERO_BREF_0ZcLzBwD5eSK_5">
    <vt:lpwstr>n-style-language/schema/raw/master/csl-citation.json"}</vt:lpwstr>
  </property>
  <property fmtid="{D5CDD505-2E9C-101B-9397-08002B2CF9AE}" pid="30"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31"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32"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3"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4"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5"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6" name="ZOTERO_BREF_0aQKgPO7VDIV_7">
    <vt:lpwstr> and eruption style of rhyolitic magma","volume":"552","author":[{"family":"Di Genova","given":"D."},{"family":"Kolzenburg","given":"S."},{"family":"Wiesmaier","given":"S."},{"family":"Dallanave","given":"E."},{"family":"Neuville","given":"D. R."},{"famil</vt:lpwstr>
  </property>
  <property fmtid="{D5CDD505-2E9C-101B-9397-08002B2CF9AE}" pid="37" name="ZOTERO_BREF_0aQKgPO7VDIV_8">
    <vt:lpwstr>y":"Hess","given":"K. U."},{"family":"Dingwell","given":"D. B."}],"issued":{"date-parts":[["2017",12]]}}}],"schema":"https://github.com/citation-style-language/schema/raw/master/csl-citation.json"}</vt:lpwstr>
  </property>
  <property fmtid="{D5CDD505-2E9C-101B-9397-08002B2CF9AE}" pid="38"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9"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40"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41"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42" name="ZOTERO_BREF_0d3OlTT1MhGI_5">
    <vt:lpwstr>e":"169","author":[{"family":"Hodge","given":"I.M."}],"issued":{"date-parts":[["1994",4]]}}}],"schema":"https://github.com/citation-style-language/schema/raw/master/csl-citation.json"}</vt:lpwstr>
  </property>
  <property fmtid="{D5CDD505-2E9C-101B-9397-08002B2CF9AE}" pid="43" name="ZOTERO_BREF_0y6ZIQcVU1kl_1">
    <vt:lpwstr>ZOTERO_ITEM CSL_CITATION {"citationID":"a458uneefm","properties":{"formattedCitation":"(Richet, 1984; Hummel and Arndt, 1985; Neuville and Richet, 1991)","plainCitation":"(Richet, 1984; Hummel and Arndt, 1985; Neuville and Richet, 1991)","noteIndex":0},"c</vt:lpwstr>
  </property>
  <property fmtid="{D5CDD505-2E9C-101B-9397-08002B2CF9AE}" pid="44" name="ZOTERO_BREF_0y6ZIQcVU1kl_10">
    <vt:lpwstr>:1012,"uris":["http://zotero.org/users/453153/items/GVI3UHAD"],"uri":["http://zotero.org/users/453153/items/GVI3UHAD"],"itemData":{"id":1012,"type":"article-journal","abstract":"A creep apparatus has been built to measure, with inaccuracies of less than 0</vt:lpwstr>
  </property>
  <property fmtid="{D5CDD505-2E9C-101B-9397-08002B2CF9AE}" pid="45" name="ZOTERO_BREF_0y6ZIQcVU1kl_11">
    <vt:lpwstr>.04 log poise, viscosities of supercooled silicate melts in the range 109–1014 poises. Measurements on seven pyroxene and five garnet supercooled liquid compositions along the joins MgSiO3-CaSiO3 and Mg3Al2Si3O12Ca3 Al2Si3O12 made between 1000 and 1150 K </vt:lpwstr>
  </property>
  <property fmtid="{D5CDD505-2E9C-101B-9397-08002B2CF9AE}" pid="46" name="ZOTERO_BREF_0y6ZIQcVU1kl_12">
    <vt:lpwstr>show deep minima in the viscosity-composition relationship for both joins. These minima reduce when the temperature increases and disappear eventually. Within the framework of the configurational entropy theory of relaxation processes, these observations </vt:lpwstr>
  </property>
  <property fmtid="{D5CDD505-2E9C-101B-9397-08002B2CF9AE}" pid="47" name="ZOTERO_BREF_0y6ZIQcVU1kl_13">
    <vt:lpwstr>can be accounted for quantitatively in terms of the contribution of ideal (Ca, Mg) mixing to the total configurational entropy of the melts. The configurational entropies determined from the viscosity measurements agree with the values determined by calor</vt:lpwstr>
  </property>
  <property fmtid="{D5CDD505-2E9C-101B-9397-08002B2CF9AE}" pid="48" name="ZOTERO_BREF_0y6ZIQcVU1kl_14">
    <vt:lpwstr>imetry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49" name="ZOTERO_BREF_0y6ZIQcVU1kl_15">
    <vt:lpwstr>)90159-3","ISSN":"0016-7037","issue":"4","journalAbbreviation":"Geochimica et Cosmochimica Acta","page":"1011-1019","source":"ScienceDirect","title":"Viscosity and mixing in molten (Ca, Mg) pyroxenes and garnets","volume":"55","author":[{"family":"Neuvill</vt:lpwstr>
  </property>
  <property fmtid="{D5CDD505-2E9C-101B-9397-08002B2CF9AE}" pid="50" name="ZOTERO_BREF_0y6ZIQcVU1kl_16">
    <vt:lpwstr>e","given":"Daniel R."},{"family":"Richet","given":"Pascal"}],"issued":{"date-parts":[["1991",4]]}}}],"schema":"https://github.com/citation-style-language/schema/raw/master/csl-citation.json"}</vt:lpwstr>
  </property>
  <property fmtid="{D5CDD505-2E9C-101B-9397-08002B2CF9AE}" pid="51" name="ZOTERO_BREF_0y6ZIQcVU1kl_2">
    <vt:lpwstr>itationItems":[{"id":1009,"uris":["http://zotero.org/users/453153/items/CP3UVTPK"],"uri":["http://zotero.org/users/453153/items/CP3UVTPK"],"itemData":{"id":1009,"type":"article-journal","abstract":"With the configurational entropy theory of relaxation pro</vt:lpwstr>
  </property>
  <property fmtid="{D5CDD505-2E9C-101B-9397-08002B2CF9AE}" pid="52" name="ZOTERO_BREF_0y6ZIQcVU1kl_22">
    <vt:lpwstr/>
  </property>
  <property fmtid="{D5CDD505-2E9C-101B-9397-08002B2CF9AE}" pid="53" name="ZOTERO_BREF_0y6ZIQcVU1kl_23">
    <vt:lpwstr/>
  </property>
  <property fmtid="{D5CDD505-2E9C-101B-9397-08002B2CF9AE}" pid="54" name="ZOTERO_BREF_0y6ZIQcVU1kl_3">
    <vt:lpwstr>cesses of Adam and Gibbs (1965), one predicts that the viscosity depends on temperature according to log η = Ae + BeTSconf, where Sconf is the configurational entropy of the liquid. Thermochemical calculations of Sconf performed for some mineral compositi</vt:lpwstr>
  </property>
  <property fmtid="{D5CDD505-2E9C-101B-9397-08002B2CF9AE}" pid="55" name="ZOTERO_BREF_0y6ZIQcVU1kl_4">
    <vt:lpwstr>ons show the importance of non-configurational contributions to the entropy differences between amorphous and crystalline phases. Except for the case of SiO2, the available thermodynamic data indicate that the above equation for viscosity accounts quantit</vt:lpwstr>
  </property>
  <property fmtid="{D5CDD505-2E9C-101B-9397-08002B2CF9AE}" pid="56" name="ZOTERO_BREF_0y6ZIQcVU1kl_5">
    <vt:lpwstr>atively for the experimentally determined temperature dependence of the viscosity of silicate melts. The Adam and Gibbs theory also provides a simple rationale for the non linear variation of the logarithmic viscosity with composition in mixed alkali sili</vt:lpwstr>
  </property>
  <property fmtid="{D5CDD505-2E9C-101B-9397-08002B2CF9AE}" pid="57" name="ZOTERO_BREF_0y6ZIQcVU1kl_6">
    <vt:lpwstr>cate liquids at low temperatures, the minimum of viscosity resulting from the contribution of the entropy of mixing to Sconf.","container-title":"Geochimica et Cosmochimica Acta","DOI":"10.1016/0016-7037(84)90275-8","ISSN":"0016-7037","issue":"3","journal</vt:lpwstr>
  </property>
  <property fmtid="{D5CDD505-2E9C-101B-9397-08002B2CF9AE}" pid="58" name="ZOTERO_BREF_0y6ZIQcVU1kl_7">
    <vt:lpwstr>Abbreviation":"Geochimica et Cosmochimica Acta","page":"471-483","source":"ScienceDirect","title":"Viscosity and configurational entropy of silicate melts","volume":"48","author":[{"family":"Richet","given":"P."}],"issued":{"date-parts":[["1984",3,1]]}}},</vt:lpwstr>
  </property>
  <property fmtid="{D5CDD505-2E9C-101B-9397-08002B2CF9AE}" pid="59" name="ZOTERO_BREF_0y6ZIQcVU1kl_8">
    <vt:lpwstr>{"id":1891,"uris":["http://zotero.org/users/453153/items/9MPMWNUP"],"uri":["http://zotero.org/users/453153/items/9MPMWNUP"],"itemData":{"id":1891,"type":"article-journal","container-title":"Contributions to Mineralogy and Petrology","issue":"1","page":"83</vt:lpwstr>
  </property>
  <property fmtid="{D5CDD505-2E9C-101B-9397-08002B2CF9AE}" pid="60" name="ZOTERO_BREF_0y6ZIQcVU1kl_9">
    <vt:lpwstr>–92","source":"Google Scholar","title":"Variation of viscosity with temperature and composition in the plagioclase system","volume":"90","author":[{"family":"Hummel","given":"W."},{"family":"Arndt","given":"J."}],"issued":{"date-parts":[["1985"]]}}},{"id"</vt:lpwstr>
  </property>
  <property fmtid="{D5CDD505-2E9C-101B-9397-08002B2CF9AE}" pid="61"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2"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3" name="ZOTERO_BREF_183r4l3HL5T8_3">
    <vt:lpwstr>author":[{"family":"Rapaport","given":"D.C."}],"issued":{"date-parts":[["2004"]]}}}],"schema":"https://github.com/citation-style-language/schema/raw/master/csl-citation.json"}</vt:lpwstr>
  </property>
  <property fmtid="{D5CDD505-2E9C-101B-9397-08002B2CF9AE}" pid="64"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5"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6" name="ZOTERO_BREF_1CDER4PRVIgf_3">
    <vt:lpwstr>s of melts along the join K&lt;sup&gt;\\circ$&lt;/sup&gt;C at atmospheric pressure","volume":"60","author":[{"family":"Mysen","given":"B. O."}],"issued":{"date-parts":[["1996"]]}},"suppress-author":true},{"id":353,"uris":["http://zotero.org/users/453153/items/JKXIF4R</vt:lpwstr>
  </property>
  <property fmtid="{D5CDD505-2E9C-101B-9397-08002B2CF9AE}" pid="67" name="ZOTERO_BREF_1CDER4PRVIgf_4">
    <vt:lpwstr>R"],"uri":["http://zotero.org/users/453153/items/JKXIF4RR"],"itemData":{"id":353,"type":"article-journal","container-title":"Geochimica et Cosmochimica Acta","page":"95-112","title":"Structure and properties of magmatic liquids: From haplobasalt to haploa</vt:lpwstr>
  </property>
  <property fmtid="{D5CDD505-2E9C-101B-9397-08002B2CF9AE}" pid="68" name="ZOTERO_BREF_1CDER4PRVIgf_5">
    <vt:lpwstr>ndesite","volume":"63","author":[{"family":"Mysen","given":"B. O."}],"issued":{"date-parts":[["1999"]]}},"suppress-author":true}],"schema":"https://github.com/citation-style-language/schema/raw/master/csl-citation.json"}</vt:lpwstr>
  </property>
  <property fmtid="{D5CDD505-2E9C-101B-9397-08002B2CF9AE}" pid="69"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70"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1"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2"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3"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4" name="ZOTERO_BREF_1FgqawxF6O58_14">
    <vt:lpwstr>uthor":[{"family":"Neuville","given":"D.R."},{"family":"Cormier","given":"L."},{"family":"Ligny","given":"D.","non-dropping-particle":"de"},{"family":"Roux","given":"J."},{"family":"Flank","given":"A-M."},{"family":"Lagarde","given":"P."}],"issued":{"date</vt:lpwstr>
  </property>
  <property fmtid="{D5CDD505-2E9C-101B-9397-08002B2CF9AE}" pid="75"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6"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7"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8"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9"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80"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1"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2"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3"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4" name="ZOTERO_BREF_1FgqawxF6O58_23">
    <vt:lpwstr>family":"Dubinsky","given":"Emily V."},{"family":"Kanehashi","given":"Koji"},{"family":"Kelsey","given":"Kimberly E."}],"issued":{"date-parts":[["2008",2,1]]}}}],"schema":"https://github.com/citation-style-language/schema/raw/master/csl-citation.json"}</vt:lpwstr>
  </property>
  <property fmtid="{D5CDD505-2E9C-101B-9397-08002B2CF9AE}" pid="85" name="ZOTERO_BREF_1FgqawxF6O58_24">
    <vt:lpwstr/>
  </property>
  <property fmtid="{D5CDD505-2E9C-101B-9397-08002B2CF9AE}" pid="86" name="ZOTERO_BREF_1FgqawxF6O58_25">
    <vt:lpwstr/>
  </property>
  <property fmtid="{D5CDD505-2E9C-101B-9397-08002B2CF9AE}" pid="87" name="ZOTERO_BREF_1FgqawxF6O58_26">
    <vt:lpwstr/>
  </property>
  <property fmtid="{D5CDD505-2E9C-101B-9397-08002B2CF9AE}" pid="88"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9" name="ZOTERO_BREF_1FgqawxF6O58_4">
    <vt:lpwstr>r":[{"family":"Allwardt","given":"J. R."},{"family":"Poe","given":"B. T."},{"family":"Stebbins","given":"J. F."}],"issued":{"date-parts":[["2005"]]}}},{"id":2918,"uris":["http://zotero.org/users/453153/items/2PC9M88J"],"uri":["http://zotero.org/users/4531</vt:lpwstr>
  </property>
  <property fmtid="{D5CDD505-2E9C-101B-9397-08002B2CF9AE}" pid="90"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1"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2"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3"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4" name="ZOTERO_BREF_1FgqawxF6O58_9">
    <vt:lpwstr>r":[{"family":"Kiczenski","given":"T. J."},{"family":"Du","given":"Lin-Shu"},{"family":"Stebbins","given":"Jonathan"}],"issued":{"date-parts":[["2005",11,15]]}}},{"id":2561,"uris":["http://zotero.org/users/453153/items/8ZEBG52D"],"uri":["http://zotero.org</vt:lpwstr>
  </property>
  <property fmtid="{D5CDD505-2E9C-101B-9397-08002B2CF9AE}" pid="95"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6"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7"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8"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9"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100"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1" name="ZOTERO_BREF_1SUPkMLYQT6g_7">
    <vt:lpwstr>olitic magma","volume":"552","author":[{"family":"Di Genova","given":"D."},{"family":"Kolzenburg","given":"S."},{"family":"Wiesmaier","given":"S."},{"family":"Dallanave","given":"E."},{"family":"Neuville","given":"D. R."},{"family":"Hess","given":"K. U."}</vt:lpwstr>
  </property>
  <property fmtid="{D5CDD505-2E9C-101B-9397-08002B2CF9AE}" pid="102" name="ZOTERO_BREF_1SUPkMLYQT6g_8">
    <vt:lpwstr>,{"family":"Dingwell","given":"D. B."}],"issued":{"date-parts":[["2017",12]]}},"suppress-author":true}],"schema":"https://github.com/citation-style-language/schema/raw/master/csl-citation.json"}</vt:lpwstr>
  </property>
  <property fmtid="{D5CDD505-2E9C-101B-9397-08002B2CF9AE}" pid="103"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4"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5"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6"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7"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8"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9" name="ZOTERO_BREF_1UGknO4m0JHE_15">
    <vt:lpwstr>093","journalAbbreviation":"Journal of Non-Crystalline Solids","language":"en","note":"Citation Key Alias: robertViscosityMeltsNaAlSiO4KAlSiO4SiO22019","page":"119635","source":"DOI.org (Crossref)","title":"Viscosity of melts in the NaAlSiO4-KAlSiO4-SiO2 </vt:lpwstr>
  </property>
  <property fmtid="{D5CDD505-2E9C-101B-9397-08002B2CF9AE}" pid="110" name="ZOTERO_BREF_1UGknO4m0JHE_16">
    <vt:lpwstr>system: Configurational entropy modelling","title-short":"Viscosity of melts in the NaAlSiO4-KAlSiO4-SiO2 system","volume":"524","author":[{"family":"Robert","given":"Geneviève"},{"family":"Smith","given":"Rebecca A."},{"family":"Whittington","given":"Ala</vt:lpwstr>
  </property>
  <property fmtid="{D5CDD505-2E9C-101B-9397-08002B2CF9AE}" pid="111" name="ZOTERO_BREF_1UGknO4m0JHE_17">
    <vt:lpwstr>n G."}],"issued":{"date-parts":[["2019",11]]}}}],"schema":"https://github.com/citation-style-language/schema/raw/master/csl-citation.json"}</vt:lpwstr>
  </property>
  <property fmtid="{D5CDD505-2E9C-101B-9397-08002B2CF9AE}" pid="112"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3"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4"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5"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6"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7"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8"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9" name="ZOTERO_BREF_1UGknO4m0JHE_9">
    <vt:lpwstr>mily":"Neuville","given":"D. R."},{"family":"Chen","given":"W."},{"family":"Florian","given":"P."},{"family":"Massiot","given":"D."},{"family":"Zhou","given":"Z."},{"family":"Greaves","given":"G. N."}],"issued":{"date-parts":[["2017",12]]}}},{"id":5886,"u</vt:lpwstr>
  </property>
  <property fmtid="{D5CDD505-2E9C-101B-9397-08002B2CF9AE}" pid="120"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1" name="ZOTERO_BREF_1dzXMq8EWokl6LwCDbpYM1_10">
    <vt:lpwstr>on"}</vt:lpwstr>
  </property>
  <property fmtid="{D5CDD505-2E9C-101B-9397-08002B2CF9AE}" pid="122"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3"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4"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5"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6"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7"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8"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9" name="ZOTERO_BREF_1dzXMq8EWokl6LwCDbpYM1_9">
    <vt:lpwstr>:"Florian","given":"P."},{"family":"Massiot","given":"D."},{"family":"Zhou","given":"Z."},{"family":"Greaves","given":"G. N."}],"issued":{"date-parts":[["2017",12]]}}}],"schema":"https://github.com/citation-style-language/schema/raw/master/csl-citation.js</vt:lpwstr>
  </property>
  <property fmtid="{D5CDD505-2E9C-101B-9397-08002B2CF9AE}" pid="130"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1" name="ZOTERO_BREF_1dzXMq8EWokl6LwCDbpYM_10">
    <vt:lpwstr>son"}</vt:lpwstr>
  </property>
  <property fmtid="{D5CDD505-2E9C-101B-9397-08002B2CF9AE}" pid="132"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3"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4"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5"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6"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7"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8"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9" name="ZOTERO_BREF_1dzXMq8EWokl6LwCDbpYM_9">
    <vt:lpwstr>":"Florian","given":"P."},{"family":"Massiot","given":"D."},{"family":"Zhou","given":"Z."},{"family":"Greaves","given":"G. N."}],"issued":{"date-parts":[["2017",12]]}}}],"schema":"https://github.com/citation-style-language/schema/raw/master/csl-citation.j</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8" name="ZOTERO_BREF_2U49sQZRKnluzbtPJps2x_7">
    <vt:lpwstr>A."},{"family":"Kondratiev","given":"A."}],"issued":{"date-parts":[["2019",6,15]]}},"suppress-author":true}],"schema":"https://github.com/citation-style-language/schema/raw/master/csl-citation.json"}</vt:lpwstr>
  </property>
  <property fmtid="{D5CDD505-2E9C-101B-9397-08002B2CF9AE}" pid="169"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0"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1"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2" name="ZOTERO_BREF_2h6PM0MspkSH_4">
    <vt:lpwstr>"given":"Ruslan"}],"issued":{"date-parts":[["2014"]]}}}],"schema":"https://github.com/citation-style-language/schema/raw/master/csl-citation.json"}</vt:lpwstr>
  </property>
  <property fmtid="{D5CDD505-2E9C-101B-9397-08002B2CF9AE}" pid="173"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4"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5"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6"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7"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8" name="ZOTERO_BREF_2ihezSSRc4IS_14">
    <vt:lpwstr>}],"schema":"https://github.com/citation-style-language/schema/raw/master/csl-citation.json"}</vt:lpwstr>
  </property>
  <property fmtid="{D5CDD505-2E9C-101B-9397-08002B2CF9AE}" pid="179"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0"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1"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2"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3"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4"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5"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6"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7"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8"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89" name="ZOTERO_BREF_2wLjSuLDGCXQ_3">
    <vt:lpwstr>. L. L."}],"issued":{"date-parts":[["2008"]]}},"suppress-author":true}],"schema":"https://github.com/citation-style-language/schema/raw/master/csl-citation.json"}</vt:lpwstr>
  </property>
  <property fmtid="{D5CDD505-2E9C-101B-9397-08002B2CF9AE}" pid="190"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1"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192" name="ZOTERO_BREF_3EQVdASawzkjYvOifzXX3_3">
    <vt:lpwstr>3728-1","author":[{"family":"Le Losq","given":"C."},{"family":"Cicconi","given":"M. R."},{"family":"Greaves","given":"G. N."},{"family":"Neuville","given":"D. R."}],"issued":{"date-parts":[["2019",5]]}},"prefix":"see","suffix":"for a review"}],"schema":"h</vt:lpwstr>
  </property>
  <property fmtid="{D5CDD505-2E9C-101B-9397-08002B2CF9AE}" pid="193" name="ZOTERO_BREF_3EQVdASawzkjYvOifzXX3_4">
    <vt:lpwstr>ttps://github.com/citation-style-language/schema/raw/master/csl-citation.json"}</vt:lpwstr>
  </property>
  <property fmtid="{D5CDD505-2E9C-101B-9397-08002B2CF9AE}" pid="19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195" name="ZOTERO_BREF_3TLVkZEZFwuc_2">
    <vt:lpwstr>3153/items/VQVKPG9Q"],"itemData":{"id":5955,"type":"book","title":"Deep Learning","publisher":"MIT Press","URL":"http://www.deeplearningbook.org","author":[{"family":"Goodfellow","given":"I."},{"family":"Bengio","given":"Y."},{"family":"Courville","given"</vt:lpwstr>
  </property>
  <property fmtid="{D5CDD505-2E9C-101B-9397-08002B2CF9AE}" pid="196" name="ZOTERO_BREF_3TLVkZEZFwuc_3">
    <vt:lpwstr>:"A."}],"issued":{"date-parts":[["2016"]]}}}],"schema":"https://github.com/citation-style-language/schema/raw/master/csl-citation.json"}</vt:lpwstr>
  </property>
  <property fmtid="{D5CDD505-2E9C-101B-9397-08002B2CF9AE}" pid="19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198" name="ZOTERO_BREF_3eGZHj2WloxA_10">
    <vt:lpwstr>te melts","volume":"463","author":[{"family":"Le Losq","given":"C."},{"family":"Neuville","given":"D. R."}],"issued":{"date-parts":[["2017",5,1]]}}}],"schema":"https://github.com/citation-style-language/schema/raw/master/csl-citation.json"}</vt:lpwstr>
  </property>
  <property fmtid="{D5CDD505-2E9C-101B-9397-08002B2CF9AE}" pid="19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0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0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0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0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0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0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0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07"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08"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09"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10"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11"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12"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13" name="ZOTERO_BREF_3miYFLpmJevbEFqpkcqLa_7">
    <vt:lpwstr>given":"A."},{"family":"Kondratiev","given":"A."}],"issued":{"date-parts":[["2019",6,15]]}},"prefix":"e.g."}],"schema":"https://github.com/citation-style-language/schema/raw/master/csl-citation.json"}</vt:lpwstr>
  </property>
  <property fmtid="{D5CDD505-2E9C-101B-9397-08002B2CF9AE}" pid="214"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15" name="ZOTERO_BREF_3q5xVdlRgkWo_10">
    <vt:lpwstr>e melts","volume":"463","author":[{"family":"Le Losq","given":"C."},{"family":"Neuville","given":"D. R."}],"issued":{"date-parts":[["2017",5,1]]}}}],"schema":"https://github.com/citation-style-language/schema/raw/master/csl-citation.json"}</vt:lpwstr>
  </property>
  <property fmtid="{D5CDD505-2E9C-101B-9397-08002B2CF9AE}" pid="216"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7"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8"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20"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21"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22"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23"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4"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25"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26"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27"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228"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229"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230" name="ZOTERO_BREF_3vSPROhQjeGC_7">
    <vt:lpwstr>given":"B."},{"family":"Neuville","given":"D. R."}],"issued":{"date-parts":[["2015",3,12]]}}}],"schema":"https://github.com/citation-style-language/schema/raw/master/csl-citation.json"}</vt:lpwstr>
  </property>
  <property fmtid="{D5CDD505-2E9C-101B-9397-08002B2CF9AE}" pid="231" name="ZOTERO_BREF_3zxnotqmLHh2_1">
    <vt:lpwstr/>
  </property>
  <property fmtid="{D5CDD505-2E9C-101B-9397-08002B2CF9AE}" pid="232"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233"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234"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235" name="ZOTERO_BREF_46quLGxz7pYt_4">
    <vt:lpwstr>,"issued":{"date-parts":[["1997"]]}},"prefix":"e.g.,"}],"schema":"https://github.com/citation-style-language/schema/raw/master/csl-citation.json"}</vt:lpwstr>
  </property>
  <property fmtid="{D5CDD505-2E9C-101B-9397-08002B2CF9AE}" pid="236"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237"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238"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239" name="ZOTERO_BREF_4B8Ae5M2heHFGgLnIGrIq_4">
    <vt:lpwstr>json"}</vt:lpwstr>
  </property>
  <property fmtid="{D5CDD505-2E9C-101B-9397-08002B2CF9AE}" pid="240"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241"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242"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243" name="ZOTERO_BREF_4KNMWeNbjgxj_4">
    <vt:lpwstr>rts":[["2016",6,15]]},"issued":{"date-parts":[["2011"]]}}}],"schema":"https://github.com/citation-style-language/schema/raw/master/csl-citation.json"}</vt:lpwstr>
  </property>
  <property fmtid="{D5CDD505-2E9C-101B-9397-08002B2CF9AE}" pid="244"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245"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246"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247" name="ZOTERO_BREF_4LTYew4WaQQR_4">
    <vt:lpwstr>tation.json"}</vt:lpwstr>
  </property>
  <property fmtid="{D5CDD505-2E9C-101B-9397-08002B2CF9AE}" pid="248"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249"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250"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251"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252"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253"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254"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255" name="ZOTERO_BREF_4ZiUSL26h6BV_8">
    <vt:lpwstr>author":[{"family":"Caruana","given":"Rich"}],"issued":{"date-parts":[["1997",7,1]]}}}],"schema":"https://github.com/citation-style-language/schema/raw/master/csl-citation.json"}</vt:lpwstr>
  </property>
  <property fmtid="{D5CDD505-2E9C-101B-9397-08002B2CF9AE}" pid="256"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257"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258"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259"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260" name="ZOTERO_BREF_4gnpP2Eh8PyE_13">
    <vt:lpwstr>uville","given":"D. R."},{"family":"Florian","given":"P."},{"family":"Henderson","given":"G. S."},{"family":"Massiot","given":"D."}],"issued":{"date-parts":[["2014",2]]}}}],"schema":"https://github.com/citation-style-language/schema/raw/master/csl-citatio</vt:lpwstr>
  </property>
  <property fmtid="{D5CDD505-2E9C-101B-9397-08002B2CF9AE}" pid="261" name="ZOTERO_BREF_4gnpP2Eh8PyE_14">
    <vt:lpwstr>n.json"}</vt:lpwstr>
  </property>
  <property fmtid="{D5CDD505-2E9C-101B-9397-08002B2CF9AE}" pid="262"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263"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264"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265"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266"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267"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268" name="ZOTERO_BREF_4gnpP2Eh8PyE_8">
    <vt:lpwstr>eology","page":"28-41","source":"ScienceDirect","title":"Viscosity, structure and mixing in (Ca, Na) silicate melts","volume":"229","author":[{"family":"Neuville","given":"Daniel R."}],"issued":{"date-parts":[["2006",5,16]]}}},{"id":501,"uris":["http://zo</vt:lpwstr>
  </property>
  <property fmtid="{D5CDD505-2E9C-101B-9397-08002B2CF9AE}" pid="269"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270"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271"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272" name="ZOTERO_BREF_4kdVjAREJrUA2eOz0s9qM_3">
    <vt:lpwstr>Courville","given":"A."}],"issued":{"date-parts":[["2016"]]}},"prefix":"e.g. see"}],"schema":"https://github.com/citation-style-language/schema/raw/master/csl-citation.json"}</vt:lpwstr>
  </property>
  <property fmtid="{D5CDD505-2E9C-101B-9397-08002B2CF9AE}" pid="273"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274"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275" name="ZOTERO_BREF_4raZPXyQ00qS_3">
    <vt:lpwstr>3","author":[{"family":"Bergstra","given":"James"},{"family":"Bengio","given":"Yoshua"}],"issued":{"date-parts":[["2012"]]}}}],"schema":"https://github.com/citation-style-language/schema/raw/master/csl-citation.json"}</vt:lpwstr>
  </property>
  <property fmtid="{D5CDD505-2E9C-101B-9397-08002B2CF9AE}" pid="276"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277"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278" name="ZOTERO_BREF_4u6U2PdLIbVBQwUrkmqZU_3">
    <vt:lpwstr>"}],"issued":{"date-parts":[["2008"]]}}}],"schema":"https://github.com/citation-style-language/schema/raw/master/csl-citation.json"} </vt:lpwstr>
  </property>
  <property fmtid="{D5CDD505-2E9C-101B-9397-08002B2CF9AE}" pid="279" name="ZOTERO_BREF_56mDrJMDbTUzSNFrnnX6V_1">
    <vt:lpwstr>ZOTERO_BIBL {"uncited":[],"omitted":[],"custom":[]} CSL_BIBLIOGRAPHY </vt:lpwstr>
  </property>
  <property fmtid="{D5CDD505-2E9C-101B-9397-08002B2CF9AE}" pid="280"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281"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282"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283"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284"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285"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286"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287"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288"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289" name="ZOTERO_BREF_5HAJxqdFeNZs_18">
    <vt:lpwstr>{"family":"Neuville","given":"D. R."}],"issued":{"date-parts":[["2017",5,1]]}}},{"id":5653,"uris":["http://zotero.org/users/453153/items/NBAXGI36"],"uri":["http://zotero.org/users/453153/items/NBAXGI36"],"itemData":{"id":5653,"type":"article-journal","abs</vt:lpwstr>
  </property>
  <property fmtid="{D5CDD505-2E9C-101B-9397-08002B2CF9AE}" pid="290"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291"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292"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293"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294"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295" name="ZOTERO_BREF_5HAJxqdFeNZs_23">
    <vt:lpwstr>ume":"45","author":[{"family":"Starodub","given":"K."},{"family":"Wu","given":"G."},{"family":"Yazhenskikh","given":"E."},{"family":"Müller","given":"M."},{"family":"Khvan","given":"A."},{"family":"Kondratiev","given":"A."}],"issued":{"date-parts":[["2019</vt:lpwstr>
  </property>
  <property fmtid="{D5CDD505-2E9C-101B-9397-08002B2CF9AE}" pid="296" name="ZOTERO_BREF_5HAJxqdFeNZs_24">
    <vt:lpwstr>",6,15]]}}}],"schema":"https://github.com/citation-style-language/schema/raw/master/csl-citation.json"}</vt:lpwstr>
  </property>
  <property fmtid="{D5CDD505-2E9C-101B-9397-08002B2CF9AE}" pid="297"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298" name="ZOTERO_BREF_5HAJxqdFeNZs_4">
    <vt:lpwstr>"Hui","given":"H."},{"family":"Zhang","given":"Y."}],"issued":{"date-parts":[["2007"]]}}},{"id":757,"uris":["http://zotero.org/users/453153/items/5GE3I8II"],"uri":["http://zotero.org/users/453153/items/5GE3I8II"],"itemData":{"id":757,"type":"article-journ</vt:lpwstr>
  </property>
  <property fmtid="{D5CDD505-2E9C-101B-9397-08002B2CF9AE}" pid="299"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00" name="ZOTERO_BREF_5HAJxqdFeNZs_6">
    <vt:lpwstr>f magmatic liquids","volume":"271","author":[{"family":"Giordano","given":"D."},{"family":"Russell","given":"J. K."},{"family":"Dingwell","given":"D. B."}],"issued":{"date-parts":[["2008",7]]}}},{"id":703,"uris":["http://zotero.org/users/453153/items/DVP2</vt:lpwstr>
  </property>
  <property fmtid="{D5CDD505-2E9C-101B-9397-08002B2CF9AE}" pid="301"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02"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03" name="ZOTERO_BREF_5HAJxqdFeNZs_9">
    <vt:lpwstr>,{"family":"Smedskjaer","given":"Morten M."}],"issued":{"date-parts":[["2013",12]]}}},{"id":3505,"uris":["http://zotero.org/users/453153/items/PJAXRXCI"],"uri":["http://zotero.org/users/453153/items/PJAXRXCI"],"itemData":{"id":3505,"type":"article-journal</vt:lpwstr>
  </property>
  <property fmtid="{D5CDD505-2E9C-101B-9397-08002B2CF9AE}" pid="304"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05"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06"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07"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308"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309"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310"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311" name="ZOTERO_BREF_5L6qc1twYGzG_8">
    <vt:lpwstr>":{"date-parts":[["2017",1,29]]}}}],"schema":"https://github.com/citation-style-language/schema/raw/master/csl-citation.json"}</vt:lpwstr>
  </property>
  <property fmtid="{D5CDD505-2E9C-101B-9397-08002B2CF9AE}" pid="312"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313"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314"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315" name="ZOTERO_BREF_5ZTbWTeGSpxEOczPA7gZ1_4">
    <vt:lpwstr>yle-language/schema/raw/master/csl-citation.json"}</vt:lpwstr>
  </property>
  <property fmtid="{D5CDD505-2E9C-101B-9397-08002B2CF9AE}" pid="316"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317"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318" name="ZOTERO_BREF_5abUyeTej1F6_11">
    <vt:lpwstr>","given":"W."},{"family":"Florian","given":"P."},{"family":"Massiot","given":"D."},{"family":"Zhou","given":"Z."},{"family":"Greaves","given":"G. N."}],"issued":{"date-parts":[["2017",12]]}}}],"schema":"https://github.com/citation-style-language/schema/r</vt:lpwstr>
  </property>
  <property fmtid="{D5CDD505-2E9C-101B-9397-08002B2CF9AE}" pid="319" name="ZOTERO_BREF_5abUyeTej1F6_12">
    <vt:lpwstr>aw/master/csl-citation.json"}</vt:lpwstr>
  </property>
  <property fmtid="{D5CDD505-2E9C-101B-9397-08002B2CF9AE}" pid="320"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321" name="ZOTERO_BREF_5abUyeTej1F6_3">
    <vt:lpwstr>ogy of tectosilicate silica-rich melts","volume":"346","author":[{"family":"Le Losq","given":"C."},{"family":"Neuville","given":"D. R."}],"issued":{"date-parts":[["2013"]]}}},{"id":4406,"uris":["http://zotero.org/users/453153/items/6VDKVSXJ"],"uri":["http</vt:lpwstr>
  </property>
  <property fmtid="{D5CDD505-2E9C-101B-9397-08002B2CF9AE}" pid="322"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323"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324"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325"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326"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327"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328"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329"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330" name="ZOTERO_BREF_5ef21PuIMdoukG7MWm4F6_11">
    <vt:lpwstr>://github.com/citation-style-language/schema/raw/master/csl-citation.json"} </vt:lpwstr>
  </property>
  <property fmtid="{D5CDD505-2E9C-101B-9397-08002B2CF9AE}" pid="331"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332"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333"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334"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335"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336"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337"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338"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339"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340"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341"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342"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343"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344"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345"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346" name="ZOTERO_BREF_6d6VEuLgE6cN_8">
    <vt:lpwstr>om/citation-style-language/schema/raw/master/csl-citation.json"}</vt:lpwstr>
  </property>
  <property fmtid="{D5CDD505-2E9C-101B-9397-08002B2CF9AE}" pid="347"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348"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49"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0"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51"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52"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53" name="ZOTERO_BREF_6fOuDIQI3jai1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54" name="ZOTERO_BREF_6fOuDIQI3jai11_8">
    <vt:lpwstr>-KAlSiO4-SiO2 system","volume":"524","author":[{"family":"Robert","given":"Geneviève"},{"family":"Smith","given":"Rebecca A."},{"family":"Whittington","given":"Alan G."}],"issued":{"date-parts":[["2019",11]]}},"suppress-author":true}],"schema":"https://gi</vt:lpwstr>
  </property>
  <property fmtid="{D5CDD505-2E9C-101B-9397-08002B2CF9AE}" pid="355" name="ZOTERO_BREF_6fOuDIQI3jai11_9">
    <vt:lpwstr>thub.com/citation-style-language/schema/raw/master/csl-citation.json"}</vt:lpwstr>
  </property>
  <property fmtid="{D5CDD505-2E9C-101B-9397-08002B2CF9AE}" pid="356"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357"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58"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9"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60"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61"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62" name="ZOTERO_BREF_6fOuDIQI3jai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63" name="ZOTERO_BREF_6fOuDIQI3jai1_8">
    <vt:lpwstr>-KAlSiO4-SiO2 system","volume":"524","author":[{"family":"Robert","given":"Geneviève"},{"family":"Smith","given":"Rebecca A."},{"family":"Whittington","given":"Alan G."}],"issued":{"date-parts":[["2019",11]]}},"suppress-author":true}],"schema":"https://gi</vt:lpwstr>
  </property>
  <property fmtid="{D5CDD505-2E9C-101B-9397-08002B2CF9AE}" pid="364" name="ZOTERO_BREF_6fOuDIQI3jai1_9">
    <vt:lpwstr>thub.com/citation-style-language/schema/raw/master/csl-citation.json"}</vt:lpwstr>
  </property>
  <property fmtid="{D5CDD505-2E9C-101B-9397-08002B2CF9AE}" pid="365"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366"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367"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368"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369"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370"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371" name="ZOTERO_BREF_6fOuDIQI3jai_7">
    <vt:lpwstr>ation Key Alias: robertViscosityMeltsNaAlSiO4KAlSiO4SiO22019","page":"119635","source":"DOI.org (Crossref)","title":"Viscosity of melts in the NaAlSiO4-KAlSiO4-SiO2 system: Configurational entropy modelling","title-short":"Viscosity of melts in the NaAlSi</vt:lpwstr>
  </property>
  <property fmtid="{D5CDD505-2E9C-101B-9397-08002B2CF9AE}" pid="372" name="ZOTERO_BREF_6fOuDIQI3jai_8">
    <vt:lpwstr>O4-KAlSiO4-SiO2 system","volume":"524","author":[{"family":"Robert","given":"Geneviève"},{"family":"Smith","given":"Rebecca A."},{"family":"Whittington","given":"Alan G."}],"issued":{"date-parts":[["2019",11]]}},"suppress-author":true}],"schema":"https://</vt:lpwstr>
  </property>
  <property fmtid="{D5CDD505-2E9C-101B-9397-08002B2CF9AE}" pid="373" name="ZOTERO_BREF_6fOuDIQI3jai_9">
    <vt:lpwstr>github.com/citation-style-language/schema/raw/master/csl-citation.json"}</vt:lpwstr>
  </property>
  <property fmtid="{D5CDD505-2E9C-101B-9397-08002B2CF9AE}" pid="374" name="ZOTERO_BREF_7Azk8WMMQvMF_1">
    <vt:lpwstr/>
  </property>
  <property fmtid="{D5CDD505-2E9C-101B-9397-08002B2CF9AE}" pid="375"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376"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377" name="ZOTERO_BREF_7HUo3POt6jhK_11">
    <vt:lpwstr>en":"D. R."},{"family":"Chen","given":"W."},{"family":"Florian","given":"P."},{"family":"Massiot","given":"D."},{"family":"Zhou","given":"Z."},{"family":"Greaves","given":"G. N."}],"issued":{"date-parts":[["2017",12]]}}}],"schema":"https://github.com/cita</vt:lpwstr>
  </property>
  <property fmtid="{D5CDD505-2E9C-101B-9397-08002B2CF9AE}" pid="378" name="ZOTERO_BREF_7HUo3POt6jhK_12">
    <vt:lpwstr>tion-style-language/schema/raw/master/csl-citation.json"}</vt:lpwstr>
  </property>
  <property fmtid="{D5CDD505-2E9C-101B-9397-08002B2CF9AE}" pid="379"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380"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381"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382"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383"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384"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385"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386"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387"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388"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389"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390"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391"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392"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393" name="ZOTERO_BREF_7OOxdEQirb6A_7">
    <vt:lpwstr>ly":"Müller","given":"M."},{"family":"Khvan","given":"A."},{"family":"Kondratiev","given":"A."}],"issued":{"date-parts":[["2019",6,15]]}},"suppress-author":true}],"schema":"https://github.com/citation-style-language/schema/raw/master/csl-citation.json"}</vt:lpwstr>
  </property>
  <property fmtid="{D5CDD505-2E9C-101B-9397-08002B2CF9AE}" pid="394" name="ZOTERO_BREF_7OOxdEQirb6A_8">
    <vt:lpwstr/>
  </property>
  <property fmtid="{D5CDD505-2E9C-101B-9397-08002B2CF9AE}" pid="395"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396"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397" name="ZOTERO_BREF_7QY9Tt4S8Da0_3">
    <vt:lpwstr>-Temperature Viscosities","volume":"53","author":[{"family":"Taylor","given":"T. D."},{"family":"Rindone","given":"G. E."}],"issued":{"date-parts":[["1970"]]}},"prefix":"e.g.,"}],"schema":"https://github.com/citation-style-language/schema/raw/master/csl-c</vt:lpwstr>
  </property>
  <property fmtid="{D5CDD505-2E9C-101B-9397-08002B2CF9AE}" pid="398" name="ZOTERO_BREF_7QY9Tt4S8Da0_4">
    <vt:lpwstr>itation.json"}</vt:lpwstr>
  </property>
  <property fmtid="{D5CDD505-2E9C-101B-9397-08002B2CF9AE}" pid="399"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00"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01"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02"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03"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04"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05" name="ZOTERO_BREF_7TcCh5uSU9mw_7">
    <vt:lpwstr>hyolitic magma","volume":"552","author":[{"family":"Di Genova","given":"D."},{"family":"Kolzenburg","given":"S."},{"family":"Wiesmaier","given":"S."},{"family":"Dallanave","given":"E."},{"family":"Neuville","given":"D. R."},{"family":"Hess","given":"K. U.</vt:lpwstr>
  </property>
  <property fmtid="{D5CDD505-2E9C-101B-9397-08002B2CF9AE}" pid="406" name="ZOTERO_BREF_7TcCh5uSU9mw_8">
    <vt:lpwstr>"},{"family":"Dingwell","given":"D. B."}],"issued":{"date-parts":[["2017",12]]}}}],"schema":"https://github.com/citation-style-language/schema/raw/master/csl-citation.json"}</vt:lpwstr>
  </property>
  <property fmtid="{D5CDD505-2E9C-101B-9397-08002B2CF9AE}" pid="407"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408"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409" name="ZOTERO_BREF_7XKv6hN135cw_3">
    <vt:lpwstr>es in glass-forming liquids","volume":"43","author":[{"family":"Adam","given":"G."},{"family":"Gibbs","given":"J. H."}],"issued":{"date-parts":[["1965"]]}}}],"schema":"https://github.com/citation-style-language/schema/raw/master/csl-citation.json"}</vt:lpwstr>
  </property>
  <property fmtid="{D5CDD505-2E9C-101B-9397-08002B2CF9AE}" pid="410"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411"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412" name="ZOTERO_BREF_7iSOQDZ61R7qW9wXKvQne_3">
    <vt:lpwstr>e":"745-766","volume":"7","author":[{"family":"Mysen","given":"B. O."}],"issued":{"date-parts":[["1995"]]}}}],"schema":"https://github.com/citation-style-language/schema/raw/master/csl-citation.json"}</vt:lpwstr>
  </property>
  <property fmtid="{D5CDD505-2E9C-101B-9397-08002B2CF9AE}" pid="413"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414"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415" name="ZOTERO_BREF_7nwh0aDVUJgx_11">
    <vt:lpwstr>son"}</vt:lpwstr>
  </property>
  <property fmtid="{D5CDD505-2E9C-101B-9397-08002B2CF9AE}" pid="416"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17"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18"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19"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20"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21"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22"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23"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24" name="ZOTERO_BREF_7q3gCgPWDwqp_1">
    <vt:lpwstr>ZOTERO_BIBL {"uncited":[],"omitted":[],"custom":[]} CSL_BIBLIOGRAPHY</vt:lpwstr>
  </property>
  <property fmtid="{D5CDD505-2E9C-101B-9397-08002B2CF9AE}" pid="425" name="ZOTERO_BREF_7vzlKPRS6aFFSEo16SGoI_1">
    <vt:lpwstr>ZOTERO_TEMP </vt:lpwstr>
  </property>
  <property fmtid="{D5CDD505-2E9C-101B-9397-08002B2CF9AE}" pid="426"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427"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428"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429"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430"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431"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432"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433" name="ZOTERO_BREF_8L6kwDIbqWTr_5">
    <vt:lpwstr>"given":"D. B."}],"issued":{"date-parts":[["1996",8,23]]}}}],"schema":"https://github.com/citation-style-language/schema/raw/master/csl-citation.json"}</vt:lpwstr>
  </property>
  <property fmtid="{D5CDD505-2E9C-101B-9397-08002B2CF9AE}" pid="434" name="ZOTERO_BREF_8LF2gGx2Fw00_1">
    <vt:lpwstr>ZOTERO_ITEM CSL_CITATION {"citationID":"a8f0v6ssou","properties":{"formattedCitation":"(Mysen, 1990, 2007; Mysen and Frantz, 1992; Malfait et al., 2007; Zakaznova-Herzog et al., 2007; Koroleva et al., 2013; Nesbitt et al., 2021)","plainCitation":"(Mysen, </vt:lpwstr>
  </property>
  <property fmtid="{D5CDD505-2E9C-101B-9397-08002B2CF9AE}" pid="435" name="ZOTERO_BREF_8LF2gGx2Fw00_10">
    <vt:lpwstr>havior of H&lt;sub&gt;2&lt;/sub&gt;O in peralkaline aluminosilicate melts at high pressure with implications for properties of hydrous melts","volume":"71","author":[{"family":"Mysen","given":"Bjorn O."}],"issued":{"date-parts":[["2007",4]]}}},{"id":3820,"uris":["htt</vt:lpwstr>
  </property>
  <property fmtid="{D5CDD505-2E9C-101B-9397-08002B2CF9AE}" pid="436" name="ZOTERO_BREF_8LF2gGx2Fw00_11">
    <vt:lpwstr>p://zotero.org/users/453153/items/VVGE68RJ"],"uri":["http://zotero.org/users/453153/items/VVGE68RJ"],"itemData":{"id":3820,"type":"article-journal","abstract":"A mathematical approach was developed to interpret Raman spectra of binary silicate glasses and</vt:lpwstr>
  </property>
  <property fmtid="{D5CDD505-2E9C-101B-9397-08002B2CF9AE}" pid="437" name="ZOTERO_BREF_8LF2gGx2Fw00_12">
    <vt:lpwstr> melts without the necessity of external calibration, e.g., from NMR spectroscopy. The developed approach is based on Principal Component Analysis (PCA), linear combinations of partial Raman spectra and a linear optimization technique. In order to apply a</vt:lpwstr>
  </property>
  <property fmtid="{D5CDD505-2E9C-101B-9397-08002B2CF9AE}" pid="438" name="ZOTERO_BREF_8LF2gGx2Fw00_13">
    <vt:lpwstr>nd to test this approach, we developed an experimental method to collect a large number of Raman spectra efficiently. We applied the quantification and the experimental approaches to investigate potassium silicate glasses with compositions from 17.4 to 38</vt:lpwstr>
  </property>
  <property fmtid="{D5CDD505-2E9C-101B-9397-08002B2CF9AE}" pid="439" name="ZOTERO_BREF_8LF2gGx2Fw00_14">
    <vt:lpwstr> mol% K2O. The equilibrium constant for the reaction 2Q3 ⇄ Q2 + Q4 was found log K3 = −2.37 ± 0.07, in excellent agreement with NMR studies for the same glasses.","container-title":"Journal of Non-Crystalline Solids","DOI":"10.1016/j.jnoncrysol.2007.06.03</vt:lpwstr>
  </property>
  <property fmtid="{D5CDD505-2E9C-101B-9397-08002B2CF9AE}" pid="440" name="ZOTERO_BREF_8LF2gGx2Fw00_15">
    <vt:lpwstr>3","ISSN":"0022-3093","issue":"44–46","journalAbbreviation":"Journal of Non-Crystalline Solids","page":"4015-4028","source":"ScienceDirect","title":"Quantitative Raman spectroscopy: Principles and application to potassium silicate glasses","title-short":"</vt:lpwstr>
  </property>
  <property fmtid="{D5CDD505-2E9C-101B-9397-08002B2CF9AE}" pid="441" name="ZOTERO_BREF_8LF2gGx2Fw00_16">
    <vt:lpwstr>Quantitative Raman spectroscopy","volume":"353","author":[{"family":"Zakaznova-Herzog","given":"V. P."},{"family":"Malfait","given":"W. J."},{"family":"Herzog","given":"F."},{"family":"Halter","given":"W. E."}],"issued":{"date-parts":[["2007",11,15]]}}},{</vt:lpwstr>
  </property>
  <property fmtid="{D5CDD505-2E9C-101B-9397-08002B2CF9AE}" pid="442" name="ZOTERO_BREF_8LF2gGx2Fw00_17">
    <vt:lpwstr>"id":6553,"uris":["http://zotero.org/users/453153/items/57KKL9AP"],"uri":["http://zotero.org/users/453153/items/57KKL9AP"],"itemData":{"id":6553,"type":"article-journal","abstract":"The structure of x%Na2O·(100−x)%SiO2 glasses and melts (x=33, 40, 50, 55,</vt:lpwstr>
  </property>
  <property fmtid="{D5CDD505-2E9C-101B-9397-08002B2CF9AE}" pid="443" name="ZOTERO_BREF_8LF2gGx2Fw00_18">
    <vt:lpwstr> 60, 67) was studied by in-situ Raman spectroscopy at temperatures from 293 to 1462K. The curve-fitting procedure was applied for data analysis taking into account the second coordination sphere of Si atoms. To obtain a correct interpretation of all bands</vt:lpwstr>
  </property>
  <property fmtid="{D5CDD505-2E9C-101B-9397-08002B2CF9AE}" pid="444" name="ZOTERO_BREF_8LF2gGx2Fw00_19">
    <vt:lpwstr> in Raman spectra, additional types of structural units Q12, Q21 and Q32 were introduced into a description of the glass and melt structures. The conversion coefficients from characteristic Raman bands to concentrations of the corresponding structural uni</vt:lpwstr>
  </property>
  <property fmtid="{D5CDD505-2E9C-101B-9397-08002B2CF9AE}" pid="445" name="ZOTERO_BREF_8LF2gGx2Fw00_2">
    <vt:lpwstr>1990, 2007; Mysen and Frantz, 1992; Malfait et al., 2007; Zakaznova-Herzog et al., 2007; Koroleva et al., 2013; Nesbitt et al., 2021)","noteIndex":0},"citationItems":[{"id":639,"uris":["http://zotero.org/users/453153/items/K88BTHDQ"],"uri":["http://zotero</vt:lpwstr>
  </property>
  <property fmtid="{D5CDD505-2E9C-101B-9397-08002B2CF9AE}" pid="446" name="ZOTERO_BREF_8LF2gGx2Fw00_20">
    <vt:lpwstr>ts a3=1, a2=1.26, a1=1.53 and a0=2.56 are allowed in the determination of Qn-abundance in sodium silicate melts in the range from 0 to 67mol% Na2O. From these data the dependence of the equilibrium constants kn of the reactions 2Qn↔Qn−1+Qn+1 was determine</vt:lpwstr>
  </property>
  <property fmtid="{D5CDD505-2E9C-101B-9397-08002B2CF9AE}" pid="447" name="ZOTERO_BREF_8LF2gGx2Fw00_21">
    <vt:lpwstr>d. It was found that equilibrium constants for di- and metasilicate glasses, k3=0.015 and k2=0.07 are in close agreement with NMR studies. The k3 and k2 increase with increasing temperature up to 0.046 at 1243K and 0.14 at 1462K, respectively, which indic</vt:lpwstr>
  </property>
  <property fmtid="{D5CDD505-2E9C-101B-9397-08002B2CF9AE}" pid="448" name="ZOTERO_BREF_8LF2gGx2Fw00_22">
    <vt:lpwstr>ates an increase of the system disorder. The equilibrium constant of the reaction 2Q1↔Q2+Q0 was found to be 0.13±0.03.","container-title":"Journal of Non-Crystalline Solids","DOI":"10.1016/j.jnoncrysol.2013.04.060","ISSN":"0022-3093","journalAbbreviation"</vt:lpwstr>
  </property>
  <property fmtid="{D5CDD505-2E9C-101B-9397-08002B2CF9AE}" pid="449" name="ZOTERO_BREF_8LF2gGx2Fw00_23">
    <vt:lpwstr>:"Journal of Non-Crystalline Solids","language":"en","page":"62-68","source":"ScienceDirect","title":"Structure of Na2O–SiO2 melt as a function of composition: In situ Raman spectroscopic study","title-short":"Structure of Na2O–SiO2 melt as a function of </vt:lpwstr>
  </property>
  <property fmtid="{D5CDD505-2E9C-101B-9397-08002B2CF9AE}" pid="450" name="ZOTERO_BREF_8LF2gGx2Fw00_24">
    <vt:lpwstr>composition","volume":"375","author":[{"family":"Koroleva","given":"Olga N."},{"family":"Anfilogov","given":"Vsevolod N."},{"family":"Shatskiy","given":"Anton"},{"family":"Litasov","given":"Konstantin D."}],"issued":{"date-parts":[["2013",9,1]]}}},{"id":6</vt:lpwstr>
  </property>
  <property fmtid="{D5CDD505-2E9C-101B-9397-08002B2CF9AE}" pid="451" name="ZOTERO_BREF_8LF2gGx2Fw00_25">
    <vt:lpwstr>550,"uris":["http://zotero.org/users/453153/items/SZCIL2LD"],"uri":["http://zotero.org/users/453153/items/SZCIL2LD"],"itemData":{"id":6550,"type":"article-journal","abstract":"There are four 29Si NMR experimental studies published for glasses containing ~</vt:lpwstr>
  </property>
  <property fmtid="{D5CDD505-2E9C-101B-9397-08002B2CF9AE}" pid="452" name="ZOTERO_BREF_8LF2gGx2Fw00_26">
    <vt:lpwstr>40 mol% Na2O and the reported Q species abundances are remarkably consistent. These results have been used to determine accurate Raman Q3 and Q2 cross sections for a 40.1 mol% Na2O glass. The Q3 and Q2 cross sections are respectively 1.10 and 0.95 (±0.03)</vt:lpwstr>
  </property>
  <property fmtid="{D5CDD505-2E9C-101B-9397-08002B2CF9AE}" pid="453" name="ZOTERO_BREF_8LF2gGx2Fw00_27">
    <vt:lpwstr>. The Q2 band of the Raman spectrum is dominantly Lorentzian in shape whereas the Q3 band is asymmetric and based on other studies, the asymmetry increases with alkali content, due primarily to alkali-BO interactions. As explanation, increase in alkali co</vt:lpwstr>
  </property>
  <property fmtid="{D5CDD505-2E9C-101B-9397-08002B2CF9AE}" pid="454" name="ZOTERO_BREF_8LF2gGx2Fw00_28">
    <vt:lpwstr>ntent enhances preferentially electron density over Si atoms of tetrahedra, thereby weakening Si-O coulombic interactions (i.e., force constants), which shifts the symmetric stretch of the Q3 species to lower frequencies, producing asymmetric Q3 line shap</vt:lpwstr>
  </property>
  <property fmtid="{D5CDD505-2E9C-101B-9397-08002B2CF9AE}" pid="455" name="ZOTERO_BREF_8LF2gGx2Fw00_29">
    <vt:lpwstr>es. With Q2 and Q3 cross sections established, the high resolution of Raman spectroscopy now can be used to provide highly accurate estimates of Q species in silicate glasses and melts.","container-title":"Chemical Geology","DOI":"10.1016/j.chemgeo.2020.1</vt:lpwstr>
  </property>
  <property fmtid="{D5CDD505-2E9C-101B-9397-08002B2CF9AE}" pid="456" name="ZOTERO_BREF_8LF2gGx2Fw00_3">
    <vt:lpwstr>.org/users/453153/items/K88BTHDQ"],"itemData":{"id":639,"type":"article-journal","container-title":"American Mineralogist","page":"120-134","title":"Role of Al in depolymerized, peralkaline aluminosilicate melts in the systems Li₂O-Al₂O₃-SiO₂, Na₂O-Al₂O₃-</vt:lpwstr>
  </property>
  <property fmtid="{D5CDD505-2E9C-101B-9397-08002B2CF9AE}" pid="457" name="ZOTERO_BREF_8LF2gGx2Fw00_30">
    <vt:lpwstr>20040","ISSN":"0009-2541","journalAbbreviation":"Chemical Geology","language":"en","page":"120040","source":"ScienceDirect","title":"Spectral Resolution and Raman Q3 and Q2 cross sections in ~40 mol% Na2O glasses","volume":"562","author":[{"family":"Nesbi</vt:lpwstr>
  </property>
  <property fmtid="{D5CDD505-2E9C-101B-9397-08002B2CF9AE}" pid="458" name="ZOTERO_BREF_8LF2gGx2Fw00_31">
    <vt:lpwstr>tt","given":"H. W."},{"family":"Henderson","given":"G. S."},{"family":"Bancroft","given":"G. M."},{"family":"Neuville","given":"D. R."}],"issued":{"date-parts":[["2021",2,20]]}}}],"schema":"https://github.com/citation-style-language/schema/raw/master/csl-</vt:lpwstr>
  </property>
  <property fmtid="{D5CDD505-2E9C-101B-9397-08002B2CF9AE}" pid="459" name="ZOTERO_BREF_8LF2gGx2Fw00_32">
    <vt:lpwstr>citation.json"}</vt:lpwstr>
  </property>
  <property fmtid="{D5CDD505-2E9C-101B-9397-08002B2CF9AE}" pid="460" name="ZOTERO_BREF_8LF2gGx2Fw00_4">
    <vt:lpwstr>SiO₂, and K₂O-Al₂O₃-SiO₂","volume":"75","author":[{"family":"Mysen","given":"B. O."}],"issued":{"date-parts":[["1990"]]}}},{"id":641,"uris":["http://zotero.org/users/453153/items/FSV4I74H"],"uri":["http://zotero.org/users/453153/items/FSV4I74H"],"itemData</vt:lpwstr>
  </property>
  <property fmtid="{D5CDD505-2E9C-101B-9397-08002B2CF9AE}" pid="461" name="ZOTERO_BREF_8LF2gGx2Fw00_5">
    <vt:lpwstr>":{"id":641,"type":"article-journal","container-title":"Chemical Geology","page":"321-332","title":"Raman spectroscopy of silicate melts at magmatic temperatures: Na2O-SiO2, K2O-SiO2 and Li2O-SiO2 binary compositions in the temperature range 25-1475°C","v</vt:lpwstr>
  </property>
  <property fmtid="{D5CDD505-2E9C-101B-9397-08002B2CF9AE}" pid="462" name="ZOTERO_BREF_8LF2gGx2Fw00_6">
    <vt:lpwstr>olume":"96","author":[{"family":"Mysen","given":"B. O."},{"family":"Frantz","given":"John D."}],"issued":{"date-parts":[["1992"]]}}},{"id":98,"uris":["http://zotero.org/users/453153/items/KE6PQKAD"],"uri":["http://zotero.org/users/453153/items/KE6PQKAD"],</vt:lpwstr>
  </property>
  <property fmtid="{D5CDD505-2E9C-101B-9397-08002B2CF9AE}" pid="463" name="ZOTERO_BREF_8LF2gGx2Fw00_7">
    <vt:lpwstr>"itemData":{"id":98,"type":"article-journal","container-title":"Journal of Non-Crystalline Solids","page":"4029-4042","title":"Quantitative Raman spectroscopy: high-temperature speciation of potassium silicate melts","volume":"353","author":[{"family":"Ma</vt:lpwstr>
  </property>
  <property fmtid="{D5CDD505-2E9C-101B-9397-08002B2CF9AE}" pid="464" name="ZOTERO_BREF_8LF2gGx2Fw00_8">
    <vt:lpwstr>lfait","given":"W. J."},{"family":"Zakaznova-Herzog","given":"V. P."},{"family":"Halter","given":"W. E."}],"issued":{"date-parts":[["2007"]]}}},{"id":1049,"uris":["http://zotero.org/users/453153/items/4EUHB63Z"],"uri":["http://zotero.org/users/453153/item</vt:lpwstr>
  </property>
  <property fmtid="{D5CDD505-2E9C-101B-9397-08002B2CF9AE}" pid="465" name="ZOTERO_BREF_8LF2gGx2Fw00_9">
    <vt:lpwstr>s/4EUHB63Z"],"itemData":{"id":1049,"type":"article-journal","container-title":"Geochimica et Cosmochimica Acta","DOI":"10.1016/j.gca.2007.01.007","ISSN":"00167037","issue":"7","language":"en","page":"1820-1834","source":"CrossRef","title":"The solution be</vt:lpwstr>
  </property>
  <property fmtid="{D5CDD505-2E9C-101B-9397-08002B2CF9AE}" pid="466"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467"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468"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469" name="ZOTERO_BREF_8O9nEYL63Sq32kSd1cPJH_4">
    <vt:lpwstr>te-parts":[["2016",6,15]]}}}],"schema":"https://github.com/citation-style-language/schema/raw/master/csl-citation.json"}</vt:lpwstr>
  </property>
  <property fmtid="{D5CDD505-2E9C-101B-9397-08002B2CF9AE}" pid="470"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471"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472" name="ZOTERO_BREF_8bRxtms6Nikc_3">
    <vt:lpwstr> the system Na₂O-Al₂O₃-SiO₂","volume":"88","author":[{"family":"Mysen","given":"B. O."},{"family":"Lucier","given":"A."},{"family":"Cody","given":"G. D."}],"issued":{"date-parts":[["2003"]]}},"prefix":"e.g.,"}],"schema":"https://github.com/citation-style-</vt:lpwstr>
  </property>
  <property fmtid="{D5CDD505-2E9C-101B-9397-08002B2CF9AE}" pid="473" name="ZOTERO_BREF_8bRxtms6Nikc_4">
    <vt:lpwstr>language/schema/raw/master/csl-citation.json"}</vt:lpwstr>
  </property>
  <property fmtid="{D5CDD505-2E9C-101B-9397-08002B2CF9AE}" pid="474"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475"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476" name="ZOTERO_BREF_8civVciT5Zvh_11">
    <vt:lpwstr>schema/raw/master/csl-citation.json"}</vt:lpwstr>
  </property>
  <property fmtid="{D5CDD505-2E9C-101B-9397-08002B2CF9AE}" pid="477"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478"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479"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480"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481"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482"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483"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484"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485"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486"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487"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488"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489"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490"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491"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492"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493"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494" name="ZOTERO_BREF_8oriVcY0pPRG_18">
    <vt:lpwstr>}],"issued":{"date-parts":[["2015",12,1]]}}}],"schema":"https://github.com/citation-style-language/schema/raw/master/csl-citation.json"}</vt:lpwstr>
  </property>
  <property fmtid="{D5CDD505-2E9C-101B-9397-08002B2CF9AE}" pid="495"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496" name="ZOTERO_BREF_8oriVcY0pPRG_3">
    <vt:lpwstr>rossRef","DOI":"10.1016/j.epsl.2008.03.038","ISSN":"0012821X","shortTitle":"Viscosity of magmatic liquids","language":"en","author":[{"family":"Giordano","given":"D."},{"family":"Russell","given":"J. K."},{"family":"Dingwell","given":"D. B."}],"issued":{"</vt:lpwstr>
  </property>
  <property fmtid="{D5CDD505-2E9C-101B-9397-08002B2CF9AE}" pid="497"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498"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499" name="ZOTERO_BREF_8oriVcY0pPRG_6">
    <vt:lpwstr>John C."},{"family":"Ellison","given":"Adam J."},{"family":"Allan","given":"Douglas C."},{"family":"Smedskjaer","given":"Morten M."}],"issued":{"date-parts":[["2013",12]]}}},{"id":2372,"uris":["http://zotero.org/users/453153/items/2DPUA88W"],"uri":["http:</vt:lpwstr>
  </property>
  <property fmtid="{D5CDD505-2E9C-101B-9397-08002B2CF9AE}" pid="500"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01"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02"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03"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04" name="ZOTERO_BREF_8wX8T9ZvLctH_10">
    <vt:lpwstr>"suppress-author":true,"suffix":", abbreviated RG2017 in the figure"}],"schema":"https://github.com/citation-style-language/schema/raw/master/csl-citation.json"}</vt:lpwstr>
  </property>
  <property fmtid="{D5CDD505-2E9C-101B-9397-08002B2CF9AE}" pid="505"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506"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507"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508"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509"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510"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511"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512"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513"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514"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515" name="ZOTERO_BREF_98ssWAuvJ1ZIkl9XJ7tJt_3">
    <vt:lpwstr>","author":[{"family":"Mauro","given":"John C."},{"family":"Yue","given":"Yuanzheng"},{"family":"Ellison","given":"Adam J."},{"family":"Gupta","given":"Prabhat K."},{"family":"Allan","given":"Douglas C."}],"issued":{"date-parts":[["2009"]]}}}],"schema":"h</vt:lpwstr>
  </property>
  <property fmtid="{D5CDD505-2E9C-101B-9397-08002B2CF9AE}" pid="516" name="ZOTERO_BREF_98ssWAuvJ1ZIkl9XJ7tJt_4">
    <vt:lpwstr>ttps://github.com/citation-style-language/schema/raw/master/csl-citation.json"}</vt:lpwstr>
  </property>
  <property fmtid="{D5CDD505-2E9C-101B-9397-08002B2CF9AE}" pid="517"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518"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519" name="ZOTERO_BREF_9bf5o8Pwq57PSW1Vcnopr_3">
    <vt:lpwstr>:"4","issue":"4","source":"CrossRef","DOI":"10.1111/ijag.12009","ISSN":"20411286","language":"en","author":[{"family":"Mauro","given":"John C."},{"family":"Ellison","given":"Adam J."},{"family":"Allan","given":"Douglas C."},{"family":"Smedskjaer","given":</vt:lpwstr>
  </property>
  <property fmtid="{D5CDD505-2E9C-101B-9397-08002B2CF9AE}" pid="520" name="ZOTERO_BREF_9bf5o8Pwq57PSW1Vcnopr_4">
    <vt:lpwstr>"Morten M."}],"issued":{"date-parts":[["2013",12]]}},"prefix":"e.g."}],"schema":"https://github.com/citation-style-language/schema/raw/master/csl-citation.json"}</vt:lpwstr>
  </property>
  <property fmtid="{D5CDD505-2E9C-101B-9397-08002B2CF9AE}" pid="521"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522"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523" name="ZOTERO_BREF_A8zOlASuFXf6_3">
    <vt:lpwstr>,"given":"A."}],"issued":{"date-parts":[["2016"]]}},"prefix":"see"}],"schema":"https://github.com/citation-style-language/schema/raw/master/csl-citation.json"}</vt:lpwstr>
  </property>
  <property fmtid="{D5CDD505-2E9C-101B-9397-08002B2CF9AE}" pid="524"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525" name="ZOTERO_BREF_A978t6MzkE26_10">
    <vt:lpwstr> melts","volume":"463","author":[{"family":"Le Losq","given":"C."},{"family":"Neuville","given":"D. R."}],"issued":{"date-parts":[["2017",5,1]]}},"suppress-author":true}],"schema":"https://github.com/citation-style-language/schema/raw/master/csl-citation.</vt:lpwstr>
  </property>
  <property fmtid="{D5CDD505-2E9C-101B-9397-08002B2CF9AE}" pid="526" name="ZOTERO_BREF_A978t6MzkE26_11">
    <vt:lpwstr>json"}</vt:lpwstr>
  </property>
  <property fmtid="{D5CDD505-2E9C-101B-9397-08002B2CF9AE}" pid="527"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528"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529"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530"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531"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532"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533"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534"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535" name="ZOTERO_BREF_ATl5Qe3nvK9a_1">
    <vt:lpwstr/>
  </property>
  <property fmtid="{D5CDD505-2E9C-101B-9397-08002B2CF9AE}" pid="53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53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538" name="ZOTERO_BREF_AeucQWXXEcSL_11">
    <vt:lpwstr>"Russell","given":"J. K."},{"family":"Giordano","given":"D."}],"issued":{"date-parts":[["2017"]]}}}],"schema":"https://github.com/citation-style-language/schema/raw/master/csl-citation.json"}</vt:lpwstr>
  </property>
  <property fmtid="{D5CDD505-2E9C-101B-9397-08002B2CF9AE}" pid="53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540" name="ZOTERO_BREF_AeucQWXXEcSL_3">
    <vt:lpwstr>"Webb","given":"S. L. L."}],"issued":{"date-parts":[["2008"]]}}},{"id":2423,"uris":["http://zotero.org/users/453153/items/MAEM4I4T"],"uri":["http://zotero.org/users/453153/items/MAEM4I4T"],"itemData":{"id":2423,"type":"article-journal","abstract":"The Ada</vt:lpwstr>
  </property>
  <property fmtid="{D5CDD505-2E9C-101B-9397-08002B2CF9AE}" pid="54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54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54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54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54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54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54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548" name="ZOTERO_BREF_AwbKNyDI8Gug_10">
    <vt:lpwstr>ption of magma ascent. The numerical results of this model demonstrate the feasibility of strain-induced brittle fragmentation of magma in volcanic eruptions, and reconcile experimental with theoretical studies as well as with the observed volcanic produc</vt:lpwstr>
  </property>
  <property fmtid="{D5CDD505-2E9C-101B-9397-08002B2CF9AE}" pid="549" name="ZOTERO_BREF_AwbKNyDI8Gug_11">
    <vt:lpwstr>ts of large explosive eruptions.","container-title":"Nature","DOI":"10.1038/17109","ISSN":"0028-0836","issue":"6718","journalAbbreviation":"Nature","language":"en","page":"425-428","source":"www.nature.com","title":"Strain-induced magma fragmentation in e</vt:lpwstr>
  </property>
  <property fmtid="{D5CDD505-2E9C-101B-9397-08002B2CF9AE}" pid="550" name="ZOTERO_BREF_AwbKNyDI8Gug_12">
    <vt:lpwstr>xplosive eruptions","volume":"397","author":[{"family":"Papale","given":"Paolo"}],"issued":{"date-parts":[["1999",2,4]]}}},{"id":5367,"uris":["http://zotero.org/users/453153/items/RJQN2VQS"],"uri":["http://zotero.org/users/453153/items/RJQN2VQS"],"itemDat</vt:lpwstr>
  </property>
  <property fmtid="{D5CDD505-2E9C-101B-9397-08002B2CF9AE}" pid="551" name="ZOTERO_BREF_AwbKNyDI8Gug_13">
    <vt:lpwstr>a":{"id":5367,"type":"chapter","container-title":"Modeling Volcanic Processes: The Physics and Mathematics of Volcanism","note":"DOI: 10.1017/CBO9781139021562.004","page":"55-84","publisher":"Cambridge University Press","source":"DataCite","title":"Dynami</vt:lpwstr>
  </property>
  <property fmtid="{D5CDD505-2E9C-101B-9397-08002B2CF9AE}" pid="552" name="ZOTERO_BREF_AwbKNyDI8Gug_14">
    <vt:lpwstr>cs of magma ascent in the volcanic conduit","URL":"https://www.cambridge.org/core/product/identifier/CBO9781139021562A011/type/book_part","author":[{"family":"Gonnermann","given":"Helge M."},{"family":"Manga","given":"Michael"}],"editor":[{"family":"Fagen</vt:lpwstr>
  </property>
  <property fmtid="{D5CDD505-2E9C-101B-9397-08002B2CF9AE}" pid="553" name="ZOTERO_BREF_AwbKNyDI8Gug_15">
    <vt:lpwstr>ts","given":"Sarah A."},{"family":"Gregg","given":"Tracy K. P."},{"family":"Lopes","given":"Rosaly M. C."}],"accessed":{"date-parts":[["2018",12,13]]},"issued":{"date-parts":[["2013"]]}}},{"id":1558,"uris":["http://zotero.org/users/453153/items/J7AZ3SXA"]</vt:lpwstr>
  </property>
  <property fmtid="{D5CDD505-2E9C-101B-9397-08002B2CF9AE}" pid="554" name="ZOTERO_BREF_AwbKNyDI8Gug_16">
    <vt:lpwstr>,"uri":["http://zotero.org/users/453153/items/J7AZ3SXA"],"itemData":{"id":1558,"type":"article-journal","container-title":"Annual Review of Earth and Planetary Sciences","DOI":"10.1146/annurev-earth-060614-105206","ISSN":"0084-6597, 1545-4495","issue":"1"</vt:lpwstr>
  </property>
  <property fmtid="{D5CDD505-2E9C-101B-9397-08002B2CF9AE}" pid="555" name="ZOTERO_BREF_AwbKNyDI8Gug_17">
    <vt:lpwstr>,"language":"en","page":"431-458","source":"CrossRef","title":"Magma Fragmentation","volume":"43","author":[{"family":"Gonnermann","given":"Helge M."}],"issued":{"date-parts":[["2015",5,30]]}}},{"id":5016,"uris":["http://zotero.org/users/453153/items/QT4R</vt:lpwstr>
  </property>
  <property fmtid="{D5CDD505-2E9C-101B-9397-08002B2CF9AE}" pid="556" name="ZOTERO_BREF_AwbKNyDI8Gug_18">
    <vt:lpwstr>S6NL"],"uri":["http://zotero.org/users/453153/items/QT4RS6NL"],"itemData":{"id":5016,"type":"article-journal","container-title":"Nature Communications","DOI":"10.1038/s41467-018-05293-3","ISSN":"2041-1723","issue":"1","language":"en","page":"2839","source</vt:lpwstr>
  </property>
  <property fmtid="{D5CDD505-2E9C-101B-9397-08002B2CF9AE}" pid="557" name="ZOTERO_BREF_AwbKNyDI8Gug_19">
    <vt:lpwstr>":"Crossref","title":"Controls on explosive-effusive volcanic eruption styles","volume":"9","author":[{"family":"Cassidy","given":"Mike"},{"family":"Manga","given":"Michael"},{"family":"Cashman","given":"Kathy"},{"family":"Bachmann","given":"Olivier"}],"i</vt:lpwstr>
  </property>
  <property fmtid="{D5CDD505-2E9C-101B-9397-08002B2CF9AE}" pid="558" name="ZOTERO_BREF_AwbKNyDI8Gug_2">
    <vt:lpwstr>a, 2013; Gonnermann, 2015; Cassidy et al., 2018)","noteIndex":0},"citationItems":[{"id":1150,"uris":["http://zotero.org/users/453153/items/XXWPAQTS"],"uri":["http://zotero.org/users/453153/items/XXWPAQTS"],"itemData":{"id":1150,"type":"article-journal","a</vt:lpwstr>
  </property>
  <property fmtid="{D5CDD505-2E9C-101B-9397-08002B2CF9AE}" pid="559" name="ZOTERO_BREF_AwbKNyDI8Gug_20">
    <vt:lpwstr>ssued":{"date-parts":[["2018"]]}}}],"schema":"https://github.com/citation-style-language/schema/raw/master/csl-citation.json"}</vt:lpwstr>
  </property>
  <property fmtid="{D5CDD505-2E9C-101B-9397-08002B2CF9AE}" pid="560" name="ZOTERO_BREF_AwbKNyDI8Gug_3">
    <vt:lpwstr>bstract":"Volcanic eruptions can be either slow outpourings of lava or explosive ejections of fragmented rock. In his Perspective, Dingwell discusses the physical and chemical properties of magma that lead to these two styles of eruption. New experiments </vt:lpwstr>
  </property>
  <property fmtid="{D5CDD505-2E9C-101B-9397-08002B2CF9AE}" pid="561" name="ZOTERO_BREF_AwbKNyDI8Gug_4">
    <vt:lpwstr>and computer simulations are pointing to the involvement of solidlike behavior of liquid magma when it makes a transition to a glass.","container-title":"Science","DOI":"10.1126/science.273.5278.1054","ISSN":"0036-8075, 1095-9203","issue":"5278","language</vt:lpwstr>
  </property>
  <property fmtid="{D5CDD505-2E9C-101B-9397-08002B2CF9AE}" pid="562" name="ZOTERO_BREF_AwbKNyDI8Gug_5">
    <vt:lpwstr>":"en","page":"1054-1055","source":"science.sciencemag.org.useservices.com","title":"Volcanic Dilemma - Flow or Blow?","volume":"273","author":[{"family":"Dingwell","given":"D. B."}],"issued":{"date-parts":[["1996",8,23]]}}},{"id":1153,"uris":["http://zot</vt:lpwstr>
  </property>
  <property fmtid="{D5CDD505-2E9C-101B-9397-08002B2CF9AE}" pid="563" name="ZOTERO_BREF_AwbKNyDI8Gug_6">
    <vt:lpwstr>ero.org/users/453153/items/QMVN7MMQ"],"uri":["http://zotero.org/users/453153/items/QMVN7MMQ"],"itemData":{"id":1153,"type":"article-journal","abstract":"Explosive eruptions are the most powerful and destructive type of volcanic activity. These eruptions a</vt:lpwstr>
  </property>
  <property fmtid="{D5CDD505-2E9C-101B-9397-08002B2CF9AE}" pid="564" name="ZOTERO_BREF_AwbKNyDI8Gug_7">
    <vt:lpwstr>re characterized by magma fragmentation, the process through which a bubbly or foamy magma is transformed into a gas–pyroclast dispersion. Although magma fragmentation has been investigated both experimentally and theoretically, and the basic transport ph</vt:lpwstr>
  </property>
  <property fmtid="{D5CDD505-2E9C-101B-9397-08002B2CF9AE}" pid="565" name="ZOTERO_BREF_AwbKNyDI8Gug_8">
    <vt:lpwstr>enomena that occur in a volcanic conduit have been modelled, the underlying mechanism responsible for magma fragmentation is still poorly understood. This lack of understanding seriously limits our ability to forecast volcanic hazards, preventing reliable</vt:lpwstr>
  </property>
  <property fmtid="{D5CDD505-2E9C-101B-9397-08002B2CF9AE}" pid="566" name="ZOTERO_BREF_AwbKNyDI8Gug_9">
    <vt:lpwstr> discrimination between conditions that lead to explosive and effusive eruptions. Here I develop a model in which a fragmentation criterion, based on a rate-limited crossing of the glass transition, , is incorporated into a multiphase fluid-dynamic descri</vt:lpwstr>
  </property>
  <property fmtid="{D5CDD505-2E9C-101B-9397-08002B2CF9AE}" pid="56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56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56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57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57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57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57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574" name="ZOTERO_BREF_Ay8gTKcvHNWP_8">
    <vt:lpwstr>-KAlSiO4-SiO2 system","volume":"524","author":[{"family":"Robert","given":"Geneviève"},{"family":"Smith","given":"Rebecca A."},{"family":"Whittington","given":"Alan G."}],"issued":{"date-parts":[["2019",11]]}},"suppress-author":true}],"schema":"https://gi</vt:lpwstr>
  </property>
  <property fmtid="{D5CDD505-2E9C-101B-9397-08002B2CF9AE}" pid="575" name="ZOTERO_BREF_Ay8gTKcvHNWP_9">
    <vt:lpwstr>thub.com/citation-style-language/schema/raw/master/csl-citation.json"}</vt:lpwstr>
  </property>
  <property fmtid="{D5CDD505-2E9C-101B-9397-08002B2CF9AE}" pid="57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57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78" name="ZOTERO_BREF_BBlzHglBAa9f_3">
    <vt:lpwstr>tic processes","volume":"7","author":[{"family":"Mysen","given":"B. O."}],"issued":{"date-parts":[["1995"]]}},"suppress-author":true}],"schema":"https://github.com/citation-style-language/schema/raw/master/csl-citation.json"}</vt:lpwstr>
  </property>
  <property fmtid="{D5CDD505-2E9C-101B-9397-08002B2CF9AE}" pid="57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58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81" name="ZOTERO_BREF_BQITDYI6c1kO_3">
    <vt:lpwstr>tic processes","volume":"7","author":[{"family":"Mysen","given":"B. O."}],"issued":{"date-parts":[["1995"]]}},"suppress-author":true}],"schema":"https://github.com/citation-style-language/schema/raw/master/csl-citation.json"}</vt:lpwstr>
  </property>
  <property fmtid="{D5CDD505-2E9C-101B-9397-08002B2CF9AE}" pid="58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58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58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585" name="ZOTERO_BREF_BRNoVVg7vdxOrjrHeSAn9_12">
    <vt:lpwstr>,{"family":"Kaiser","given":"Ute"},{"family":"Muller","given":"David A."}],"issued":{"date-parts":[["2013",10,11]]}}}],"schema":"https://github.com/citation-style-language/schema/raw/master/csl-citation.json"}</vt:lpwstr>
  </property>
  <property fmtid="{D5CDD505-2E9C-101B-9397-08002B2CF9AE}" pid="58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58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58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58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59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59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59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59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59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595" name="ZOTERO_BREF_BfskpEKWxRy7gYlKRq2kr_10">
    <vt:lpwstr>e Solids","author":[{"family":"Le Losq","given":"C."},{"family":"Neuville","given":"D. R."}],"issued":{"date-parts":[["2017",5,1]]}}}],"schema":"https://github.com/citation-style-language/schema/raw/master/csl-citation.json"} </vt:lpwstr>
  </property>
  <property fmtid="{D5CDD505-2E9C-101B-9397-08002B2CF9AE}" pid="59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59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59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59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0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0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0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0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0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605" name="ZOTERO_BREF_BjwLRkLFf5eaccrbBvjFk_10">
    <vt:lpwstr>n-Crystalline Solids","author":[{"family":"Le Losq","given":"C."},{"family":"Neuville","given":"D. R."}],"issued":{"date-parts":[["2017",5,1]]}}}],"schema":"https://github.com/citation-style-language/schema/raw/master/csl-citation.json"}</vt:lpwstr>
  </property>
  <property fmtid="{D5CDD505-2E9C-101B-9397-08002B2CF9AE}" pid="60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60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60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60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61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61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61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61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61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61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61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61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618" name="ZOTERO_BREF_Bpgo1w0XY4JR_13">
    <vt:lpwstr>Beckner","given":"Wesley"},{"family":"M. Mao","given":"Coco"},{"family":"Pfaendtner","given":"Jim"}],"issued":{"date-parts":[["2018"]]}}}],"schema":"https://github.com/citation-style-language/schema/raw/master/csl-citation.json"}</vt:lpwstr>
  </property>
  <property fmtid="{D5CDD505-2E9C-101B-9397-08002B2CF9AE}" pid="61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62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62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62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62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62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62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62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62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62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629" name="ZOTERO_BREF_C2lG9uT4c4wZYHgc2ehPz_3">
    <vt:lpwstr>sue":"1","author":[{"family":"Adam","given":"G."},{"family":"Gibbs","given":"J. H."}],"issued":{"date-parts":[["1965"]]}}}],"schema":"https://github.com/citation-style-language/schema/raw/master/csl-citation.json"}</vt:lpwstr>
  </property>
  <property fmtid="{D5CDD505-2E9C-101B-9397-08002B2CF9AE}" pid="63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63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632" name="ZOTERO_BREF_C3GENZZN7dLz_3">
    <vt:lpwstr>,"given":"A."}],"issued":{"date-parts":[["2016"]]}},"prefix":"see"}],"schema":"https://github.com/citation-style-language/schema/raw/master/csl-citation.json"}</vt:lpwstr>
  </property>
  <property fmtid="{D5CDD505-2E9C-101B-9397-08002B2CF9AE}" pid="63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63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635" name="ZOTERO_BREF_CAI1I6ptZaZw_11">
    <vt:lpwstr>sl-citation.json"}</vt:lpwstr>
  </property>
  <property fmtid="{D5CDD505-2E9C-101B-9397-08002B2CF9AE}" pid="63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63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63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63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64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64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64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64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64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645" name="ZOTERO_BREF_CH6QfEKaGgpC_10">
    <vt:lpwstr>logical melts","volume":"501","author":[{"family":"Giordano","given":"D."},{"family":"Russell","given":"J.K."}],"issued":{"date-parts":[["2018",11]]}},"prefix":"e.g."}],"schema":"https://github.com/citation-style-language/schema/raw/master/csl-citation.js</vt:lpwstr>
  </property>
  <property fmtid="{D5CDD505-2E9C-101B-9397-08002B2CF9AE}" pid="646" name="ZOTERO_BREF_CH6QfEKaGgpC_11">
    <vt:lpwstr>on"}</vt:lpwstr>
  </property>
  <property fmtid="{D5CDD505-2E9C-101B-9397-08002B2CF9AE}" pid="64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64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64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65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65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65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65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65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65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65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657" name="ZOTERO_BREF_CbgtKUA5z3UD_3">
    <vt:lpwstr>"issued":{"date-parts":[["1976"]]}}}],"schema":"https://github.com/citation-style-language/schema/raw/master/csl-citation.json"}</vt:lpwstr>
  </property>
  <property fmtid="{D5CDD505-2E9C-101B-9397-08002B2CF9AE}" pid="65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65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66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661" name="ZOTERO_BREF_CgaVDZoodhG6_4">
    <vt:lpwstr>github.com/citation-style-language/schema/raw/master/csl-citation.json"}</vt:lpwstr>
  </property>
  <property fmtid="{D5CDD505-2E9C-101B-9397-08002B2CF9AE}" pid="66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66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66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66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666" name="ZOTERO_BREF_D4SM4gjrhvJl_13">
    <vt:lpwstr>ehlke","given":"Alexander"},{"family":"Whittington","given":"Alan G."}],"issued":{"date-parts":[["2016",10,15]]}},"suppress-author":true}],"schema":"https://github.com/citation-style-language/schema/raw/master/csl-citation.json"}</vt:lpwstr>
  </property>
  <property fmtid="{D5CDD505-2E9C-101B-9397-08002B2CF9AE}" pid="66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66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66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67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67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67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67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67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67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67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67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67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67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68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68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682" name="ZOTERO_BREF_D5N3r8JGuZfj_8">
    <vt:lpwstr>15",6]]}}}],"schema":"https://github.com/citation-style-language/schema/raw/master/csl-citation.json"}</vt:lpwstr>
  </property>
  <property fmtid="{D5CDD505-2E9C-101B-9397-08002B2CF9AE}" pid="68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68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68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68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687" name="ZOTERO_BREF_D6nSuAcud5kc_5">
    <vt:lpwstr>/github.com/citation-style-language/schema/raw/master/csl-citation.json"}</vt:lpwstr>
  </property>
  <property fmtid="{D5CDD505-2E9C-101B-9397-08002B2CF9AE}" pid="68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68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69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69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69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69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69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695" name="ZOTERO_BREF_DQ3kAPBL1itQ_8">
    <vt:lpwstr>age/schema/raw/master/csl-citation.json"}</vt:lpwstr>
  </property>
  <property fmtid="{D5CDD505-2E9C-101B-9397-08002B2CF9AE}" pid="69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69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69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69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70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70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702" name="ZOTERO_BREF_DsvEEy9qilktm1UQBpi08_15">
    <vt:lpwstr>:[["2019",8,16]]}}}],"schema":"https://github.com/citation-style-language/schema/raw/master/csl-citation.json"}</vt:lpwstr>
  </property>
  <property fmtid="{D5CDD505-2E9C-101B-9397-08002B2CF9AE}" pid="70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70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70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70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70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70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70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71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71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712" name="ZOTERO_BREF_DzftXxYlbwzABY6APeI0H_10">
    <vt:lpwstr>on"}</vt:lpwstr>
  </property>
  <property fmtid="{D5CDD505-2E9C-101B-9397-08002B2CF9AE}" pid="71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1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1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1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1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1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1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720" name="ZOTERO_BREF_DzftXxYlbwzABY6APeI0H_9">
    <vt:lpwstr>:"Florian","given":"P."},{"family":"Massiot","given":"D."},{"family":"Zhou","given":"Z."},{"family":"Greaves","given":"G. N."}],"issued":{"date-parts":[["2017",12]]}}}],"schema":"https://github.com/citation-style-language/schema/raw/master/csl-citation.js</vt:lpwstr>
  </property>
  <property fmtid="{D5CDD505-2E9C-101B-9397-08002B2CF9AE}" pid="72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72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723" name="ZOTERO_BREF_ER9p4SnqnQds_3">
    <vt:lpwstr>d","given":"J. O."}],"issued":{"date-parts":[["1969"]]}}},{"id":404,"uris":["http://zotero.org/users/453153/items/KA9G3CWA"],"uri":["http://zotero.org/users/453153/items/KA9G3CWA"],"itemData":{"id":404,"type":"article-journal","container-title":"Journal o</vt:lpwstr>
  </property>
  <property fmtid="{D5CDD505-2E9C-101B-9397-08002B2CF9AE}" pid="72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725" name="ZOTERO_BREF_ER9p4SnqnQds_5">
    <vt:lpwstr>ma/raw/master/csl-citation.json"}</vt:lpwstr>
  </property>
  <property fmtid="{D5CDD505-2E9C-101B-9397-08002B2CF9AE}" pid="72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72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728" name="ZOTERO_BREF_EVlHAI8aUNjE_3">
    <vt:lpwstr>roblems","volume":"131","author":[{"family":"Angell","given":"Charles Austen"}],"issued":{"date-parts":[["1991"]]}}}],"schema":"https://github.com/citation-style-language/schema/raw/master/csl-citation.json"}</vt:lpwstr>
  </property>
  <property fmtid="{D5CDD505-2E9C-101B-9397-08002B2CF9AE}" pid="72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73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731" name="ZOTERO_BREF_EWiRQsruV3Rp_3">
    <vt:lpwstr>8","author":[{"family":"Mysen","given":"B. O."},{"family":"Lucier","given":"A."},{"family":"Cody","given":"G. D."}],"issued":{"date-parts":[["2003"]]}},"suppress-author":true}],"schema":"https://github.com/citation-style-language/schema/raw/master/csl-cit</vt:lpwstr>
  </property>
  <property fmtid="{D5CDD505-2E9C-101B-9397-08002B2CF9AE}" pid="732" name="ZOTERO_BREF_EWiRQsruV3Rp_4">
    <vt:lpwstr>ation.json"}</vt:lpwstr>
  </property>
  <property fmtid="{D5CDD505-2E9C-101B-9397-08002B2CF9AE}" pid="73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73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735" name="ZOTERO_BREF_EbJ7OClqIm4I_3">
    <vt:lpwstr>nealing Range of Temperature","volume":"32","author":[{"family":"Poole","given":"James P."}],"issued":{"date-parts":[["1949"]]}}}],"schema":"https://github.com/citation-style-language/schema/raw/master/csl-citation.json"}</vt:lpwstr>
  </property>
  <property fmtid="{D5CDD505-2E9C-101B-9397-08002B2CF9AE}" pid="73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73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738" name="ZOTERO_BREF_EbXChK6hvCxd_3">
    <vt:lpwstr>RL":"https://www.springer.com/us/book/9783319937267","author":[{"family":"Le Losq","given":"C."},{"family":"Cicconi","given":"M. R."},{"family":"Greaves","given":"G. N."},{"family":"Neuville","given":"D. R."}],"issued":{"date-parts":[["2019",5]]}},"prefix</vt:lpwstr>
  </property>
  <property fmtid="{D5CDD505-2E9C-101B-9397-08002B2CF9AE}" pid="739" name="ZOTERO_BREF_EbXChK6hvCxd_4">
    <vt:lpwstr>":"for a review, see"}],"schema":"https://github.com/citation-style-language/schema/raw/master/csl-citation.json"}</vt:lpwstr>
  </property>
  <property fmtid="{D5CDD505-2E9C-101B-9397-08002B2CF9AE}" pid="74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74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74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74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744" name="ZOTERO_BREF_Ei8I4Ed6H3lM_5">
    <vt:lpwstr>,"volume":"169","author":[{"family":"Hodge","given":"I.M."}],"issued":{"date-parts":[["1994",4]]}}},{"id":1099,"uris":["http://zotero.org/users/453153/items/2MME3PVI"],"uri":["http://zotero.org/users/453153/items/2MME3PVI"],"itemData":{"id":1099,"type":"a</vt:lpwstr>
  </property>
  <property fmtid="{D5CDD505-2E9C-101B-9397-08002B2CF9AE}" pid="74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74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747" name="ZOTERO_BREF_Ei8I4Ed6H3lM_8">
    <vt:lpwstr>thub.com/citation-style-language/schema/raw/master/csl-citation.json"}</vt:lpwstr>
  </property>
  <property fmtid="{D5CDD505-2E9C-101B-9397-08002B2CF9AE}" pid="74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74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75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75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752" name="ZOTERO_BREF_EqUJ0x3OxqLo_5">
    <vt:lpwstr>thor":[{"family":"Hodge","given":"I.M."}],"issued":{"date-parts":[["1994",4]]}},"suppress-author":true}],"schema":"https://github.com/citation-style-language/schema/raw/master/csl-citation.json"}</vt:lpwstr>
  </property>
  <property fmtid="{D5CDD505-2E9C-101B-9397-08002B2CF9AE}" pid="75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75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75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75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75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758" name="ZOTERO_BREF_EqjZ9sGLJEbP_6">
    <vt:lpwstr>},{"family":"Jia","given":"Xiaowei"},{"family":"Xu","given":"Shaoming"},{"family":"Steinbach","given":"Michael"},{"family":"Kumar","given":"Vipin"}],"accessed":{"date-parts":[["2021",1,14]]},"issued":{"date-parts":[["2020",7,13]]}}}],"schema":"https://git</vt:lpwstr>
  </property>
  <property fmtid="{D5CDD505-2E9C-101B-9397-08002B2CF9AE}" pid="759" name="ZOTERO_BREF_EqjZ9sGLJEbP_7">
    <vt:lpwstr>hub.com/citation-style-language/schema/raw/master/csl-citation.json"}</vt:lpwstr>
  </property>
  <property fmtid="{D5CDD505-2E9C-101B-9397-08002B2CF9AE}" pid="76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76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76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76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76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765" name="ZOTERO_BREF_EqsiEtlDQ7UF_6">
    <vt:lpwstr>te and aluminosilicate glasses and melts.","volume":"126","author":[{"family":"Le Losq","given":"C."},{"family":"Neuville","given":"D. R."},{"family":"Florian","given":"P."},{"family":"Henderson","given":"G. S."},{"family":"Massiot","given":"D."}],"issued</vt:lpwstr>
  </property>
  <property fmtid="{D5CDD505-2E9C-101B-9397-08002B2CF9AE}" pid="766" name="ZOTERO_BREF_EqsiEtlDQ7UF_7">
    <vt:lpwstr>":{"date-parts":[["2014",2]]}}}],"schema":"https://github.com/citation-style-language/schema/raw/master/csl-citation.json"}</vt:lpwstr>
  </property>
  <property fmtid="{D5CDD505-2E9C-101B-9397-08002B2CF9AE}" pid="767" name="ZOTERO_BREF_F1oLVDfecm2i_1">
    <vt:lpwstr>ZOTERO_ITEM CSL_CITATION {"citationID":"a2ikqessfmk","properties":{"formattedCitation":"(Lee, 2005; Neuville, 2006; Le Losq and Neuville, 2013, 2017; Robert et al., 2019)","plainCitation":"(Lee, 2005; Neuville, 2006; Le Losq and Neuville, 2013, 2017; Robe</vt:lpwstr>
  </property>
  <property fmtid="{D5CDD505-2E9C-101B-9397-08002B2CF9AE}" pid="768" name="ZOTERO_BREF_F1oLVDfecm2i_10">
    <vt:lpwstr>SSN":"0009-2541","issue":"1–3","journalAbbreviation":"Chemical Geology","page":"28-41","source":"ScienceDirect","title":"Viscosity, structure and mixing in (Ca, Na) silicate melts","volume":"229","author":[{"family":"Neuville","given":"Daniel R."}],"issue</vt:lpwstr>
  </property>
  <property fmtid="{D5CDD505-2E9C-101B-9397-08002B2CF9AE}" pid="769" name="ZOTERO_BREF_F1oLVDfecm2i_11">
    <vt:lpwstr>d":{"date-parts":[["2006",5,16]]}}},{"id":501,"uris":["http://zotero.org/users/453153/items/8B8VC575"],"uri":["http://zotero.org/users/453153/items/8B8VC575"],"itemData":{"id":501,"type":"article-journal","container-title":"Chemical Geology","DOI":"http:/</vt:lpwstr>
  </property>
  <property fmtid="{D5CDD505-2E9C-101B-9397-08002B2CF9AE}" pid="770" name="ZOTERO_BREF_F1oLVDfecm2i_12">
    <vt:lpwstr>/dx.doi.org/10.1016/j.chemgeo.2012.09.009","page":"57-71","title":"Effect of the Na/K mixing on the structure and the rheology of tectosilicate silica-rich melts","volume":"346","author":[{"family":"Le Losq","given":"C."},{"family":"Neuville","given":"D. </vt:lpwstr>
  </property>
  <property fmtid="{D5CDD505-2E9C-101B-9397-08002B2CF9AE}" pid="771" name="ZOTERO_BREF_F1oLVDfecm2i_13">
    <vt:lpwstr>R."}],"issued":{"date-parts":[["2013"]]}}},{"id":3505,"uris":["http://zotero.org/users/453153/items/PJAXRXCI"],"uri":["http://zotero.org/users/453153/items/PJAXRXCI"],"itemData":{"id":3505,"type":"article-journal","abstract":"The Adam and Gibbs theory dep</vt:lpwstr>
  </property>
  <property fmtid="{D5CDD505-2E9C-101B-9397-08002B2CF9AE}" pid="772" name="ZOTERO_BREF_F1oLVDfecm2i_14">
    <vt:lpwstr>icts the viscous flow of silicate melts as governed by the cooperative re-arrangement of molecular sub-systems. Considering that such subsystems involve the silicate Qn units (n = number of bridging oxygens), this study presents a model that links the Qn </vt:lpwstr>
  </property>
  <property fmtid="{D5CDD505-2E9C-101B-9397-08002B2CF9AE}" pid="773" name="ZOTERO_BREF_F1oLVDfecm2i_15">
    <vt:lpwstr>unit fractions to the melt configurational entropy at the glass transition temperature Tg, Sconf(Tg), and finally, to its viscosity η. With 13 adjustable parameters, the model reproduces η and Tg of melts in the Na2O-K2O-SiO2 system (60 ≤ [SiO2] ≤ 100 mol</vt:lpwstr>
  </property>
  <property fmtid="{D5CDD505-2E9C-101B-9397-08002B2CF9AE}" pid="774" name="ZOTERO_BREF_F1oLVDfecm2i_16">
    <vt:lpwstr>%) with 1σ standard deviations of 0.18 log unit and 10.6°, respectively.\nThe model helps understanding the links between the melt chemical composition, structure, Sconf and η. For instance, small compositional changes in highly polymerized melts generate</vt:lpwstr>
  </property>
  <property fmtid="{D5CDD505-2E9C-101B-9397-08002B2CF9AE}" pid="775" name="ZOTERO_BREF_F1oLVDfecm2i_17">
    <vt:lpwstr> important changes in their Sconf(Tg) because of an excess of entropy generated by mixing Si between Q4 and Q3 units. Changing the melt silica concentration affects the Qn unit distribution, this resulting in non-linear changes in the topological contribu</vt:lpwstr>
  </property>
  <property fmtid="{D5CDD505-2E9C-101B-9397-08002B2CF9AE}" pid="776" name="ZOTERO_BREF_F1oLVDfecm2i_18">
    <vt:lpwstr>tion to Sconf(Tg). The model also indicates that, at [SiO2] ≥ 60 mol%, the mixed alkali effect has negligible impact on the silicate glass Qn unit distribution, as corroborated by Raman spectroscopy data on mixed Na-K tri- and tetrasilicate glasses. Such </vt:lpwstr>
  </property>
  <property fmtid="{D5CDD505-2E9C-101B-9397-08002B2CF9AE}" pid="777" name="ZOTERO_BREF_F1oLVDfecm2i_19">
    <vt:lpwstr>model may be critical to link the melt structure to its physical and thermodynamic properties, but its refinement requires further high-quality quantitative structural data on silicate and aluminosilicate melts.","container-title":"Journal of Non-Crystall</vt:lpwstr>
  </property>
  <property fmtid="{D5CDD505-2E9C-101B-9397-08002B2CF9AE}" pid="778" name="ZOTERO_BREF_F1oLVDfecm2i_2">
    <vt:lpwstr>rt et al., 2019)","noteIndex":0},"citationItems":[{"id":2664,"uris":["http://zotero.org/users/453153/items/X2IHXVZN"],"uri":["http://zotero.org/users/453153/items/X2IHXVZN"],"itemData":{"id":2664,"type":"article-journal","container-title":"American Minera</vt:lpwstr>
  </property>
  <property fmtid="{D5CDD505-2E9C-101B-9397-08002B2CF9AE}" pid="779" name="ZOTERO_BREF_F1oLVDfecm2i_20">
    <vt:lpwstr>ine Solids","DOI":"10.1016/j.jnoncrysol.2017.02.010","ISSN":"0022-3093","journalAbbreviation":"Journal of Non-Crystalline Solids","page":"175-188","source":"ScienceDirect","title":"Molecular structure, configurational entropy and viscosity of silicate mel</vt:lpwstr>
  </property>
  <property fmtid="{D5CDD505-2E9C-101B-9397-08002B2CF9AE}" pid="780" name="ZOTERO_BREF_F1oLVDfecm2i_21">
    <vt:lpwstr>ts: Link through the Adam and Gibbs theory of viscous flow","title-short":"Molecular structure, configurational entropy and viscosity of silicate melts","volume":"463","author":[{"family":"Le Losq","given":"C."},{"family":"Neuville","given":"D. R."}],"iss</vt:lpwstr>
  </property>
  <property fmtid="{D5CDD505-2E9C-101B-9397-08002B2CF9AE}" pid="781" name="ZOTERO_BREF_F1oLVDfecm2i_22">
    <vt:lpwstr>ued":{"date-parts":[["2017",5,1]]}}},{"id":5886,"uris":["http://zotero.org/users/453153/items/ICUEVDDK"],"uri":["http://zotero.org/users/453153/items/ICUEVDDK"],"itemData":{"id":5886,"type":"article-journal","abstract":"We provide new viscosity data in th</vt:lpwstr>
  </property>
  <property fmtid="{D5CDD505-2E9C-101B-9397-08002B2CF9AE}" pid="782" name="ZOTERO_BREF_F1oLVDfecm2i_23">
    <vt:lpwstr>e system SiO2-(Na,K)AlSiO4, for the nepheline-kalsilite and jadeite-leucite joins. We present a configurational entropy model for the viscosity of melts in the system as a function of Na/ (Na + K) and Al/(Al + Si) ratios. Our modelling indicates that: i) </vt:lpwstr>
  </property>
  <property fmtid="{D5CDD505-2E9C-101B-9397-08002B2CF9AE}" pid="783" name="ZOTERO_BREF_F1oLVDfecm2i_24">
    <vt:lpwstr>Viscosity data are reproduced well by a nonideal, symmetrical form of the parameters Sconf(Tg) and Be, ii) Na-K mixing is the main source of additional entropy in the system based on the limited dependence of Sconf(Tg) and Be parameters on Al/(Al + Si) ra</vt:lpwstr>
  </property>
  <property fmtid="{D5CDD505-2E9C-101B-9397-08002B2CF9AE}" pid="784" name="ZOTERO_BREF_F1oLVDfecm2i_25">
    <vt:lpwstr>tio, iii) Ae likely varies as a function of Al/(Al + Si) ratio. Melt fragility in the system increases with increasing Al/(Al + Si) ratio and is greater for Na or K end-member melts than mixed melts. The viscosity of nominally fully-polymerized melts in t</vt:lpwstr>
  </property>
  <property fmtid="{D5CDD505-2E9C-101B-9397-08002B2CF9AE}" pid="785" name="ZOTERO_BREF_F1oLVDfecm2i_26">
    <vt:lpwstr>he SiO2-(Na,K)AlSiO4 system can be modelled through chemical mixing, without explicit consideration of the important changes in structure related to changes in K/(Na + K) and Al/(Al + Si) ratios.","container-title":"Journal of Non-Crystalline Solids","DOI</vt:lpwstr>
  </property>
  <property fmtid="{D5CDD505-2E9C-101B-9397-08002B2CF9AE}" pid="786" name="ZOTERO_BREF_F1oLVDfecm2i_27">
    <vt:lpwstr>":"10.1016/j.jnoncrysol.2019.119635","ISSN":"00223093","journalAbbreviation":"Journal of Non-Crystalline Solids","language":"en","note":"Citation Key Alias: robertViscosityMeltsNaAlSiO4KAlSiO4SiO22019","page":"119635","source":"DOI.org (Crossref)","title"</vt:lpwstr>
  </property>
  <property fmtid="{D5CDD505-2E9C-101B-9397-08002B2CF9AE}" pid="787" name="ZOTERO_BREF_F1oLVDfecm2i_28">
    <vt:lpwstr>:"Viscosity of melts in the NaAlSiO4-KAlSiO4-SiO2 system: Configurational entropy modelling","title-short":"Viscosity of melts in the NaAlSiO4-KAlSiO4-SiO2 system","volume":"524","author":[{"family":"Robert","given":"Geneviève"},{"family":"Smith","given":</vt:lpwstr>
  </property>
  <property fmtid="{D5CDD505-2E9C-101B-9397-08002B2CF9AE}" pid="788" name="ZOTERO_BREF_F1oLVDfecm2i_29">
    <vt:lpwstr>"Rebecca A."},{"family":"Whittington","given":"Alan G."}],"issued":{"date-parts":[["2019",11]]}}}],"schema":"https://github.com/citation-style-language/schema/raw/master/csl-citation.json"}</vt:lpwstr>
  </property>
  <property fmtid="{D5CDD505-2E9C-101B-9397-08002B2CF9AE}" pid="789" name="ZOTERO_BREF_F1oLVDfecm2i_3">
    <vt:lpwstr>logist","DOI":"10.2138/am.2005.1843","ISSN":"0003-004X","issue":"8-9","language":"en","page":"1393-1401","source":"CrossRef","title":"Structure and the extent of disorder in quaternary (Ca-Mg and Ca-Na) aluminosilicate glasses and melts","volume":"90","au</vt:lpwstr>
  </property>
  <property fmtid="{D5CDD505-2E9C-101B-9397-08002B2CF9AE}" pid="790" name="ZOTERO_BREF_F1oLVDfecm2i_4">
    <vt:lpwstr>thor":[{"family":"Lee","given":"S. K."}],"issued":{"date-parts":[["2005",8,1]]}}},{"id":1324,"uris":["http://zotero.org/users/453153/items/PNJGPGBF"],"uri":["http://zotero.org/users/453153/items/PNJGPGBF"],"itemData":{"id":1324,"type":"article-journal","a</vt:lpwstr>
  </property>
  <property fmtid="{D5CDD505-2E9C-101B-9397-08002B2CF9AE}" pid="791" name="ZOTERO_BREF_F1oLVDfecm2i_5">
    <vt:lpwstr>bstract":"Configurational entropy has been linked with the structure of Na2O–CaO–SiO2 melts, based on combined viscosimetry and Raman spectroscopic investigations. From viscosity measurements at low and high temperatures, we have obtained the configuratio</vt:lpwstr>
  </property>
  <property fmtid="{D5CDD505-2E9C-101B-9397-08002B2CF9AE}" pid="792" name="ZOTERO_BREF_F1oLVDfecm2i_6">
    <vt:lpwstr>nal entropy, Sconf (using log η = Ae + Be / TSconf, where η is the viscosity, T the temperature and Ae, Be two constants). Using Raman spectroscopy, we obtained structural information from the Q speciation and from the variation of the boson peak with che</vt:lpwstr>
  </property>
  <property fmtid="{D5CDD505-2E9C-101B-9397-08002B2CF9AE}" pid="793" name="ZOTERO_BREF_F1oLVDfecm2i_7">
    <vt:lpwstr>mical composition.\n\nA rapid decrease in the viscosity at low temperature was observed in Ca-silicate melts with addition of Na2O. At high temperature, the viscosity is almost the same for the Ca- and Na-silicate liquids. The configurational entropy calc</vt:lpwstr>
  </property>
  <property fmtid="{D5CDD505-2E9C-101B-9397-08002B2CF9AE}" pid="794" name="ZOTERO_BREF_F1oLVDfecm2i_8">
    <vt:lpwstr>ulated from the viscosity measurements for Ca/Na mixing shows a non-ideal variation, which can be interpreted in term of non-random distribution of Na and Ca in the silicate network. The addition of Na2O to the Ca-silicate melts produces a decrease of the</vt:lpwstr>
  </property>
  <property fmtid="{D5CDD505-2E9C-101B-9397-08002B2CF9AE}" pid="795" name="ZOTERO_BREF_F1oLVDfecm2i_9">
    <vt:lpwstr> fragility of the liquid and an increase of the Q3/Q2 ratio observed with Raman spectroscopy.","collection-title":"Physics, Chemistry and Rheology of Silicate Melts and Glasses","container-title":"Chemical Geology","DOI":"10.1016/j.chemgeo.2006.01.008","I</vt:lpwstr>
  </property>
  <property fmtid="{D5CDD505-2E9C-101B-9397-08002B2CF9AE}" pid="796" name="ZOTERO_BREF_FAJKE4rzeUKAFQTntWn70_1">
    <vt:lpwstr>ZOTERO_ITEM CSL_CITATION {"citationID":"Pshlq6wR","properties":{"unsorted":true,"formattedCitation":"({\\i{}17}, {\\i{}9}, {\\i{}24}, {\\i{}15}, {\\i{}25}, {\\i{}26}, {\\i{}20}, {\\i{}2})","plainCitation":"(17, 9, 24, 15, 25, 26, 20, 2)","noteIndex":0},"c</vt:lpwstr>
  </property>
  <property fmtid="{D5CDD505-2E9C-101B-9397-08002B2CF9AE}" pid="79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79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79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80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80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80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80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80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80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80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80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80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80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81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81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81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81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81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81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81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81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81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81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82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82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82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82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82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82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82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827" name="ZOTERO_BREF_FAJKE4rzeUKAFQTntWn70_38">
    <vt:lpwstr>ly":"Le Losq","given":"C."},{"family":"Neuville","given":"D. R."},{"family":"Chen","given":"W."},{"family":"Florian","given":"P."},{"family":"Massiot","given":"D."},{"family":"Zhou","given":"Z."},{"family":"Greaves","given":"G. N."}],"issued":{"date-parts</vt:lpwstr>
  </property>
  <property fmtid="{D5CDD505-2E9C-101B-9397-08002B2CF9AE}" pid="828" name="ZOTERO_BREF_FAJKE4rzeUKAFQTntWn70_39">
    <vt:lpwstr>":[["2017",12]]}}}],"schema":"https://github.com/citation-style-language/schema/raw/master/csl-citation.json"}</vt:lpwstr>
  </property>
  <property fmtid="{D5CDD505-2E9C-101B-9397-08002B2CF9AE}" pid="82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83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83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83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83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83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835" name="ZOTERO_BREF_FGdIAxg7ZCRZ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836" name="ZOTERO_BREF_FGdIAxg7ZCRZ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837" name="ZOTERO_BREF_FGdIAxg7ZCRZ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838" name="ZOTERO_BREF_FGdIAxg7ZCRZ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839" name="ZOTERO_BREF_FGdIAxg7ZCRZ_13">
    <vt:lpwstr>oshiharu"},{"family":"Fox","given":"Karen E."},{"family":"White","given":"William B."}],"issued":{"date-parts":[["1981",10,1]]}}},{"id":629,"uris":["http://zotero.org/users/453153/items/I3NDNP4Q"],"uri":["http://zotero.org/users/453153/items/I3NDNP4Q"],"i</vt:lpwstr>
  </property>
  <property fmtid="{D5CDD505-2E9C-101B-9397-08002B2CF9AE}" pid="840" name="ZOTERO_BREF_FGdIAxg7ZCRZ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841" name="ZOTERO_BREF_FGdIAxg7ZCRZ_15">
    <vt:lpwstr>lan","given":"P. F."}],"issued":{"date-parts":[["1984"]]}}}],"schema":"https://github.com/citation-style-language/schema/raw/master/csl-citation.json"}</vt:lpwstr>
  </property>
  <property fmtid="{D5CDD505-2E9C-101B-9397-08002B2CF9AE}" pid="842" name="ZOTERO_BREF_FGdIAxg7ZCRZ_2">
    <vt:lpwstr>illan, 1984)","noteIndex":0},"citationItems":[{"id":369,"uris":["http://zotero.org/users/453153/items/WRR5DDIF"],"uri":["http://zotero.org/users/453153/items/WRR5DDIF"],"itemData":{"id":369,"type":"article-journal","container-title":"Journal of Physics C </vt:lpwstr>
  </property>
  <property fmtid="{D5CDD505-2E9C-101B-9397-08002B2CF9AE}" pid="843" name="ZOTERO_BREF_FGdIAxg7ZCRZ_3">
    <vt:lpwstr>(Proc. phys. soc.)","page":"299-303","title":"The vibrational spectra of vitreous silica, germania and beryllium fluoride","volume":"1","author":[{"family":"Bell","given":"R. J."},{"family":"Bird","given":"N. F."},{"family":"Dean","given":"P."}],"issued":</vt:lpwstr>
  </property>
  <property fmtid="{D5CDD505-2E9C-101B-9397-08002B2CF9AE}" pid="844" name="ZOTERO_BREF_FGdIAxg7ZCRZ_4">
    <vt:lpwstr>{"date-parts":[["1968"]]}}},{"id":668,"uris":["http://zotero.org/users/453153/items/HNDNAJ8K"],"uri":["http://zotero.org/users/453153/items/HNDNAJ8K"],"itemData":{"id":668,"type":"article-journal","container-title":"Physical Review B","page":"4030-4038","</vt:lpwstr>
  </property>
  <property fmtid="{D5CDD505-2E9C-101B-9397-08002B2CF9AE}" pid="845" name="ZOTERO_BREF_FGdIAxg7ZCRZ_5">
    <vt:lpwstr>title":"Phonons in AX₂ glasses: From molecular to band-like modes","volume":"15","author":[{"family":"Sen","given":"P. N."},{"family":"Thorpe","given":"M. F."}],"issued":{"date-parts":[["1977"]]}}},{"id":797,"uris":["http://zotero.org/users/453153/items/5</vt:lpwstr>
  </property>
  <property fmtid="{D5CDD505-2E9C-101B-9397-08002B2CF9AE}" pid="846" name="ZOTERO_BREF_FGdIAxg7ZCRZ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847" name="ZOTERO_BREF_FGdIAxg7ZCRZ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848" name="ZOTERO_BREF_FGdIAxg7ZCRZ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849" name="ZOTERO_BREF_FGdIAxg7ZCRZ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850"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851" name="ZOTERO_BREF_FajlJbyj8VDj_10">
    <vt:lpwstr>"Structure and properties of silicate melts","volume":"4","author":[{"family":"Mysen","given":"B. O."}],"editor":[{"family":"FYFE","given":"W. S."}],"issued":{"date-parts":[["1988"]]}}},{"id":1317,"uris":["http://zotero.org/users/453153/items/8GU9VRFX"],"</vt:lpwstr>
  </property>
  <property fmtid="{D5CDD505-2E9C-101B-9397-08002B2CF9AE}" pid="852"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853"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854"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855"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856"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857"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858" name="ZOTERO_BREF_FajlJbyj8VDj_17">
    <vt:lpwstr>"Dingwell","given":"Donald B."},{"family":"Lenci","given":"Tommaso"}],"issued":{"date-parts":[["1997",7,1]]}}},{"id":427,"uris":["http://zotero.org/users/453153/items/5596MGI3"],"uri":["http://zotero.org/users/453153/items/5596MGI3"],"itemData":{"id":427,</vt:lpwstr>
  </property>
  <property fmtid="{D5CDD505-2E9C-101B-9397-08002B2CF9AE}" pid="859"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860" name="ZOTERO_BREF_FajlJbyj8VDj_19">
    <vt:lpwstr>"author":[{"family":"Mysen","given":"B. O."},{"family":"Toplis","given":"M. J."}],"issued":{"date-parts":[["2007"]]}}},{"id":2637,"uris":["http://zotero.org/users/453153/items/DWJGD9SE"],"uri":["http://zotero.org/users/453153/items/DWJGD9SE"],"itemData":{</vt:lpwstr>
  </property>
  <property fmtid="{D5CDD505-2E9C-101B-9397-08002B2CF9AE}" pid="861"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862"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863"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864"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865"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866"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867"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868"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869"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870" name="ZOTERO_BREF_FajlJbyj8VDj_28">
    <vt:lpwstr>simulations","volume":"139","author":[{"family":"Xiang","given":"Y."},{"family":"Du","given":"J."},{"family":"Smedskjaer","given":"M. M."},{"family":"Mauro","given":"J. C."}],"issued":{"date-parts":[["2013",7,28]]}}},{"id":4406,"uris":["http://zotero.org/</vt:lpwstr>
  </property>
  <property fmtid="{D5CDD505-2E9C-101B-9397-08002B2CF9AE}" pid="871"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872"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873"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874"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875"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876"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877"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878"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879" name="ZOTERO_BREF_FajlJbyj8VDj_36">
    <vt:lpwstr>Neuville","given":"D. R."},{"family":"Chen","given":"W."},{"family":"Florian","given":"P."},{"family":"Massiot","given":"D."},{"family":"Zhou","given":"Z."},{"family":"Greaves","given":"G. N."}],"issued":{"date-parts":[["2017",12]]}}}],"schema":"https://g</vt:lpwstr>
  </property>
  <property fmtid="{D5CDD505-2E9C-101B-9397-08002B2CF9AE}" pid="880" name="ZOTERO_BREF_FajlJbyj8VDj_37">
    <vt:lpwstr>ithub.com/citation-style-language/schema/raw/master/csl-citation.json"}</vt:lpwstr>
  </property>
  <property fmtid="{D5CDD505-2E9C-101B-9397-08002B2CF9AE}" pid="881"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882"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883" name="ZOTERO_BREF_FajlJbyj8VDj_6">
    <vt:lpwstr>mperature Viscosities","volume":"53","author":[{"family":"Taylor","given":"T. D."},{"family":"Rindone","given":"G. E."}],"issued":{"date-parts":[["1970"]]}}},{"id":411,"uris":["http://zotero.org/users/453153/items/CB7373BJ"],"uri":["http://zotero.org/user</vt:lpwstr>
  </property>
  <property fmtid="{D5CDD505-2E9C-101B-9397-08002B2CF9AE}" pid="884"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885" name="ZOTERO_BREF_FajlJbyj8VDj_8">
    <vt:lpwstr>O₈-KAlSi₃O₈","volume":"46","author":[{"family":"Rammensee","given":"W."},{"family":"Fraser","given":"D. G."}],"issued":{"date-parts":[["1982"]]}}},{"id":429,"uris":["http://zotero.org/users/453153/items/DJSG8HVI"],"uri":["http://zotero.org/users/453153/it</vt:lpwstr>
  </property>
  <property fmtid="{D5CDD505-2E9C-101B-9397-08002B2CF9AE}" pid="886"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887"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888"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889" name="ZOTERO_BREF_FoSAVoB7W60u_3">
    <vt:lpwstr>Cohen","given":"Morrel H."},{"family":"Grest","given":"G. S."}],"issued":{"date-parts":[["1979"]]}}}],"schema":"https://github.com/citation-style-language/schema/raw/master/csl-citation.json"}</vt:lpwstr>
  </property>
  <property fmtid="{D5CDD505-2E9C-101B-9397-08002B2CF9AE}" pid="89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89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89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89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89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89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89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897" name="ZOTERO_BREF_FqxpKbjTt3kO_8">
    <vt:lpwstr>iven":"Pascal"},{"family":"Bottinga","given":"Yan"}],"issued":{"date-parts":[["1985",2,1]]}}}],"schema":"https://github.com/citation-style-language/schema/raw/master/csl-citation.json"}</vt:lpwstr>
  </property>
  <property fmtid="{D5CDD505-2E9C-101B-9397-08002B2CF9AE}" pid="898" name="ZOTERO_BREF_Ft5pPJX1h43z_1">
    <vt:lpwstr>ZOTERO_ITEM CSL_CITATION {"citationID":"as3lfi2tqh","properties":{"formattedCitation":"(Guillot and Sator, 2007; Vuilleumier et al., 2009; Bauchy et al., 2013; Wang et al., 2014; Dufils et al., 2017)","plainCitation":"(Guillot and Sator, 2007; Vuilleumier</vt:lpwstr>
  </property>
  <property fmtid="{D5CDD505-2E9C-101B-9397-08002B2CF9AE}" pid="899" name="ZOTERO_BREF_Ft5pPJX1h43z_10">
    <vt:lpwstr>zotero.org/users/453153/items/3QE9GQA6"],"itemData":{"id":1566,"type":"article-journal","abstract":"The structural and dynamical properties of four silicate liquids (silica, rhyolite, a model basalt and enstatite) are evaluated by ab initio molecular dyna</vt:lpwstr>
  </property>
  <property fmtid="{D5CDD505-2E9C-101B-9397-08002B2CF9AE}" pid="900" name="ZOTERO_BREF_Ft5pPJX1h43z_11">
    <vt:lpwstr>mics simulation using the density functional theory and are compared with classical simulations using a simple empirical force field. For a given composition, the structural parameters of the simulated melt vary little between the two calculations (ab ini</vt:lpwstr>
  </property>
  <property fmtid="{D5CDD505-2E9C-101B-9397-08002B2CF9AE}" pid="901" name="ZOTERO_BREF_Ft5pPJX1h43z_12">
    <vt:lpwstr>tio versus empirical) and are in satisfactory agreement with structure data available in the literature. In contrast, ionic diffusivities and atomic vibration motions are found to be more sensitive to the details of the interactions. Furthermore, it is po</vt:lpwstr>
  </property>
  <property fmtid="{D5CDD505-2E9C-101B-9397-08002B2CF9AE}" pid="902" name="ZOTERO_BREF_Ft5pPJX1h43z_13">
    <vt:lpwstr>inted out that the electronic polarization, as evaluated by the ab initio calculation, contributes significantly to the intensity of the infrared absorption spectra of molten silicates, a spectral feature which cannot be reproduced using nonpolarizable fo</vt:lpwstr>
  </property>
  <property fmtid="{D5CDD505-2E9C-101B-9397-08002B2CF9AE}" pid="903" name="ZOTERO_BREF_Ft5pPJX1h43z_14">
    <vt:lpwstr>rce field. However the vibration modes of TO4 species and some structural details are not accurately reproduced by our ab initio calculation, shortcomings which need to be improved in the future.","container-title":"Geochimica et Cosmochimica Acta","DOI":</vt:lpwstr>
  </property>
  <property fmtid="{D5CDD505-2E9C-101B-9397-08002B2CF9AE}" pid="904" name="ZOTERO_BREF_Ft5pPJX1h43z_15">
    <vt:lpwstr>"10.1016/j.gca.2009.07.013","ISSN":"0016-7037","issue":"20","journalAbbreviation":"Geochimica et Cosmochimica Acta","page":"6313-6339","source":"ScienceDirect","title":"Computer modeling of natural silicate melts: What can we learn from ab initio simulati</vt:lpwstr>
  </property>
  <property fmtid="{D5CDD505-2E9C-101B-9397-08002B2CF9AE}" pid="905" name="ZOTERO_BREF_Ft5pPJX1h43z_16">
    <vt:lpwstr>ons","title-short":"Computer modeling of natural silicate melts","volume":"73","author":[{"family":"Vuilleumier","given":"Rodolphe"},{"family":"Sator","given":"Nicolas"},{"family":"Guillot","given":"Bertrand"}],"issued":{"date-parts":[["2009",10,15]]}}},{</vt:lpwstr>
  </property>
  <property fmtid="{D5CDD505-2E9C-101B-9397-08002B2CF9AE}" pid="906" name="ZOTERO_BREF_Ft5pPJX1h43z_17">
    <vt:lpwstr>"id":2386,"uris":["http://zotero.org/users/453153/items/VKZ6BCIT"],"uri":["http://zotero.org/users/453153/items/VKZ6BCIT"],"itemData":{"id":2386,"type":"article-journal","abstract":"We present results for transport properties (diffusion and viscosity) usi</vt:lpwstr>
  </property>
  <property fmtid="{D5CDD505-2E9C-101B-9397-08002B2CF9AE}" pid="907" name="ZOTERO_BREF_Ft5pPJX1h43z_18">
    <vt:lpwstr>ng computer simulations. Focus is made on a densified binary sodium disilicate 2SiO2–Na2O (NS2) liquid and on multicomponent magmatic liquids (MORB, basalt). In the NS2 liquid, results show that a certain number of anomalies appear when the system is dens</vt:lpwstr>
  </property>
  <property fmtid="{D5CDD505-2E9C-101B-9397-08002B2CF9AE}" pid="908" name="ZOTERO_BREF_Ft5pPJX1h43z_19">
    <vt:lpwstr>ified: a diffusivity maxima/minima is found for the network-forming ions (Si,O) which bears some striking similarities with the well-known case of water or liquid silica, whereas the sodium atom displays three distinct régimes for diffusion. Some of these</vt:lpwstr>
  </property>
  <property fmtid="{D5CDD505-2E9C-101B-9397-08002B2CF9AE}" pid="909" name="ZOTERO_BREF_Ft5pPJX1h43z_2">
    <vt:lpwstr> et al., 2009; Bauchy et al., 2013; Wang et al., 2014; Dufils et al., 2017)","noteIndex":0},"citationItems":[{"id":1809,"uris":["http://zotero.org/users/453153/items/V9E9WAXC"],"uri":["http://zotero.org/users/453153/items/V9E9WAXC"],"itemData":{"id":1809,</vt:lpwstr>
  </property>
  <property fmtid="{D5CDD505-2E9C-101B-9397-08002B2CF9AE}" pid="910" name="ZOTERO_BREF_Ft5pPJX1h43z_20">
    <vt:lpwstr> features can be correlated with the obtained viscosity anomaly under pressure, the latter being fairly well reproduced from the simulated diffusion constant. In model magmas (MORB liquid), we find a plateau followed by a continuous increase of the viscos</vt:lpwstr>
  </property>
  <property fmtid="{D5CDD505-2E9C-101B-9397-08002B2CF9AE}" pid="911" name="ZOTERO_BREF_Ft5pPJX1h43z_21">
    <vt:lpwstr>ity with pressure. Finally, having computed both diffusion and viscosity independently, we can discuss the validity of the Eyring equation for viscosity which relates diffusion and viscosity. It is shown that it can be considered as valid in melts with a </vt:lpwstr>
  </property>
  <property fmtid="{D5CDD505-2E9C-101B-9397-08002B2CF9AE}" pid="912" name="ZOTERO_BREF_Ft5pPJX1h43z_22">
    <vt:lpwstr>high viscosity. On the overall, these results highlight the difficulty of establishing a firm relationship between dynamics, structure and thermodynamics in complex liquids.","collection-title":"9th Silicate Melts Workshop","container-title":"Chemical Geo</vt:lpwstr>
  </property>
  <property fmtid="{D5CDD505-2E9C-101B-9397-08002B2CF9AE}" pid="913" name="ZOTERO_BREF_Ft5pPJX1h43z_23">
    <vt:lpwstr>logy","DOI":"10.1016/j.chemgeo.2012.08.035","ISSN":"0009-2541","journalAbbreviation":"Chemical Geology","page":"47-56","source":"ScienceDirect","title":"Viscosity and viscosity anomalies of model silicates and magmas: A numerical investigation","title-sho</vt:lpwstr>
  </property>
  <property fmtid="{D5CDD505-2E9C-101B-9397-08002B2CF9AE}" pid="914" name="ZOTERO_BREF_Ft5pPJX1h43z_24">
    <vt:lpwstr>rt":"Viscosity and viscosity anomalies of model silicates and magmas","volume":"346","author":[{"family":"Bauchy","given":"M."},{"family":"Guillot","given":"B."},{"family":"Micoulaut","given":"M."},{"family":"Sator","given":"N."}],"issued":{"date-parts":[</vt:lpwstr>
  </property>
  <property fmtid="{D5CDD505-2E9C-101B-9397-08002B2CF9AE}" pid="915" name="ZOTERO_BREF_Ft5pPJX1h43z_25">
    <vt:lpwstr>["2013",5,27]]}}},{"id":1393,"uris":["http://zotero.org/users/453153/items/KM6JIMSE"],"uri":["http://zotero.org/users/453153/items/KM6JIMSE"],"itemData":{"id":1393,"type":"article-journal","container-title":"Nature Communications","DOI":"10.1038/ncomms424</vt:lpwstr>
  </property>
  <property fmtid="{D5CDD505-2E9C-101B-9397-08002B2CF9AE}" pid="916" name="ZOTERO_BREF_Ft5pPJX1h43z_26">
    <vt:lpwstr>1","ISSN":"2041-1723","page":"3241","source":"CrossRef","title":"Atomistic insight into viscosity and density of silicate melts under pressure","volume":"5","author":[{"family":"Wang","given":"Yanbin"},{"family":"Sakamaki","given":"Tatsuya"},{"family":"Sk</vt:lpwstr>
  </property>
  <property fmtid="{D5CDD505-2E9C-101B-9397-08002B2CF9AE}" pid="917" name="ZOTERO_BREF_Ft5pPJX1h43z_27">
    <vt:lpwstr>inner","given":"Lawrie B."},{"family":"Jing","given":"Zhicheng"},{"family":"Yu","given":"Tony"},{"family":"Kono","given":"Yoshio"},{"family":"Park","given":"Changyong"},{"family":"Shen","given":"Guoyin"},{"family":"Rivers","given":"Mark L."},{"family":"Su</vt:lpwstr>
  </property>
  <property fmtid="{D5CDD505-2E9C-101B-9397-08002B2CF9AE}" pid="918" name="ZOTERO_BREF_Ft5pPJX1h43z_28">
    <vt:lpwstr>tton","given":"Stephen R."}],"issued":{"date-parts":[["2014"]]}}},{"id":291,"uris":["http://zotero.org/users/453153/items/SMCWGCMR"],"uri":["http://zotero.org/users/453153/items/SMCWGCMR"],"itemData":{"id":291,"type":"article-journal","abstract":"A new at</vt:lpwstr>
  </property>
  <property fmtid="{D5CDD505-2E9C-101B-9397-08002B2CF9AE}" pid="919" name="ZOTERO_BREF_Ft5pPJX1h43z_29">
    <vt:lpwstr>om–atom interaction potential is introduced for describing by classical molecular dynamics (MD) simulation the physical properties of natural silicate melts. The equation of state, the microscopic structure, the viscosity, the electrical conductivity, and</vt:lpwstr>
  </property>
  <property fmtid="{D5CDD505-2E9C-101B-9397-08002B2CF9AE}" pid="920" name="ZOTERO_BREF_Ft5pPJX1h43z_3">
    <vt:lpwstr>"type":"article-journal","abstract":"In implementing into a molecular dynamics simulation code a simple interionic potential developed to describe the nine component system K2O–Na2O–CaO–MgO–FeO–Fe2O3–Al2O3–TiO2–SiO2 (KNCMFATS), it has been possible to rep</vt:lpwstr>
  </property>
  <property fmtid="{D5CDD505-2E9C-101B-9397-08002B2CF9AE}" pid="921" name="ZOTERO_BREF_Ft5pPJX1h43z_30">
    <vt:lpwstr> the self-diffusion coefficients of ions in a mid-oceanic ridge basalt (MORB) melt are evaluated by MD over a large range of temperature and pressure (1673–3273 K and 0–60 GPa). A detailed comparison with experimental data shows that the model reproduces </vt:lpwstr>
  </property>
  <property fmtid="{D5CDD505-2E9C-101B-9397-08002B2CF9AE}" pid="922" name="ZOTERO_BREF_Ft5pPJX1h43z_31">
    <vt:lpwstr>the thermodynamic, structural and transport properties of a MORB with an unprecedented accuracy. In particular, it is shown that the MORB melt crystallizes at lower mantle conditions into a perovskite phase whose the equation of state (EOS) is compatible </vt:lpwstr>
  </property>
  <property fmtid="{D5CDD505-2E9C-101B-9397-08002B2CF9AE}" pid="923" name="ZOTERO_BREF_Ft5pPJX1h43z_32">
    <vt:lpwstr>with those proposed in the experimental literature. Moreover, in accordance with experimental findings, the simulation predicts not only that the MORB viscosity exhibits a (slight) minimum with the pressure, but also that the viscosity at high temperature</vt:lpwstr>
  </property>
  <property fmtid="{D5CDD505-2E9C-101B-9397-08002B2CF9AE}" pid="924" name="ZOTERO_BREF_Ft5pPJX1h43z_33">
    <vt:lpwstr> remains very low (&amp;lt; 100 mPa.s for T &amp;gt; 2273 K) even at high pressure (up to 40 GPa). However the evolution of the electrical conductivity with temperature and pressure is not always the symmetrical of that of the viscosity. In fact, the relationship</vt:lpwstr>
  </property>
  <property fmtid="{D5CDD505-2E9C-101B-9397-08002B2CF9AE}" pid="925" name="ZOTERO_BREF_Ft5pPJX1h43z_34">
    <vt:lpwstr> between viscosity and electrical conductivity shows a crossover at around 2073 K.","container-title":"Chemical Geology","DOI":"10.1016/j.chemgeo.2016.06.030","ISSN":"0009-2541","journalAbbreviation":"Chemical Geology","page":"34-46","source":"ScienceDire</vt:lpwstr>
  </property>
  <property fmtid="{D5CDD505-2E9C-101B-9397-08002B2CF9AE}" pid="926" name="ZOTERO_BREF_Ft5pPJX1h43z_35">
    <vt:lpwstr>ct","title":"Properties of magmatic liquids by molecular dynamics simulation: The example of a MORB melt","title-short":"Properties of magmatic liquids by molecular dynamics simulation","volume":"461","author":[{"family":"Dufils","given":"Thomas"},{"famil</vt:lpwstr>
  </property>
  <property fmtid="{D5CDD505-2E9C-101B-9397-08002B2CF9AE}" pid="927" name="ZOTERO_BREF_Ft5pPJX1h43z_36">
    <vt:lpwstr>y":"Folliet","given":"Nicolas"},{"family":"Mantisi","given":"Boris"},{"family":"Sator","given":"Nicolas"},{"family":"Guillot","given":"Bertrand"}],"issued":{"date-parts":[["2017"]]}}}],"schema":"https://github.com/citation-style-language/schema/raw/master</vt:lpwstr>
  </property>
  <property fmtid="{D5CDD505-2E9C-101B-9397-08002B2CF9AE}" pid="928" name="ZOTERO_BREF_Ft5pPJX1h43z_37">
    <vt:lpwstr>/csl-citation.json"}</vt:lpwstr>
  </property>
  <property fmtid="{D5CDD505-2E9C-101B-9397-08002B2CF9AE}" pid="929" name="ZOTERO_BREF_Ft5pPJX1h43z_4">
    <vt:lpwstr>roduce satisfactorily a number of thermodynamic, structural and transport properties of a representative set of natural silicate melts. An important conclusion reached in this study is the good transferability of the potential from felsic to ultramafic co</vt:lpwstr>
  </property>
  <property fmtid="{D5CDD505-2E9C-101B-9397-08002B2CF9AE}" pid="930" name="ZOTERO_BREF_Ft5pPJX1h43z_5">
    <vt:lpwstr>mpositions although this transferability becomes less accurate with high silica contents (rhyolitic composition and beyond) and with very iron-rich silicates (e.g. fayalite). A key feature of the simulation is to make the link between macroscopic properti</vt:lpwstr>
  </property>
  <property fmtid="{D5CDD505-2E9C-101B-9397-08002B2CF9AE}" pid="931" name="ZOTERO_BREF_Ft5pPJX1h43z_6">
    <vt:lpwstr>es of the melt and its microscopic structure and dynamics. We thus obtain a relationship between the molar volume of the melt, the number of network modifiers and the oxygen coordination number. The simulation also allows one to quantify the coordination </vt:lpwstr>
  </property>
  <property fmtid="{D5CDD505-2E9C-101B-9397-08002B2CF9AE}" pid="932" name="ZOTERO_BREF_Ft5pPJX1h43z_7">
    <vt:lpwstr>environment around the cations as function of the melt composition. Furthermore, the electrical conductivity of the high temperature liquid is investigated.","container-title":"Geochimica et Cosmochimica Acta","DOI":"10.1016/j.gca.2006.11.015","ISSN":"001</vt:lpwstr>
  </property>
  <property fmtid="{D5CDD505-2E9C-101B-9397-08002B2CF9AE}" pid="933" name="ZOTERO_BREF_Ft5pPJX1h43z_8">
    <vt:lpwstr>6-7037","issue":"5","journalAbbreviation":"Geochimica et Cosmochimica Acta","page":"1249-1265","source":"ScienceDirect","title":"A computer simulation study of natural silicate melts. Part I: Low pressure properties","title-short":"A computer simulation s</vt:lpwstr>
  </property>
  <property fmtid="{D5CDD505-2E9C-101B-9397-08002B2CF9AE}" pid="934" name="ZOTERO_BREF_Ft5pPJX1h43z_9">
    <vt:lpwstr>tudy of natural silicate melts. Part I","volume":"71","author":[{"family":"Guillot","given":"B."},{"family":"Sator","given":"N."}],"issued":{"date-parts":[["2007",3,1]]}}},{"id":1566,"uris":["http://zotero.org/users/453153/items/3QE9GQA6"],"uri":["http://</vt:lpwstr>
  </property>
  <property fmtid="{D5CDD505-2E9C-101B-9397-08002B2CF9AE}" pid="93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93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937" name="ZOTERO_BREF_G0OdT2dPLcQZkqklHxCjU_11">
    <vt:lpwstr>mily":"Chen","given":"W."},{"family":"Florian","given":"P."},{"family":"Massiot","given":"D."},{"family":"Zhou","given":"Z."},{"family":"Greaves","given":"G. N."}],"issued":{"date-parts":[["2017",12]]}}}],"schema":"https://github.com/citation-style-langua</vt:lpwstr>
  </property>
  <property fmtid="{D5CDD505-2E9C-101B-9397-08002B2CF9AE}" pid="938" name="ZOTERO_BREF_G0OdT2dPLcQZkqklHxCjU_12">
    <vt:lpwstr>ge/schema/raw/master/csl-citation.json"}</vt:lpwstr>
  </property>
  <property fmtid="{D5CDD505-2E9C-101B-9397-08002B2CF9AE}" pid="93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94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94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94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94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94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94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94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947" name="ZOTERO_BREF_GtHC15xDXMIq_1">
    <vt:lpwstr/>
  </property>
  <property fmtid="{D5CDD505-2E9C-101B-9397-08002B2CF9AE}" pid="948"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949"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950"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951"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952"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953"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954"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955" name="ZOTERO_BREF_H3t4g1CmYfdv_8">
    <vt:lpwstr>-citation.json"}</vt:lpwstr>
  </property>
  <property fmtid="{D5CDD505-2E9C-101B-9397-08002B2CF9AE}" pid="956"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957"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958"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959"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960"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961" name="ZOTERO_BREF_H5ibwFqyzQKl_14">
    <vt:lpwstr>"C."},{"family":"Neuville","given":"D. R."}],"issued":{"date-parts":[["2017",5,1]]}}},{"id":651,"uris":["http://zotero.org/users/453153/items/N63VHNVP"],"uri":["http://zotero.org/users/453153/items/N63VHNVP"],"itemData":{"id":651,"type":"article-journal",</vt:lpwstr>
  </property>
  <property fmtid="{D5CDD505-2E9C-101B-9397-08002B2CF9AE}" pid="962"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963" name="ZOTERO_BREF_H5ibwFqyzQKl_16">
    <vt:lpwstr>":"Neuville","given":"D. R."},{"family":"Mysen","given":"B. O."}],"issued":{"date-parts":[["1996"]]}}},{"id":1324,"uris":["http://zotero.org/users/453153/items/PNJGPGBF"],"uri":["http://zotero.org/users/453153/items/PNJGPGBF"],"itemData":{"id":1324,"type"</vt:lpwstr>
  </property>
  <property fmtid="{D5CDD505-2E9C-101B-9397-08002B2CF9AE}" pid="964"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965"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966"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967"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968"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969"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970"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971"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972"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973" name="ZOTERO_BREF_H5ibwFqyzQKl_25">
    <vt:lpwstr>037","language":"en","author":[{"family":"Le Losq","given":"C."},{"family":"Neuville","given":"D. R."},{"family":"Florian","given":"P."},{"family":"Henderson","given":"G. S."},{"family":"Massiot","given":"D."}],"issued":{"date-parts":[["2014",2]]}}}],"sch</vt:lpwstr>
  </property>
  <property fmtid="{D5CDD505-2E9C-101B-9397-08002B2CF9AE}" pid="974" name="ZOTERO_BREF_H5ibwFqyzQKl_26">
    <vt:lpwstr>ema":"https://github.com/citation-style-language/schema/raw/master/csl-citation.json"}</vt:lpwstr>
  </property>
  <property fmtid="{D5CDD505-2E9C-101B-9397-08002B2CF9AE}" pid="975" name="ZOTERO_BREF_H5ibwFqyzQKl_3">
    <vt:lpwstr>volume":"5","source":"CrossRef","URL":"http://www.nature.com/doifinder/10.1038/ncomms4241","DOI":"10.1038/ncomms4241","ISSN":"2041-1723","author":[{"family":"Wang","given":"Yanbin"},{"family":"Sakamaki","given":"Tatsuya"},{"family":"Skinner","given":"Lawr</vt:lpwstr>
  </property>
  <property fmtid="{D5CDD505-2E9C-101B-9397-08002B2CF9AE}" pid="976" name="ZOTERO_BREF_H5ibwFqyzQKl_4">
    <vt:lpwstr>ie B."},{"family":"Jing","given":"Zhicheng"},{"family":"Yu","given":"Tony"},{"family":"Kono","given":"Yoshio"},{"family":"Park","given":"Changyong"},{"family":"Shen","given":"Guoyin"},{"family":"Rivers","given":"Mark L."},{"family":"Sutton","given":"Steph</vt:lpwstr>
  </property>
  <property fmtid="{D5CDD505-2E9C-101B-9397-08002B2CF9AE}" pid="977" name="ZOTERO_BREF_H5ibwFqyzQKl_5">
    <vt:lpwstr>en R."}],"issued":{"date-parts":[["2014",1,30]]},"accessed":{"date-parts":[["2016",6,15]]}}},{"id":3505,"uris":["http://zotero.org/users/453153/items/PJAXRXCI"],"uri":["http://zotero.org/users/453153/items/PJAXRXCI"],"itemData":{"id":3505,"type":"article-</vt:lpwstr>
  </property>
  <property fmtid="{D5CDD505-2E9C-101B-9397-08002B2CF9AE}" pid="978"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979"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980"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981"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982"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983" name="ZOTERO_BREF_HHKlOZutb89F_10">
    <vt:lpwstr>citation.json"}</vt:lpwstr>
  </property>
  <property fmtid="{D5CDD505-2E9C-101B-9397-08002B2CF9AE}" pid="984"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985"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986"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987"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988"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989"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990"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991"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992"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993"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994" name="ZOTERO_BREF_HMbahMhSJznVaI06h4MQg_3">
    <vt:lpwstr>3-416","volume":"71","issue":"2","author":[{"family":"Hui","given":"H."},{"family":"Zhang","given":"Y."}],"issued":{"date-parts":[["2007"]]}}},{"id":757,"uris":["http://zotero.org/users/453153/items/5GE3I8II"],"uri":["http://zotero.org/users/453153/items/</vt:lpwstr>
  </property>
  <property fmtid="{D5CDD505-2E9C-101B-9397-08002B2CF9AE}" pid="995"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996" name="ZOTERO_BREF_HMbahMhSJznVaI06h4MQg_5">
    <vt:lpwstr>03.038","ISSN":"0012821X","shortTitle":"Viscosity of magmatic liquids","language":"en","author":[{"family":"Giordano","given":"D."},{"family":"Russell","given":"J. K."},{"family":"Dingwell","given":"D. B."}],"issued":{"date-parts":[["2008",7]]}}}],"schema</vt:lpwstr>
  </property>
  <property fmtid="{D5CDD505-2E9C-101B-9397-08002B2CF9AE}" pid="997" name="ZOTERO_BREF_HMbahMhSJznVaI06h4MQg_6">
    <vt:lpwstr>":"https://github.com/citation-style-language/schema/raw/master/csl-citation.json"}</vt:lpwstr>
  </property>
  <property fmtid="{D5CDD505-2E9C-101B-9397-08002B2CF9AE}" pid="998"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999"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000"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001"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002"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003"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004"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005" name="ZOTERO_BREF_HnvGB8fuTBFD_8">
    <vt:lpwstr>atne","given":"Anuj"},{"family":"Watkins","given":"William"},{"family":"Read","given":"Jordan"},{"family":"Kumar","given":"Vipin"}],"accessed":{"date-parts":[["2021",1,14]]},"issued":{"date-parts":[["2018",2,20]]}}}],"schema":"https://github.com/citation-</vt:lpwstr>
  </property>
  <property fmtid="{D5CDD505-2E9C-101B-9397-08002B2CF9AE}" pid="1006" name="ZOTERO_BREF_HnvGB8fuTBFD_9">
    <vt:lpwstr>style-language/schema/raw/master/csl-citation.json"}</vt:lpwstr>
  </property>
  <property fmtid="{D5CDD505-2E9C-101B-9397-08002B2CF9AE}" pid="1007" name="ZOTERO_BREF_HoiPP89nGlk5_1">
    <vt:lpwstr>ZOTERO_ITEM CSL_CITATION {"citationID":"aq1lh6iai3","properties":{"formattedCitation":"(e.g., compare the methods described in the studies of B. O. Mysen et al., 1982; Mysen, 1990; You et al., 2005; Malfait, 2009; Le Losq and Neuville, 2013; Le Losq et al</vt:lpwstr>
  </property>
  <property fmtid="{D5CDD505-2E9C-101B-9397-08002B2CF9AE}" pid="1008" name="ZOTERO_BREF_HoiPP89nGlk5_10">
    <vt:lpwstr>ally considered. The symmetric stretching vibrational wavenumber of non-bridging oxygen (NBO) in the high-wavenumber range and its Raman scattering cross-section were deduced and analyzed. Several synthesized binary sodium silicate crystals were measured </vt:lpwstr>
  </property>
  <property fmtid="{D5CDD505-2E9C-101B-9397-08002B2CF9AE}" pid="1009" name="ZOTERO_BREF_HoiPP89nGlk5_11">
    <vt:lpwstr>for comparison. The correlation between the vibrational Raman shift and the microscopic environment of the silicon–oxygen tetrahedron (SiOT) was found based on interior stress of configuration or superstructure, which depends on the connecting topology of</vt:lpwstr>
  </property>
  <property fmtid="{D5CDD505-2E9C-101B-9397-08002B2CF9AE}" pid="1010" name="ZOTERO_BREF_HoiPP89nGlk5_12">
    <vt:lpwstr> adjacent SiOTs. A newly established empirical stress index of a tetrahedron (SIT) was introduced to elucidate the above relationship. A new notation of SiOT accompanied by superstructure information was proposed and used to describe the practical and del</vt:lpwstr>
  </property>
  <property fmtid="{D5CDD505-2E9C-101B-9397-08002B2CF9AE}" pid="1011" name="ZOTERO_BREF_HoiPP89nGlk5_13">
    <vt:lpwstr>icate types of SiOT in various states of binary sodium silicates. The Raman scattering cross-section of the symmetric stretching vibration of NBO shows a roughly decreasing relationship with SIT or the Raman shift in the high-wavenumber range only under t</vt:lpwstr>
  </property>
  <property fmtid="{D5CDD505-2E9C-101B-9397-08002B2CF9AE}" pid="1012" name="ZOTERO_BREF_HoiPP89nGlk5_14">
    <vt:lpwstr>he circumstance of equivalent linkage between SiOTs, and Raman optical activity (ROA) enhancement of Q3 species occurs with Q4 species as its nearest neighbor, which indicates the electronic coupling between them. It was also demonstrated that the SiObS</vt:lpwstr>
  </property>
  <property fmtid="{D5CDD505-2E9C-101B-9397-08002B2CF9AE}" pid="1013" name="ZOTERO_BREF_HoiPP89nGlk5_15">
    <vt:lpwstr>i bending vibrational Raman shift in the intermediate wavenumber range shows a monotonic decreasing relationship with the value of the SiObSi angle while other minor impacting factors remains unknown. This work offers basic information on the superstruc</vt:lpwstr>
  </property>
  <property fmtid="{D5CDD505-2E9C-101B-9397-08002B2CF9AE}" pid="1014" name="ZOTERO_BREF_HoiPP89nGlk5_16">
    <vt:lpwstr>ture of binary sodium silicates and its relationship with characteristic vibrational Raman spectra, which can be widely applied in qualitative and quantitative studies of the microstructure of silicates. Copyright © 2004 John Wiley &amp; Sons, Ltd.","containe</vt:lpwstr>
  </property>
  <property fmtid="{D5CDD505-2E9C-101B-9397-08002B2CF9AE}" pid="1015" name="ZOTERO_BREF_HoiPP89nGlk5_17">
    <vt:lpwstr>r-title":"Journal of Raman Spectroscopy","DOI":"10.1002/jrs.1287","ISSN":"1097-4555","issue":"3","journalAbbreviation":"J. Raman Spectrosc.","language":"en","page":"237-249","source":"Wiley Online Library","title":"Quantum chemistry study on superstructur</vt:lpwstr>
  </property>
  <property fmtid="{D5CDD505-2E9C-101B-9397-08002B2CF9AE}" pid="1016" name="ZOTERO_BREF_HoiPP89nGlk5_18">
    <vt:lpwstr>e and Raman spectra of binary sodium silicates","volume":"36","author":[{"family":"You","given":"J.-L."},{"family":"Jiang","given":"G.-C."},{"family":"Hou","given":"H.-Y."},{"family":"Chen","given":"H."},{"family":"Wu","given":"Y.-Q."},{"family":"Xu","giv</vt:lpwstr>
  </property>
  <property fmtid="{D5CDD505-2E9C-101B-9397-08002B2CF9AE}" pid="1017" name="ZOTERO_BREF_HoiPP89nGlk5_19">
    <vt:lpwstr>en":"K.-D."}],"issued":{"date-parts":[["2005",3,1]]}}},{"id":3789,"uris":["http://zotero.org/users/453153/items/GV5NM6FA"],"uri":["http://zotero.org/users/453153/items/GV5NM6FA"],"itemData":{"id":3789,"type":"article-journal","abstract":"The silicate spec</vt:lpwstr>
  </property>
  <property fmtid="{D5CDD505-2E9C-101B-9397-08002B2CF9AE}" pid="1018" name="ZOTERO_BREF_HoiPP89nGlk5_2">
    <vt:lpwstr>., 2014; Bancroft et al., 2018; Nesbitt et al., 2019, 2021)","plainCitation":"(e.g., compare the methods described in the studies of B. O. Mysen et al., 1982; Mysen, 1990; You et al., 2005; Malfait, 2009; Le Losq and Neuville, 2013; Le Losq et al., 2014; </vt:lpwstr>
  </property>
  <property fmtid="{D5CDD505-2E9C-101B-9397-08002B2CF9AE}" pid="1019" name="ZOTERO_BREF_HoiPP89nGlk5_20">
    <vt:lpwstr>iation forms an important aspect of the structure of silicate melts, a subject of interest to both the earth- and materials science communities. In this study, the Qn speciation of binary cesium silicate glasses was studied by Raman spectroscopy. A method</vt:lpwstr>
  </property>
  <property fmtid="{D5CDD505-2E9C-101B-9397-08002B2CF9AE}" pid="1020" name="ZOTERO_BREF_HoiPP89nGlk5_21">
    <vt:lpwstr> to extract the equilibrium constant from a set of Raman spectra is presented, and the least-squares optimization algorithm is given (in Supporting Information). Log(K), the equilibrium constant of the speciation reaction, 2Q3 = Q4 + Q2, equals −2.72 ± 0.</vt:lpwstr>
  </property>
  <property fmtid="{D5CDD505-2E9C-101B-9397-08002B2CF9AE}" pid="1021" name="ZOTERO_BREF_HoiPP89nGlk5_22">
    <vt:lpwstr>11 at the glass transition. This extends the previously established correlation between log(K) and the inverse of the ionic radius of the network modifier to cesium. Copyright © 2009 John Wiley &amp; Sons, Ltd.","container-title":"Journal of Raman Spectroscop</vt:lpwstr>
  </property>
  <property fmtid="{D5CDD505-2E9C-101B-9397-08002B2CF9AE}" pid="1022" name="ZOTERO_BREF_HoiPP89nGlk5_23">
    <vt:lpwstr>y","DOI":"10.1002/jrs.2338","ISSN":"1097-4555","issue":"12","journalAbbreviation":"J. Raman Spectrosc.","language":"en","page":"1895-1901","source":"Wiley Online Library","title":"Quantitative Raman spectroscopy: speciation of cesium silicate glasses","ti</vt:lpwstr>
  </property>
  <property fmtid="{D5CDD505-2E9C-101B-9397-08002B2CF9AE}" pid="1023" name="ZOTERO_BREF_HoiPP89nGlk5_24">
    <vt:lpwstr>tle-short":"Quantitative Raman spectroscopy","volume":"40","author":[{"family":"Malfait","given":"Wim J."}],"issued":{"date-parts":[["2009",12,1]]}}},{"id":501,"uris":["http://zotero.org/users/453153/items/8B8VC575"],"uri":["http://zotero.org/users/453153</vt:lpwstr>
  </property>
  <property fmtid="{D5CDD505-2E9C-101B-9397-08002B2CF9AE}" pid="1024" name="ZOTERO_BREF_HoiPP89nGlk5_25">
    <vt:lpwstr>/items/8B8VC575"],"itemData":{"id":501,"type":"article-journal","container-title":"Chemical Geology","DOI":"http://dx.doi.org/10.1016/j.chemgeo.2012.09.009","page":"57-71","title":"Effect of the Na/K mixing on the structure and the rheology of tectosilica</vt:lpwstr>
  </property>
  <property fmtid="{D5CDD505-2E9C-101B-9397-08002B2CF9AE}" pid="1025" name="ZOTERO_BREF_HoiPP89nGlk5_26">
    <vt:lpwstr>te silica-rich melts","volume":"346","author":[{"family":"Le Losq","given":"C."},{"family":"Neuville","given":"D. R."}],"issued":{"date-parts":[["2013"]]}}},{"id":1328,"uris":["http://zotero.org/users/453153/items/CZT3JPVA"],"uri":["http://zotero.org/user</vt:lpwstr>
  </property>
  <property fmtid="{D5CDD505-2E9C-101B-9397-08002B2CF9AE}" pid="1026" name="ZOTERO_BREF_HoiPP89nGlk5_27">
    <vt:lpwstr>s/453153/items/CZT3JPVA"],"itemData":{"id":1328,"type":"article-journal","container-title":"Geochimica et Cosmochimica Acta","DOI":"10.1016/j.gca.2013.11.010","ISSN":"00167037","language":"en","page":"495-517","source":"CrossRef","title":"The role of Al&lt;s</vt:lpwstr>
  </property>
  <property fmtid="{D5CDD505-2E9C-101B-9397-08002B2CF9AE}" pid="1027" name="ZOTERO_BREF_HoiPP89nGlk5_28">
    <vt:lpwstr>up&gt;3+&lt;/sup&gt; on rheology and structural changes of sodium silicate and aluminosilicate glasses and melts.","volume":"126","author":[{"family":"Le Losq","given":"C."},{"family":"Neuville","given":"D. R."},{"family":"Florian","given":"P."},{"family":"Henders</vt:lpwstr>
  </property>
  <property fmtid="{D5CDD505-2E9C-101B-9397-08002B2CF9AE}" pid="1028" name="ZOTERO_BREF_HoiPP89nGlk5_29">
    <vt:lpwstr>on","given":"G. S."},{"family":"Massiot","given":"D."}],"issued":{"date-parts":[["2014",2]]}}},{"id":4771,"uris":["http://zotero.org/users/453153/items/CQS93SIL"],"uri":["http://zotero.org/users/453153/items/CQS93SIL"],"itemData":{"id":4771,"type":"articl</vt:lpwstr>
  </property>
  <property fmtid="{D5CDD505-2E9C-101B-9397-08002B2CF9AE}" pid="1029" name="ZOTERO_BREF_HoiPP89nGlk5_3">
    <vt:lpwstr>Bancroft et al., 2018; Nesbitt et al., 2019, 2021)","noteIndex":0},"citationItems":[{"id":640,"uris":["http://zotero.org/users/453153/items/Q9K59MV6"],"uri":["http://zotero.org/users/453153/items/Q9K59MV6"],"itemData":{"id":640,"type":"article-journal","c</vt:lpwstr>
  </property>
  <property fmtid="{D5CDD505-2E9C-101B-9397-08002B2CF9AE}" pid="1030" name="ZOTERO_BREF_HoiPP89nGlk5_30">
    <vt:lpwstr>e-journal","abstract":"Raman spectra at 298 K of the SiO4 symmetric stretch region (800–1200 cm−1) for low alkali (M) silicate glasses (5 and 10 mol% M2O, for M = Cs, K) yield intense well-resolved Q3 peaks at ~1100 cm−1 with mostly Lorentzian character, </vt:lpwstr>
  </property>
  <property fmtid="{D5CDD505-2E9C-101B-9397-08002B2CF9AE}" pid="1031" name="ZOTERO_BREF_HoiPP89nGlk5_31">
    <vt:lpwstr>in contrast to previous Gaussian fits for silicate glasses. The spectra of 5 mol% Na and Li glasses show an additional Q3 peak. It results from close approach of alkalis (M) to bridging oxygen (BO) which splits the Q3 band into two peaks. All linewidths (</vt:lpwstr>
  </property>
  <property fmtid="{D5CDD505-2E9C-101B-9397-08002B2CF9AE}" pid="1032" name="ZOTERO_BREF_HoiPP89nGlk5_32">
    <vt:lpwstr>FWHM) of fitted Q1, Q2 and Q3 species peaks are similar (~35–55 cm−1) at 298 K for all the above glasses. The Q3 species FWHM of 5 and 10 mol% Cs2O silicate glasses show a T dependence similar to those of crystal silicate spectra: both increase by 35–45 c</vt:lpwstr>
  </property>
  <property fmtid="{D5CDD505-2E9C-101B-9397-08002B2CF9AE}" pid="1033" name="ZOTERO_BREF_HoiPP89nGlk5_33">
    <vt:lpwstr>m−1 from 298 K to 1200 K. The T dependence of the FWHM of these Lorentzian dominated peaks are consistent with theory. The more complex spectra of the 30 mol% K2O and 50 mol% Na2O glass spectra are then readily fit with two or three Q2 or Q3 peaks, constr</vt:lpwstr>
  </property>
  <property fmtid="{D5CDD505-2E9C-101B-9397-08002B2CF9AE}" pid="1034" name="ZOTERO_BREF_HoiPP89nGlk5_34">
    <vt:lpwstr>aining the % Lorentzian character of all peaks from the fit to the resolved peak in those spectra. The 50 mol% Na2O spectrum shows that Q3 &gt; Q1, indicating ~4.5 mol% free oxygen in the glass, a value in good agreement with previous 29Si NMR and O 1s XPS r</vt:lpwstr>
  </property>
  <property fmtid="{D5CDD505-2E9C-101B-9397-08002B2CF9AE}" pid="1035" name="ZOTERO_BREF_HoiPP89nGlk5_35">
    <vt:lpwstr>esults. Lorentzian/Gaussian lineshapes now need to be considered for many more silicate glass/melt Raman spectra.","container-title":"Journal of Non-Crystalline Solids","DOI":"10.1016/j.jnoncrysol.2018.01.018","ISSN":"0022-3093","journalAbbreviation":"Jou</vt:lpwstr>
  </property>
  <property fmtid="{D5CDD505-2E9C-101B-9397-08002B2CF9AE}" pid="1036" name="ZOTERO_BREF_HoiPP89nGlk5_36">
    <vt:lpwstr>rnal of Non-Crystalline Solids","page":"72-83","source":"ScienceDirect","title":"Lorentzian dominated lineshapes and linewidths for Raman symmetric stretch peaks (800–1200 cm−1) in Qn (n = 1–3) species of alkali silicate glasses/melts","volume":"484","aut</vt:lpwstr>
  </property>
  <property fmtid="{D5CDD505-2E9C-101B-9397-08002B2CF9AE}" pid="1037" name="ZOTERO_BREF_HoiPP89nGlk5_37">
    <vt:lpwstr>hor":[{"family":"Bancroft","given":"G. Michael"},{"family":"Nesbitt","given":"H. Wayne"},{"family":"Henderson","given":"Grant S."},{"family":"O'Shaughnessy","given":"Cedrick"},{"family":"Withers","given":"Anthony C."},{"family":"Neuville","given":"Daniel </vt:lpwstr>
  </property>
  <property fmtid="{D5CDD505-2E9C-101B-9397-08002B2CF9AE}" pid="1038" name="ZOTERO_BREF_HoiPP89nGlk5_38">
    <vt:lpwstr>R."}],"issued":{"date-parts":[["2018",3,15]]}}},{"id":6547,"uris":["http://zotero.org/users/453153/items/NLF27G23"],"uri":["http://zotero.org/users/453153/items/NLF27G23"],"itemData":{"id":6547,"type":"article-journal","abstract":"The Raman spectra of gla</vt:lpwstr>
  </property>
  <property fmtid="{D5CDD505-2E9C-101B-9397-08002B2CF9AE}" pid="1039" name="ZOTERO_BREF_HoiPP89nGlk5_39">
    <vt:lpwstr>sses containing 0 to 30 mol% Cs2O have been fit successfully with line shapes of dominantly Lorentzian character for the Q3 species, allowing quantification of Q3 and Q4 species intensities (Q represents a Si tetrahedron and the superscript indicates the </vt:lpwstr>
  </property>
  <property fmtid="{D5CDD505-2E9C-101B-9397-08002B2CF9AE}" pid="1040" name="ZOTERO_BREF_HoiPP89nGlk5_4">
    <vt:lpwstr>ontainer-title":"American Mineralogist","page":"686-695","title":"Curve-fitting of Raman spectra of silicate glasses","volume":"67","author":[{"family":"Mysen","given":"B. O."},{"family":"Finger","given":"L. W."},{"family":"Virgo","given":"D."},{"family":</vt:lpwstr>
  </property>
  <property fmtid="{D5CDD505-2E9C-101B-9397-08002B2CF9AE}" pid="1041" name="ZOTERO_BREF_HoiPP89nGlk5_40">
    <vt:lpwstr>number of bridging oxygen atoms, BOs, bonded to Si.) The intensity of the Q4 species A1 symmetric stretch is exceptionally weak in vitreous silica (v-SiO2) but it increases dramatically with addition of small amounts of Cs2O to the glass. We propose that </vt:lpwstr>
  </property>
  <property fmtid="{D5CDD505-2E9C-101B-9397-08002B2CF9AE}" pid="1042" name="ZOTERO_BREF_HoiPP89nGlk5_41">
    <vt:lpwstr>Cs, where in close proximity to BO of Q4 species, promotes the polarizability of Q4 tetrahedra and these primed Q4 species (Q4-p) produce a strong Q4 signal. There are, therefore, two variants of the Q4 species, a Q4-p species which produces a strong sign</vt:lpwstr>
  </property>
  <property fmtid="{D5CDD505-2E9C-101B-9397-08002B2CF9AE}" pid="1043" name="ZOTERO_BREF_HoiPP89nGlk5_42">
    <vt:lpwstr>al, and an unprimed species (Q4-u) which yields a very weak signal. The increase in the abundance of the primed Q4 species (Q4-p) can be modelled as a function of alkali content using a simple, upper-bounded growth model: XQ4-p = (1 − e−kx) where XQ4-p is</vt:lpwstr>
  </property>
  <property fmtid="{D5CDD505-2E9C-101B-9397-08002B2CF9AE}" pid="1044" name="ZOTERO_BREF_HoiPP89nGlk5_43">
    <vt:lpwstr> the fraction of polarizable Q4 species, k is a constant and x is the mol% counter oxide in the glass (here Cs2O). Comparison of calculated XQ4-p values with experimental results indicates that its cross-section is similar to that of the Q3 species. There</vt:lpwstr>
  </property>
  <property fmtid="{D5CDD505-2E9C-101B-9397-08002B2CF9AE}" pid="1045" name="ZOTERO_BREF_HoiPP89nGlk5_44">
    <vt:lpwstr> is no evidence for a ~1050 cm−1 band in the 5 mol% Cs2O glass spectrum but in the 30 mol% Cs2O glass spectrum about 11% of spectral intensity is observed at about this frequency. The intensity likely results from development of asymmetry on the Q3 band, </vt:lpwstr>
  </property>
  <property fmtid="{D5CDD505-2E9C-101B-9397-08002B2CF9AE}" pid="1046" name="ZOTERO_BREF_HoiPP89nGlk5_45">
    <vt:lpwstr>which increases with Cs2O content of the glass. The asymmetry results from weakened SiO force constants of some Q3 tetrahedra due to charge transfer via CsBO bonds. As evidence, Si 2p and O 1s X-ray Photoelectron Spectroscopic (XPS) studies demonstrate th</vt:lpwstr>
  </property>
  <property fmtid="{D5CDD505-2E9C-101B-9397-08002B2CF9AE}" pid="1047" name="ZOTERO_BREF_HoiPP89nGlk5_46">
    <vt:lpwstr>at the electron density over Si and BO atoms of Q4 species increases with Cs2O content. With charge transfer to tetrahedra, the negative charge accumulates preferentially on Si atoms thus decreasing SiO coulombic interactions, weakening SiO force constant</vt:lpwstr>
  </property>
  <property fmtid="{D5CDD505-2E9C-101B-9397-08002B2CF9AE}" pid="1048" name="ZOTERO_BREF_HoiPP89nGlk5_47">
    <vt:lpwstr>s, and shifting the Q3 A1 symmetric stretch vibrational frequencies to lower values (e.g., from ~1100 cm−1 to ~1050 cm−1). The fraction of affected Q3 species increases with alkali content, as does the Q3 peak asymmetry. The Raman shifts of the Q4 species</vt:lpwstr>
  </property>
  <property fmtid="{D5CDD505-2E9C-101B-9397-08002B2CF9AE}" pid="1049" name="ZOTERO_BREF_HoiPP89nGlk5_48">
    <vt:lpwstr> are also affected by increased Cs2O contents.","container-title":"Chemical Geology","DOI":"10.1016/j.chemgeo.2018.12.009","ISSN":"0009-2541","journalAbbreviation":"Chemical Geology","language":"en","page":"1-11","source":"ScienceDirect","title":"Factors </vt:lpwstr>
  </property>
  <property fmtid="{D5CDD505-2E9C-101B-9397-08002B2CF9AE}" pid="1050" name="ZOTERO_BREF_HoiPP89nGlk5_49">
    <vt:lpwstr>affecting line shapes and intensities of Q3 and Q4 Raman bands of Cs silicate glasses","volume":"505","author":[{"family":"Nesbitt","given":"H. Wayne"},{"family":"O'Shaughnessy","given":"Cedrick"},{"family":"Henderson","given":"Grant S."},{"family":"Micha</vt:lpwstr>
  </property>
  <property fmtid="{D5CDD505-2E9C-101B-9397-08002B2CF9AE}" pid="1051" name="ZOTERO_BREF_HoiPP89nGlk5_5">
    <vt:lpwstr>"Seifert","given":"F. A."}],"issued":{"date-parts":[["1982"]]}},"prefix":"e.g., compare the methods described in the studies of"},{"id":639,"uris":["http://zotero.org/users/453153/items/K88BTHDQ"],"uri":["http://zotero.org/users/453153/items/K88BTHDQ"],"i</vt:lpwstr>
  </property>
  <property fmtid="{D5CDD505-2E9C-101B-9397-08002B2CF9AE}" pid="1052" name="ZOTERO_BREF_HoiPP89nGlk5_50">
    <vt:lpwstr>el Bancroft","given":"G."},{"family":"Neuville","given":"Daniel R."}],"issued":{"date-parts":[["2019",2,5]]}}},{"id":6550,"uris":["http://zotero.org/users/453153/items/SZCIL2LD"],"uri":["http://zotero.org/users/453153/items/SZCIL2LD"],"itemData":{"id":655</vt:lpwstr>
  </property>
  <property fmtid="{D5CDD505-2E9C-101B-9397-08002B2CF9AE}" pid="1053" name="ZOTERO_BREF_HoiPP89nGlk5_51">
    <vt:lpwstr>0,"type":"article-journal","abstract":"There are four 29Si NMR experimental studies published for glasses containing ~40 mol% Na2O and the reported Q species abundances are remarkably consistent. These results have been used to determine accurate Raman Q3</vt:lpwstr>
  </property>
  <property fmtid="{D5CDD505-2E9C-101B-9397-08002B2CF9AE}" pid="1054" name="ZOTERO_BREF_HoiPP89nGlk5_52">
    <vt:lpwstr> and Q2 cross sections for a 40.1 mol% Na2O glass. The Q3 and Q2 cross sections are respectively 1.10 and 0.95 (±0.03). The Q2 band of the Raman spectrum is dominantly Lorentzian in shape whereas the Q3 band is asymmetric and based on other studies, the a</vt:lpwstr>
  </property>
  <property fmtid="{D5CDD505-2E9C-101B-9397-08002B2CF9AE}" pid="1055" name="ZOTERO_BREF_HoiPP89nGlk5_53">
    <vt:lpwstr>symmetry increases with alkali content, due primarily to alkali-BO interactions. As explanation, increase in alkali content enhances preferentially electron density over Si atoms of tetrahedra, thereby weakening Si-O coulombic interactions (i.e., force co</vt:lpwstr>
  </property>
  <property fmtid="{D5CDD505-2E9C-101B-9397-08002B2CF9AE}" pid="1056" name="ZOTERO_BREF_HoiPP89nGlk5_54">
    <vt:lpwstr>nstants), which shifts the symmetric stretch of the Q3 species to lower frequencies, producing asymmetric Q3 line shapes. With Q2 and Q3 cross sections established, the high resolution of Raman spectroscopy now can be used to provide highly accurate estim</vt:lpwstr>
  </property>
  <property fmtid="{D5CDD505-2E9C-101B-9397-08002B2CF9AE}" pid="1057" name="ZOTERO_BREF_HoiPP89nGlk5_55">
    <vt:lpwstr>ates of Q species in silicate glasses and melts.","container-title":"Chemical Geology","DOI":"10.1016/j.chemgeo.2020.120040","ISSN":"0009-2541","journalAbbreviation":"Chemical Geology","language":"en","page":"120040","source":"ScienceDirect","title":"Spec</vt:lpwstr>
  </property>
  <property fmtid="{D5CDD505-2E9C-101B-9397-08002B2CF9AE}" pid="1058" name="ZOTERO_BREF_HoiPP89nGlk5_56">
    <vt:lpwstr>tral Resolution and Raman Q3 and Q2 cross sections in ~40 mol% Na2O glasses","volume":"562","author":[{"family":"Nesbitt","given":"H. W."},{"family":"Henderson","given":"G. S."},{"family":"Bancroft","given":"G. M."},{"family":"Neuville","given":"D. R."}],</vt:lpwstr>
  </property>
  <property fmtid="{D5CDD505-2E9C-101B-9397-08002B2CF9AE}" pid="1059" name="ZOTERO_BREF_HoiPP89nGlk5_57">
    <vt:lpwstr>"issued":{"date-parts":[["2021",2,20]]}}}],"schema":"https://github.com/citation-style-language/schema/raw/master/csl-citation.json"}</vt:lpwstr>
  </property>
  <property fmtid="{D5CDD505-2E9C-101B-9397-08002B2CF9AE}" pid="1060" name="ZOTERO_BREF_HoiPP89nGlk5_6">
    <vt:lpwstr>temData":{"id":639,"type":"article-journal","container-title":"American Mineralogist","page":"120-134","title":"Role of Al in depolymerized, peralkaline aluminosilicate melts in the systems Li₂O-Al₂O₃-SiO₂, Na₂O-Al₂O₃-SiO₂, and K₂O-Al₂O₃-SiO₂","volume":"7</vt:lpwstr>
  </property>
  <property fmtid="{D5CDD505-2E9C-101B-9397-08002B2CF9AE}" pid="1061" name="ZOTERO_BREF_HoiPP89nGlk5_7">
    <vt:lpwstr>5","author":[{"family":"Mysen","given":"B. O."}],"issued":{"date-parts":[["1990"]]}}},{"id":4484,"uris":["http://zotero.org/users/453153/items/EYIV7K32"],"uri":["http://zotero.org/users/453153/items/EYIV7K32"],"itemData":{"id":4484,"type":"article-journal</vt:lpwstr>
  </property>
  <property fmtid="{D5CDD505-2E9C-101B-9397-08002B2CF9AE}" pid="1062" name="ZOTERO_BREF_HoiPP89nGlk5_8">
    <vt:lpwstr>","abstract":"Raman spectra of binary sodium silicates in various components were calculated by the self-consistent field molecular orbital ab initio calculation quantum chemical (QC) method with several polysilicon–oxygen tetrahedral model clusters with </vt:lpwstr>
  </property>
  <property fmtid="{D5CDD505-2E9C-101B-9397-08002B2CF9AE}" pid="1063" name="ZOTERO_BREF_HoiPP89nGlk5_9">
    <vt:lpwstr>both 6–31G and 6–31G(d) basis sets being applied. Relevant pure anion clusters were also be calculated in order to determine the cation effect by comparison with the available sodium series. High and intermediate Raman-active wavenumber ranges were especi</vt:lpwstr>
  </property>
  <property fmtid="{D5CDD505-2E9C-101B-9397-08002B2CF9AE}" pid="106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06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06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06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06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06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070" name="ZOTERO_BREF_IC0bEPiOTLHl_7">
    <vt:lpwstr> and eruption style of rhyolitic magma","volume":"552","author":[{"family":"Di Genova","given":"D."},{"family":"Kolzenburg","given":"S."},{"family":"Wiesmaier","given":"S."},{"family":"Dallanave","given":"E."},{"family":"Neuville","given":"D. R."},{"famil</vt:lpwstr>
  </property>
  <property fmtid="{D5CDD505-2E9C-101B-9397-08002B2CF9AE}" pid="1071" name="ZOTERO_BREF_IC0bEPiOTLHl_8">
    <vt:lpwstr>y":"Hess","given":"K. U."},{"family":"Dingwell","given":"D. B."}],"issued":{"date-parts":[["2017",12]]}}}],"schema":"https://github.com/citation-style-language/schema/raw/master/csl-citation.json"}</vt:lpwstr>
  </property>
  <property fmtid="{D5CDD505-2E9C-101B-9397-08002B2CF9AE}" pid="107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07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074" name="ZOTERO_BREF_IR8nei4xMlDC_3">
    <vt:lpwstr>ume":"20","author":[{"family":"Cohen","given":"Morrel H."},{"family":"Grest","given":"G. S."}],"issued":{"date-parts":[["1979"]]}}}],"schema":"https://github.com/citation-style-language/schema/raw/master/csl-citation.json"}</vt:lpwstr>
  </property>
  <property fmtid="{D5CDD505-2E9C-101B-9397-08002B2CF9AE}" pid="1075" name="ZOTERO_BREF_IU98KuOsrsXx_1">
    <vt:lpwstr/>
  </property>
  <property fmtid="{D5CDD505-2E9C-101B-9397-08002B2CF9AE}" pid="107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07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07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07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08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08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08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08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08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08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08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08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08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089" name="ZOTERO_BREF_JCXmip9xwEX5gKrboPV60_21">
    <vt:lpwstr>:"7","author":[{"family":"Le Losq","given":"C."},{"family":"Neuville","given":"D. R."},{"family":"Chen","given":"W."},{"family":"Florian","given":"P."},{"family":"Massiot","given":"D."},{"family":"Zhou","given":"Z."},{"family":"Greaves","given":"G. N."}],</vt:lpwstr>
  </property>
  <property fmtid="{D5CDD505-2E9C-101B-9397-08002B2CF9AE}" pid="1090" name="ZOTERO_BREF_JCXmip9xwEX5gKrboPV60_22">
    <vt:lpwstr>"issued":{"date-parts":[["2017",12]]}}}],"schema":"https://github.com/citation-style-language/schema/raw/master/csl-citation.json"}</vt:lpwstr>
  </property>
  <property fmtid="{D5CDD505-2E9C-101B-9397-08002B2CF9AE}" pid="109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092" name="ZOTERO_BREF_JCXmip9xwEX5gKrboPV60_4">
    <vt:lpwstr>ses and melts.","volume":"126","author":[{"family":"Le Losq","given":"C."},{"family":"Neuville","given":"D. R."},{"family":"Florian","given":"P."},{"family":"Henderson","given":"G. S."},{"family":"Massiot","given":"D."}],"issued":{"date-parts":[["2014",2]</vt:lpwstr>
  </property>
  <property fmtid="{D5CDD505-2E9C-101B-9397-08002B2CF9AE}" pid="109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09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09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09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09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09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09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100" name="ZOTERO_BREF_JDmSZeMcSBWH_3">
    <vt:lpwstr>ge":"495-517","volume":"126","source":"CrossRef","DOI":"10.1016/j.gca.2013.11.010","ISSN":"00167037","language":"en","author":[{"family":"Le Losq","given":"C."},{"family":"Neuville","given":"D. R."},{"family":"Florian","given":"P."},{"family":"Henderson",</vt:lpwstr>
  </property>
  <property fmtid="{D5CDD505-2E9C-101B-9397-08002B2CF9AE}" pid="1101" name="ZOTERO_BREF_JDmSZeMcSBWH_4">
    <vt:lpwstr>"given":"G. S."},{"family":"Massiot","given":"D."}],"issued":{"date-parts":[["2014",2]]}}}],"schema":"https://github.com/citation-style-language/schema/raw/master/csl-citation.json"}</vt:lpwstr>
  </property>
  <property fmtid="{D5CDD505-2E9C-101B-9397-08002B2CF9AE}" pid="110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10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104" name="ZOTERO_BREF_JFwoxHMpqauF_3">
    <vt:lpwstr>source":"Google Scholar","author":[{"family":"Angell","given":"Charles Austen"}],"issued":{"date-parts":[["1991"]]}}}],"schema":"https://github.com/citation-style-language/schema/raw/master/csl-citation.json"}</vt:lpwstr>
  </property>
  <property fmtid="{D5CDD505-2E9C-101B-9397-08002B2CF9AE}" pid="110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10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10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108" name="ZOTERO_BREF_JJn2Pq84W4bN_4">
    <vt:lpwstr>language/schema/raw/master/csl-citation.json"}</vt:lpwstr>
  </property>
  <property fmtid="{D5CDD505-2E9C-101B-9397-08002B2CF9AE}" pid="110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11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11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112" name="ZOTERO_BREF_JiWFJ7anCHol_12">
    <vt:lpwstr>74","author":[{"family":"McKeown","given":"D. A."},{"family":"Waychunas","given":"G. A."},{"family":"Brown","given":"G. E."}],"issued":{"date-parts":[["1985",11,1]]}}},{"id":3039,"uris":["http://zotero.org/users/453153/items/MRQG3BNI"],"uri":["http://zote</vt:lpwstr>
  </property>
  <property fmtid="{D5CDD505-2E9C-101B-9397-08002B2CF9AE}" pid="111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11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11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11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11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11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119" name="ZOTERO_BREF_JiWFJ7anCHol_19">
    <vt:lpwstr>or":[{"family":"Jackson","given":"W. E."},{"family":"Brown","given":"G. E."},{"family":"Ponader","given":"C. W."}],"issued":{"date-parts":[["1987",9,1]]}}},{"id":3505,"uris":["http://zotero.org/users/453153/items/PJAXRXCI"],"uri":["http://zotero.org/users</vt:lpwstr>
  </property>
  <property fmtid="{D5CDD505-2E9C-101B-9397-08002B2CF9AE}" pid="112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12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2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2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2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2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2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2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2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29" name="ZOTERO_BREF_JiWFJ7anCHol_28">
    <vt:lpwstr>ate melts","volume":"463","author":[{"family":"Le Losq","given":"C."},{"family":"Neuville","given":"D. R."}],"issued":{"date-parts":[["2017",5,1]]}}}],"schema":"https://github.com/citation-style-language/schema/raw/master/csl-citation.json"}</vt:lpwstr>
  </property>
  <property fmtid="{D5CDD505-2E9C-101B-9397-08002B2CF9AE}" pid="113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13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13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13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13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13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13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13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138" name="ZOTERO_BREF_JnO2Fog6ubI7_10">
    <vt:lpwstr>.,"}],"schema":"https://github.com/citation-style-language/schema/raw/master/csl-citation.json"}</vt:lpwstr>
  </property>
  <property fmtid="{D5CDD505-2E9C-101B-9397-08002B2CF9AE}" pid="113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14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14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14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14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14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14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14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14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14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149" name="ZOTERO_BREF_KNssHNBIbqSkDJK1i1CcW_3">
    <vt:lpwstr>volume":"88","author":[{"family":"Mysen","given":"B. O."},{"family":"Lucier","given":"A."},{"family":"Cody","given":"G. D."}],"issued":{"date-parts":[["2003"]]}},"prefix":"e.g."}],"schema":"https://github.com/citation-style-language/schema/raw/master/csl-</vt:lpwstr>
  </property>
  <property fmtid="{D5CDD505-2E9C-101B-9397-08002B2CF9AE}" pid="1150" name="ZOTERO_BREF_KNssHNBIbqSkDJK1i1CcW_4">
    <vt:lpwstr>citation.json"}</vt:lpwstr>
  </property>
  <property fmtid="{D5CDD505-2E9C-101B-9397-08002B2CF9AE}" pid="115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15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15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154" name="ZOTERO_BREF_KpJ6ck97mhmu_4">
    <vt:lpwstr>n","given":"G. S."},{"family":"Massiot","given":"D."}],"issued":{"date-parts":[["2014",2]]}}}],"schema":"https://github.com/citation-style-language/schema/raw/master/csl-citation.json"}</vt:lpwstr>
  </property>
  <property fmtid="{D5CDD505-2E9C-101B-9397-08002B2CF9AE}" pid="115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15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15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15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15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16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161" name="ZOTERO_BREF_KpJTRYfzrfpR_7">
    <vt:lpwstr>","given":"A."},{"family":"Kondratiev","given":"A."}],"issued":{"date-parts":[["2019",6,15]]}},"prefix":"e.g."}],"schema":"https://github.com/citation-style-language/schema/raw/master/csl-citation.json"}</vt:lpwstr>
  </property>
  <property fmtid="{D5CDD505-2E9C-101B-9397-08002B2CF9AE}" pid="116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16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164" name="ZOTERO_BREF_L0h0TsakAyznamnNxjrTf_3">
    <vt:lpwstr> Acta","page":"495-517","volume":"126","source":"CrossRef","DOI":"10.1016/j.gca.2013.11.010","ISSN":"00167037","language":"en","author":[{"family":"Le Losq","given":"C."},{"family":"Neuville","given":"D. R."},{"family":"Florian","given":"P."},{"family":"H</vt:lpwstr>
  </property>
  <property fmtid="{D5CDD505-2E9C-101B-9397-08002B2CF9AE}" pid="1165" name="ZOTERO_BREF_L0h0TsakAyznamnNxjrTf_4">
    <vt:lpwstr>enderson","given":"G. S."},{"family":"Massiot","given":"D."}],"issued":{"date-parts":[["2014",2]]}},"prefix":"e.g."}],"schema":"https://github.com/citation-style-language/schema/raw/master/csl-citation.json"}</vt:lpwstr>
  </property>
  <property fmtid="{D5CDD505-2E9C-101B-9397-08002B2CF9AE}" pid="1166" name="ZOTERO_BREF_LHQ5V769ScdY_1">
    <vt:lpwstr>ZOTERO_ITEM CSL_CITATION {"citationID":"a2en8jbdt4l","properties":{"formattedCitation":"(NBO/T, see Bj\\uc0\\u248{}rn O. Mysen et al., 1982)","plainCitation":"(NBO/T, see Bjørn O. Mysen et al., 1982)","noteIndex":0},"citationItems":[{"id":3544,"uris":["ht</vt:lpwstr>
  </property>
  <property fmtid="{D5CDD505-2E9C-101B-9397-08002B2CF9AE}" pid="1167" name="ZOTERO_BREF_LHQ5V769ScdY_10">
    <vt:lpwstr>pansion of immiscible liquid volumes on MO-SiO2 joins with increasing field strength of the M cation is in accord with the enhanced stability of three-dimensional network units in the melts as a function of increased field strength of the metal cation. Mo</vt:lpwstr>
  </property>
  <property fmtid="{D5CDD505-2E9C-101B-9397-08002B2CF9AE}" pid="1168" name="ZOTERO_BREF_LHQ5V769ScdY_11">
    <vt:lpwstr>st volatile-free natural magmatic liquids will contain chain, sheet, and three-dimensional structural units. The proportion of sheet units in magmas with the same ratio of nonbridging oxygens to tetrahedral cations will decrease with increasing M2+/M+. Th</vt:lpwstr>
  </property>
  <property fmtid="{D5CDD505-2E9C-101B-9397-08002B2CF9AE}" pid="1169" name="ZOTERO_BREF_LHQ5V769ScdY_12">
    <vt:lpwstr>e proportion of three-dimensional structural units increases at the expense of chain and sheet units as the magma becomes more acidic. On the basis of the observed relationships between melt structure and physical properties the decreased compressibility </vt:lpwstr>
  </property>
  <property fmtid="{D5CDD505-2E9C-101B-9397-08002B2CF9AE}" pid="1170" name="ZOTERO_BREF_LHQ5V769ScdY_13">
    <vt:lpwstr>and viscosity of basic magma compared with acidic magma may be explained. Application of this structural model to natural magma also explains why the pressure dependence of the viscosity of basic magmas is smaller than that of andesitic magmas.","containe</vt:lpwstr>
  </property>
  <property fmtid="{D5CDD505-2E9C-101B-9397-08002B2CF9AE}" pid="1171" name="ZOTERO_BREF_LHQ5V769ScdY_14">
    <vt:lpwstr>r-title":"Reviews of Geophysics","DOI":"10.1029/RG020i003p00353","ISSN":"1944-9208","issue":"3","journalAbbreviation":"Rev. Geophys.","language":"en","page":"353-383","source":"Wiley Online Library","title":"The structure of silicate melts: Implications f</vt:lpwstr>
  </property>
  <property fmtid="{D5CDD505-2E9C-101B-9397-08002B2CF9AE}" pid="1172" name="ZOTERO_BREF_LHQ5V769ScdY_15">
    <vt:lpwstr>or chemical and physical properties of natural magma","title-short":"The structure of silicate melts","volume":"20","author":[{"family":"Mysen","given":"Bjørn O."},{"family":"Virgo","given":"David"},{"family":"Seifert","given":"Friedrich A."}],"issued":{"</vt:lpwstr>
  </property>
  <property fmtid="{D5CDD505-2E9C-101B-9397-08002B2CF9AE}" pid="1173" name="ZOTERO_BREF_LHQ5V769ScdY_16">
    <vt:lpwstr>date-parts":[["1982",8,1]]}},"prefix":"NBO/T, see"}],"schema":"https://github.com/citation-style-language/schema/raw/master/csl-citation.json"}</vt:lpwstr>
  </property>
  <property fmtid="{D5CDD505-2E9C-101B-9397-08002B2CF9AE}" pid="1174" name="ZOTERO_BREF_LHQ5V769ScdY_2">
    <vt:lpwstr>tp://zotero.org/users/453153/items/P93N5J58"],"uri":["http://zotero.org/users/453153/items/P93N5J58"],"itemData":{"id":3544,"type":"article-journal","abstract":"The structure of melts in binary metal oxide-silica systems may be described in terms of monom</vt:lpwstr>
  </property>
  <property fmtid="{D5CDD505-2E9C-101B-9397-08002B2CF9AE}" pid="1175" name="ZOTERO_BREF_LHQ5V769ScdY_3">
    <vt:lpwstr>ers, dimers, chains, sheets, and three-dimensional network structures. For the bulk compositions between orthosilicate and tectosilicate, three well-defined ranges may be distinguished. For bulk nonbridging oxygen per silicon (NBO/Si) of about 2 or less, </vt:lpwstr>
  </property>
  <property fmtid="{D5CDD505-2E9C-101B-9397-08002B2CF9AE}" pid="1176" name="ZOTERO_BREF_LHQ5V769ScdY_4">
    <vt:lpwstr>monomers, dimers, and chains coexist. In the range between metasilicate and disilicate there is usually a combination of monomers, chains, and sheets. Sheets are, however, uncommon or absent in systems where the field strength of the metal cation exceeds </vt:lpwstr>
  </property>
  <property fmtid="{D5CDD505-2E9C-101B-9397-08002B2CF9AE}" pid="1177" name="ZOTERO_BREF_LHQ5V769ScdY_5">
    <vt:lpwstr>that of Mg2+. In those cases, monomers, chains, and three-dimensional network units coexist. In the bulk compositional range of NBO/Si ≳1, sheets, chains, and three-dimensional network structures coexist. In all systems the cations of high field strength </vt:lpwstr>
  </property>
  <property fmtid="{D5CDD505-2E9C-101B-9397-08002B2CF9AE}" pid="1178" name="ZOTERO_BREF_LHQ5V769ScdY_6">
    <vt:lpwstr>show a preference for the most depolymerized structural units. Aluminum and probably ferric iron are tetrahedrally coordinated when charge balanced by a monovalent or divalent cation. Aluminate complexes thus formed show a preference for the most polymeri</vt:lpwstr>
  </property>
  <property fmtid="{D5CDD505-2E9C-101B-9397-08002B2CF9AE}" pid="1179" name="ZOTERO_BREF_LHQ5V769ScdY_7">
    <vt:lpwstr>zed structural units in the melt. The degree of preference increases with decreasing field strength of the charge-balancing cation. Ferrite complexes may form separate (MFe)4+-O or (M0.5Fe)4+-O clusters in the melts. Titanium and phosphorus are always tet</vt:lpwstr>
  </property>
  <property fmtid="{D5CDD505-2E9C-101B-9397-08002B2CF9AE}" pid="1180" name="ZOTERO_BREF_LHQ5V769ScdY_8">
    <vt:lpwstr>rahedrally coordinated. These cations do not substitute significantly for Si4+ in tetrahedral coordination, but form separate clusters. The anionic structural model described above is consistent with viscosity and expansivity data for melts on binary meta</vt:lpwstr>
  </property>
  <property fmtid="{D5CDD505-2E9C-101B-9397-08002B2CF9AE}" pid="1181" name="ZOTERO_BREF_LHQ5V769ScdY_9">
    <vt:lpwstr>l oxide-silica joins. The phase equilibrium data, such as the position of liquidus boundaries between mineral phases of different degress of polymerization on binary metal oxide-silica joins, may be explained with the melt structure model. The observed ex</vt:lpwstr>
  </property>
  <property fmtid="{D5CDD505-2E9C-101B-9397-08002B2CF9AE}" pid="1182"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183"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184" name="ZOTERO_BREF_LbbWUkQaeRlg_3">
    <vt:lpwstr>me":"20","author":[{"family":"Cohen","given":"Morrel H."},{"family":"Grest","given":"G. S."}],"issued":{"date-parts":[["1979"]]}}}],"schema":"https://github.com/citation-style-language/schema/raw/master/csl-citation.json"}</vt:lpwstr>
  </property>
  <property fmtid="{D5CDD505-2E9C-101B-9397-08002B2CF9AE}" pid="1185"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186"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187"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188"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189"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190"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191" name="ZOTERO_BREF_ListGkzUs73t_7">
    <vt:lpwstr>magma","volume":"552","author":[{"family":"Di Genova","given":"D."},{"family":"Kolzenburg","given":"S."},{"family":"Wiesmaier","given":"S."},{"family":"Dallanave","given":"E."},{"family":"Neuville","given":"D. R."},{"family":"Hess","given":"K. U."},{"fami</vt:lpwstr>
  </property>
  <property fmtid="{D5CDD505-2E9C-101B-9397-08002B2CF9AE}" pid="1192" name="ZOTERO_BREF_ListGkzUs73t_8">
    <vt:lpwstr>ly":"Dingwell","given":"D. B."}],"issued":{"date-parts":[["2017",12]]}}}],"schema":"https://github.com/citation-style-language/schema/raw/master/csl-citation.json"}</vt:lpwstr>
  </property>
  <property fmtid="{D5CDD505-2E9C-101B-9397-08002B2CF9AE}" pid="1193"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194"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195"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196"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197"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198"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199" name="ZOTERO_BREF_LzeXLKqo2qW0_7">
    <vt:lpwstr>acity","title-short":"Unmixing in sodium-silicate melts","volume":"293–295","author":[{"family":"Jarry","given":"Philippe"},{"family":"Richet","given":"Pascal"}],"issued":{"date-parts":[["2001",11]]}},"prefix":"e.g.,"}],"schema":"https://github.com/citati</vt:lpwstr>
  </property>
  <property fmtid="{D5CDD505-2E9C-101B-9397-08002B2CF9AE}" pid="1200" name="ZOTERO_BREF_LzeXLKqo2qW0_8">
    <vt:lpwstr>on-style-language/schema/raw/master/csl-citation.json"}</vt:lpwstr>
  </property>
  <property fmtid="{D5CDD505-2E9C-101B-9397-08002B2CF9AE}" pid="1201"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202"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203"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204"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205"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206"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207" name="ZOTERO_BREF_MFQLeLvkJ0Xh_7">
    <vt:lpwstr>gma","volume":"552","author":[{"family":"Di Genova","given":"D."},{"family":"Kolzenburg","given":"S."},{"family":"Wiesmaier","given":"S."},{"family":"Dallanave","given":"E."},{"family":"Neuville","given":"D. R."},{"family":"Hess","given":"K. U."},{"family</vt:lpwstr>
  </property>
  <property fmtid="{D5CDD505-2E9C-101B-9397-08002B2CF9AE}" pid="1208" name="ZOTERO_BREF_MFQLeLvkJ0Xh_8">
    <vt:lpwstr>":"Dingwell","given":"D. B."}],"issued":{"date-parts":[["2017",12]]}},"suppress-author":true}],"schema":"https://github.com/citation-style-language/schema/raw/master/csl-citation.json"}</vt:lpwstr>
  </property>
  <property fmtid="{D5CDD505-2E9C-101B-9397-08002B2CF9AE}" pid="1209"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210" name="ZOTERO_BREF_MP16dGVgrs1LG9uHKcwFx_10">
    <vt:lpwstr>n-Crystalline Solids","author":[{"family":"Le Losq","given":"C."},{"family":"Neuville","given":"D. R."}],"issued":{"date-parts":[["2017",5,1]]}}}],"schema":"https://github.com/citation-style-language/schema/raw/master/csl-citation.json"}</vt:lpwstr>
  </property>
  <property fmtid="{D5CDD505-2E9C-101B-9397-08002B2CF9AE}" pid="1211"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212"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213"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214"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215"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216"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217"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218"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219"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220" name="ZOTERO_BREF_MSvGOVIb5dCgYADCHpZj8_10">
    <vt:lpwstr>,"language":"en","author":[{"family":"Giordano","given":"D."},{"family":"Russell","given":"J.K."}],"issued":{"date-parts":[["2018",11]]}}}],"schema":"https://github.com/citation-style-language/schema/raw/master/csl-citation.json"}</vt:lpwstr>
  </property>
  <property fmtid="{D5CDD505-2E9C-101B-9397-08002B2CF9AE}" pid="1221"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222"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223"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224"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225"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226"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227"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228"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229"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230"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231" name="ZOTERO_BREF_Mj0DpXesCy1s_3">
    <vt:lpwstr>,"author":[{"family":"Shintani","given":"H."},{"family":"Tanaka","given":"H."}],"issued":{"date-parts":[["2006"]]}}}],"schema":"https://github.com/citation-style-language/schema/raw/master/csl-citation.json"}</vt:lpwstr>
  </property>
  <property fmtid="{D5CDD505-2E9C-101B-9397-08002B2CF9AE}" pid="1232"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233"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234"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235"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236"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237"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238"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239" name="ZOTERO_BREF_MvuS6UZPA7ldYa6DBn9sa_8">
    <vt:lpwstr>tation.json"}</vt:lpwstr>
  </property>
  <property fmtid="{D5CDD505-2E9C-101B-9397-08002B2CF9AE}" pid="1240"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241" name="ZOTERO_BREF_Mzv3KZhJH8oI_10">
    <vt:lpwstr>","author":[{"family":"Neuville","given":"D. R."},{"family":"Mysen","given":"B. O."}],"issued":{"date-parts":[["1996"]]}}},{"id":1324,"uris":["http://zotero.org/users/453153/items/PNJGPGBF"],"uri":["http://zotero.org/users/453153/items/PNJGPGBF"],"itemDat</vt:lpwstr>
  </property>
  <property fmtid="{D5CDD505-2E9C-101B-9397-08002B2CF9AE}" pid="1242"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243"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244"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245"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246"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247"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248" name="ZOTERO_BREF_Mzv3KZhJH8oI_17">
    <vt:lpwstr>":"Neuville","given":"Daniel R."}],"issued":{"date-parts":[["2006",5,16]]}}},{"id":501,"uris":["http://zotero.org/users/453153/items/8B8VC575"],"uri":["http://zotero.org/users/453153/items/8B8VC575"],"itemData":{"id":501,"type":"article-journal","containe</vt:lpwstr>
  </property>
  <property fmtid="{D5CDD505-2E9C-101B-9397-08002B2CF9AE}" pid="1249"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250" name="ZOTERO_BREF_Mzv3KZhJH8oI_19">
    <vt:lpwstr>":"C."},{"family":"Neuville","given":"D. R."}],"issued":{"date-parts":[["2013"]]}}},{"id":1328,"uris":["http://zotero.org/users/453153/items/CZT3JPVA"],"uri":["http://zotero.org/users/453153/items/CZT3JPVA"],"itemData":{"id":1328,"type":"article-journal",</vt:lpwstr>
  </property>
  <property fmtid="{D5CDD505-2E9C-101B-9397-08002B2CF9AE}" pid="1251"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252"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253" name="ZOTERO_BREF_Mzv3KZhJH8oI_21">
    <vt:lpwstr>minosilicate glasses and melts.","volume":"126","author":[{"family":"Le Losq","given":"C."},{"family":"Neuville","given":"D. R."},{"family":"Florian","given":"P."},{"family":"Henderson","given":"G. S."},{"family":"Massiot","given":"D."}],"issued":{"date-p</vt:lpwstr>
  </property>
  <property fmtid="{D5CDD505-2E9C-101B-9397-08002B2CF9AE}" pid="1254"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255"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256"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257"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258"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259"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260"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261"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262"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263"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264"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265"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266"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267"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268"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269"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270"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271" name="ZOTERO_BREF_Mzv3KZhJH8oI_38">
    <vt:lpwstr>author":[{"family":"Le Losq","given":"C."},{"family":"Neuville","given":"D. R."},{"family":"Chen","given":"W."},{"family":"Florian","given":"P."},{"family":"Massiot","given":"D."},{"family":"Zhou","given":"Z."},{"family":"Greaves","given":"G. N."}],"issue</vt:lpwstr>
  </property>
  <property fmtid="{D5CDD505-2E9C-101B-9397-08002B2CF9AE}" pid="1272" name="ZOTERO_BREF_Mzv3KZhJH8oI_39">
    <vt:lpwstr>d":{"date-parts":[["2017",12]]}}}],"schema":"https://github.com/citation-style-language/schema/raw/master/csl-citation.json"}</vt:lpwstr>
  </property>
  <property fmtid="{D5CDD505-2E9C-101B-9397-08002B2CF9AE}" pid="1273"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274"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275"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276"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277" name="ZOTERO_BREF_Mzv3KZhJH8oI_8">
    <vt:lpwstr>melts","volume":"48","author":[{"family":"Richet","given":"P."}],"issued":{"date-parts":[["1984",3,1]]}}},{"id":651,"uris":["http://zotero.org/users/453153/items/N63VHNVP"],"uri":["http://zotero.org/users/453153/items/N63VHNVP"],"itemData":{"id":651,"type</vt:lpwstr>
  </property>
  <property fmtid="{D5CDD505-2E9C-101B-9397-08002B2CF9AE}" pid="1278"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279"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280"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281"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282"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283"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284"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285"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286" name="ZOTERO_BREF_NBQjwq6FJCje_8">
    <vt:lpwstr>citation.json"}</vt:lpwstr>
  </property>
  <property fmtid="{D5CDD505-2E9C-101B-9397-08002B2CF9AE}" pid="1287" name="ZOTERO_BREF_NIXXVOVCPnq3Qs26qJAnz_1">
    <vt:lpwstr>ZOTERO_TEMP </vt:lpwstr>
  </property>
  <property fmtid="{D5CDD505-2E9C-101B-9397-08002B2CF9AE}" pid="1288"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289"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290"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291" name="ZOTERO_BREF_NV1pe0bodl4W_4">
    <vt:lpwstr>ily":"Bradbury","given":"James"},{"family":"Chanan","given":"Gregory"},{"family":"Killeen","given":"Trevor"},{"family":"Lin","given":"Zeming"},{"family":"Gimelshein","given":"Natalia"},{"family":"Antiga","given":"Luca"},{"family":"Desmaison","given":"Alba</vt:lpwstr>
  </property>
  <property fmtid="{D5CDD505-2E9C-101B-9397-08002B2CF9AE}" pid="1292" name="ZOTERO_BREF_NV1pe0bodl4W_5">
    <vt:lpwstr>n"},{"family":"Kopf","given":"Andreas"},{"family":"Yang","given":"Edward"},{"family":"DeVito","given":"Zachary"},{"family":"Raison","given":"Martin"},{"family":"Tejani","given":"Alykhan"},{"family":"Chilamkurthy","given":"Sasank"},{"family":"Steiner","giv</vt:lpwstr>
  </property>
  <property fmtid="{D5CDD505-2E9C-101B-9397-08002B2CF9AE}" pid="1293" name="ZOTERO_BREF_NV1pe0bodl4W_6">
    <vt:lpwstr>en":"Benoit"},{"family":"Fang","given":"Lu"},{"family":"Bai","given":"Junjie"},{"family":"Chintala","given":"Soumith"}],"issued":{"date-parts":[["2019"]]}}}],"schema":"https://github.com/citation-style-language/schema/raw/master/csl-citation.json"}</vt:lpwstr>
  </property>
  <property fmtid="{D5CDD505-2E9C-101B-9397-08002B2CF9AE}" pid="1294"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295"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296" name="ZOTERO_BREF_NaW5z3DlzzF4_3">
    <vt:lpwstr>ate-parts":[["1985"]]}}}],"schema":"https://github.com/citation-style-language/schema/raw/master/csl-citation.json"}</vt:lpwstr>
  </property>
  <property fmtid="{D5CDD505-2E9C-101B-9397-08002B2CF9AE}" pid="1297" name="ZOTERO_BREF_NgU0RpPeVJKR_1">
    <vt:lpwstr/>
  </property>
  <property fmtid="{D5CDD505-2E9C-101B-9397-08002B2CF9AE}" pid="1298" name="ZOTERO_BREF_NvNYZfgyKleZ_1">
    <vt:lpwstr>ZOTERO_ITEM CSL_CITATION {"citationID":"a17t3tii4db","properties":{"formattedCitation":"(e.g., see Robert et al., 2019)","plainCitation":"(e.g., see Robert et al., 2019)","noteIndex":0},"citationItems":[{"id":5886,"uris":["http://zotero.org/users/453153/i</vt:lpwstr>
  </property>
  <property fmtid="{D5CDD505-2E9C-101B-9397-08002B2CF9AE}" pid="1299" name="ZOTERO_BREF_NvNYZfgyKleZ_2">
    <vt:lpwstr>tems/ICUEVDDK"],"uri":["http://zotero.org/users/453153/items/ICUEVDDK"],"itemData":{"id":5886,"type":"article-journal","abstract":"We provide new viscosity data in the system SiO2-(Na,K)AlSiO4, for the nepheline-kalsilite and jadeite-leucite joins. We pre</vt:lpwstr>
  </property>
  <property fmtid="{D5CDD505-2E9C-101B-9397-08002B2CF9AE}" pid="1300" name="ZOTERO_BREF_NvNYZfgyKleZ_3">
    <vt:lpwstr>sent a configurational entropy model for the viscosity of melts in the system as a function of Na/ (Na + K) and Al/(Al + Si) ratios. Our modelling indicates that: i) Viscosity data are reproduced well by a nonideal, symmetrical form of the parameters Scon</vt:lpwstr>
  </property>
  <property fmtid="{D5CDD505-2E9C-101B-9397-08002B2CF9AE}" pid="1301" name="ZOTERO_BREF_NvNYZfgyKleZ_4">
    <vt:lpwstr>f(Tg) and Be, ii) Na-K mixing is the main source of additional entropy in the system based on the limited dependence of Sconf(Tg) and Be parameters on Al/(Al + Si) ratio, iii) Ae likely varies as a function of Al/(Al + Si) ratio. Melt fragility in the sys</vt:lpwstr>
  </property>
  <property fmtid="{D5CDD505-2E9C-101B-9397-08002B2CF9AE}" pid="1302" name="ZOTERO_BREF_NvNYZfgyKleZ_5">
    <vt:lpwstr>tem increases with increasing Al/(Al + Si) ratio and is greater for Na or K end-member melts than mixed melts. The viscosity of nominally fully-polymerized melts in the SiO2-(Na,K)AlSiO4 system can be modelled through chemical mixing, without explicit con</vt:lpwstr>
  </property>
  <property fmtid="{D5CDD505-2E9C-101B-9397-08002B2CF9AE}" pid="1303" name="ZOTERO_BREF_NvNYZfgyKleZ_6">
    <vt:lpwstr>sideration of the important changes in structure related to changes in K/(Na + K) and Al/(Al + Si) ratios.","container-title":"Journal of Non-Crystalline Solids","DOI":"10.1016/j.jnoncrysol.2019.119635","ISSN":"00223093","journalAbbreviation":"Journal of </vt:lpwstr>
  </property>
  <property fmtid="{D5CDD505-2E9C-101B-9397-08002B2CF9AE}" pid="1304" name="ZOTERO_BREF_NvNYZfgyKleZ_7">
    <vt:lpwstr>Non-Crystalline Solids","language":"en","note":"Citation Key Alias: robertViscosityMeltsNaAlSiO4KAlSiO4SiO22019","page":"119635","source":"DOI.org (Crossref)","title":"Viscosity of melts in the NaAlSiO4-KAlSiO4-SiO2 system: Configurational entropy modelli</vt:lpwstr>
  </property>
  <property fmtid="{D5CDD505-2E9C-101B-9397-08002B2CF9AE}" pid="1305" name="ZOTERO_BREF_NvNYZfgyKleZ_8">
    <vt:lpwstr>ng","title-short":"Viscosity of melts in the NaAlSiO4-KAlSiO4-SiO2 system","volume":"524","author":[{"family":"Robert","given":"Geneviève"},{"family":"Smith","given":"Rebecca A."},{"family":"Whittington","given":"Alan G."}],"issued":{"date-parts":[["2019"</vt:lpwstr>
  </property>
  <property fmtid="{D5CDD505-2E9C-101B-9397-08002B2CF9AE}" pid="1306" name="ZOTERO_BREF_NvNYZfgyKleZ_9">
    <vt:lpwstr>,11]]}},"prefix":"e.g., see"}],"schema":"https://github.com/citation-style-language/schema/raw/master/csl-citation.json"}</vt:lpwstr>
  </property>
  <property fmtid="{D5CDD505-2E9C-101B-9397-08002B2CF9AE}" pid="1307"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308"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309" name="ZOTERO_BREF_NzojJANvu1JR_3">
    <vt:lpwstr>[["1998"]]}}}],"schema":"https://github.com/citation-style-language/schema/raw/master/csl-citation.json"}</vt:lpwstr>
  </property>
  <property fmtid="{D5CDD505-2E9C-101B-9397-08002B2CF9AE}" pid="1310"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311"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312" name="ZOTERO_BREF_O0Of1IEqoYrv_3">
    <vt:lpwstr>"publisher":"Springer","title":"Silicate Glasses","URL":"https://www.springer.com/us/book/9783319937267","author":[{"family":"Le Losq","given":"C."},{"family":"Cicconi","given":"M. R."},{"family":"Greaves","given":"G. N."},{"family":"Neuville","given":"D.</vt:lpwstr>
  </property>
  <property fmtid="{D5CDD505-2E9C-101B-9397-08002B2CF9AE}" pid="1313" name="ZOTERO_BREF_O0Of1IEqoYrv_4">
    <vt:lpwstr> R."}],"issued":{"date-parts":[["2019",5]]}},"prefix":"see for reviews"},{"id":6223,"uris":["http://zotero.org/users/453153/items/PBGCE34E"],"uri":["http://zotero.org/users/453153/items/PBGCE34E"],"itemData":{"id":6223,"type":"book","edition":"2nd","ISBN"</vt:lpwstr>
  </property>
  <property fmtid="{D5CDD505-2E9C-101B-9397-08002B2CF9AE}" pid="1314" name="ZOTERO_BREF_O0Of1IEqoYrv_5">
    <vt:lpwstr>:"978-0-444-63708-6","publisher":"Elsevier","title":"Silicate Glasses and Melts","author":[{"family":"Mysen","given":"B.O."},{"family":"Richet","given":"P."}],"issued":{"date-parts":[["2019"]]}}}],"schema":"https://github.com/citation-style-language/schem</vt:lpwstr>
  </property>
  <property fmtid="{D5CDD505-2E9C-101B-9397-08002B2CF9AE}" pid="1315" name="ZOTERO_BREF_O0Of1IEqoYrv_6">
    <vt:lpwstr>a/raw/master/csl-citation.json"}</vt:lpwstr>
  </property>
  <property fmtid="{D5CDD505-2E9C-101B-9397-08002B2CF9AE}" pid="1316"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317"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318"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319"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320"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321"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322" name="ZOTERO_BREF_OCA7TPPQYnbp5EJOFOzZT_7">
    <vt:lpwstr>A. L."},{"family":"Lakes","given":"R. S."},{"family":"Rouxel","given":"T."}],"issued":{"date-parts":[["2011",11]]}}}],"schema":"https://github.com/citation-style-language/schema/raw/master/csl-citation.json"} </vt:lpwstr>
  </property>
  <property fmtid="{D5CDD505-2E9C-101B-9397-08002B2CF9AE}" pid="1323"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324" name="ZOTERO_BREF_OMqubTv8wJJu_10">
    <vt:lpwstr>e melts","volume":"463","author":[{"family":"Le Losq","given":"C."},{"family":"Neuville","given":"D. R."}],"issued":{"date-parts":[["2017",5,1]]}}}],"schema":"https://github.com/citation-style-language/schema/raw/master/csl-citation.json"}</vt:lpwstr>
  </property>
  <property fmtid="{D5CDD505-2E9C-101B-9397-08002B2CF9AE}" pid="1325"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326"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327"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328"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329"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330"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331"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332"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333"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334"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335"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336"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337"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338"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339" name="ZOTERO_BREF_OPTmknpRry3k_7">
    <vt:lpwstr> and eruption style of rhyolitic magma","volume":"552","author":[{"family":"Di Genova","given":"D."},{"family":"Kolzenburg","given":"S."},{"family":"Wiesmaier","given":"S."},{"family":"Dallanave","given":"E."},{"family":"Neuville","given":"D. R."},{"famil</vt:lpwstr>
  </property>
  <property fmtid="{D5CDD505-2E9C-101B-9397-08002B2CF9AE}" pid="1340" name="ZOTERO_BREF_OPTmknpRry3k_8">
    <vt:lpwstr>y":"Hess","given":"K. U."},{"family":"Dingwell","given":"D. B."}],"issued":{"date-parts":[["2017",12]]}}}],"schema":"https://github.com/citation-style-language/schema/raw/master/csl-citation.json"}</vt:lpwstr>
  </property>
  <property fmtid="{D5CDD505-2E9C-101B-9397-08002B2CF9AE}" pid="1341"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342"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343"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344" name="ZOTERO_BREF_OUWSw2t3oef9khN7XhCXA_4">
    <vt:lpwstr>["2008",7]]}},"prefix":"e.g."}],"schema":"https://github.com/citation-style-language/schema/raw/master/csl-citation.json"}</vt:lpwstr>
  </property>
  <property fmtid="{D5CDD505-2E9C-101B-9397-08002B2CF9AE}" pid="1345"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346" name="ZOTERO_BREF_OdoS9AMAoZde0T5QROXIE_10">
    <vt:lpwstr>stalline Solids","author":[{"family":"Le Losq","given":"C."},{"family":"Neuville","given":"D. R."}],"issued":{"date-parts":[["2017",5,1]]}}}],"schema":"https://github.com/citation-style-language/schema/raw/master/csl-citation.json"}</vt:lpwstr>
  </property>
  <property fmtid="{D5CDD505-2E9C-101B-9397-08002B2CF9AE}" pid="1347"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348"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349"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350"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351"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352"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353"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354"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355"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356"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357" name="ZOTERO_BREF_OjzHncbtfIse_3">
    <vt:lpwstr>"given":"J. F."},{"family":"Bowen","given":"N. L."}],"issued":{"date-parts":[["1956"]]}}}],"schema":"https://github.com/citation-style-language/schema/raw/master/csl-citation.json"}</vt:lpwstr>
  </property>
  <property fmtid="{D5CDD505-2E9C-101B-9397-08002B2CF9AE}" pid="1358"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359"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360"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361"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362"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363"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364"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365"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366"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367"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368"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369"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370"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371"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372"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373"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374"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375" name="ZOTERO_BREF_P2wzNhiy6FLy_25">
    <vt:lpwstr>ts":[["2017"]]}}}],"schema":"https://github.com/citation-style-language/schema/raw/master/csl-citation.json"}</vt:lpwstr>
  </property>
  <property fmtid="{D5CDD505-2E9C-101B-9397-08002B2CF9AE}" pid="1376"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377" name="ZOTERO_BREF_P2wzNhiy6FLy_4">
    <vt:lpwstr>t","given":"L. K."}],"issued":{"date-parts":[["1984"]]}}},{"id":905,"uris":["http://zotero.org/users/453153/items/AVNB26JD"],"uri":["http://zotero.org/users/453153/items/AVNB26JD"],"itemData":{"id":905,"type":"article-journal","abstract":"Drop calorimetry</vt:lpwstr>
  </property>
  <property fmtid="{D5CDD505-2E9C-101B-9397-08002B2CF9AE}" pid="1378"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379"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380"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381"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382"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383"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384"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385"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386" name="ZOTERO_BREF_P4TX0H3lx3dU_4">
    <vt:lpwstr>"volume":"93","author":[{"family":"Neuville","given":"D. R."},{"family":"Cormier","given":"L."},{"family":"Montouillout","given":"V."},{"family":"Florian","given":"P."},{"family":"Millot","given":"F."},{"family":"Rifflet","given":"J.-C."},{"family":"Massi</vt:lpwstr>
  </property>
  <property fmtid="{D5CDD505-2E9C-101B-9397-08002B2CF9AE}" pid="1387" name="ZOTERO_BREF_P4TX0H3lx3dU_5">
    <vt:lpwstr>ot","given":"D."}],"issued":{"date-parts":[["2008",11,1]]}}}],"schema":"https://github.com/citation-style-language/schema/raw/master/csl-citation.json"}</vt:lpwstr>
  </property>
  <property fmtid="{D5CDD505-2E9C-101B-9397-08002B2CF9AE}" pid="1388"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389" name="ZOTERO_BREF_P8bMRr3jl1gm_10">
    <vt:lpwstr>aw/master/csl-citation.json"}</vt:lpwstr>
  </property>
  <property fmtid="{D5CDD505-2E9C-101B-9397-08002B2CF9AE}" pid="1390"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391"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392"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393"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394"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395"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396"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397" name="ZOTERO_BREF_P8bMRr3jl1gm_9">
    <vt:lpwstr>uanzheng"},{"family":"Lamberson","given":"Lisa A."},{"family":"Jensen","given":"Lars R."},{"family":"Smedskjaer","given":"Morten M."}],"issued":{"date-parts":[["2017",4,1]]}},"prefix":"e.g.,"}],"schema":"https://github.com/citation-style-language/schema/r</vt:lpwstr>
  </property>
  <property fmtid="{D5CDD505-2E9C-101B-9397-08002B2CF9AE}" pid="1398"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399" name="ZOTERO_BREF_PUfVsFHObDvF_10">
    <vt:lpwstr>ub.com/citation-style-language/schema/raw/master/csl-citation.json"}</vt:lpwstr>
  </property>
  <property fmtid="{D5CDD505-2E9C-101B-9397-08002B2CF9AE}" pid="1400"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401"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402"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403"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404"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405"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406"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407"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408"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409"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410"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411"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412" name="ZOTERO_BREF_PnkgrO28Dvoe_5">
    <vt:lpwstr>e Losq","given":"C."},{"family":"Cicconi","given":"Maria Rita"},{"family":"Neuville","given":"Daniel"}],"accessed":{"date-parts":[["2020",6,8]]},"issued":{"date-parts":[["2020",6,3]]}}}],"schema":"https://github.com/citation-style-language/schema/raw/mast</vt:lpwstr>
  </property>
  <property fmtid="{D5CDD505-2E9C-101B-9397-08002B2CF9AE}" pid="1413" name="ZOTERO_BREF_PnkgrO28Dvoe_6">
    <vt:lpwstr>er/csl-citation.json"}</vt:lpwstr>
  </property>
  <property fmtid="{D5CDD505-2E9C-101B-9397-08002B2CF9AE}" pid="1414"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415"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416"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417" name="ZOTERO_BREF_PnrhpHzQNmCw_12">
    <vt:lpwstr>y":"Nie","given":"L."},{"family":"Chen","given":"Y."}],"issued":{"date-parts":[["2020"]]}}}],"schema":"https://github.com/citation-style-language/schema/raw/master/csl-citation.json"}</vt:lpwstr>
  </property>
  <property fmtid="{D5CDD505-2E9C-101B-9397-08002B2CF9AE}" pid="1418"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419"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420"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421"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422"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423"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424"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425"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426" name="ZOTERO_BREF_PrIPc8rm7ThTnoWxwcFmP_1">
    <vt:lpwstr>ZOTERO_TEMP </vt:lpwstr>
  </property>
  <property fmtid="{D5CDD505-2E9C-101B-9397-08002B2CF9AE}" pid="1427"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428"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429"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430"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431"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432"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433"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434" name="ZOTERO_BREF_PwVWUaDjdcDl_8">
    <vt:lpwstr>{"family":"Caruana","given":"Rich"}],"issued":{"date-parts":[["1997",7,1]]}}}],"schema":"https://github.com/citation-style-language/schema/raw/master/csl-citation.json"}</vt:lpwstr>
  </property>
  <property fmtid="{D5CDD505-2E9C-101B-9397-08002B2CF9AE}" pid="1435"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436"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437"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438"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439"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440"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441" name="ZOTERO_BREF_QOd9e3b1Jc3s_7">
    <vt:lpwstr>n and eruption style of rhyolitic magma","volume":"552","author":[{"family":"Di Genova","given":"D."},{"family":"Kolzenburg","given":"S."},{"family":"Wiesmaier","given":"S."},{"family":"Dallanave","given":"E."},{"family":"Neuville","given":"D. R."},{"fami</vt:lpwstr>
  </property>
  <property fmtid="{D5CDD505-2E9C-101B-9397-08002B2CF9AE}" pid="1442" name="ZOTERO_BREF_QOd9e3b1Jc3s_8">
    <vt:lpwstr>ly":"Hess","given":"K. U."},{"family":"Dingwell","given":"D. B."}],"issued":{"date-parts":[["2017",12]]}}}],"schema":"https://github.com/citation-style-language/schema/raw/master/csl-citation.json"}</vt:lpwstr>
  </property>
  <property fmtid="{D5CDD505-2E9C-101B-9397-08002B2CF9AE}" pid="1443"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444"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445"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446"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447"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448"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449" name="ZOTERO_BREF_QRxVowb6IKIY_7">
    <vt:lpwstr>d":{"date-parts":[["1996"]]}}}],"schema":"https://github.com/citation-style-language/schema/raw/master/csl-citation.json"}</vt:lpwstr>
  </property>
  <property fmtid="{D5CDD505-2E9C-101B-9397-08002B2CF9AE}" pid="1450" name="ZOTERO_BREF_QdQ703c8clvz_1">
    <vt:lpwstr/>
  </property>
  <property fmtid="{D5CDD505-2E9C-101B-9397-08002B2CF9AE}" pid="1451"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452"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453" name="ZOTERO_BREF_QegZ3Jl7333aj35Hwg8xg_3">
    <vt:lpwstr>:[{"family":"Bottinga","given":"Yan"},{"family":"Richet","given":"Pascal"},{"family":"Sipp","given":"Anne"}],"issued":{"date-parts":[["1995"]]}},"prefix":"e.g."},{"id":124,"uris":["http://zotero.org/users/453153/items/B5PSJSIV"],"uri":["http://zotero.org/</vt:lpwstr>
  </property>
  <property fmtid="{D5CDD505-2E9C-101B-9397-08002B2CF9AE}" pid="1454"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455" name="ZOTERO_BREF_QegZ3Jl7333aj35Hwg8xg_5">
    <vt:lpwstr>Bottinga","given":"Y."},{"family":"Richet","given":"P."}],"issued":{"date-parts":[["1996"]]}}}],"schema":"https://github.com/citation-style-language/schema/raw/master/csl-citation.json"} </vt:lpwstr>
  </property>
  <property fmtid="{D5CDD505-2E9C-101B-9397-08002B2CF9AE}" pid="1456"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457"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458" name="ZOTERO_BREF_QpPgh8ZLtLR91_3">
    <vt:lpwstr>hor":[{"family":"Toplis","given":"M. J."}],"issued":{"date-parts":[["1998"]]}},"suppress-author":true}],"schema":"https://github.com/citation-style-language/schema/raw/master/csl-citation.json"}</vt:lpwstr>
  </property>
  <property fmtid="{D5CDD505-2E9C-101B-9397-08002B2CF9AE}" pid="1459"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460"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461" name="ZOTERO_BREF_QpPgh8ZLtLR9_3">
    <vt:lpwstr>author":[{"family":"Toplis","given":"M. J."}],"issued":{"date-parts":[["1998"]]}},"suppress-author":true}],"schema":"https://github.com/citation-style-language/schema/raw/master/csl-citation.json"}</vt:lpwstr>
  </property>
  <property fmtid="{D5CDD505-2E9C-101B-9397-08002B2CF9AE}" pid="1462"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463"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464" name="ZOTERO_BREF_Qt6nXzC28ZkH_3">
    <vt:lpwstr>amily":"Mysen","given":"B.O."},{"family":"Richet","given":"P."}],"issued":{"date-parts":[["2019"]]}},"prefix":"see chapters 4 and 8 of"}],"schema":"https://github.com/citation-style-language/schema/raw/master/csl-citation.json"}</vt:lpwstr>
  </property>
  <property fmtid="{D5CDD505-2E9C-101B-9397-08002B2CF9AE}" pid="1465"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466"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467" name="ZOTERO_BREF_R4OuvrObWbh3j0Opwg88b_11">
    <vt:lpwstr>mily":"Chen","given":"W."},{"family":"Florian","given":"P."},{"family":"Massiot","given":"D."},{"family":"Zhou","given":"Z."},{"family":"Greaves","given":"G. N."}],"issued":{"date-parts":[["2017",12]]}}}],"schema":"https://github.com/citation-style-langua</vt:lpwstr>
  </property>
  <property fmtid="{D5CDD505-2E9C-101B-9397-08002B2CF9AE}" pid="1468" name="ZOTERO_BREF_R4OuvrObWbh3j0Opwg88b_12">
    <vt:lpwstr>ge/schema/raw/master/csl-citation.json"}</vt:lpwstr>
  </property>
  <property fmtid="{D5CDD505-2E9C-101B-9397-08002B2CF9AE}" pid="1469"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470"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471"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472"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473"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474"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475"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476"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477"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478"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479"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480"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481"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482"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483" name="ZOTERO_BREF_R5rQK3AwAvOJT51jNd5lR_7">
    <vt:lpwstr>A. L."},{"family":"Lakes","given":"R. S."},{"family":"Rouxel","given":"T."}],"issued":{"date-parts":[["2011",11]]}}}],"schema":"https://github.com/citation-style-language/schema/raw/master/csl-citation.json"} </vt:lpwstr>
  </property>
  <property fmtid="{D5CDD505-2E9C-101B-9397-08002B2CF9AE}" pid="1484"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485" name="ZOTERO_BREF_RGeFV821smDH_10">
    <vt:lpwstr>language/schema/raw/master/csl-citation.json"}</vt:lpwstr>
  </property>
  <property fmtid="{D5CDD505-2E9C-101B-9397-08002B2CF9AE}" pid="1486"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487"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488"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489"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490"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491"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492"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493"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494"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495"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496"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497" name="ZOTERO_BREF_ROZusNfndZgB_4">
    <vt:lpwstr>language/schema/raw/master/csl-citation.json"}</vt:lpwstr>
  </property>
  <property fmtid="{D5CDD505-2E9C-101B-9397-08002B2CF9AE}" pid="1498" name="ZOTERO_BREF_RVlH7gQezXnK_1">
    <vt:lpwstr/>
  </property>
  <property fmtid="{D5CDD505-2E9C-101B-9397-08002B2CF9AE}" pid="1499"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500" name="ZOTERO_BREF_RlPAoBzAh6r7nvM9eVItJ_10">
    <vt:lpwstr>l-citation.json"} </vt:lpwstr>
  </property>
  <property fmtid="{D5CDD505-2E9C-101B-9397-08002B2CF9AE}" pid="1501"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502"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503"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504"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505"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506"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507"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508"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509" name="ZOTERO_BREF_Rz1Kb9bvvHt9_1">
    <vt:lpwstr>ZOTERO_ITEM CSL_CITATION {"citationID":"a2k8jdug4n4","properties":{"formattedCitation":"(Stebbins et al., 2000, 2008; Toplis et al., 2000; Allwardt et al., 2005a, b; Kiczenski et al., 2005; D.R. Neuville et al., 2008; D. R. Neuville et al., 2008; Le Losq </vt:lpwstr>
  </property>
  <property fmtid="{D5CDD505-2E9C-101B-9397-08002B2CF9AE}" pid="1510" name="ZOTERO_BREF_Rz1Kb9bvvHt9_10">
    <vt:lpwstr>453153/items/62P7NFW8"],"uri":["http://zotero.org/users/453153/items/62P7NFW8"],"itemData":{"id":2554,"type":"article-journal","container-title":"American Mineralogist","DOI":"10.2138/am.2005.1836","ISSN":"0003-004X","issue":"7","language":"en","page":"12</vt:lpwstr>
  </property>
  <property fmtid="{D5CDD505-2E9C-101B-9397-08002B2CF9AE}" pid="1511" name="ZOTERO_BREF_Rz1Kb9bvvHt9_11">
    <vt:lpwstr>18-1222","source":"CrossRef","title":"Aluminum coordination and the densification of high-pressure aluminosilicate glasses","volume":"90","author":[{"family":"Allwardt","given":"J. R."},{"family":"Stebbins","given":"J. F"},{"family":"Schmidt","given":"B. </vt:lpwstr>
  </property>
  <property fmtid="{D5CDD505-2E9C-101B-9397-08002B2CF9AE}" pid="1512" name="ZOTERO_BREF_Rz1Kb9bvvHt9_12">
    <vt:lpwstr>C."},{"family":"Frost","given":"D. J."},{"family":"Withers","given":"A. C."},{"family":"Hirschmann","given":"M. M."}],"issued":{"date-parts":[["2005",7,1]]}}},{"id":2918,"uris":["http://zotero.org/users/453153/items/2PC9M88J"],"uri":["http://zotero.org/us</vt:lpwstr>
  </property>
  <property fmtid="{D5CDD505-2E9C-101B-9397-08002B2CF9AE}" pid="1513" name="ZOTERO_BREF_Rz1Kb9bvvHt9_13">
    <vt:lpwstr>ers/453153/items/2PC9M88J"],"itemData":{"id":2918,"type":"article-journal","abstract":"The variation of the structure of E-glass with fictive temperature has been examined with high resolution, multinuclear (11B, 27Al, 29Si, 17O, and 19F) MAS NMR. The pre</vt:lpwstr>
  </property>
  <property fmtid="{D5CDD505-2E9C-101B-9397-08002B2CF9AE}" pid="1514" name="ZOTERO_BREF_Rz1Kb9bvvHt9_14">
    <vt:lpwstr>viously observed decrease in 4-coordinated boron with increasing fictive temperature is confirmed and, for the first time, is directly correlated with an increase in non-bridging oxygens. An increase in 5-coordinated Al is also observed, and is linked to </vt:lpwstr>
  </property>
  <property fmtid="{D5CDD505-2E9C-101B-9397-08002B2CF9AE}" pid="1515" name="ZOTERO_BREF_Rz1Kb9bvvHt9_15">
    <vt:lpwstr>an increase in association of F with Al at higher fictive temperature.","container-title":"Journal of Non-Crystalline Solids","DOI":"10.1016/j.jnoncrysol.2005.09.026","ISSN":"0022-3093","issue":"46–48","journalAbbreviation":"Journal of Non-Crystalline Sol</vt:lpwstr>
  </property>
  <property fmtid="{D5CDD505-2E9C-101B-9397-08002B2CF9AE}" pid="1516" name="ZOTERO_BREF_Rz1Kb9bvvHt9_16">
    <vt:lpwstr>ids","page":"3571-3578","source":"ScienceDirect","title":"The effect of fictive temperature on the structure of E-glass: A high resolution, multinuclear NMR study","title-short":"The effect of fictive temperature on the structure of E-glass","volume":"351</vt:lpwstr>
  </property>
  <property fmtid="{D5CDD505-2E9C-101B-9397-08002B2CF9AE}" pid="1517" name="ZOTERO_BREF_Rz1Kb9bvvHt9_17">
    <vt:lpwstr>","author":[{"family":"Kiczenski","given":"T. J."},{"family":"Du","given":"Lin-Shu"},{"family":"Stebbins","given":"Jonathan"}],"issued":{"date-parts":[["2005",11,15]]}}},{"id":2563,"uris":["http://zotero.org/users/453153/items/Q9WE9B6I"],"uri":["http://zo</vt:lpwstr>
  </property>
  <property fmtid="{D5CDD505-2E9C-101B-9397-08002B2CF9AE}" pid="1518" name="ZOTERO_BREF_Rz1Kb9bvvHt9_18">
    <vt:lpwstr>tero.org/users/453153/items/Q9WE9B6I"],"itemData":{"id":2563,"type":"article-journal","container-title":"American Mineralogist","DOI":"10.2138/am.2008.2646","ISSN":"0003-004X","issue":"1","language":"en","page":"228-234","source":"CrossRef","title":"Envir</vt:lpwstr>
  </property>
  <property fmtid="{D5CDD505-2E9C-101B-9397-08002B2CF9AE}" pid="1519" name="ZOTERO_BREF_Rz1Kb9bvvHt9_19">
    <vt:lpwstr>onments around Al, Si, and Ca in aluminate and aluminosilicate melts by X-ray absorption spectroscopy at high temperature","volume":"93","author":[{"family":"Neuville","given":"D.R."},{"family":"Cormier","given":"L."},{"family":"Ligny","given":"D.","non-d</vt:lpwstr>
  </property>
  <property fmtid="{D5CDD505-2E9C-101B-9397-08002B2CF9AE}" pid="1520" name="ZOTERO_BREF_Rz1Kb9bvvHt9_2">
    <vt:lpwstr>et al., 2014; Morin et al., 2014; Drewitt et al., 2015)","plainCitation":"(Stebbins et al., 2000, 2008; Toplis et al., 2000; Allwardt et al., 2005a, b; Kiczenski et al., 2005; D.R. Neuville et al., 2008; D. R. Neuville et al., 2008; Le Losq et al., 2014; </vt:lpwstr>
  </property>
  <property fmtid="{D5CDD505-2E9C-101B-9397-08002B2CF9AE}" pid="1521" name="ZOTERO_BREF_Rz1Kb9bvvHt9_20">
    <vt:lpwstr>ropping-particle":"de"},{"family":"Roux","given":"J."},{"family":"Flank","given":"A-M."},{"family":"Lagarde","given":"P."}],"issued":{"date-parts":[["2008",1,1]]}}},{"id":2557,"uris":["http://zotero.org/users/453153/items/4N3DZDPW"],"uri":["http://zotero.</vt:lpwstr>
  </property>
  <property fmtid="{D5CDD505-2E9C-101B-9397-08002B2CF9AE}" pid="1522" name="ZOTERO_BREF_Rz1Kb9bvvHt9_21">
    <vt:lpwstr>org/users/453153/items/4N3DZDPW"],"itemData":{"id":2557,"type":"article-journal","abstract":"Configurational changes with temperature are important for the thermodynamic and transport properties of most aluminosilicate melts, but in general are not well u</vt:lpwstr>
  </property>
  <property fmtid="{D5CDD505-2E9C-101B-9397-08002B2CF9AE}" pid="1523" name="ZOTERO_BREF_Rz1Kb9bvvHt9_22">
    <vt:lpwstr>nderstood. Here, we present high-resolution 27Al and 17O NMR data on several calcium aluminosilicate glasses prepared with varying quench rates and thus with fictive temperatures that span ranges up to about 200 K. In all compositions the content of five-</vt:lpwstr>
  </property>
  <property fmtid="{D5CDD505-2E9C-101B-9397-08002B2CF9AE}" pid="1524" name="ZOTERO_BREF_Rz1Kb9bvvHt9_23">
    <vt:lpwstr>coordinated aluminum increases with fictive temperature, in agreement with recent high temperature NMR data on melts. In a glass of CaAl2Si2O8 (“anorthite”) composition, the content of non-bridging oxygens also increases with temperature; however this eff</vt:lpwstr>
  </property>
  <property fmtid="{D5CDD505-2E9C-101B-9397-08002B2CF9AE}" pid="1525" name="ZOTERO_BREF_Rz1Kb9bvvHt9_24">
    <vt:lpwstr>ect was not observed in a sample with a much higher CaO/Al2O3 ratio. We present a consistent notation for reactions among structural species in these systems that clarify why in some cases, high-coordinated network cations may appear on the same side of t</vt:lpwstr>
  </property>
  <property fmtid="{D5CDD505-2E9C-101B-9397-08002B2CF9AE}" pid="1526" name="ZOTERO_BREF_Rz1Kb9bvvHt9_25">
    <vt:lpwstr>he reaction, while in others they occur on the opposite sides: the key difference is in accounting for all coordination changes for oxygens. Mixing of non-bridging oxygens and of high-coordinated aluminum make significant contributions to the overall conf</vt:lpwstr>
  </property>
  <property fmtid="{D5CDD505-2E9C-101B-9397-08002B2CF9AE}" pid="1527" name="ZOTERO_BREF_Rz1Kb9bvvHt9_26">
    <vt:lpwstr>igurational entropy and heat capacity of the melts, as does the mixing of various bridging oxygens and of tetrahedral network cations. Other, less well known, types of increase in disorder with temperature may be important as well.","container-title":"Geo</vt:lpwstr>
  </property>
  <property fmtid="{D5CDD505-2E9C-101B-9397-08002B2CF9AE}" pid="1528" name="ZOTERO_BREF_Rz1Kb9bvvHt9_27">
    <vt:lpwstr>chimica et Cosmochimica Acta","DOI":"10.1016/j.gca.2007.11.018","ISSN":"0016-7037","issue":"3","journalAbbreviation":"Geochimica et Cosmochimica Acta","page":"910-925","source":"ScienceDirect","title":"Temperature effects on non-bridging oxygen and alumin</vt:lpwstr>
  </property>
  <property fmtid="{D5CDD505-2E9C-101B-9397-08002B2CF9AE}" pid="1529" name="ZOTERO_BREF_Rz1Kb9bvvHt9_28">
    <vt:lpwstr>um coordination number in calcium aluminosilicate glasses and melts","volume":"72","author":[{"family":"Stebbins","given":"Jonathan F."},{"family":"Dubinsky","given":"Emily V."},{"family":"Kanehashi","given":"Koji"},{"family":"Kelsey","given":"Kimberly E.</vt:lpwstr>
  </property>
  <property fmtid="{D5CDD505-2E9C-101B-9397-08002B2CF9AE}" pid="1530" name="ZOTERO_BREF_Rz1Kb9bvvHt9_29">
    <vt:lpwstr>"}],"issued":{"date-parts":[["2008",2,1]]}}},{"id":2870,"uris":["http://zotero.org/users/453153/items/KRDVJE3U"],"uri":["http://zotero.org/users/453153/items/KRDVJE3U"],"itemData":{"id":2870,"type":"article-journal","collection-title":"Amorphous materials</vt:lpwstr>
  </property>
  <property fmtid="{D5CDD505-2E9C-101B-9397-08002B2CF9AE}" pid="1531" name="ZOTERO_BREF_Rz1Kb9bvvHt9_3">
    <vt:lpwstr>Morin et al., 2014; Drewitt et al., 2015)","noteIndex":0},"citationItems":[{"id":388,"uris":["http://zotero.org/users/453153/items/HC93DSW4"],"uri":["http://zotero.org/users/453153/items/HC93DSW4"],"itemData":{"id":388,"type":"article-journal","container-</vt:lpwstr>
  </property>
  <property fmtid="{D5CDD505-2E9C-101B-9397-08002B2CF9AE}" pid="1532" name="ZOTERO_BREF_Rz1Kb9bvvHt9_30">
    <vt:lpwstr>: Properties, structure, and durability","container-title":"American Mineralogist","DOI":"10.2138/am.2008.2867","ISSN":"0003-004X","issue":"11-12","language":"en","page":"1721-1731","source":"CrossRef","title":"Structure of Mg- and Mg/Ca aluminosilicate g</vt:lpwstr>
  </property>
  <property fmtid="{D5CDD505-2E9C-101B-9397-08002B2CF9AE}" pid="1533" name="ZOTERO_BREF_Rz1Kb9bvvHt9_31">
    <vt:lpwstr>lasses: &lt;sup&gt;27&lt;/sup&gt;Al NMR and Raman spectroscopy investigations","title-short":"Amorphous materials","volume":"93","author":[{"family":"Neuville","given":"D. R."},{"family":"Cormier","given":"L."},{"family":"Montouillout","given":"V."},{"family":"Floria</vt:lpwstr>
  </property>
  <property fmtid="{D5CDD505-2E9C-101B-9397-08002B2CF9AE}" pid="1534" name="ZOTERO_BREF_Rz1Kb9bvvHt9_32">
    <vt:lpwstr>n","given":"P."},{"family":"Millot","given":"F."},{"family":"Rifflet","given":"J.-C."},{"family":"Massiot","given":"D."}],"issued":{"date-parts":[["2008",11,1]]}}},{"id":1328,"uris":["http://zotero.org/users/453153/items/CZT3JPVA"],"uri":["http://zotero.o</vt:lpwstr>
  </property>
  <property fmtid="{D5CDD505-2E9C-101B-9397-08002B2CF9AE}" pid="1535" name="ZOTERO_BREF_Rz1Kb9bvvHt9_33">
    <vt:lpwstr>rg/users/453153/items/CZT3JPVA"],"itemData":{"id":1328,"type":"article-journal","container-title":"Geochimica et Cosmochimica Acta","DOI":"10.1016/j.gca.2013.11.010","ISSN":"00167037","language":"en","page":"495-517","source":"CrossRef","title":"The role </vt:lpwstr>
  </property>
  <property fmtid="{D5CDD505-2E9C-101B-9397-08002B2CF9AE}" pid="1536" name="ZOTERO_BREF_Rz1Kb9bvvHt9_34">
    <vt:lpwstr>of Al&lt;sup&gt;3+&lt;/sup&gt; on rheology and structural changes of sodium silicate and aluminosilicate glasses and melts.","volume":"126","author":[{"family":"Le Losq","given":"C."},{"family":"Neuville","given":"D. R."},{"family":"Florian","given":"P."},{"family":"</vt:lpwstr>
  </property>
  <property fmtid="{D5CDD505-2E9C-101B-9397-08002B2CF9AE}" pid="1537" name="ZOTERO_BREF_Rz1Kb9bvvHt9_35">
    <vt:lpwstr>Henderson","given":"G. S."},{"family":"Massiot","given":"D."}],"issued":{"date-parts":[["2014",2]]}}},{"id":2567,"uris":["http://zotero.org/users/453153/items/IASBI9TH"],"uri":["http://zotero.org/users/453153/items/IASBI9TH"],"itemData":{"id":2567,"type":</vt:lpwstr>
  </property>
  <property fmtid="{D5CDD505-2E9C-101B-9397-08002B2CF9AE}" pid="1538" name="ZOTERO_BREF_Rz1Kb9bvvHt9_36">
    <vt:lpwstr>"article-journal","abstract":"The field strength of modifier cations has long been known to have important effects on oxide glass properties, but effects on network structure can be complex. For two series of barium, calcium, lanthanum and yttrium alumino</vt:lpwstr>
  </property>
  <property fmtid="{D5CDD505-2E9C-101B-9397-08002B2CF9AE}" pid="1539" name="ZOTERO_BREF_Rz1Kb9bvvHt9_37">
    <vt:lpwstr>borosilicates with two different B/Si ratios, we report systematic variations in boron and aluminum coordination determined by NMR, and glass transition and heat capacities from differential scanning calorimetry. Data on glasses with different fictive tem</vt:lpwstr>
  </property>
  <property fmtid="{D5CDD505-2E9C-101B-9397-08002B2CF9AE}" pid="1540" name="ZOTERO_BREF_Rz1Kb9bvvHt9_38">
    <vt:lpwstr>peratures allow B and Al speciation to be compared on an isothermal basis, rather than as conventionally done for as-quenched structures. Temperature and compositional effects can thus be isolated. These data and comparison to previous studies on glasses </vt:lpwstr>
  </property>
  <property fmtid="{D5CDD505-2E9C-101B-9397-08002B2CF9AE}" pid="1541" name="ZOTERO_BREF_Rz1Kb9bvvHt9_39">
    <vt:lpwstr>with lower B/Si ratios clearly show that higher modifier cation field strength increases the fraction of five- and six-coordinated Al in all compositions. In contrast, the previously documented trend towards more three-coordinated boron (and hence more no</vt:lpwstr>
  </property>
  <property fmtid="{D5CDD505-2E9C-101B-9397-08002B2CF9AE}" pid="1542" name="ZOTERO_BREF_Rz1Kb9bvvHt9_4">
    <vt:lpwstr>title":"Journal of Non-Crystalline Solids","page":"1-6","title":"Quantification of five- and six-coordinated aluminum ions in aluminosilicate and fluoride-containing glasses by high-field, high-resolution &lt;sup&gt;27&lt;/sup&gt;Al NMR","volume":"275","author":[{"fa</vt:lpwstr>
  </property>
  <property fmtid="{D5CDD505-2E9C-101B-9397-08002B2CF9AE}" pid="1543" name="ZOTERO_BREF_Rz1Kb9bvvHt9_40">
    <vt:lpwstr>n-bridging oxygens, NBO) in low B/Si glasses with higher field strength cations reverses in high B/Si and in high NBO compositions. Al and B coordination numbers both decrease with higher fictive temperature in the glasses studied here, suggesting a simpl</vt:lpwstr>
  </property>
  <property fmtid="{D5CDD505-2E9C-101B-9397-08002B2CF9AE}" pid="1544" name="ZOTERO_BREF_Rz1Kb9bvvHt9_41">
    <vt:lpwstr>e mechanism of coupled structural change.","container-title":"Applied Physics A","DOI":"10.1007/s00339-014-8369-4","ISSN":"0947-8396, 1432-0630","issue":"2","journalAbbreviation":"Appl. Phys. A","language":"en","page":"479-490","source":"link.springer.com</vt:lpwstr>
  </property>
  <property fmtid="{D5CDD505-2E9C-101B-9397-08002B2CF9AE}" pid="1545" name="ZOTERO_BREF_Rz1Kb9bvvHt9_42">
    <vt:lpwstr>","title":"Modifier cation (Ba, Ca, La, Y) field strength effects on aluminum and boron coordination in aluminoborosilicate glasses: the roles of fictive temperature and boron content","title-short":"Modifier cation (Ba, Ca, La, Y) field strength effects </vt:lpwstr>
  </property>
  <property fmtid="{D5CDD505-2E9C-101B-9397-08002B2CF9AE}" pid="1546" name="ZOTERO_BREF_Rz1Kb9bvvHt9_43">
    <vt:lpwstr>on aluminum and boron coordination in aluminoborosilicate glasses","volume":"116","author":[{"family":"Morin","given":"Elizabeth I."},{"family":"Wu","given":"Jingshi"},{"family":"Stebbins","given":"Jonathan F."}],"issued":{"date-parts":[["2014",8,1]]}}},{</vt:lpwstr>
  </property>
  <property fmtid="{D5CDD505-2E9C-101B-9397-08002B2CF9AE}" pid="1547" name="ZOTERO_BREF_Rz1Kb9bvvHt9_44">
    <vt:lpwstr>"id":6539,"uris":["http://zotero.org/users/453153/items/H5PJ5NC6"],"uri":["http://zotero.org/users/453153/items/H5PJ5NC6"],"itemData":{"id":6539,"type":"article-journal","abstract":"The high pressure structure of liquid and glassy anorthite (CaAl2Si2O8) a</vt:lpwstr>
  </property>
  <property fmtid="{D5CDD505-2E9C-101B-9397-08002B2CF9AE}" pid="1548" name="ZOTERO_BREF_Rz1Kb9bvvHt9_45">
    <vt:lpwstr>nd calcium aluminate (CaAl2O4) glass was measured by using in situ synchrotron x-ray diffraction in a diamond anvil cell up to 32.4(2) GPa. The results, combined with ab initio molecular dynamics and classical molecular dynamics simulations using a polari</vt:lpwstr>
  </property>
  <property fmtid="{D5CDD505-2E9C-101B-9397-08002B2CF9AE}" pid="1549" name="ZOTERO_BREF_Rz1Kb9bvvHt9_46">
    <vt:lpwstr>zable ion model, reveal a continuous increase in Al coordination by oxygen, with 5-fold coordinated Al dominating at 15 GPa and a preponderance of 6-fold coordinated Al at higher pressures. The development of a peak in the measured total structure factors</vt:lpwstr>
  </property>
  <property fmtid="{D5CDD505-2E9C-101B-9397-08002B2CF9AE}" pid="1550" name="ZOTERO_BREF_Rz1Kb9bvvHt9_47">
    <vt:lpwstr> at 3.1 Å−1 is interpreted as a signature of changes in topological order. During compression, cation-centred polyhedra develop edge- and facesharing networks. Above 10 GPa, following the pressure-induced breakdown of the network structure, the anions ado</vt:lpwstr>
  </property>
  <property fmtid="{D5CDD505-2E9C-101B-9397-08002B2CF9AE}" pid="1551" name="ZOTERO_BREF_Rz1Kb9bvvHt9_48">
    <vt:lpwstr>pt a structure similar to a random close packing of hard spheres.","container-title":"J. Phys.: Condens. Matter","issue":"27","language":"en","page":"105103","source":"Zotero","title":"Development of chemical and topological structure in aluminosilicate l</vt:lpwstr>
  </property>
  <property fmtid="{D5CDD505-2E9C-101B-9397-08002B2CF9AE}" pid="1552" name="ZOTERO_BREF_Rz1Kb9bvvHt9_49">
    <vt:lpwstr>iquids and glasses at high pressure","author":[{"family":"Drewitt","given":"James W E"},{"family":"Jahn","given":"Sandro"},{"family":"Sanloup","given":"C."},{"family":"Grouchy","given":"Carole","non-dropping-particle":"de"},{"family":"Garbarino","given":"</vt:lpwstr>
  </property>
  <property fmtid="{D5CDD505-2E9C-101B-9397-08002B2CF9AE}" pid="1553" name="ZOTERO_BREF_Rz1Kb9bvvHt9_5">
    <vt:lpwstr>mily":"Stebbins","given":"J. F."},{"family":"Kroeker","given":"S."},{"family":"Lee","given":"S. K."},{"family":"Kiczenski","given":"T. J."}],"issued":{"date-parts":[["2000"]]}}},{"id":257,"uris":["http://zotero.org/users/453153/items/CD8QZRK3"],"uri":["ht</vt:lpwstr>
  </property>
  <property fmtid="{D5CDD505-2E9C-101B-9397-08002B2CF9AE}" pid="1554" name="ZOTERO_BREF_Rz1Kb9bvvHt9_50">
    <vt:lpwstr>G."},{"family":"Hennet","given":"L."}],"issued":{"date-parts":[["2015"]]}}}],"schema":"https://github.com/citation-style-language/schema/raw/master/csl-citation.json"}</vt:lpwstr>
  </property>
  <property fmtid="{D5CDD505-2E9C-101B-9397-08002B2CF9AE}" pid="1555" name="ZOTERO_BREF_Rz1Kb9bvvHt9_6">
    <vt:lpwstr>tp://zotero.org/users/453153/items/CD8QZRK3"],"itemData":{"id":257,"type":"article-journal","container-title":"American Mineralogist","page":"1556-1560","title":"Fivefold-coordinated aluminum in tectosilicate glasses observed by triple quantum MAS NMR","v</vt:lpwstr>
  </property>
  <property fmtid="{D5CDD505-2E9C-101B-9397-08002B2CF9AE}" pid="1556" name="ZOTERO_BREF_Rz1Kb9bvvHt9_7">
    <vt:lpwstr>olume":"85","author":[{"family":"Toplis","given":"M. J."},{"family":"Kohn","given":"S. C."},{"family":"Smith","given":"M. E."},{"family":"Poplett","given":"J. F."}],"issued":{"date-parts":[["2000"]]}}},{"id":45,"uris":["http://zotero.org/users/453153/item</vt:lpwstr>
  </property>
  <property fmtid="{D5CDD505-2E9C-101B-9397-08002B2CF9AE}" pid="1557" name="ZOTERO_BREF_Rz1Kb9bvvHt9_8">
    <vt:lpwstr>s/ZNSR7NAB"],"uri":["http://zotero.org/users/453153/items/ZNSR7NAB"],"itemData":{"id":45,"type":"article-journal","container-title":"American Mineralogist","page":"1453-1457","title":"The effect of fictive temperature on Al coordination in high-pressure (</vt:lpwstr>
  </property>
  <property fmtid="{D5CDD505-2E9C-101B-9397-08002B2CF9AE}" pid="1558" name="ZOTERO_BREF_Rz1Kb9bvvHt9_9">
    <vt:lpwstr>10 GPa) sodium aluminosilicate glasses","volume":"90","author":[{"family":"Allwardt","given":"J. R."},{"family":"Poe","given":"B. T."},{"family":"Stebbins","given":"J. F."}],"issued":{"date-parts":[["2005"]]}}},{"id":2554,"uris":["http://zotero.org/users/</vt:lpwstr>
  </property>
  <property fmtid="{D5CDD505-2E9C-101B-9397-08002B2CF9AE}" pid="1559"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560"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561"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562" name="ZOTERO_BREF_RzaH8n6XiIUL1_4">
    <vt:lpwstr>citation-style-language/schema/raw/master/csl-citation.json"}</vt:lpwstr>
  </property>
  <property fmtid="{D5CDD505-2E9C-101B-9397-08002B2CF9AE}" pid="1563"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564"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565"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566" name="ZOTERO_BREF_RzaH8n6XiIUL_4">
    <vt:lpwstr>/citation-style-language/schema/raw/master/csl-citation.json"}</vt:lpwstr>
  </property>
  <property fmtid="{D5CDD505-2E9C-101B-9397-08002B2CF9AE}" pid="1567" name="ZOTERO_BREF_S0i9zm4lp6sx_1">
    <vt:lpwstr/>
  </property>
  <property fmtid="{D5CDD505-2E9C-101B-9397-08002B2CF9AE}" pid="1568"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569" name="ZOTERO_BREF_S7rjbLNtbfaf_10">
    <vt:lpwstr>O'Shaughnessy","given":"Cedrick"},{"family":"Withers","given":"Anthony C."},{"family":"Neuville","given":"Daniel R."}],"issued":{"date-parts":[["2018",3,15]]}},"prefix":"e.g.,"}],"schema":"https://github.com/citation-style-language/schema/raw/master/csl-c</vt:lpwstr>
  </property>
  <property fmtid="{D5CDD505-2E9C-101B-9397-08002B2CF9AE}" pid="1570" name="ZOTERO_BREF_S7rjbLNtbfaf_11">
    <vt:lpwstr>itation.json"}</vt:lpwstr>
  </property>
  <property fmtid="{D5CDD505-2E9C-101B-9397-08002B2CF9AE}" pid="1571"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572"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573"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574"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575"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576"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577"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578"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579" name="ZOTERO_BREF_SAYKwjFVFAnk_1">
    <vt:lpwstr>ZOTERO_ITEM CSL_CITATION {"citationID":"a1gfu7b42sr","properties":{"formattedCitation":"(C\\uc0\\u225{}ceres et al., 2020; Di Genova et al., 2020)","plainCitation":"(Cáceres et al., 2020; Di Genova et al., 2020)","noteIndex":0},"citationItems":[{"id":6172</vt:lpwstr>
  </property>
  <property fmtid="{D5CDD505-2E9C-101B-9397-08002B2CF9AE}" pid="1580" name="ZOTERO_BREF_SAYKwjFVFAnk_10">
    <vt:lpwstr>ven":"Mathieu"},{"family":"Madonna","given":"Claudio"},{"family":"Cimarelli","given":"Corrado"},{"family":"Hess","given":"Kai-Uwe"},{"family":"Kaliwoda","given":"Melanie"},{"family":"Ruthensteiner","given":"Bernhard"},{"family":"Dingwell","given":"Donald </vt:lpwstr>
  </property>
  <property fmtid="{D5CDD505-2E9C-101B-9397-08002B2CF9AE}" pid="1581" name="ZOTERO_BREF_SAYKwjFVFAnk_11">
    <vt:lpwstr>B."}],"issued":{"date-parts":[["2020"]]}}},{"id":6306,"uris":["http://zotero.org/users/453153/items/25FP6G83"],"uri":["http://zotero.org/users/453153/items/25FP6G83"],"itemData":{"id":6306,"type":"article-journal","abstract":"Although gas exsolution is a </vt:lpwstr>
  </property>
  <property fmtid="{D5CDD505-2E9C-101B-9397-08002B2CF9AE}" pid="1582" name="ZOTERO_BREF_SAYKwjFVFAnk_12">
    <vt:lpwstr>major driving force behind explosive volcanic eruptions, viscosity is critical in controlling the escape of bubbles and switching between explosive and effusive behavior. Temperature and composition control melt viscosity, but crystallization above a crit</vt:lpwstr>
  </property>
  <property fmtid="{D5CDD505-2E9C-101B-9397-08002B2CF9AE}" pid="1583" name="ZOTERO_BREF_SAYKwjFVFAnk_13">
    <vt:lpwstr>ical volume (&gt;30 volume %) can lock up the magma, triggering an explosion. Here, we present an alternative to this well-established paradigm by showing how an unexpectedly small volume of nano-sized crystals can cause a disproportionate increase in magma </vt:lpwstr>
  </property>
  <property fmtid="{D5CDD505-2E9C-101B-9397-08002B2CF9AE}" pid="1584" name="ZOTERO_BREF_SAYKwjFVFAnk_14">
    <vt:lpwstr>viscosity. Our in situ observations on a basaltic melt, rheological measurements in an analog system, and modeling demonstrate how just a few volume % of nanolites results in a marked increase in viscosity above the critical value needed for explosive fra</vt:lpwstr>
  </property>
  <property fmtid="{D5CDD505-2E9C-101B-9397-08002B2CF9AE}" pid="1585" name="ZOTERO_BREF_SAYKwjFVFAnk_15">
    <vt:lpwstr>gmentation, even for a low-viscosity melt. Images of nanolites from low-viscosity explosive eruptions and an experimentally produced basaltic pumice show syn-eruptive growth, possibly nucleating a high bubble number density.","container-title":"Science Ad</vt:lpwstr>
  </property>
  <property fmtid="{D5CDD505-2E9C-101B-9397-08002B2CF9AE}" pid="1586" name="ZOTERO_BREF_SAYKwjFVFAnk_16">
    <vt:lpwstr>vances","DOI":"10.1126/sciadv.abb0413","ISSN":"2375-2548","issue":"39","journalAbbreviation":"Sci. Adv.","language":"en","page":"eabb0413","source":"DOI.org (Crossref)","title":"In situ observation of nanolite growth in volcanic melt: A driving force for </vt:lpwstr>
  </property>
  <property fmtid="{D5CDD505-2E9C-101B-9397-08002B2CF9AE}" pid="1587" name="ZOTERO_BREF_SAYKwjFVFAnk_17">
    <vt:lpwstr>explosive eruptions","title-short":"In situ observation of nanolite growth in volcanic melt","volume":"6","author":[{"family":"Di Genova","given":"Danilo"},{"family":"Brooker","given":"Richard A."},{"family":"Mader","given":"Heidy M."},{"family":"Drewitt"</vt:lpwstr>
  </property>
  <property fmtid="{D5CDD505-2E9C-101B-9397-08002B2CF9AE}" pid="1588" name="ZOTERO_BREF_SAYKwjFVFAnk_18">
    <vt:lpwstr>,"given":"James W. E."},{"family":"Longo","given":"Alessandro"},{"family":"Deubener","given":"Joachim"},{"family":"Neuville","given":"Daniel R."},{"family":"Fanara","given":"Sara"},{"family":"Shebanova","given":"Olga"},{"family":"Anzellini","given":"Simon</vt:lpwstr>
  </property>
  <property fmtid="{D5CDD505-2E9C-101B-9397-08002B2CF9AE}" pid="1589" name="ZOTERO_BREF_SAYKwjFVFAnk_19">
    <vt:lpwstr>e"},{"family":"Arzilli","given":"Fabio"},{"family":"Bamber","given":"Emily C."},{"family":"Hennet","given":"Louis"},{"family":"La Spina","given":"Giuseppe"},{"family":"Miyajima","given":"Nobuyoshi"}],"issued":{"date-parts":[["2020",9]]}}}],"schema":"https</vt:lpwstr>
  </property>
  <property fmtid="{D5CDD505-2E9C-101B-9397-08002B2CF9AE}" pid="1590" name="ZOTERO_BREF_SAYKwjFVFAnk_2">
    <vt:lpwstr>,"uris":["http://zotero.org/users/453153/items/ZUSXRQ7Q"],"uri":["http://zotero.org/users/453153/items/ZUSXRQ7Q"],"itemData":{"id":6172,"type":"article-journal","abstract":"Degassing dynamics play a crucial role in controlling the explosivity of magma at </vt:lpwstr>
  </property>
  <property fmtid="{D5CDD505-2E9C-101B-9397-08002B2CF9AE}" pid="1591" name="ZOTERO_BREF_SAYKwjFVFAnk_20">
    <vt:lpwstr>://github.com/citation-style-language/schema/raw/master/csl-citation.json"}</vt:lpwstr>
  </property>
  <property fmtid="{D5CDD505-2E9C-101B-9397-08002B2CF9AE}" pid="1592" name="ZOTERO_BREF_SAYKwjFVFAnk_3">
    <vt:lpwstr>erupting volcanoes. Degassing of magmatic water typically involves bubble nucleation and growth, which drive magma ascent. Crystals suspended in magma may influence both nucleation and growth of bubbles. Micron- to centimeter-sized crystals can cause hete</vt:lpwstr>
  </property>
  <property fmtid="{D5CDD505-2E9C-101B-9397-08002B2CF9AE}" pid="1593" name="ZOTERO_BREF_SAYKwjFVFAnk_4">
    <vt:lpwstr>rogeneous bubble nucleation and facilitate bubble coalescence. Nanometer-scale crystalline phases, so-called “nanolites”, are an underreported phenomenon in erupting magma and could exert a primary control on the eruptive style of silicic volcanoes. Yet t</vt:lpwstr>
  </property>
  <property fmtid="{D5CDD505-2E9C-101B-9397-08002B2CF9AE}" pid="1594" name="ZOTERO_BREF_SAYKwjFVFAnk_5">
    <vt:lpwstr>he influence of nanolites on degassing processes remains wholly uninvestigated. In order to test the influence of nanolites on bubble nucleation and growth dynamics, we use an experimental approach to document how nanolites can increase the bubble number </vt:lpwstr>
  </property>
  <property fmtid="{D5CDD505-2E9C-101B-9397-08002B2CF9AE}" pid="1595" name="ZOTERO_BREF_SAYKwjFVFAnk_6">
    <vt:lpwstr>density and affect growth kinetics in a degassing nanolite-bearing silicic magma. We then examine a compilation of these values from natural volcanic rocks from explosive eruptions leading to the inference that some very high naturally occurring bubble nu</vt:lpwstr>
  </property>
  <property fmtid="{D5CDD505-2E9C-101B-9397-08002B2CF9AE}" pid="1596" name="ZOTERO_BREF_SAYKwjFVFAnk_7">
    <vt:lpwstr>mber densities could be associated with the presence of magmatic nanolites. Finally, using a numerical magma ascent model, we show that for reasonable starting conditions for silicic eruptions, an increase in the resulting bubble number density associated</vt:lpwstr>
  </property>
  <property fmtid="{D5CDD505-2E9C-101B-9397-08002B2CF9AE}" pid="1597" name="ZOTERO_BREF_SAYKwjFVFAnk_8">
    <vt:lpwstr> with nanolites could push an eruption that would otherwise be effusive into the conditions required for explosive behavior.","container-title":"Geology","DOI":"10.1130/G47317.1","ISSN":"0091-7613, 1943-2682","issue":"10","language":"en","page":"997-1001"</vt:lpwstr>
  </property>
  <property fmtid="{D5CDD505-2E9C-101B-9397-08002B2CF9AE}" pid="1598" name="ZOTERO_BREF_SAYKwjFVFAnk_9">
    <vt:lpwstr>,"source":"DOI.org (Crossref)","title":"Can nanolites enhance eruption explosivity?","volume":"48","author":[{"family":"Cáceres","given":"Francisco"},{"family":"Wadsworth","given":"Fabian B."},{"family":"Scheu","given":"Bettina"},{"family":"Colombier","gi</vt:lpwstr>
  </property>
  <property fmtid="{D5CDD505-2E9C-101B-9397-08002B2CF9AE}" pid="1599" name="ZOTERO_BREF_SKh4Gr924bzy_1">
    <vt:lpwstr/>
  </property>
  <property fmtid="{D5CDD505-2E9C-101B-9397-08002B2CF9AE}" pid="1600"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601"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602" name="ZOTERO_BREF_ShsBCushskld_3">
    <vt:lpwstr>n":"Y."},{"family":"Courville","given":"A."}],"issued":{"date-parts":[["2016"]]}}}],"schema":"https://github.com/citation-style-language/schema/raw/master/csl-citation.json"}</vt:lpwstr>
  </property>
  <property fmtid="{D5CDD505-2E9C-101B-9397-08002B2CF9AE}" pid="1603"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604"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605"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606"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607"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608"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609" name="ZOTERO_BREF_SlhUK6ODJzCz_7">
    <vt:lpwstr>igurational entropy of silicate melts","volume":"48","author":[{"family":"Richet","given":"P."}],"issued":{"date-parts":[["1984",3,1]]}}}],"schema":"https://github.com/citation-style-language/schema/raw/master/csl-citation.json"}</vt:lpwstr>
  </property>
  <property fmtid="{D5CDD505-2E9C-101B-9397-08002B2CF9AE}" pid="1610"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611"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612" name="ZOTERO_BREF_Sv1Kista9SAC_3">
    <vt:lpwstr>evant to magmatic processes","volume":"7","author":[{"family":"Mysen","given":"B. O."}],"issued":{"date-parts":[["1995"]]}}}],"schema":"https://github.com/citation-style-language/schema/raw/master/csl-citation.json"}</vt:lpwstr>
  </property>
  <property fmtid="{D5CDD505-2E9C-101B-9397-08002B2CF9AE}" pid="1613" name="ZOTERO_BREF_TAtc4CV2EDl4_1">
    <vt:lpwstr>ZOTERO_ITEM CSL_CITATION {"citationID":"a8as9s04bp","properties":{"formattedCitation":"(Persikov, 1991; Russell et al., 2003; Giordano et al., 2008; Russell and Giordano, 2017)","plainCitation":"(Persikov, 1991; Russell et al., 2003; Giordano et al., 2008</vt:lpwstr>
  </property>
  <property fmtid="{D5CDD505-2E9C-101B-9397-08002B2CF9AE}" pid="1614" name="ZOTERO_BREF_TAtc4CV2EDl4_10">
    <vt:lpwstr>Tg + C p c ln T T g\n\nthe equation has adjustable unknown parameters A, B and Sc (Tg) which can be estimated from experimental estimates of configurational heat capacity (Cpc), glass transition temperature (Tg) and viscosity (η). Here, we use recently pu</vt:lpwstr>
  </property>
  <property fmtid="{D5CDD505-2E9C-101B-9397-08002B2CF9AE}" pid="1615" name="ZOTERO_BREF_TAtc4CV2EDl4_11">
    <vt:lpwstr>blished datasets for anhydrous and hydrous silicate melts and glasses (N ~ 50) for which there are measurements of log η and calorimetric measurements of Cpc and Tg. Our fitting strategy follows the approach developed by previous workers with the sole exc</vt:lpwstr>
  </property>
  <property fmtid="{D5CDD505-2E9C-101B-9397-08002B2CF9AE}" pid="1616" name="ZOTERO_BREF_TAtc4CV2EDl4_12">
    <vt:lpwstr>eption that we assume all silicate melts converge to a common, but unknown, high temperature limit to melt viscosity (e.g., A = log η∞). Our optimal value for A is − 3.51 ± 0.25. A consequence of a common, high-temperature limit to silicate melt viscosity</vt:lpwstr>
  </property>
  <property fmtid="{D5CDD505-2E9C-101B-9397-08002B2CF9AE}" pid="1617" name="ZOTERO_BREF_TAtc4CV2EDl4_13">
    <vt:lpwstr> is that the corresponding model values of glass transition temperature (Tg12), melt fragility (m), and the ratio Cpc/Sc are constrained to lie on a single plane approximated as: Cp c S c = − Tg 12 243399 − m 15.518 + 0.996\n\nthereby establishing a quant</vt:lpwstr>
  </property>
  <property fmtid="{D5CDD505-2E9C-101B-9397-08002B2CF9AE}" pid="1618" name="ZOTERO_BREF_TAtc4CV2EDl4_14">
    <vt:lpwstr>itative connection between calorimetric and rheological measurements. Lastly, we show a good correspondence between values of Tg12 and fragility (m) from this Adam-Gibbs based model of melt viscosity and values predicted by the GRD viscosity model for mul</vt:lpwstr>
  </property>
  <property fmtid="{D5CDD505-2E9C-101B-9397-08002B2CF9AE}" pid="1619" name="ZOTERO_BREF_TAtc4CV2EDl4_15">
    <vt:lpwstr>ticomponent silicate melts (cf. Giordano et al., 2008).","container-title":"Chemical Geology","DOI":"10.1016/j.chemgeo.2016.07.019","ISSN":"0009-2541","journalAbbreviation":"Chemical Geology","page":"140-151","source":"ScienceDirect","title":"Modelling co</vt:lpwstr>
  </property>
  <property fmtid="{D5CDD505-2E9C-101B-9397-08002B2CF9AE}" pid="1620" name="ZOTERO_BREF_TAtc4CV2EDl4_16">
    <vt:lpwstr>nfigurational entropy of silicate melts","volume":"461","author":[{"family":"Russell","given":"J. K."},{"family":"Giordano","given":"D."}],"issued":{"date-parts":[["2017"]]}}}],"schema":"https://github.com/citation-style-language/schema/raw/master/csl-cit</vt:lpwstr>
  </property>
  <property fmtid="{D5CDD505-2E9C-101B-9397-08002B2CF9AE}" pid="1621" name="ZOTERO_BREF_TAtc4CV2EDl4_17">
    <vt:lpwstr>ation.json"}</vt:lpwstr>
  </property>
  <property fmtid="{D5CDD505-2E9C-101B-9397-08002B2CF9AE}" pid="1622" name="ZOTERO_BREF_TAtc4CV2EDl4_2">
    <vt:lpwstr>; Russell and Giordano, 2017)","noteIndex":0},"citationItems":[{"id":506,"uris":["http://zotero.org/users/453153/items/AA4WWWW3"],"uri":["http://zotero.org/users/453153/items/AA4WWWW3"],"itemData":{"id":506,"type":"article-journal","container-title":"Adva</vt:lpwstr>
  </property>
  <property fmtid="{D5CDD505-2E9C-101B-9397-08002B2CF9AE}" pid="1623" name="ZOTERO_BREF_TAtc4CV2EDl4_3">
    <vt:lpwstr>nces in Physical Geochemistry","page":"1-40","title":"The viscosity of magmatic liquids : experiment, generalized patterns. A model for calculation and prediction. Applications.","volume":"9","author":[{"family":"Persikov","given":"E. S."}],"issued":{"dat</vt:lpwstr>
  </property>
  <property fmtid="{D5CDD505-2E9C-101B-9397-08002B2CF9AE}" pid="1624" name="ZOTERO_BREF_TAtc4CV2EDl4_4">
    <vt:lpwstr>e-parts":[["1991"]]}}},{"id":1292,"uris":["http://zotero.org/users/453153/items/5K8Q7Q99"],"uri":["http://zotero.org/users/453153/items/5K8Q7Q99"],"itemData":{"id":1292,"type":"article-journal","container-title":"American Mineralogist","issue":"8-9","page</vt:lpwstr>
  </property>
  <property fmtid="{D5CDD505-2E9C-101B-9397-08002B2CF9AE}" pid="1625" name="ZOTERO_BREF_TAtc4CV2EDl4_5">
    <vt:lpwstr>":"1390–1394","source":"Google Scholar","title":"High-temperature limits on viscosity of non-Arrhenian silicate melts","volume":"88","author":[{"family":"Russell","given":"J. K."},{"family":"Giordano","given":"D."},{"family":"Dingwell","given":"D. B."}],"</vt:lpwstr>
  </property>
  <property fmtid="{D5CDD505-2E9C-101B-9397-08002B2CF9AE}" pid="1626" name="ZOTERO_BREF_TAtc4CV2EDl4_6">
    <vt:lpwstr>issued":{"date-parts":[["2003"]]}}},{"id":757,"uris":["http://zotero.org/users/453153/items/5GE3I8II"],"uri":["http://zotero.org/users/453153/items/5GE3I8II"],"itemData":{"id":757,"type":"article-journal","container-title":"Earth and Planetary Science Let</vt:lpwstr>
  </property>
  <property fmtid="{D5CDD505-2E9C-101B-9397-08002B2CF9AE}" pid="1627" name="ZOTERO_BREF_TAtc4CV2EDl4_7">
    <vt:lpwstr>ters","DOI":"10.1016/j.epsl.2008.03.038","ISSN":"0012821X","issue":"1-4","language":"en","page":"123-134","source":"CrossRef","title":"Viscosity of magmatic liquids: A model","title-short":"Viscosity of magmatic liquids","volume":"271","author":[{"family"</vt:lpwstr>
  </property>
  <property fmtid="{D5CDD505-2E9C-101B-9397-08002B2CF9AE}" pid="1628" name="ZOTERO_BREF_TAtc4CV2EDl4_8">
    <vt:lpwstr>:"Giordano","given":"D."},{"family":"Russell","given":"J. K."},{"family":"Dingwell","given":"D. B."}],"issued":{"date-parts":[["2008",7]]}}},{"id":2423,"uris":["http://zotero.org/users/453153/items/MAEM4I4T"],"uri":["http://zotero.org/users/453153/items/M</vt:lpwstr>
  </property>
  <property fmtid="{D5CDD505-2E9C-101B-9397-08002B2CF9AE}" pid="1629" name="ZOTERO_BREF_TAtc4CV2EDl4_9">
    <vt:lpwstr>AEM4I4T"],"itemData":{"id":2423,"type":"article-journal","abstract":"The Adam-Gibbs theory provides a robust connection between the transport or relaxation properties of melts and their thermochemical properties. In its expanded form: log η = A + B T S c </vt:lpwstr>
  </property>
  <property fmtid="{D5CDD505-2E9C-101B-9397-08002B2CF9AE}" pid="1630" name="ZOTERO_BREF_THOpkZOilCgiWSOM6aLew_1">
    <vt:lpwstr>ZOTERO_TEMP </vt:lpwstr>
  </property>
  <property fmtid="{D5CDD505-2E9C-101B-9397-08002B2CF9AE}" pid="1631"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632" name="ZOTERO_BREF_TKX26pmPli4b_2">
    <vt:lpwstr>3153/items/VQVKPG9Q"],"itemData":{"id":5955,"type":"book","title":"Deep Learning","publisher":"MIT Press","URL":"http://www.deeplearningbook.org","author":[{"family":"Goodfellow","given":"I."},{"family":"Bengio","given":"Y."},{"family":"Courville","given"</vt:lpwstr>
  </property>
  <property fmtid="{D5CDD505-2E9C-101B-9397-08002B2CF9AE}" pid="1633" name="ZOTERO_BREF_TKX26pmPli4b_3">
    <vt:lpwstr>:"A."}],"issued":{"date-parts":[["2016"]]}}}],"schema":"https://github.com/citation-style-language/schema/raw/master/csl-citation.json"}</vt:lpwstr>
  </property>
  <property fmtid="{D5CDD505-2E9C-101B-9397-08002B2CF9AE}" pid="1634"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635"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636"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637"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638"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639"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640"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641" name="ZOTERO_BREF_TMDmlXiAuG0Cb9gY40XN4_8">
    <vt:lpwstr>","given":"Rich"}],"issued":{"date-parts":[["1997",7,1]]}}}],"schema":"https://github.com/citation-style-language/schema/raw/master/csl-citation.json"}</vt:lpwstr>
  </property>
  <property fmtid="{D5CDD505-2E9C-101B-9397-08002B2CF9AE}" pid="1642"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1643" name="ZOTERO_BREF_TZ2t46uVbKF5_10">
    <vt:lpwstr>Crystalline Solids","author":[{"family":"Le Losq","given":"C."},{"family":"Neuville","given":"D. R."}],"issued":{"date-parts":[["2017",5,1]]}}}],"schema":"https://github.com/citation-style-language/schema/raw/master/csl-citation.json"}</vt:lpwstr>
  </property>
  <property fmtid="{D5CDD505-2E9C-101B-9397-08002B2CF9AE}" pid="1644"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645"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646"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647"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648"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649"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650"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651"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652"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1653" name="ZOTERO_BREF_Tk9usnjnKLqw_2">
    <vt:lpwstr>3153/items/VQVKPG9Q"],"itemData":{"id":5955,"type":"book","title":"Deep Learning","publisher":"MIT Press","URL":"http://www.deeplearningbook.org","author":[{"family":"Goodfellow","given":"I."},{"family":"Bengio","given":"Y."},{"family":"Courville","given"</vt:lpwstr>
  </property>
  <property fmtid="{D5CDD505-2E9C-101B-9397-08002B2CF9AE}" pid="1654" name="ZOTERO_BREF_Tk9usnjnKLqw_3">
    <vt:lpwstr>:"A."}],"issued":{"date-parts":[["2016"]]}}}],"schema":"https://github.com/citation-style-language/schema/raw/master/csl-citation.json"}</vt:lpwstr>
  </property>
  <property fmtid="{D5CDD505-2E9C-101B-9397-08002B2CF9AE}" pid="1655"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1656"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1657"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1658"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1659"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1660"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1661"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1662" name="ZOTERO_BREF_U3YkXk9rccpS_16">
    <vt:lpwstr>n.json"}</vt:lpwstr>
  </property>
  <property fmtid="{D5CDD505-2E9C-101B-9397-08002B2CF9AE}" pid="1663"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1664" name="ZOTERO_BREF_U3YkXk9rccpS_3">
    <vt:lpwstr>"author":[{"family":"Day","given":"D. E."}],"issued":{"date-parts":[["1976"]]}}},{"id":1009,"uris":["http://zotero.org/users/453153/items/CP3UVTPK"],"uri":["http://zotero.org/users/453153/items/CP3UVTPK"],"itemData":{"id":1009,"type":"article-journal","ti</vt:lpwstr>
  </property>
  <property fmtid="{D5CDD505-2E9C-101B-9397-08002B2CF9AE}" pid="1665"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1666"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1667"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1668"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1669"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1670" name="ZOTERO_BREF_U3YkXk9rccpS_9">
    <vt:lpwstr>:"Richet","given":"P."}],"issued":{"date-parts":[["1984",3,1]]}}},{"id":1012,"uris":["http://zotero.org/users/453153/items/GVI3UHAD"],"uri":["http://zotero.org/users/453153/items/GVI3UHAD"],"itemData":{"id":1012,"type":"article-journal","title":"Viscosity</vt:lpwstr>
  </property>
  <property fmtid="{D5CDD505-2E9C-101B-9397-08002B2CF9AE}" pid="1671"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1672"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1673"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1674"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1675"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1676"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1677"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1678" name="ZOTERO_BREF_U9d8tbA6RM2s_8">
    <vt:lpwstr>s://github.com/citation-style-language/schema/raw/master/csl-citation.json"}</vt:lpwstr>
  </property>
  <property fmtid="{D5CDD505-2E9C-101B-9397-08002B2CF9AE}" pid="1679"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1680"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1681" name="ZOTERO_BREF_UI5nSCEQ8aANxApfUFqO9_3">
    <vt:lpwstr>"Google Scholar","author":[{"family":"Angell","given":"Charles Austen"}],"issued":{"date-parts":[["1991"]]}}}],"schema":"https://github.com/citation-style-language/schema/raw/master/csl-citation.json"} </vt:lpwstr>
  </property>
  <property fmtid="{D5CDD505-2E9C-101B-9397-08002B2CF9AE}" pid="1682" name="ZOTERO_BREF_ULLHlD43aRN9_1">
    <vt:lpwstr/>
  </property>
  <property fmtid="{D5CDD505-2E9C-101B-9397-08002B2CF9AE}" pid="1683"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1684"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1685" name="ZOTERO_BREF_UXPs8TMvYRezXF0k250jR_3">
    <vt:lpwstr>amily":"Mysen","given":"B.O."},{"family":"Richet","given":"P."}],"issued":{"date-parts":[["2019"]]}}},{"id":4729,"uris":["http://zotero.org/users/453153/items/2XWMG3XB"],"uri":["http://zotero.org/users/453153/items/2XWMG3XB"],"itemData":{"id":4729,"type":</vt:lpwstr>
  </property>
  <property fmtid="{D5CDD505-2E9C-101B-9397-08002B2CF9AE}" pid="1686"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1687" name="ZOTERO_BREF_UXPs8TMvYRezXF0k250jR_5">
    <vt:lpwstr> R."},{"family":"Greaves","given":"G. N."},{"family":"Neuville","given":"D. R."}],"issued":{"date-parts":[["2019",5]]}}}],"schema":"https://github.com/citation-style-language/schema/raw/master/csl-citation.json"}</vt:lpwstr>
  </property>
  <property fmtid="{D5CDD505-2E9C-101B-9397-08002B2CF9AE}" pid="1688"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1689"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1690" name="ZOTERO_BREF_UYikp8lnzlnt_3">
    <vt:lpwstr>proach","volume":"20","author":[{"family":"Cohen","given":"Morrel H."},{"family":"Grest","given":"G. S."}],"issued":{"date-parts":[["1979"]]}}},{"id":5930,"uris":["http://zotero.org/users/453153/items/RT2XY34X"],"uri":["http://zotero.org/users/453153/item</vt:lpwstr>
  </property>
  <property fmtid="{D5CDD505-2E9C-101B-9397-08002B2CF9AE}" pid="1691"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1692" name="ZOTERO_BREF_UYikp8lnzlnt_5">
    <vt:lpwstr>759","source":"DOI.org (Crossref)","title":"The nature of the glass transition","volume":"61-62","author":[{"family":"Cohen","given":"Morrel H"},{"family":"Grest","given":"Gary S"}],"issued":{"date-parts":[["1984",1]]}}}],"schema":"https://github.com/cita</vt:lpwstr>
  </property>
  <property fmtid="{D5CDD505-2E9C-101B-9397-08002B2CF9AE}" pid="1693" name="ZOTERO_BREF_UYikp8lnzlnt_6">
    <vt:lpwstr>tion-style-language/schema/raw/master/csl-citation.json"}</vt:lpwstr>
  </property>
  <property fmtid="{D5CDD505-2E9C-101B-9397-08002B2CF9AE}" pid="1694" name="ZOTERO_BREF_UbfxY8qw9SgS_1">
    <vt:lpwstr>ZOTERO_BIBL {"uncited":[],"omitted":[],"custom":[]} CSL_BIBLIOGRAPHY</vt:lpwstr>
  </property>
  <property fmtid="{D5CDD505-2E9C-101B-9397-08002B2CF9AE}" pid="1695"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1696"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1697" name="ZOTERO_BREF_UviRvoE5qr4T_3">
    <vt:lpwstr>iven":"W. H."}],"issued":{"date-parts":[["1932"]]}}}],"schema":"https://github.com/citation-style-language/schema/raw/master/csl-citation.json"}</vt:lpwstr>
  </property>
  <property fmtid="{D5CDD505-2E9C-101B-9397-08002B2CF9AE}" pid="169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169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170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170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170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170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1704" name="ZOTERO_BREF_V3RsaCl4LEN02_7">
    <vt:lpwstr>","volume":"552","author":[{"family":"Di Genova","given":"D."},{"family":"Kolzenburg","given":"S."},{"family":"Wiesmaier","given":"S."},{"family":"Dallanave","given":"E."},{"family":"Neuville","given":"D. R."},{"family":"Hess","given":"K. U."},{"family":"</vt:lpwstr>
  </property>
  <property fmtid="{D5CDD505-2E9C-101B-9397-08002B2CF9AE}" pid="1705" name="ZOTERO_BREF_V3RsaCl4LEN02_8">
    <vt:lpwstr>Dingwell","given":"D. B."}],"issued":{"date-parts":[["2017",12]]}},"suppress-author":true}],"schema":"https://github.com/citation-style-language/schema/raw/master/csl-citation.json"}</vt:lpwstr>
  </property>
  <property fmtid="{D5CDD505-2E9C-101B-9397-08002B2CF9AE}" pid="170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170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70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70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71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71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712" name="ZOTERO_BREF_V3RsaCl4LEN0_7">
    <vt:lpwstr>gma","volume":"552","author":[{"family":"Di Genova","given":"D."},{"family":"Kolzenburg","given":"S."},{"family":"Wiesmaier","given":"S."},{"family":"Dallanave","given":"E."},{"family":"Neuville","given":"D. R."},{"family":"Hess","given":"K. U."},{"family</vt:lpwstr>
  </property>
  <property fmtid="{D5CDD505-2E9C-101B-9397-08002B2CF9AE}" pid="1713" name="ZOTERO_BREF_V3RsaCl4LEN0_8">
    <vt:lpwstr>":"Dingwell","given":"D. B."}],"issued":{"date-parts":[["2017",12]]}},"suppress-author":true}],"schema":"https://github.com/citation-style-language/schema/raw/master/csl-citation.json"}</vt:lpwstr>
  </property>
  <property fmtid="{D5CDD505-2E9C-101B-9397-08002B2CF9AE}" pid="1714"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1715"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1716"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1717"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1718"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1719"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1720"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1721"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1722"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1723"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1724" name="ZOTERO_BREF_VVHBRhcFnWbh_19">
    <vt:lpwstr>e":"55","author":[{"family":"Neuville","given":"Daniel R."},{"family":"Richet","given":"Pascal"}],"issued":{"date-parts":[["1991",4]]}}},{"id":1409,"uris":["http://zotero.org/users/453153/items/I2X8PEQ9"],"uri":["http://zotero.org/users/453153/items/I2X8P</vt:lpwstr>
  </property>
  <property fmtid="{D5CDD505-2E9C-101B-9397-08002B2CF9AE}" pid="1725"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1726"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1727" name="ZOTERO_BREF_VVHBRhcFnWbh_21">
    <vt:lpwstr>"given":"Yan"},{"family":"Richet","given":"Pascal"},{"family":"Sipp","given":"Anne"}],"issued":{"date-parts":[["1995"]]}}},{"id":530,"uris":["http://zotero.org/users/453153/items/B5PSJSIV"],"uri":["http://zotero.org/users/453153/items/B5PSJSIV"],"itemData</vt:lpwstr>
  </property>
  <property fmtid="{D5CDD505-2E9C-101B-9397-08002B2CF9AE}" pid="1728"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1729" name="ZOTERO_BREF_VVHBRhcFnWbh_23">
    <vt:lpwstr>et","given":"P."}],"issued":{"date-parts":[["1996"]]}}}],"schema":"https://github.com/citation-style-language/schema/raw/master/csl-citation.json"}</vt:lpwstr>
  </property>
  <property fmtid="{D5CDD505-2E9C-101B-9397-08002B2CF9AE}" pid="1730"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731"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732"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733"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1734"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1735" name="ZOTERO_BREF_VVHBRhcFnWbh_8">
    <vt:lpwstr>thor":[{"family":"Richet","given":"P."}],"issued":{"date-parts":[["1984",3,1]]}}},{"id":4409,"uris":["http://zotero.org/users/453153/items/S6F8NQ3V"],"uri":["http://zotero.org/users/453153/items/S6F8NQ3V"],"itemData":{"id":4409,"type":"article-journal","a</vt:lpwstr>
  </property>
  <property fmtid="{D5CDD505-2E9C-101B-9397-08002B2CF9AE}" pid="1736"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1737"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1738"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1739"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1740"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1741"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1742"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1743" name="ZOTERO_BREF_VsdqiRcv9hru_7">
    <vt:lpwstr>onfigurational entropy of silicate melts","volume":"48","author":[{"family":"Richet","given":"P."}],"issued":{"date-parts":[["1984",3,1]]}}}],"schema":"https://github.com/citation-style-language/schema/raw/master/csl-citation.json"}</vt:lpwstr>
  </property>
  <property fmtid="{D5CDD505-2E9C-101B-9397-08002B2CF9AE}" pid="1744"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1745"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1746" name="ZOTERO_BREF_WMegPio6VBBMeIO3pGBh8_3">
    <vt:lpwstr>. L. L."}],"issued":{"date-parts":[["2008"]]}}}],"schema":"https://github.com/citation-style-language/schema/raw/master/csl-citation.json"}</vt:lpwstr>
  </property>
  <property fmtid="{D5CDD505-2E9C-101B-9397-08002B2CF9AE}" pid="1747"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1748"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749"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750"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751"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752"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753" name="ZOTERO_BREF_WW7hF0ZoQgbq_7">
    <vt:lpwstr>{"family":"Breiman","given":"Leo"}],"issued":{"date-parts":[["1996"]]}}}],"schema":"https://github.com/citation-style-language/schema/raw/master/csl-citation.json"}</vt:lpwstr>
  </property>
  <property fmtid="{D5CDD505-2E9C-101B-9397-08002B2CF9AE}" pid="1754"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1755" name="ZOTERO_BREF_WWzx8Cm32aeqDrWxkwAp8_10">
    <vt:lpwstr>e Solids","author":[{"family":"Le Losq","given":"C."},{"family":"Neuville","given":"D. R."}],"issued":{"date-parts":[["2017",5,1]]}}}],"schema":"https://github.com/citation-style-language/schema/raw/master/csl-citation.json"} </vt:lpwstr>
  </property>
  <property fmtid="{D5CDD505-2E9C-101B-9397-08002B2CF9AE}" pid="1756"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1757"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1758"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1759"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1760"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1761"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1762"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1763"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1764"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1765"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1766"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1767" name="ZOTERO_BREF_WiJ9mgAaDrAe_12">
    <vt:lpwstr>-parts":[["2020",11,23]]}},"suppress-author":true}],"schema":"https://github.com/citation-style-language/schema/raw/master/csl-citation.json"}</vt:lpwstr>
  </property>
  <property fmtid="{D5CDD505-2E9C-101B-9397-08002B2CF9AE}" pid="1768"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1769"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1770"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1771"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1772"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1773"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1774"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1775"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1776"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1777" name="ZOTERO_BREF_WsGNB7uxcCvw_10">
    <vt:lpwstr>gical melts","volume":"501","author":[{"family":"Giordano","given":"D."},{"family":"Russell","given":"J.K."}],"issued":{"date-parts":[["2018",11]]}}}],"schema":"https://github.com/citation-style-language/schema/raw/master/csl-citation.json"}</vt:lpwstr>
  </property>
  <property fmtid="{D5CDD505-2E9C-101B-9397-08002B2CF9AE}" pid="1778"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1779"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1780"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1781"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1782"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1783"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1784"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1785"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1786"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1787" name="ZOTERO_BREF_X073itiJXPqv_10">
    <vt:lpwstr>e melts","volume":"463","author":[{"family":"Le Losq","given":"C."},{"family":"Neuville","given":"D. R."}],"issued":{"date-parts":[["2017",5,1]]}}}],"schema":"https://github.com/citation-style-language/schema/raw/master/csl-citation.json"}</vt:lpwstr>
  </property>
  <property fmtid="{D5CDD505-2E9C-101B-9397-08002B2CF9AE}" pid="1788"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789"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790"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791"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792"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793"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794"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795"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796" name="ZOTERO_BREF_X69Lui5d4EK4_1">
    <vt:lpwstr/>
  </property>
  <property fmtid="{D5CDD505-2E9C-101B-9397-08002B2CF9AE}" pid="1797"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1798"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799"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800"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801"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802"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803" name="ZOTERO_BREF_XZ29ji2Du6Bg_7">
    <vt:lpwstr>gma","volume":"552","author":[{"family":"Di Genova","given":"D."},{"family":"Kolzenburg","given":"S."},{"family":"Wiesmaier","given":"S."},{"family":"Dallanave","given":"E."},{"family":"Neuville","given":"D. R."},{"family":"Hess","given":"K. U."},{"family</vt:lpwstr>
  </property>
  <property fmtid="{D5CDD505-2E9C-101B-9397-08002B2CF9AE}" pid="1804" name="ZOTERO_BREF_XZ29ji2Du6Bg_8">
    <vt:lpwstr>":"Dingwell","given":"D. B."}],"issued":{"date-parts":[["2017",12]]}},"suppress-author":true}],"schema":"https://github.com/citation-style-language/schema/raw/master/csl-citation.json"}</vt:lpwstr>
  </property>
  <property fmtid="{D5CDD505-2E9C-101B-9397-08002B2CF9AE}" pid="1805"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1806"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1807"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1808" name="ZOTERO_BREF_XonPusKzU7NA_4">
    <vt:lpwstr>ion-style-language/schema/raw/master/csl-citation.json"}</vt:lpwstr>
  </property>
  <property fmtid="{D5CDD505-2E9C-101B-9397-08002B2CF9AE}" pid="1809"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1810" name="ZOTERO_BREF_Y2u1gSPMXNdA_10">
    <vt:lpwstr>iven":"Nikolay"},{"family":"Schmücker","given":"Martin"},{"family":"Schneider","given":"Hartmut"}],"issued":{"date-parts":[["2005",5,1]]}},"prefix":"e.g.,"},{"id":4776,"uris":["http://zotero.org/users/453153/items/4ZUJYEPC"],"uri":["http://zotero.org/user</vt:lpwstr>
  </property>
  <property fmtid="{D5CDD505-2E9C-101B-9397-08002B2CF9AE}" pid="1811" name="ZOTERO_BREF_Y2u1gSPMXNdA_11">
    <vt:lpwstr>s/453153/items/4ZUJYEPC"],"itemData":{"id":4776,"type":"article-journal","container-title":"Scientific Reports","DOI":"10.1038/s41598-018-23574-1","ISSN":"2045-2322","issue":"1","language":"en","source":"CrossRef","title":"Boson peak, heterogeneity and in</vt:lpwstr>
  </property>
  <property fmtid="{D5CDD505-2E9C-101B-9397-08002B2CF9AE}" pid="1812" name="ZOTERO_BREF_Y2u1gSPMXNdA_12">
    <vt:lpwstr>termediate-range order in binary SiO2-Al2O3 glasses","URL":"http://www.nature.com/articles/s41598-018-23574-1","volume":"8","author":[{"family":"Ando","given":"Mariana F."},{"family":"Benzine","given":"Omar"},{"family":"Pan","given":"Zhiwen"},{"family":"G</vt:lpwstr>
  </property>
  <property fmtid="{D5CDD505-2E9C-101B-9397-08002B2CF9AE}" pid="1813" name="ZOTERO_BREF_Y2u1gSPMXNdA_13">
    <vt:lpwstr>arden","given":"Jean-Luc"},{"family":"Wondraczek","given":"Katrin"},{"family":"Grimm","given":"Stephan"},{"family":"Schuster","given":"Kay"},{"family":"Wondraczek","given":"Lothar"}],"accessed":{"date-parts":[["2018",4,4]]},"issued":{"date-parts":[["2018"</vt:lpwstr>
  </property>
  <property fmtid="{D5CDD505-2E9C-101B-9397-08002B2CF9AE}" pid="1814" name="ZOTERO_BREF_Y2u1gSPMXNdA_14">
    <vt:lpwstr>,12]]}}}],"schema":"https://github.com/citation-style-language/schema/raw/master/csl-citation.json"}</vt:lpwstr>
  </property>
  <property fmtid="{D5CDD505-2E9C-101B-9397-08002B2CF9AE}" pid="1815"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1816"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1817"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1818"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1819"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1820"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1821"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1822" name="ZOTERO_BREF_Y2u1gSPMXNdA_9">
    <vt:lpwstr>-1038","source":"ScienceDirect","title":"Structure of SiO2–Al2O3 glasses: Combined X-ray diffraction, IR and Raman studies","title-short":"Structure of SiO2–Al2O3 glasses","volume":"351","author":[{"family":"Okuno","given":"Masayuki"},{"family":"Zotov","g</vt:lpwstr>
  </property>
  <property fmtid="{D5CDD505-2E9C-101B-9397-08002B2CF9AE}" pid="1823"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1824"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1825" name="ZOTERO_BREF_YI48iyGHP0pT2g6bM9JcJ_3">
    <vt:lpwstr>n":"W. H."}],"issued":{"date-parts":[["1932"]]}}}],"schema":"https://github.com/citation-style-language/schema/raw/master/csl-citation.json"}</vt:lpwstr>
  </property>
  <property fmtid="{D5CDD505-2E9C-101B-9397-08002B2CF9AE}" pid="1826"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1827"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828"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829"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830"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831"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832" name="ZOTERO_BREF_YJRzy3gMhI78_7">
    <vt:lpwstr>n and eruption style of rhyolitic magma","volume":"552","author":[{"family":"Di Genova","given":"D."},{"family":"Kolzenburg","given":"S."},{"family":"Wiesmaier","given":"S."},{"family":"Dallanave","given":"E."},{"family":"Neuville","given":"D. R."},{"fami</vt:lpwstr>
  </property>
  <property fmtid="{D5CDD505-2E9C-101B-9397-08002B2CF9AE}" pid="1833" name="ZOTERO_BREF_YJRzy3gMhI78_8">
    <vt:lpwstr>ly":"Hess","given":"K. U."},{"family":"Dingwell","given":"D. B."}],"issued":{"date-parts":[["2017",12]]}}}],"schema":"https://github.com/citation-style-language/schema/raw/master/csl-citation.json"}</vt:lpwstr>
  </property>
  <property fmtid="{D5CDD505-2E9C-101B-9397-08002B2CF9AE}" pid="1834"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1835"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1836" name="ZOTERO_BREF_YRMOTfnBx49W_11">
    <vt:lpwstr>silicate melts","volume":"461","author":[{"family":"Russell","given":"J. K."},{"family":"Giordano","given":"D."}],"issued":{"date-parts":[["2017"]]}}}],"schema":"https://github.com/citation-style-language/schema/raw/master/csl-citation.json"}</vt:lpwstr>
  </property>
  <property fmtid="{D5CDD505-2E9C-101B-9397-08002B2CF9AE}" pid="1837"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1838" name="ZOTERO_BREF_YRMOTfnBx49W_3">
    <vt:lpwstr>₂O₃–SiO₂ melts","volume":"256","author":[{"family":"Webb","given":"S. L. L."}],"issued":{"date-parts":[["2008"]]}}},{"id":2423,"uris":["http://zotero.org/users/453153/items/MAEM4I4T"],"uri":["http://zotero.org/users/453153/items/MAEM4I4T"],"itemData":{"id</vt:lpwstr>
  </property>
  <property fmtid="{D5CDD505-2E9C-101B-9397-08002B2CF9AE}" pid="1839"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1840"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1841"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1842"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1843"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1844"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1845"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1846"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1847" name="ZOTERO_BREF_YiET1ZEScT5L_3">
    <vt:lpwstr>":"Y."},{"family":"Courville","given":"A."}],"issued":{"date-parts":[["2016"]]}}}],"schema":"https://github.com/citation-style-language/schema/raw/master/csl-citation.json"}</vt:lpwstr>
  </property>
  <property fmtid="{D5CDD505-2E9C-101B-9397-08002B2CF9AE}" pid="1848"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1849"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1850" name="ZOTERO_BREF_YwHN4IAw7QpF_3">
    <vt:lpwstr>"17","author":[{"family":"Richet","given":"P."},{"family":"Robie","given":"R. A."},{"family":"Rogez","given":"J."},{"family":"Hemingway","given":"B. S."},{"family":"Courtial","given":"P."},{"family":"Téqui","given":"C."}],"issued":{"date-parts":[["1990"]]</vt:lpwstr>
  </property>
  <property fmtid="{D5CDD505-2E9C-101B-9397-08002B2CF9AE}" pid="1851" name="ZOTERO_BREF_YwHN4IAw7QpF_4">
    <vt:lpwstr>}}}],"schema":"https://github.com/citation-style-language/schema/raw/master/csl-citation.json"}</vt:lpwstr>
  </property>
  <property fmtid="{D5CDD505-2E9C-101B-9397-08002B2CF9AE}" pid="1852" name="ZOTERO_BREF_Z7zvBnjzjLOM_1">
    <vt:lpwstr>ZOTERO_ITEM CSL_CITATION {"citationID":"rPZRzkrm","properties":{"unsorted":true,"formattedCitation":"({\\i{}9}, {\\i{}13}, {\\i{}11}, {\\i{}14})","plainCitation":"(9, 13, 11, 14)","noteIndex":0},"citationItems":[{"id":1009,"uris":["http://zotero.org/users</vt:lpwstr>
  </property>
  <property fmtid="{D5CDD505-2E9C-101B-9397-08002B2CF9AE}" pid="1853"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1854"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1855"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1856"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1857"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1858"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1859"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1860"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1861" name="ZOTERO_BREF_Z7zvBnjzjLOM_18">
    <vt:lpwstr>parts":[["2009"]]}}}],"schema":"https://github.com/citation-style-language/schema/raw/master/csl-citation.json"}</vt:lpwstr>
  </property>
  <property fmtid="{D5CDD505-2E9C-101B-9397-08002B2CF9AE}" pid="1862"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1863"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1864"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1865"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1866"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1867"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1868"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1869"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1870"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1871"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1872" name="ZOTERO_BREF_ZRiPB6lkbbtO_3">
    <vt:lpwstr>es in glass-forming liquids","volume":"43","author":[{"family":"Adam","given":"G."},{"family":"Gibbs","given":"J. H."}],"issued":{"date-parts":[["1965"]]}}}],"schema":"https://github.com/citation-style-language/schema/raw/master/csl-citation.json"}</vt:lpwstr>
  </property>
  <property fmtid="{D5CDD505-2E9C-101B-9397-08002B2CF9AE}" pid="1873"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1874"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1875" name="ZOTERO_BREF_ZRmAa7EYRGwe_3">
    <vt:lpwstr>83319937267","author":[{"family":"Le Losq","given":"C."},{"family":"Cicconi","given":"M. R."},{"family":"Greaves","given":"G. N."},{"family":"Neuville","given":"D. R."}],"issued":{"date-parts":[["2019",5]]}},"prefix":"see","suffix":"for a review"}],"schem</vt:lpwstr>
  </property>
  <property fmtid="{D5CDD505-2E9C-101B-9397-08002B2CF9AE}" pid="1876" name="ZOTERO_BREF_ZRmAa7EYRGwe_4">
    <vt:lpwstr>a":"https://github.com/citation-style-language/schema/raw/master/csl-citation.json"}</vt:lpwstr>
  </property>
  <property fmtid="{D5CDD505-2E9C-101B-9397-08002B2CF9AE}" pid="1877" name="ZOTERO_BREF_ZSAN6dRHpKDB_1">
    <vt:lpwstr>ZOTERO_BIBL {"uncited":[],"omitted":[],"custom":[]} CSL_BIBLIOGRAPHY</vt:lpwstr>
  </property>
  <property fmtid="{D5CDD505-2E9C-101B-9397-08002B2CF9AE}" pid="1878"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1879"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880" name="ZOTERO_BREF_ZWBxm0yXlW2PyE3pOXLFp_3">
    <vt:lpwstr>ge":"495-517","volume":"126","source":"CrossRef","DOI":"10.1016/j.gca.2013.11.010","ISSN":"00167037","language":"en","author":[{"family":"Le Losq","given":"C."},{"family":"Neuville","given":"D. R."},{"family":"Florian","given":"P."},{"family":"Henderson",</vt:lpwstr>
  </property>
  <property fmtid="{D5CDD505-2E9C-101B-9397-08002B2CF9AE}" pid="1881" name="ZOTERO_BREF_ZWBxm0yXlW2PyE3pOXLFp_4">
    <vt:lpwstr>"given":"G. S."},{"family":"Massiot","given":"D."}],"issued":{"date-parts":[["2014",2]]}}}],"schema":"https://github.com/citation-style-language/schema/raw/master/csl-citation.json"}</vt:lpwstr>
  </property>
  <property fmtid="{D5CDD505-2E9C-101B-9397-08002B2CF9AE}" pid="1882"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1883"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1884"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1885"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1886" name="ZOTERO_BREF_ZuDn7sYNlLyJca3rTLiIk_5">
    <vt:lpwstr>raw/master/csl-citation.json"}</vt:lpwstr>
  </property>
  <property fmtid="{D5CDD505-2E9C-101B-9397-08002B2CF9AE}" pid="1887"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1888"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1889"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1890"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1891"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1892"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1893"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1894"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1895" name="ZOTERO_BREF_a6JRLxE4ns4u_9">
    <vt:lpwstr>ilchev","given":"A."}],"issued":{"date-parts":[["1988",9,1]]}}}],"schema":"https://github.com/citation-style-language/schema/raw/master/csl-citation.json"}</vt:lpwstr>
  </property>
  <property fmtid="{D5CDD505-2E9C-101B-9397-08002B2CF9AE}" pid="1896"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1897"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1898" name="ZOTERO_BREF_aCnUJPEWZxSH_11">
    <vt:lpwstr>","given":"Ruslan"}],"issued":{"date-parts":[["2014"]]}}},{"id":5955,"uris":["http://zotero.org/users/453153/items/VQVKPG9Q"],"uri":["http://zotero.org/users/453153/items/VQVKPG9Q"],"itemData":{"id":5955,"type":"book","publisher":"MIT Press","title":"Deep</vt:lpwstr>
  </property>
  <property fmtid="{D5CDD505-2E9C-101B-9397-08002B2CF9AE}" pid="1899" name="ZOTERO_BREF_aCnUJPEWZxSH_12">
    <vt:lpwstr> Learning","URL":"http://www.deeplearningbook.org","author":[{"family":"Goodfellow","given":"I."},{"family":"Bengio","given":"Y."},{"family":"Courville","given":"A."}],"issued":{"date-parts":[["2016"]]}}}],"schema":"https://github.com/citation-style-langu</vt:lpwstr>
  </property>
  <property fmtid="{D5CDD505-2E9C-101B-9397-08002B2CF9AE}" pid="1900" name="ZOTERO_BREF_aCnUJPEWZxSH_13">
    <vt:lpwstr>age/schema/raw/master/csl-citation.json"}</vt:lpwstr>
  </property>
  <property fmtid="{D5CDD505-2E9C-101B-9397-08002B2CF9AE}" pid="1901"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1902"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1903"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1904"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1905"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1906"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1907" name="ZOTERO_BREF_aCnUJPEWZxSH_8">
    <vt:lpwstr>ning","language":"en","page":"41-75","source":"Springer Link","title":"Multitask Learning","volume":"28","author":[{"family":"Caruana","given":"Rich"}],"issued":{"date-parts":[["1997",7,1]]}}},{"id":5723,"uris":["http://zotero.org/users/453153/items/W4YPA</vt:lpwstr>
  </property>
  <property fmtid="{D5CDD505-2E9C-101B-9397-08002B2CF9AE}" pid="1908"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1909"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1910"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1911" name="ZOTERO_BREF_aGCRUqoeeU6j72gSfnHPi_3">
    <vt:lpwstr>guage":"en","author":[{"family":"Doremus","given":"Robert H."}],"issued":{"date-parts":[["2002"]]}}}],"schema":"https://github.com/citation-style-language/schema/raw/master/csl-citation.json"}</vt:lpwstr>
  </property>
  <property fmtid="{D5CDD505-2E9C-101B-9397-08002B2CF9AE}" pid="1912"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1913"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1914"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1915" name="ZOTERO_BREF_aONtfz6psluT_4">
    <vt:lpwstr>en":"P."},{"family":"Henderson","given":"G. S."},{"family":"Massiot","given":"D."}],"issued":{"date-parts":[["2014",2]]}}}],"schema":"https://github.com/citation-style-language/schema/raw/master/csl-citation.json"}</vt:lpwstr>
  </property>
  <property fmtid="{D5CDD505-2E9C-101B-9397-08002B2CF9AE}" pid="1916"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1917"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1918" name="ZOTERO_BREF_aOw4NgUoCIUR_3">
    <vt:lpwstr>{"date-parts":[["1985"]]}}}],"schema":"https://github.com/citation-style-language/schema/raw/master/csl-citation.json"}</vt:lpwstr>
  </property>
  <property fmtid="{D5CDD505-2E9C-101B-9397-08002B2CF9AE}" pid="1919" name="ZOTERO_BREF_aWUTb2Z1qoVv_1">
    <vt:lpwstr>ZOTERO_ITEM CSL_CITATION {"citationID":"adgjiokgu0","properties":{"formattedCitation":"(1965)","plainCitation":"(1965)","noteIndex":0},"citationItems":[{"id":6626,"uris":["http://zotero.org/users/453153/items/EN2F3I92"],"uri":["http://zotero.org/users/453</vt:lpwstr>
  </property>
  <property fmtid="{D5CDD505-2E9C-101B-9397-08002B2CF9AE}" pid="1920" name="ZOTERO_BREF_aWUTb2Z1qoVv_2">
    <vt:lpwstr>153/items/EN2F3I92"],"itemData":{"id":6626,"type":"article-journal","container-title":"Journal of the American Ceramic Society","issue":"9","language":"en","page":"487-491","source":"Zotero","title":"Identification of Uncommon Noncrystalline Solids as Gla</vt:lpwstr>
  </property>
  <property fmtid="{D5CDD505-2E9C-101B-9397-08002B2CF9AE}" pid="1921" name="ZOTERO_BREF_aWUTb2Z1qoVv_3">
    <vt:lpwstr>sses","volume":"48","author":[{"family":"Secrist","given":"D. R."},{"family":"MacKenzie","given":"J. D."}],"issued":{"date-parts":[["1965"]]}},"suppress-author":true}],"schema":"https://github.com/citation-style-language/schema/raw/master/csl-citation.jso</vt:lpwstr>
  </property>
  <property fmtid="{D5CDD505-2E9C-101B-9397-08002B2CF9AE}" pid="1922" name="ZOTERO_BREF_aWUTb2Z1qoVv_4">
    <vt:lpwstr>n"}</vt:lpwstr>
  </property>
  <property fmtid="{D5CDD505-2E9C-101B-9397-08002B2CF9AE}" pid="1923"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1924"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1925" name="ZOTERO_BREF_aZr2TuY1FlDX_3">
    <vt:lpwstr>ass, liquid and polymorphs","volume":"17","author":[{"family":"Richet","given":"P."},{"family":"Robie","given":"R. A."},{"family":"Rogez","given":"J."},{"family":"Hemingway","given":"B. S."},{"family":"Courtial","given":"P."},{"family":"Téqui","given":"C.</vt:lpwstr>
  </property>
  <property fmtid="{D5CDD505-2E9C-101B-9397-08002B2CF9AE}" pid="1926" name="ZOTERO_BREF_aZr2TuY1FlDX_4">
    <vt:lpwstr>"}],"issued":{"date-parts":[["1990"]]}}}],"schema":"https://github.com/citation-style-language/schema/raw/master/csl-citation.json"}</vt:lpwstr>
  </property>
  <property fmtid="{D5CDD505-2E9C-101B-9397-08002B2CF9AE}" pid="1927"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1928"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1929" name="ZOTERO_BREF_acKkhOe0MmZV_3">
    <vt:lpwstr>rming liquids","volume":"106","author":[{"family":"Mauro","given":"John C."},{"family":"Yue","given":"Yuanzheng"},{"family":"Ellison","given":"Adam J."},{"family":"Gupta","given":"Prabhat K."},{"family":"Allan","given":"Douglas C."}],"issued":{"date-parts</vt:lpwstr>
  </property>
  <property fmtid="{D5CDD505-2E9C-101B-9397-08002B2CF9AE}" pid="1930" name="ZOTERO_BREF_acKkhOe0MmZV_4">
    <vt:lpwstr>":[["2009"]]}}}],"schema":"https://github.com/citation-style-language/schema/raw/master/csl-citation.json"}</vt:lpwstr>
  </property>
  <property fmtid="{D5CDD505-2E9C-101B-9397-08002B2CF9AE}" pid="1931"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1932"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1933" name="ZOTERO_BREF_acjEh7NbdUYe_11">
    <vt:lpwstr>osq","given":"C."},{"family":"Neuville","given":"D. R."},{"family":"Chen","given":"W."},{"family":"Florian","given":"P."},{"family":"Massiot","given":"D."},{"family":"Zhou","given":"Z."},{"family":"Greaves","given":"G. N."}],"issued":{"date-parts":[["2017</vt:lpwstr>
  </property>
  <property fmtid="{D5CDD505-2E9C-101B-9397-08002B2CF9AE}" pid="1934" name="ZOTERO_BREF_acjEh7NbdUYe_12">
    <vt:lpwstr>",12]]}}}],"schema":"https://github.com/citation-style-language/schema/raw/master/csl-citation.json"}</vt:lpwstr>
  </property>
  <property fmtid="{D5CDD505-2E9C-101B-9397-08002B2CF9AE}" pid="1935"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1936"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1937"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1938"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1939"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1940"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1941"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1942"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1943" name="ZOTERO_BREF_aox0JU3ruVfk_1">
    <vt:lpwstr/>
  </property>
  <property fmtid="{D5CDD505-2E9C-101B-9397-08002B2CF9AE}" pid="1944"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1945"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1946" name="ZOTERO_BREF_bGfaMaqk69Ib_11">
    <vt:lpwstr>ued":{"date-parts":[["2014",11,1]]}}}],"schema":"https://github.com/citation-style-language/schema/raw/master/csl-citation.json"}</vt:lpwstr>
  </property>
  <property fmtid="{D5CDD505-2E9C-101B-9397-08002B2CF9AE}" pid="1947"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1948" name="ZOTERO_BREF_bGfaMaqk69Ib_3">
    <vt:lpwstr>us silicate melts","volume":"71","author":[{"family":"Hui","given":"H."},{"family":"Zhang","given":"Y."}],"issued":{"date-parts":[["2007"]]}}},{"id":757,"uris":["http://zotero.org/users/453153/items/5GE3I8II"],"uri":["http://zotero.org/users/453153/items/</vt:lpwstr>
  </property>
  <property fmtid="{D5CDD505-2E9C-101B-9397-08002B2CF9AE}" pid="1949"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1950" name="ZOTERO_BREF_bGfaMaqk69Ib_5">
    <vt:lpwstr>magmatic liquids: A model","title-short":"Viscosity of magmatic liquids","volume":"271","author":[{"family":"Giordano","given":"D."},{"family":"Russell","given":"J. K."},{"family":"Dingwell","given":"D. B."}],"issued":{"date-parts":[["2008",7]]}}},{"id":4</vt:lpwstr>
  </property>
  <property fmtid="{D5CDD505-2E9C-101B-9397-08002B2CF9AE}" pid="1951"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1952"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1953"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1954"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1955"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1956"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1957" name="ZOTERO_BREF_bbZXLeQtKvXa_3">
    <vt:lpwstr>olume":"43","issue":"1","author":[{"family":"Adam","given":"G."},{"family":"Gibbs","given":"J. H."}],"issued":{"date-parts":[["1965"]]}}},{"id":1009,"uris":["http://zotero.org/users/453153/items/CP3UVTPK"],"uri":["http://zotero.org/users/453153/items/CP3U</vt:lpwstr>
  </property>
  <property fmtid="{D5CDD505-2E9C-101B-9397-08002B2CF9AE}" pid="1958"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1959"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1960"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1961"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1962"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1963" name="ZOTERO_BREF_bbZXLeQtKvXa_9">
    <vt:lpwstr>on":"Geochimica et Cosmochimica Acta","author":[{"family":"Richet","given":"P."}],"issued":{"date-parts":[["1984",3,1]]}}}],"schema":"https://github.com/citation-style-language/schema/raw/master/csl-citation.json"}</vt:lpwstr>
  </property>
  <property fmtid="{D5CDD505-2E9C-101B-9397-08002B2CF9AE}" pid="1964"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1965" name="ZOTERO_BREF_bz4dhY0w8cK5_10">
    <vt:lpwstr>on"}</vt:lpwstr>
  </property>
  <property fmtid="{D5CDD505-2E9C-101B-9397-08002B2CF9AE}" pid="1966"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967"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968"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969"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970"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971"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972" name="ZOTERO_BREF_bz4dhY0w8cK5_8">
    <vt:lpwstr>and geological processes.","DOI":"10.1038/s41598-017-16741-3","ISSN":"2045-2322","shortTitle":"Percolation channels","language":"En","author":[{"family":"Le Losq","given":"C."},{"family":"Neuville","given":"D. R."},{"family":"Chen","given":"W."},{"family"</vt:lpwstr>
  </property>
  <property fmtid="{D5CDD505-2E9C-101B-9397-08002B2CF9AE}" pid="1973" name="ZOTERO_BREF_bz4dhY0w8cK5_9">
    <vt:lpwstr>:"Florian","given":"P."},{"family":"Massiot","given":"D."},{"family":"Zhou","given":"Z."},{"family":"Greaves","given":"G. N."}],"issued":{"date-parts":[["2017",12]]}}}],"schema":"https://github.com/citation-style-language/schema/raw/master/csl-citation.js</vt:lpwstr>
  </property>
  <property fmtid="{D5CDD505-2E9C-101B-9397-08002B2CF9AE}" pid="1974"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1975"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1976" name="ZOTERO_BREF_cTWzFXJ7PFrkaLRw4UTNR_3">
    <vt:lpwstr>volume":"272","author":[{"family":"Bottinga","given":"Y."},{"family":"Weill","given":"D. F."}],"issued":{"date-parts":[["1972"]]}},"prefix":"e.g. see"},{"id":1175,"uris":["http://zotero.org/users/453153/items/5GE3I8II"],"uri":["http://zotero.org/users/453</vt:lpwstr>
  </property>
  <property fmtid="{D5CDD505-2E9C-101B-9397-08002B2CF9AE}" pid="1977"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1978"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1979"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1980"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1981" name="ZOTERO_BREF_cTWzFXJ7PFrkaLRw4UTNR_8">
    <vt:lpwstr>ison","given":"Adam J."},{"family":"Allan","given":"Douglas C."},{"family":"Smedskjaer","given":"Morten M."}],"issued":{"date-parts":[["2013",12]]}}}],"schema":"https://github.com/citation-style-language/schema/raw/master/csl-citation.json"}</vt:lpwstr>
  </property>
  <property fmtid="{D5CDD505-2E9C-101B-9397-08002B2CF9AE}" pid="1982"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1983"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1984" name="ZOTERO_BREF_cWMgQaWfFZtm_11">
    <vt:lpwstr>ilicate melts","volume":"461","author":[{"family":"Russell","given":"J. K."},{"family":"Giordano","given":"D."}],"issued":{"date-parts":[["2017"]]}}}],"schema":"https://github.com/citation-style-language/schema/raw/master/csl-citation.json"}</vt:lpwstr>
  </property>
  <property fmtid="{D5CDD505-2E9C-101B-9397-08002B2CF9AE}" pid="1985"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1986" name="ZOTERO_BREF_cWMgQaWfFZtm_3">
    <vt:lpwstr>O₃–SiO₂ melts","volume":"256","author":[{"family":"Webb","given":"S. L. L."}],"issued":{"date-parts":[["2008"]]}}},{"id":2423,"uris":["http://zotero.org/users/453153/items/MAEM4I4T"],"uri":["http://zotero.org/users/453153/items/MAEM4I4T"],"itemData":{"id"</vt:lpwstr>
  </property>
  <property fmtid="{D5CDD505-2E9C-101B-9397-08002B2CF9AE}" pid="1987"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1988"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1989"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1990"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1991"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1992"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1993"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1994"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1995" name="ZOTERO_BREF_cjsbrhphka2o5uj7fITwi_3">
    <vt:lpwstr>tebbins","given":"J."}],"issued":{"date-parts":[["1991"]]}}}],"schema":"https://github.com/citation-style-language/schema/raw/master/csl-citation.json"}</vt:lpwstr>
  </property>
  <property fmtid="{D5CDD505-2E9C-101B-9397-08002B2CF9AE}" pid="1996" name="ZOTERO_BREF_cuBfyyxPOxqO_1">
    <vt:lpwstr/>
  </property>
  <property fmtid="{D5CDD505-2E9C-101B-9397-08002B2CF9AE}" pid="1997"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1998"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1999"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000"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001"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002" name="ZOTERO_BREF_d3mrAt6Qintt_14">
    <vt:lpwstr>ltsNaAlSiO4KAlSiO4SiO22019","page":"119635","source":"DOI.org (Crossref)","title":"Viscosity of melts in the NaAlSiO4-KAlSiO4-SiO2 system: Configurational entropy modelling","title-short":"Viscosity of melts in the NaAlSiO4-KAlSiO4-SiO2 system","volume":"</vt:lpwstr>
  </property>
  <property fmtid="{D5CDD505-2E9C-101B-9397-08002B2CF9AE}" pid="2003" name="ZOTERO_BREF_d3mrAt6Qintt_15">
    <vt:lpwstr>524","author":[{"family":"Robert","given":"Geneviève"},{"family":"Smith","given":"Rebecca A."},{"family":"Whittington","given":"Alan G."}],"issued":{"date-parts":[["2019",11]]}}}],"schema":"https://github.com/citation-style-language/schema/raw/master/csl-</vt:lpwstr>
  </property>
  <property fmtid="{D5CDD505-2E9C-101B-9397-08002B2CF9AE}" pid="2004" name="ZOTERO_BREF_d3mrAt6Qintt_16">
    <vt:lpwstr>citation.json"}</vt:lpwstr>
  </property>
  <property fmtid="{D5CDD505-2E9C-101B-9397-08002B2CF9AE}" pid="2005"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006"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007"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008"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009"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010"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011" name="ZOTERO_BREF_d3mrAt6Qintt_8">
    <vt:lpwstr>","given":"Daniel R."},{"family":"Richet","given":"Pascal"}],"issued":{"date-parts":[["1991",4]]}},"prefix":"e.g., "},{"id":5886,"uris":["http://zotero.org/users/453153/items/ICUEVDDK"],"uri":["http://zotero.org/users/453153/items/ICUEVDDK"],"itemData":{"</vt:lpwstr>
  </property>
  <property fmtid="{D5CDD505-2E9C-101B-9397-08002B2CF9AE}" pid="2012"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013" name="ZOTERO_BREF_dD6xBh1Qqamz8yI2LScsN_1">
    <vt:lpwstr>ZOTERO_TEMP </vt:lpwstr>
  </property>
  <property fmtid="{D5CDD505-2E9C-101B-9397-08002B2CF9AE}" pid="2014"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2015" name="ZOTERO_BREF_dNbI5WM1OQw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016" name="ZOTERO_BREF_dNbI5WM1OQw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017" name="ZOTERO_BREF_dNbI5WM1OQw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018" name="ZOTERO_BREF_dNbI5WM1OQw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019" name="ZOTERO_BREF_dNbI5WM1OQw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020" name="ZOTERO_BREF_dNbI5WM1OQwq_7">
    <vt:lpwstr>{"family":"Breiman","given":"Leo"}],"issued":{"date-parts":[["1996"]]}}}],"schema":"https://github.com/citation-style-language/schema/raw/master/csl-citation.json"}</vt:lpwstr>
  </property>
  <property fmtid="{D5CDD505-2E9C-101B-9397-08002B2CF9AE}" pid="2021"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022"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023" name="ZOTERO_BREF_dRz2XDpf9KKr_3">
    <vt:lpwstr> glass-forming liquids","volume":"106","author":[{"family":"Mauro","given":"John C."},{"family":"Yue","given":"Yuanzheng"},{"family":"Ellison","given":"Adam J."},{"family":"Gupta","given":"Prabhat K."},{"family":"Allan","given":"Douglas C."}],"issued":{"d</vt:lpwstr>
  </property>
  <property fmtid="{D5CDD505-2E9C-101B-9397-08002B2CF9AE}" pid="2024" name="ZOTERO_BREF_dRz2XDpf9KKr_4">
    <vt:lpwstr>ate-parts":[["2009"]]}}}],"schema":"https://github.com/citation-style-language/schema/raw/master/csl-citation.json"}</vt:lpwstr>
  </property>
  <property fmtid="{D5CDD505-2E9C-101B-9397-08002B2CF9AE}" pid="2025"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026"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027" name="ZOTERO_BREF_dcAiUvQmz4g0_3">
    <vt:lpwstr>ate-parts":[["1985"]]}}}],"schema":"https://github.com/citation-style-language/schema/raw/master/csl-citation.json"}</vt:lpwstr>
  </property>
  <property fmtid="{D5CDD505-2E9C-101B-9397-08002B2CF9AE}" pid="2028"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029"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030"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031"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032"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033"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034" name="ZOTERO_BREF_drcCFLmgkhh0_7">
    <vt:lpwstr>magma","volume":"552","author":[{"family":"Di Genova","given":"D."},{"family":"Kolzenburg","given":"S."},{"family":"Wiesmaier","given":"S."},{"family":"Dallanave","given":"E."},{"family":"Neuville","given":"D. R."},{"family":"Hess","given":"K. U."},{"fami</vt:lpwstr>
  </property>
  <property fmtid="{D5CDD505-2E9C-101B-9397-08002B2CF9AE}" pid="2035" name="ZOTERO_BREF_drcCFLmgkhh0_8">
    <vt:lpwstr>ly":"Dingwell","given":"D. B."}],"issued":{"date-parts":[["2017",12]]}}}],"schema":"https://github.com/citation-style-language/schema/raw/master/csl-citation.json"}</vt:lpwstr>
  </property>
  <property fmtid="{D5CDD505-2E9C-101B-9397-08002B2CF9AE}" pid="203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03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038" name="ZOTERO_BREF_e2BE9fmMhUpH_11">
    <vt:lpwstr>icate melts","volume":"461","author":[{"family":"Russell","given":"J. K."},{"family":"Giordano","given":"D."}],"issued":{"date-parts":[["2017"]]}}}],"schema":"https://github.com/citation-style-language/schema/raw/master/csl-citation.json"}</vt:lpwstr>
  </property>
  <property fmtid="{D5CDD505-2E9C-101B-9397-08002B2CF9AE}" pid="203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040" name="ZOTERO_BREF_e2BE9fmMhUpH_3">
    <vt:lpwstr>–SiO₂ melts","volume":"256","author":[{"family":"Webb","given":"S. L. L."}],"issued":{"date-parts":[["2008"]]}}},{"id":2423,"uris":["http://zotero.org/users/453153/items/MAEM4I4T"],"uri":["http://zotero.org/users/453153/items/MAEM4I4T"],"itemData":{"id":2</vt:lpwstr>
  </property>
  <property fmtid="{D5CDD505-2E9C-101B-9397-08002B2CF9AE}" pid="204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04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04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04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04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04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047" name="ZOTERO_BREF_eH2gto70CkemyBSNM9H3i_1">
    <vt:lpwstr>ZOTERO_TEMP </vt:lpwstr>
  </property>
  <property fmtid="{D5CDD505-2E9C-101B-9397-08002B2CF9AE}" pid="2048"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049"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050"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051"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052"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053"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054" name="ZOTERO_BREF_ePbHp1PakQGfGvMGRvKIN_7">
    <vt:lpwstr>A."},{"family":"Kondratiev","given":"A."}],"issued":{"date-parts":[["2019",6,15]]}},"suppress-author":true}],"schema":"https://github.com/citation-style-language/schema/raw/master/csl-citation.json"}</vt:lpwstr>
  </property>
  <property fmtid="{D5CDD505-2E9C-101B-9397-08002B2CF9AE}" pid="2055"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056"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057" name="ZOTERO_BREF_eWfPQOY4RUpJ_11">
    <vt:lpwstr>/master/csl-citation.json"}</vt:lpwstr>
  </property>
  <property fmtid="{D5CDD505-2E9C-101B-9397-08002B2CF9AE}" pid="2058"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059"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060"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061"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062"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063"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064"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065"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066"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067"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068"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069" name="ZOTERO_BREF_fFlcRCwfo7JC_4">
    <vt:lpwstr>ge/schema/raw/master/csl-citation.json"}</vt:lpwstr>
  </property>
  <property fmtid="{D5CDD505-2E9C-101B-9397-08002B2CF9AE}" pid="2070"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071"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072" name="ZOTERO_BREF_fFlsPSlRanu1_3">
    <vt:lpwstr>hairer","given":"J. F."},{"family":"Bowen","given":"N. L."}],"issued":{"date-parts":[["1955"]]}}},{"id":664,"uris":["http://zotero.org/users/453153/items/QVJKBHS5"],"uri":["http://zotero.org/users/453153/items/QVJKBHS5"],"itemData":{"id":664,"type":"artic</vt:lpwstr>
  </property>
  <property fmtid="{D5CDD505-2E9C-101B-9397-08002B2CF9AE}" pid="2073"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074" name="ZOTERO_BREF_fFlsPSlRanu1_5">
    <vt:lpwstr>ema":"https://github.com/citation-style-language/schema/raw/master/csl-citation.json"}</vt:lpwstr>
  </property>
  <property fmtid="{D5CDD505-2E9C-101B-9397-08002B2CF9AE}" pid="2075"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076"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077" name="ZOTERO_BREF_fJ7vWkhncWNK_3">
    <vt:lpwstr>amily":"Rapaport","given":"D.C."}],"issued":{"date-parts":[["2004"]]}}}],"schema":"https://github.com/citation-style-language/schema/raw/master/csl-citation.json"}</vt:lpwstr>
  </property>
  <property fmtid="{D5CDD505-2E9C-101B-9397-08002B2CF9AE}" pid="2078"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079"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080"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081" name="ZOTERO_BREF_gSaoPGbWcJKc_4">
    <vt:lpwstr>ge/schema/raw/master/csl-citation.json"}</vt:lpwstr>
  </property>
  <property fmtid="{D5CDD505-2E9C-101B-9397-08002B2CF9AE}" pid="2082"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083"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084"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085"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086"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087"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088" name="ZOTERO_BREF_gWk4BHfH6H1L_15">
    <vt:lpwstr>son"}</vt:lpwstr>
  </property>
  <property fmtid="{D5CDD505-2E9C-101B-9397-08002B2CF9AE}" pid="2089"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090"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091"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092"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093"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094"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095"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096"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097"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098" name="ZOTERO_BREF_gYtysENwdreYdP2JmXCyx_10">
    <vt:lpwstr>l-citation.json"} </vt:lpwstr>
  </property>
  <property fmtid="{D5CDD505-2E9C-101B-9397-08002B2CF9AE}" pid="2099"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100"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101"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102"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103"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104"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105"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106"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107"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108" name="ZOTERO_BREF_gl0BtrYrHbvc_10">
    <vt:lpwstr>","volume":"501","author":[{"family":"Giordano","given":"D."},{"family":"Russell","given":"J.K."}],"issued":{"date-parts":[["2018",11]]}},"suppress-author":true}],"schema":"https://github.com/citation-style-language/schema/raw/master/csl-citation.json"}</vt:lpwstr>
  </property>
  <property fmtid="{D5CDD505-2E9C-101B-9397-08002B2CF9AE}" pid="2109"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110"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111"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112"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113"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114"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115"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116"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117"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118"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119"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120"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121"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122"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123"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124" name="ZOTERO_BREF_glX53mmnYsD1_8">
    <vt:lpwstr>l"}],"issued":{"date-parts":[["1991",4]]}}}],"schema":"https://github.com/citation-style-language/schema/raw/master/csl-citation.json"}</vt:lpwstr>
  </property>
  <property fmtid="{D5CDD505-2E9C-101B-9397-08002B2CF9AE}" pid="2125" name="ZOTERO_BREF_gm5zwRoiwCzc_1">
    <vt:lpwstr/>
  </property>
  <property fmtid="{D5CDD505-2E9C-101B-9397-08002B2CF9AE}" pid="2126"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127"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128"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129"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130"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131"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132" name="ZOTERO_BREF_gpmtFtsriCK1GtwTAQEjy_7">
    <vt:lpwstr>date-parts":[["1995",9,15]]}}}],"schema":"https://github.com/citation-style-language/schema/raw/master/csl-citation.json"} </vt:lpwstr>
  </property>
  <property fmtid="{D5CDD505-2E9C-101B-9397-08002B2CF9AE}" pid="2133"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134"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135"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136" name="ZOTERO_BREF_hRfHd3nEtNiP_4">
    <vt:lpwstr>{"family":"Le Losq","given":"C."},{"family":"Neuville","given":"D. R."},{"family":"Florian","given":"P."},{"family":"Henderson","given":"G. S."},{"family":"Massiot","given":"D."}],"issued":{"date-parts":[["2014",2]]}},"prefix":"see section 4.3 in","suffix</vt:lpwstr>
  </property>
  <property fmtid="{D5CDD505-2E9C-101B-9397-08002B2CF9AE}" pid="2137" name="ZOTERO_BREF_hRfHd3nEtNiP_5">
    <vt:lpwstr>":"and references cited therein"}],"schema":"https://github.com/citation-style-language/schema/raw/master/csl-citation.json"}</vt:lpwstr>
  </property>
  <property fmtid="{D5CDD505-2E9C-101B-9397-08002B2CF9AE}" pid="2138"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139"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140"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141"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142"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143" name="ZOTERO_BREF_hyp76lP9edAX_11">
    <vt:lpwstr>"family":"Chen","given":"W."},{"family":"Florian","given":"P."},{"family":"Massiot","given":"D."},{"family":"Zhou","given":"Z."},{"family":"Greaves","given":"G. N."}],"issued":{"date-parts":[["2017",12]]}}}],"schema":"https://github.com/citation-style-lan</vt:lpwstr>
  </property>
  <property fmtid="{D5CDD505-2E9C-101B-9397-08002B2CF9AE}" pid="2144" name="ZOTERO_BREF_hyp76lP9edAX_12">
    <vt:lpwstr>guage/schema/raw/master/csl-citation.json"}</vt:lpwstr>
  </property>
  <property fmtid="{D5CDD505-2E9C-101B-9397-08002B2CF9AE}" pid="2145"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146"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147"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148"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149"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150"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151"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152"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153"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154"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155" name="ZOTERO_BREF_i0wdParI7o0qhwPDDvfXI_3">
    <vt:lpwstr>ily":"Tanaka","given":"H."}],"issued":{"date-parts":[["2006"]]}}}],"schema":"https://github.com/citation-style-language/schema/raw/master/csl-citation.json"}</vt:lpwstr>
  </property>
  <property fmtid="{D5CDD505-2E9C-101B-9397-08002B2CF9AE}" pid="2156"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157"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158" name="ZOTERO_BREF_i8VvdgXlIh2sQpaJ4jQu1_3">
    <vt:lpwstr>,"DOI":"10.2138/am-2019-6887","author":[{"family":"Le Losq","given":"C."},{"family":"Berry","given":"A. J."},{"family":"Kendrick","given":"M. A."},{"family":"Neuville","given":"D. R."},{"family":"O'Neill","given":"H. St. C."}],"issued":{"date-parts":[["20</vt:lpwstr>
  </property>
  <property fmtid="{D5CDD505-2E9C-101B-9397-08002B2CF9AE}" pid="2159" name="ZOTERO_BREF_i8VvdgXlIh2sQpaJ4jQu1_4">
    <vt:lpwstr>19"]]}}}],"schema":"https://github.com/citation-style-language/schema/raw/master/csl-citation.json"}</vt:lpwstr>
  </property>
  <property fmtid="{D5CDD505-2E9C-101B-9397-08002B2CF9AE}" pid="2160" name="ZOTERO_BREF_iElfR5wFlxV3okUw4yyut_1">
    <vt:lpwstr>ZOTERO_TEMP </vt:lpwstr>
  </property>
  <property fmtid="{D5CDD505-2E9C-101B-9397-08002B2CF9AE}" pid="2161"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162"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163"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164" name="ZOTERO_BREF_iJTiWaC8iLfG_4">
    <vt:lpwstr>family":"Florian","given":"P."},{"family":"Henderson","given":"G. S."},{"family":"Massiot","given":"D."}],"issued":{"date-parts":[["2014",2]]}},"prefix":"e.g.,"}],"schema":"https://github.com/citation-style-language/schema/raw/master/csl-citation.json"}</vt:lpwstr>
  </property>
  <property fmtid="{D5CDD505-2E9C-101B-9397-08002B2CF9AE}" pid="2165"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166"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167"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168"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169"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170"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171"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172"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173" name="ZOTERO_BREF_ig7vXQYwEYL6H4rdzzMNs_9">
    <vt:lpwstr>]}},"suppress-author":true}],"schema":"https://github.com/citation-style-language/schema/raw/master/csl-citation.json"}</vt:lpwstr>
  </property>
  <property fmtid="{D5CDD505-2E9C-101B-9397-08002B2CF9AE}" pid="2174"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175"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176"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177"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178" name="ZOTERO_BREF_ixYaD1sWKWp8EvqzOvtpo_5">
    <vt:lpwstr>olume":"169","author":[{"family":"Hodge","given":"I.M."}],"issued":{"date-parts":[["1994",4]]}}},{"id":1099,"uris":["http://zotero.org/users/453153/items/2MME3PVI"],"uri":["http://zotero.org/users/453153/items/2MME3PVI"],"itemData":{"id":1099,"type":"arti</vt:lpwstr>
  </property>
  <property fmtid="{D5CDD505-2E9C-101B-9397-08002B2CF9AE}" pid="2179"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180"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181" name="ZOTERO_BREF_ixYaD1sWKWp8EvqzOvtpo_8">
    <vt:lpwstr>b.com/citation-style-language/schema/raw/master/csl-citation.json"}</vt:lpwstr>
  </property>
  <property fmtid="{D5CDD505-2E9C-101B-9397-08002B2CF9AE}" pid="2182" name="ZOTERO_BREF_jKsYPxF954ge_1">
    <vt:lpwstr>ZOTERO_ITEM CSL_CITATION {"citationID":"a29f41ntuhg","properties":{"formattedCitation":"(Avramov and Milchev, 1988)","plainCitation":"(Avramov and Milchev, 1988)","noteIndex":0},"citationItems":[{"id":2369,"uris":["http://zotero.org/users/453153/items/GHD</vt:lpwstr>
  </property>
  <property fmtid="{D5CDD505-2E9C-101B-9397-08002B2CF9AE}" pid="2183" name="ZOTERO_BREF_jKsYPxF954ge_2">
    <vt:lpwstr>JW59M"],"uri":["http://zotero.org/users/453153/items/GHDJW59M"],"itemData":{"id":2369,"type":"article-journal","abstract":"A simple theoretical model describing the influence of disorder on transport properties (viscosity, diffusion coefficients, etc.) in</vt:lpwstr>
  </property>
  <property fmtid="{D5CDD505-2E9C-101B-9397-08002B2CF9AE}" pid="2184" name="ZOTERO_BREF_jKsYPxF954ge_3">
    <vt:lpwstr> undercooled melts and crystals is suggested. The basic assumption is that structural disarray results in a random probability distribution of energy barriers for diffusion characterized by dispersion σ around some mean value 〈E〉. It is shown that the eff</vt:lpwstr>
  </property>
  <property fmtid="{D5CDD505-2E9C-101B-9397-08002B2CF9AE}" pid="2185" name="ZOTERO_BREF_jKsYPxF954ge_4">
    <vt:lpwstr>ect of σ on the mean jump frequency 〈v(E)〉 may lead to corrections of many order of magnitude as compared to the hopping frequency calculated traditionally in terms of the average activation energy 〈E〉 only. The temperature course of 〈v(E)〉 is then examin</vt:lpwstr>
  </property>
  <property fmtid="{D5CDD505-2E9C-101B-9397-08002B2CF9AE}" pid="2186" name="ZOTERO_BREF_jKsYPxF954ge_5">
    <vt:lpwstr>ed making use of the relation between σ and the entropy of the system S. Thus an analytical formula is obtained which properly describes molecular transport in both the crystalline and the amorphous state. Even in a simplified form, η=η0 exp(β/Tα), it rep</vt:lpwstr>
  </property>
  <property fmtid="{D5CDD505-2E9C-101B-9397-08002B2CF9AE}" pid="2187" name="ZOTERO_BREF_jKsYPxF954ge_6">
    <vt:lpwstr>roduces well the existing data on temperature variation of viscosity η (or self-diffusion) in glassforming melts. In another aspect - in terms of the percolation theory - the model describes the diffusion of a foreign particle in a rigid host structure an</vt:lpwstr>
  </property>
  <property fmtid="{D5CDD505-2E9C-101B-9397-08002B2CF9AE}" pid="2188" name="ZOTERO_BREF_jKsYPxF954ge_7">
    <vt:lpwstr>d yields also a qualitative estimate of the variation of the percolation threshold Ep with the degree of amorphisation σ.","container-title":"Journal of Non-Crystalline Solids","DOI":"10.1016/0022-3093(88)90396-1","ISSN":"0022-3093","issue":"2","journalAb</vt:lpwstr>
  </property>
  <property fmtid="{D5CDD505-2E9C-101B-9397-08002B2CF9AE}" pid="2189" name="ZOTERO_BREF_jKsYPxF954ge_8">
    <vt:lpwstr>breviation":"Journal of Non-Crystalline Solids","page":"253-260","source":"ScienceDirect","title":"Effect of disorder on diffusion and viscosity in condensed systems","volume":"104","author":[{"family":"Avramov","given":"I."},{"family":"Milchev","given":"</vt:lpwstr>
  </property>
  <property fmtid="{D5CDD505-2E9C-101B-9397-08002B2CF9AE}" pid="2190" name="ZOTERO_BREF_jKsYPxF954ge_9">
    <vt:lpwstr>A."}],"issued":{"date-parts":[["1988",9,1]]}}}],"schema":"https://github.com/citation-style-language/schema/raw/master/csl-citation.json"}</vt:lpwstr>
  </property>
  <property fmtid="{D5CDD505-2E9C-101B-9397-08002B2CF9AE}" pid="2191"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192"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193"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194" name="ZOTERO_BREF_jQaafxnHD8iH_4">
    <vt:lpwstr>raw/master/csl-citation.json"}</vt:lpwstr>
  </property>
  <property fmtid="{D5CDD505-2E9C-101B-9397-08002B2CF9AE}" pid="2195"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196"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197"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198" name="ZOTERO_BREF_jVOLfqhShX0nmdkiJGIc0_4">
    <vt:lpwstr>yle-language/schema/raw/master/csl-citation.json"}</vt:lpwstr>
  </property>
  <property fmtid="{D5CDD505-2E9C-101B-9397-08002B2CF9AE}" pid="2199"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200"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201"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202"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203"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204"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205"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206"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207"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208"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209"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210"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211"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212"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213"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214" name="ZOTERO_BREF_k0ygIb1gUtVU_14">
    <vt:lpwstr>ry C","DOI":"10.1021/acs.jpcc.5b10799","ISSN":"1932-7447","issue":"1","journalAbbreviation":"J. Phys. Chem. C","page":"737-749","source":"ACS Publications","title":"Extent of Disorder in Magnesium Aluminosilicate Glasses: Insights from 27Al and 17O NMR","</vt:lpwstr>
  </property>
  <property fmtid="{D5CDD505-2E9C-101B-9397-08002B2CF9AE}" pid="2215" name="ZOTERO_BREF_k0ygIb1gUtVU_15">
    <vt:lpwstr>title-short":"Extent of Disorder in Magnesium Aluminosilicate Glasses","volume":"120","author":[{"family":"Lee","given":"Sung Keun"},{"family":"Kim","given":"Hyo-Im"},{"family":"Kim","given":"Eun Jeong"},{"family":"Mun","given":"Kwan Young"},{"family":"Ry</vt:lpwstr>
  </property>
  <property fmtid="{D5CDD505-2E9C-101B-9397-08002B2CF9AE}" pid="2216" name="ZOTERO_BREF_k0ygIb1gUtVU_16">
    <vt:lpwstr>u","given":"Saebom"}],"issued":{"date-parts":[["2016",1,14]]}}},{"id":6541,"uris":["http://zotero.org/users/453153/items/P2MVUM6X"],"uri":["http://zotero.org/users/453153/items/P2MVUM6X"],"itemData":{"id":6541,"type":"article-journal","abstract":"Aluminos</vt:lpwstr>
  </property>
  <property fmtid="{D5CDD505-2E9C-101B-9397-08002B2CF9AE}" pid="2217" name="ZOTERO_BREF_k0ygIb1gUtVU_17">
    <vt:lpwstr>ilicate glasses are considered to follow the Al-avoidance principle, which states that Al–O–Al linkages are energetically less favorable, such that, if there is a possibility for Si–O–Al linkages to occur in a glass composition, Al–O–Al linkages are not f</vt:lpwstr>
  </property>
  <property fmtid="{D5CDD505-2E9C-101B-9397-08002B2CF9AE}" pid="2218" name="ZOTERO_BREF_k0ygIb1gUtVU_18">
    <vt:lpwstr>ormed. The current paper shows that breaching of the Al-avoidance principle is essential for understanding the distribution of network-forming AlO4 and SiO4 structural units in alkaline-earth aluminosilicate glasses. The present study proposes a new modif</vt:lpwstr>
  </property>
  <property fmtid="{D5CDD505-2E9C-101B-9397-08002B2CF9AE}" pid="2219" name="ZOTERO_BREF_k0ygIb1gUtVU_19">
    <vt:lpwstr>ied random network (NMRN) model, which accepts Al–O–Al linkages for aluminosilicate glasses. The NMRN model consists of two regions, a network structure region (NS-Region) composed of well-separated homonuclear and heteronuclear framework species and a ch</vt:lpwstr>
  </property>
  <property fmtid="{D5CDD505-2E9C-101B-9397-08002B2CF9AE}" pid="2220"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221" name="ZOTERO_BREF_k0ygIb1gUtVU_20">
    <vt:lpwstr>annel region (C-Region) of nonbridging oxygens (NBOs) and nonframework cations. The NMRN model accounts for the structural changes and devitrification behavior of aluminosilicate glasses. A parent Ca- and Al-rich melilite-based CaO–MgO–Al2O3–SiO2 (CMAS) g</vt:lpwstr>
  </property>
  <property fmtid="{D5CDD505-2E9C-101B-9397-08002B2CF9AE}" pid="2222" name="ZOTERO_BREF_k0ygIb1gUtVU_21">
    <vt:lpwstr>lass composition was modified by substituting MgO for CaO and SiO2 for Al2O3 to understand variations in the distribution of network-forming structural units in the NS-region and devitrification behavior upon heat treating. The structural features of the </vt:lpwstr>
  </property>
  <property fmtid="{D5CDD505-2E9C-101B-9397-08002B2CF9AE}" pid="2223" name="ZOTERO_BREF_k0ygIb1gUtVU_22">
    <vt:lpwstr>glass and glass–ceramics (GCs) were meticulously assessed by advanced characterization techniques including neutron diffraction (ND), powder X-ray diffraction (XRD), 29Si and 27Al magic angle spinning (MAS)-nuclear magnetic resonance (NMR), and in situ Ra</vt:lpwstr>
  </property>
  <property fmtid="{D5CDD505-2E9C-101B-9397-08002B2CF9AE}" pid="2224" name="ZOTERO_BREF_k0ygIb1gUtVU_23">
    <vt:lpwstr>man spectroscopy. ND revealed the formation of SiO4 and AlO4 tetrahedral units in all the glass compositions. Simulations of chemical glass compositions based on deconvolution of 29Si MAS NMR spectral analysis indicate the preferred formation of Si–O–Al o</vt:lpwstr>
  </property>
  <property fmtid="{D5CDD505-2E9C-101B-9397-08002B2CF9AE}" pid="2225" name="ZOTERO_BREF_k0ygIb1gUtVU_24">
    <vt:lpwstr>ver Si–O–Si and Al–O–Al linkages and the presence of a high concentration of nonbridging oxygens leading to the formation of a separate NS-region containing both SiO4 and AlO4 tetrahedra (Si/Al) (heteronuclear) in addition to the presence of Al[4]–O–Al[4]</vt:lpwstr>
  </property>
  <property fmtid="{D5CDD505-2E9C-101B-9397-08002B2CF9AE}" pid="2226" name="ZOTERO_BREF_k0ygIb1gUtVU_25">
    <vt:lpwstr> bonds; this region coexists with a predominantly SiO4-containing (homonuclear) NS-region. In GCs, obtained after heat treatment at 850 °C for 250 h, the formation of crystalline phases, as revealed from Rietveld refinement of XRD data, may be understood </vt:lpwstr>
  </property>
  <property fmtid="{D5CDD505-2E9C-101B-9397-08002B2CF9AE}" pid="2227" name="ZOTERO_BREF_k0ygIb1gUtVU_26">
    <vt:lpwstr>on the basis of the distribution of SiO4 and AlO4 structural units in the NS-region. The in situ Raman spectra of the GCs confirmed the formation of a Si/Al structural region, as well as indicating interaction between the Al/Si region and SiO4-rich region</vt:lpwstr>
  </property>
  <property fmtid="{D5CDD505-2E9C-101B-9397-08002B2CF9AE}" pid="2228" name="ZOTERO_BREF_k0ygIb1gUtVU_27">
    <vt:lpwstr> at higher temperatures, leading to the formation of additional crystalline phases.","container-title":"The Journal of Physical Chemistry B","DOI":"10.1021/acs.jpcb.8b01811","ISSN":"1520-6106","issue":"17","journalAbbreviation":"J. Phys. Chem. B","note":"</vt:lpwstr>
  </property>
  <property fmtid="{D5CDD505-2E9C-101B-9397-08002B2CF9AE}" pid="2229" name="ZOTERO_BREF_k0ygIb1gUtVU_28">
    <vt:lpwstr>publisher: American Chemical Society","page":"4737-4747","source":"ACS Publications","title":"Structure and Crystallization of Alkaline-Earth Aluminosilicate Glasses: Prevention of the Alumina-Avoidance Principle","title-short":"Structure and Crystallizat</vt:lpwstr>
  </property>
  <property fmtid="{D5CDD505-2E9C-101B-9397-08002B2CF9AE}" pid="2230" name="ZOTERO_BREF_k0ygIb1gUtVU_29">
    <vt:lpwstr>ion of Alkaline-Earth Aluminosilicate Glasses","volume":"122","author":[{"family":"Allu","given":"Amarnath R."},{"family":"Gaddam","given":"Anuraag"},{"family":"Ganisetti","given":"Sudheer"},{"family":"Balaji","given":"Sathravada"},{"family":"Siegel","giv</vt:lpwstr>
  </property>
  <property fmtid="{D5CDD505-2E9C-101B-9397-08002B2CF9AE}" pid="2231" name="ZOTERO_BREF_k0ygIb1gUtVU_3">
    <vt:lpwstr>","title":"The degree of aluminum avoidance in aluminosilicate glasses","volume":"84","author":[{"family":"Lee","given":"S. K."},{"family":"Stebbins","given":"J. F."}],"issued":{"date-parts":[["1999"]]}}},{"id":2664,"uris":["http://zotero.org/users/453153</vt:lpwstr>
  </property>
  <property fmtid="{D5CDD505-2E9C-101B-9397-08002B2CF9AE}" pid="2232" name="ZOTERO_BREF_k0ygIb1gUtVU_30">
    <vt:lpwstr>en":"Renée"},{"family":"Mather","given":"Glenn C."},{"family":"Fabian","given":"Margit"},{"family":"Pascual","given":"Maria J."},{"family":"Ditaranto","given":"Nicoletta"},{"family":"Milius","given":"Wolfgang"},{"family":"Senker","given":"Jürgen"},{"famil</vt:lpwstr>
  </property>
  <property fmtid="{D5CDD505-2E9C-101B-9397-08002B2CF9AE}" pid="2233" name="ZOTERO_BREF_k0ygIb1gUtVU_31">
    <vt:lpwstr>y":"Agarkov","given":"Dmitrii A."},{"family":"Kharton","given":"Vladislav. V."},{"family":"Ferreira","given":"José M. F."}],"issued":{"date-parts":[["2018",5,3]]}}}],"schema":"https://github.com/citation-style-language/schema/raw/master/csl-citation.json"</vt:lpwstr>
  </property>
  <property fmtid="{D5CDD505-2E9C-101B-9397-08002B2CF9AE}" pid="2234" name="ZOTERO_BREF_k0ygIb1gUtVU_32">
    <vt:lpwstr>}</vt:lpwstr>
  </property>
  <property fmtid="{D5CDD505-2E9C-101B-9397-08002B2CF9AE}" pid="2235"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236"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237"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238"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239"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240"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241"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242"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243"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244"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245"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246"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247" name="ZOTERO_BREF_k8YcRWQcYbGhO91Lf1NmX_7">
    <vt:lpwstr>A. L."},{"family":"Lakes","given":"R. S."},{"family":"Rouxel","given":"T."}],"issued":{"date-parts":[["2011",11]]}}}],"schema":"https://github.com/citation-style-language/schema/raw/master/csl-citation.json"}</vt:lpwstr>
  </property>
  <property fmtid="{D5CDD505-2E9C-101B-9397-08002B2CF9AE}" pid="2248"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249"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250" name="ZOTERO_BREF_kAiWD6NmzwRD_3">
    <vt:lpwstr>uthor":[{"family":"Le Losq","given":"C."},{"family":"Cicconi","given":"M. R."},{"family":"Greaves","given":"G. N."},{"family":"Neuville","given":"D. R."}],"issued":{"date-parts":[["2019",5]]}},"prefix":"e.g."}],"schema":"https://github.com/citation-style-</vt:lpwstr>
  </property>
  <property fmtid="{D5CDD505-2E9C-101B-9397-08002B2CF9AE}" pid="2251" name="ZOTERO_BREF_kAiWD6NmzwRD_4">
    <vt:lpwstr>language/schema/raw/master/csl-citation.json"}</vt:lpwstr>
  </property>
  <property fmtid="{D5CDD505-2E9C-101B-9397-08002B2CF9AE}" pid="2252"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253"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254" name="ZOTERO_BREF_kMDIc47nQ4z4_11">
    <vt:lpwstr>{"family":"Chen","given":"W."},{"family":"Florian","given":"P."},{"family":"Massiot","given":"D."},{"family":"Zhou","given":"Z."},{"family":"Greaves","given":"G. N."}],"issued":{"date-parts":[["2017",12]]}}}],"schema":"https://github.com/citation-style-la</vt:lpwstr>
  </property>
  <property fmtid="{D5CDD505-2E9C-101B-9397-08002B2CF9AE}" pid="2255" name="ZOTERO_BREF_kMDIc47nQ4z4_12">
    <vt:lpwstr>nguage/schema/raw/master/csl-citation.json"}</vt:lpwstr>
  </property>
  <property fmtid="{D5CDD505-2E9C-101B-9397-08002B2CF9AE}" pid="2256"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257"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258"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259"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260"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261"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262"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263"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264"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265" name="ZOTERO_BREF_kTnlHRA4AQEK6FuJfZy8v_10">
    <vt:lpwstr>4]]}}}],"schema":"https://github.com/citation-style-language/schema/raw/master/csl-citation.json"}</vt:lpwstr>
  </property>
  <property fmtid="{D5CDD505-2E9C-101B-9397-08002B2CF9AE}" pid="2266"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267" name="ZOTERO_BREF_kTnlHRA4AQEK6FuJfZy8v_3">
    <vt:lpwstr>"Fontaine","given":"A."},{"family":"Lagarde","given":"P."},{"family":"Raoux","given":"D."},{"family":"Gurman","given":"S. J."}],"issued":{"date-parts":[["1981"]]}}},{"id":549,"uris":["http://zotero.org/users/453153/items/S5FSZGBZ"],"uri":["http://zotero.o</vt:lpwstr>
  </property>
  <property fmtid="{D5CDD505-2E9C-101B-9397-08002B2CF9AE}" pid="2268"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269"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270"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271"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272"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273"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274" name="ZOTERO_BREF_kaQ0njx8G9xO_1">
    <vt:lpwstr/>
  </property>
  <property fmtid="{D5CDD505-2E9C-101B-9397-08002B2CF9AE}" pid="2275"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276" name="ZOTERO_BREF_ksyppYKHMkiV_2">
    <vt:lpwstr>o.org/users/453153/items/PBGCE34E"],"itemData":{"id":6223,"type":"book","edition":"2nd","ISBN":"978-0-444-63708-6","publisher":"Elsevier","title":"Silicate Glasses and Melts","author":[{"family":"Mysen","given":"B.O."},{"family":"Richet","given":"P."}],"i</vt:lpwstr>
  </property>
  <property fmtid="{D5CDD505-2E9C-101B-9397-08002B2CF9AE}" pid="2277"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278" name="ZOTERO_BREF_ksyppYKHMkiV_4">
    <vt:lpwstr>3728-1","publisher":"Springer","title":"Silicate Glasses","URL":"https://www.springer.com/us/book/9783319937267","author":[{"family":"Le Losq","given":"C."},{"family":"Cicconi","given":"M. R."},{"family":"Greaves","given":"G. N."},{"family":"Neuville","gi</vt:lpwstr>
  </property>
  <property fmtid="{D5CDD505-2E9C-101B-9397-08002B2CF9AE}" pid="2279" name="ZOTERO_BREF_ksyppYKHMkiV_5">
    <vt:lpwstr>ven":"D. R."}],"issued":{"date-parts":[["2019",5]]}}}],"schema":"https://github.com/citation-style-language/schema/raw/master/csl-citation.json"}</vt:lpwstr>
  </property>
  <property fmtid="{D5CDD505-2E9C-101B-9397-08002B2CF9AE}" pid="2280"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281"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282" name="ZOTERO_BREF_lr6mZYuqMR13_3">
    <vt:lpwstr>te-parts":[["1998"]]}}}],"schema":"https://github.com/citation-style-language/schema/raw/master/csl-citation.json"}</vt:lpwstr>
  </property>
  <property fmtid="{D5CDD505-2E9C-101B-9397-08002B2CF9AE}" pid="2283"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284" name="ZOTERO_BREF_lvAgpaaguh731_10">
    <vt:lpwstr>,"language":"en","author":[{"family":"Giordano","given":"D."},{"family":"Russell","given":"J.K."}],"issued":{"date-parts":[["2018",11]]}}}],"schema":"https://github.com/citation-style-language/schema/raw/master/csl-citation.json"}</vt:lpwstr>
  </property>
  <property fmtid="{D5CDD505-2E9C-101B-9397-08002B2CF9AE}" pid="2285"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286"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287"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288"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289"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290"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291"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292"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293"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294" name="ZOTERO_BREF_lvAgpaaguh73_10">
    <vt:lpwstr>,"language":"en","author":[{"family":"Giordano","given":"D."},{"family":"Russell","given":"J.K."}],"issued":{"date-parts":[["2018",11]]}}}],"schema":"https://github.com/citation-style-language/schema/raw/master/csl-citation.json"}</vt:lpwstr>
  </property>
  <property fmtid="{D5CDD505-2E9C-101B-9397-08002B2CF9AE}" pid="2295"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296"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297"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298"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299"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300"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301"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302"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303" name="ZOTERO_BREF_m6op6J7Zn51nUZchbqE8q_1">
    <vt:lpwstr>ZOTERO_TEMP </vt:lpwstr>
  </property>
  <property fmtid="{D5CDD505-2E9C-101B-9397-08002B2CF9AE}" pid="2304"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305"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306"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307"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308" name="ZOTERO_BREF_mjKlb4z67jsYyaXraXuub_5">
    <vt:lpwstr>sued":{"date-parts":[["1996",8,23]]}}}],"schema":"https://github.com/citation-style-language/schema/raw/master/csl-citation.json"}</vt:lpwstr>
  </property>
  <property fmtid="{D5CDD505-2E9C-101B-9397-08002B2CF9AE}" pid="2309"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310"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311" name="ZOTERO_BREF_mwQwHPp9solK_3">
    <vt:lpwstr>thor":[{"family":"Zachariasen","given":"W. H."}],"issued":{"date-parts":[["1932"]]}}}],"schema":"https://github.com/citation-style-language/schema/raw/master/csl-citation.json"}</vt:lpwstr>
  </property>
  <property fmtid="{D5CDD505-2E9C-101B-9397-08002B2CF9AE}" pid="2312"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313"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314" name="ZOTERO_BREF_n40T7dCGCMLIEK8nkVG7i_11">
    <vt:lpwstr>ttps://github.com/citation-style-language/schema/raw/master/csl-citation.json"}</vt:lpwstr>
  </property>
  <property fmtid="{D5CDD505-2E9C-101B-9397-08002B2CF9AE}" pid="2315"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316"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317"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318"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319"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320"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321"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322"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323"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324"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325"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326"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327"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328"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329" name="ZOTERO_BREF_o05L9FUP09z2_7">
    <vt:lpwstr>nalAbbreviation":"Geochimica et Cosmochimica Acta","author":[{"family":"Richet","given":"P."}],"issued":{"date-parts":[["1984",3,1]]}}}],"schema":"https://github.com/citation-style-language/schema/raw/master/csl-citation.json"}</vt:lpwstr>
  </property>
  <property fmtid="{D5CDD505-2E9C-101B-9397-08002B2CF9AE}" pid="2330" name="ZOTERO_BREF_o0yDDdvONJfw_1">
    <vt:lpwstr>ZOTERO_ITEM CSL_CITATION {"citationID":"a2g2e79kcn7","properties":{"formattedCitation":"(Giordano and Russell, 2018)","plainCitation":"(Giordano and Russell, 2018)","noteIndex":0},"citationItems":[{"id":5947,"uris":["http://zotero.org/users/453153/items/Y</vt:lpwstr>
  </property>
  <property fmtid="{D5CDD505-2E9C-101B-9397-08002B2CF9AE}" pid="2331" name="ZOTERO_BREF_o0yDDdvONJfw_10">
    <vt:lpwstr> model for the viscosity of geological melts","volume":"501","author":[{"family":"Giordano","given":"D."},{"family":"Russell","given":"J.K."}],"issued":{"date-parts":[["2018",11]]}}}],"schema":"https://github.com/citation-style-language/schema/raw/master/</vt:lpwstr>
  </property>
  <property fmtid="{D5CDD505-2E9C-101B-9397-08002B2CF9AE}" pid="2332" name="ZOTERO_BREF_o0yDDdvONJfw_11">
    <vt:lpwstr>csl-citation.json"}</vt:lpwstr>
  </property>
  <property fmtid="{D5CDD505-2E9C-101B-9397-08002B2CF9AE}" pid="2333" name="ZOTERO_BREF_o0yDDdvONJfw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2334" name="ZOTERO_BREF_o0yDDdvONJfw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2335" name="ZOTERO_BREF_o0yDDdvONJfw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2336" name="ZOTERO_BREF_o0yDDdvONJfw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2337" name="ZOTERO_BREF_o0yDDdvONJfw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2338" name="ZOTERO_BREF_o0yDDdvONJfw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2339" name="ZOTERO_BREF_o0yDDdvONJfw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2340" name="ZOTERO_BREF_o0yDDdvONJfw_9">
    <vt:lpwstr>iner-title":"Earth and Planetary Science Letters","DOI":"10.1016/j.epsl.2018.08.031","ISSN":"0012821X","journalAbbreviation":"Earth and Planetary Science Letters","language":"en","page":"202-212","source":"DOI.org (Crossref)","title":"Towards a structural</vt:lpwstr>
  </property>
  <property fmtid="{D5CDD505-2E9C-101B-9397-08002B2CF9AE}" pid="234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34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343" name="ZOTERO_BREF_ocPmJnwCGKz7TQxoVzx2B_11">
    <vt:lpwstr>ussell","given":"J. K."},{"family":"Giordano","given":"D."}],"issued":{"date-parts":[["2017"]]}}}],"schema":"https://github.com/citation-style-language/schema/raw/master/csl-citation.json"}</vt:lpwstr>
  </property>
  <property fmtid="{D5CDD505-2E9C-101B-9397-08002B2CF9AE}" pid="234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34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34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34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34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34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35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35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35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353" name="ZOTERO_BREF_ogl322pNP64ZA53tHmTRB_10">
    <vt:lpwstr>stalline Solids","author":[{"family":"Le Losq","given":"C."},{"family":"Neuville","given":"D. R."}],"issued":{"date-parts":[["2017",5,1]]}}}],"schema":"https://github.com/citation-style-language/schema/raw/master/csl-citation.json"}</vt:lpwstr>
  </property>
  <property fmtid="{D5CDD505-2E9C-101B-9397-08002B2CF9AE}" pid="235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35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35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35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35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35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36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36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36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36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36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36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36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36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36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369" name="ZOTERO_BREF_oiLb6Gm0WpwG_8">
    <vt:lpwstr> silicate melts","volume":"229","author":[{"family":"Neuville","given":"Daniel R."}],"issued":{"date-parts":[["2006",5,16]]}}}],"schema":"https://github.com/citation-style-language/schema/raw/master/csl-citation.json"}</vt:lpwstr>
  </property>
  <property fmtid="{D5CDD505-2E9C-101B-9397-08002B2CF9AE}" pid="237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37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37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373" name="ZOTERO_BREF_omA4dJtX2mK8_4">
    <vt:lpwstr>com/citation-style-language/schema/raw/master/csl-citation.json"}</vt:lpwstr>
  </property>
  <property fmtid="{D5CDD505-2E9C-101B-9397-08002B2CF9AE}" pid="237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37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376" name="ZOTERO_BREF_opfWGJdmqzC0_3">
    <vt:lpwstr>:"88","author":[{"family":"Mysen","given":"B. O."},{"family":"Lucier","given":"A."},{"family":"Cody","given":"G. D."}],"issued":{"date-parts":[["2003"]]}}}],"schema":"https://github.com/citation-style-language/schema/raw/master/csl-citation.json"}</vt:lpwstr>
  </property>
  <property fmtid="{D5CDD505-2E9C-101B-9397-08002B2CF9AE}" pid="2377" name="ZOTERO_BREF_p8RI4tnahZbE_1">
    <vt:lpwstr/>
  </property>
  <property fmtid="{D5CDD505-2E9C-101B-9397-08002B2CF9AE}" pid="237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37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38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38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38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383" name="ZOTERO_BREF_pLstwxLRQUkL_6">
    <vt:lpwstr>2","ISSN":"2041-1294","issue":"4","language":"en","page":"409-412","source":"Wiley Online Library","title":"Welcome to the Glass Age","volume":"7","author":[{"family":"Morse","given":"David L."},{"family":"Evenson","given":"Jeffrey W."}],"issued":{"date-p</vt:lpwstr>
  </property>
  <property fmtid="{D5CDD505-2E9C-101B-9397-08002B2CF9AE}" pid="2384" name="ZOTERO_BREF_pLstwxLRQUkL_7">
    <vt:lpwstr>arts":[["2016"]]}}}],"schema":"https://github.com/citation-style-language/schema/raw/master/csl-citation.json"}</vt:lpwstr>
  </property>
  <property fmtid="{D5CDD505-2E9C-101B-9397-08002B2CF9AE}" pid="238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38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38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38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38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39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39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39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393" name="ZOTERO_BREF_pOYs3TfnAAPA_9">
    <vt:lpwstr>"Toshio"}],"issued":{"date-parts":[["1991",1]]}},"prefix":"e.g., "}],"schema":"https://github.com/citation-style-language/schema/raw/master/csl-citation.json"}</vt:lpwstr>
  </property>
  <property fmtid="{D5CDD505-2E9C-101B-9397-08002B2CF9AE}" pid="2394" name="ZOTERO_BREF_pTv9Dl6OCeRFEVoCdMjmF_1">
    <vt:lpwstr>ZOTERO_TEMP </vt:lpwstr>
  </property>
  <property fmtid="{D5CDD505-2E9C-101B-9397-08002B2CF9AE}" pid="2395" name="ZOTERO_BREF_pWHiV72oVeuO_1">
    <vt:lpwstr>ZOTERO_BIBL {"uncited":[],"omitted":[],"custom":[]} CSL_BIBLIOGRAPHY</vt:lpwstr>
  </property>
  <property fmtid="{D5CDD505-2E9C-101B-9397-08002B2CF9AE}" pid="239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39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39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39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40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40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40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40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40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405" name="ZOTERO_BREF_pXDzxDkod4rQ_18">
    <vt:lpwstr>volume":"126","author":[{"family":"Le Losq","given":"C."},{"family":"Neuville","given":"D. R."},{"family":"Florian","given":"P."},{"family":"Henderson","given":"G. S."},{"family":"Massiot","given":"D."}],"issued":{"date-parts":[["2014",2]]}}}],"schema":"h</vt:lpwstr>
  </property>
  <property fmtid="{D5CDD505-2E9C-101B-9397-08002B2CF9AE}" pid="2406" name="ZOTERO_BREF_pXDzxDkod4rQ_19">
    <vt:lpwstr>ttps://github.com/citation-style-language/schema/raw/master/csl-citation.json"}</vt:lpwstr>
  </property>
  <property fmtid="{D5CDD505-2E9C-101B-9397-08002B2CF9AE}" pid="240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40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40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41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41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41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41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41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41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41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417" name="ZOTERO_BREF_pa1p1MgLIOgg_3">
    <vt:lpwstr>the system Na₂O-Al₂O₃-SiO₂","volume":"88","author":[{"family":"Mysen","given":"B. O."},{"family":"Lucier","given":"A."},{"family":"Cody","given":"G. D."}],"issued":{"date-parts":[["2003"]]}},"prefix":"e.g., "}],"schema":"https://github.com/citation-style-</vt:lpwstr>
  </property>
  <property fmtid="{D5CDD505-2E9C-101B-9397-08002B2CF9AE}" pid="2418" name="ZOTERO_BREF_pa1p1MgLIOgg_4">
    <vt:lpwstr>language/schema/raw/master/csl-citation.json"}</vt:lpwstr>
  </property>
  <property fmtid="{D5CDD505-2E9C-101B-9397-08002B2CF9AE}" pid="241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42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421" name="ZOTERO_BREF_pgxVKRjkslPHRllDNDOwS1_3">
    <vt:lpwstr>sue":"1","author":[{"family":"Adam","given":"G."},{"family":"Gibbs","given":"J. H."}],"issued":{"date-parts":[["1965"]]}}}],"schema":"https://github.com/citation-style-language/schema/raw/master/csl-citation.json"}</vt:lpwstr>
  </property>
  <property fmtid="{D5CDD505-2E9C-101B-9397-08002B2CF9AE}" pid="242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42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424" name="ZOTERO_BREF_pgxVKRjkslPHRllDNDOwS_3">
    <vt:lpwstr>sue":"1","author":[{"family":"Adam","given":"G."},{"family":"Gibbs","given":"J. H."}],"issued":{"date-parts":[["1965"]]}}}],"schema":"https://github.com/citation-style-language/schema/raw/master/csl-citation.json"}</vt:lpwstr>
  </property>
  <property fmtid="{D5CDD505-2E9C-101B-9397-08002B2CF9AE}" pid="242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42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42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42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42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43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43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43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43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43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43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43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43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43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43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44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44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44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44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444" name="ZOTERO_BREF_plyzoi91oqH2_27">
    <vt:lpwstr>"},{"family":"Giordano","given":"D."}],"issued":{"date-parts":[["2017"]]}}}],"schema":"https://github.com/citation-style-language/schema/raw/master/csl-citation.json"}</vt:lpwstr>
  </property>
  <property fmtid="{D5CDD505-2E9C-101B-9397-08002B2CF9AE}" pid="244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446" name="ZOTERO_BREF_plyzoi91oqH2_4">
    <vt:lpwstr>ly":"Carmichael","given":"I. S. E."},{"family":"Moret","given":"L. K."}],"issued":{"date-parts":[["1984"]]}}},{"id":905,"uris":["http://zotero.org/users/453153/items/AVNB26JD"],"uri":["http://zotero.org/users/453153/items/AVNB26JD"],"itemData":{"id":905,"</vt:lpwstr>
  </property>
  <property fmtid="{D5CDD505-2E9C-101B-9397-08002B2CF9AE}" pid="244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44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44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45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45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45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453" name="ZOTERO_BREF_ppsFHJO1MFJ9_10">
    <vt:lpwstr>volume":"90","author":[{"family":"Hummel","given":"W."},{"family":"Arndt","given":"J."}],"issued":{"date-parts":[["1985"]]}}},{"id":1012,"uris":["http://zotero.org/users/453153/items/GVI3UHAD"],"uri":["http://zotero.org/users/453153/items/GVI3UHAD"],"item</vt:lpwstr>
  </property>
  <property fmtid="{D5CDD505-2E9C-101B-9397-08002B2CF9AE}" pid="245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45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45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45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45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45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46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46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46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46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46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46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46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46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468" name="ZOTERO_BREF_ppsFHJO1MFJ9_24">
    <vt:lpwstr>tion. It is suggested that phase separation takes place in a speciﬁc composition range, where the system cannot decrease entropy by structural change via the equilibration of Qn species.","language":"en","page":"8","source":"Zotero","title":"Structural ru</vt:lpwstr>
  </property>
  <property fmtid="{D5CDD505-2E9C-101B-9397-08002B2CF9AE}" pid="2469" name="ZOTERO_BREF_ppsFHJO1MFJ9_25">
    <vt:lpwstr>les of phase separation in alkali silicate melts analyzed by high-temperature Raman spectroscopy","author":[{"family":"Maehara","given":"Terutaka"},{"family":"Yano","given":"Tetsuji"},{"family":"Shibata","given":"Shuichi"}],"issued":{"date-parts":[["2005"</vt:lpwstr>
  </property>
  <property fmtid="{D5CDD505-2E9C-101B-9397-08002B2CF9AE}" pid="2470" name="ZOTERO_BREF_ppsFHJO1MFJ9_26">
    <vt:lpwstr>]]}}},{"id":2380,"uris":["http://zotero.org/users/453153/items/CX8UKFNI"],"uri":["http://zotero.org/users/453153/items/CX8UKFNI"],"itemData":{"id":2380,"type":"article-journal","abstract":"We have previously shown that the assumption that the configuratio</vt:lpwstr>
  </property>
  <property fmtid="{D5CDD505-2E9C-101B-9397-08002B2CF9AE}" pid="2471" name="ZOTERO_BREF_ppsFHJO1MFJ9_27">
    <vt:lpwstr>nal entropy of a supercooled liquid vanishes at Tg leads to a non-trivial violation of the second law. Here we consider the example of the entropy of mixing. We use as a model system two similar chemical substances which form an ideal solution in a mixed </vt:lpwstr>
  </property>
  <property fmtid="{D5CDD505-2E9C-101B-9397-08002B2CF9AE}" pid="2472" name="ZOTERO_BREF_ppsFHJO1MFJ9_28">
    <vt:lpwstr>phase. We apply the reasoning of our earlier paper to show that this vanishing would lead to a dilemma; either it violates the second law of thermodynamics, or else it cannot be demonstrated by any conceivable experiment. We show further that the vanishin</vt:lpwstr>
  </property>
  <property fmtid="{D5CDD505-2E9C-101B-9397-08002B2CF9AE}" pid="2473" name="ZOTERO_BREF_ppsFHJO1MFJ9_29">
    <vt:lpwstr>g of the entropy of mixing on kinetic arrest leads to the counter-intuitive result that the chemical potential of each component in an infinitely dilute kinetically arrested (or glassy) solution can equal or the chemical potential of the pure component. T</vt:lpwstr>
  </property>
  <property fmtid="{D5CDD505-2E9C-101B-9397-08002B2CF9AE}" pid="247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475" name="ZOTERO_BREF_ppsFHJO1MFJ9_30">
    <vt:lpwstr>he most parsimonious conclusion from these results is that residual entropies are real.","collection-title":"6th International Discussion Meeting on Relaxation in Complex Systems","container-title":"Journal of Non-Crystalline Solids","DOI":"10.1016/j.jnon</vt:lpwstr>
  </property>
  <property fmtid="{D5CDD505-2E9C-101B-9397-08002B2CF9AE}" pid="2476" name="ZOTERO_BREF_ppsFHJO1MFJ9_31">
    <vt:lpwstr>crysol.2010.05.089","ISSN":"0022-3093","issue":"2","journalAbbreviation":"Journal of Non-Crystalline Solids","page":"463-465","source":"ScienceDirect","title":"On the reality of the residual entropy of glasses and disordered crystals: The entropy of mixin</vt:lpwstr>
  </property>
  <property fmtid="{D5CDD505-2E9C-101B-9397-08002B2CF9AE}" pid="2477" name="ZOTERO_BREF_ppsFHJO1MFJ9_32">
    <vt:lpwstr>g","title-short":"On the reality of the residual entropy of glasses and disordered crystals","volume":"357","author":[{"family":"Goldstein","given":"Martin"}],"issued":{"date-parts":[["2011",1,15]]}}}],"schema":"https://github.com/citation-style-language/</vt:lpwstr>
  </property>
  <property fmtid="{D5CDD505-2E9C-101B-9397-08002B2CF9AE}" pid="2478" name="ZOTERO_BREF_ppsFHJO1MFJ9_33">
    <vt:lpwstr>schema/raw/master/csl-citation.json"}</vt:lpwstr>
  </property>
  <property fmtid="{D5CDD505-2E9C-101B-9397-08002B2CF9AE}" pid="247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48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48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48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48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48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48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48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48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488" name="ZOTERO_BREF_qBubpPgpn1k2_4">
    <vt:lpwstr>n.json"}</vt:lpwstr>
  </property>
  <property fmtid="{D5CDD505-2E9C-101B-9397-08002B2CF9AE}" pid="248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49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491" name="ZOTERO_BREF_qEQmqJHKBWdB_3">
    <vt:lpwstr>sued":{"date-parts":[["1987"]]}},"suppress-author":true}],"schema":"https://github.com/citation-style-language/schema/raw/master/csl-citation.json"}</vt:lpwstr>
  </property>
  <property fmtid="{D5CDD505-2E9C-101B-9397-08002B2CF9AE}" pid="2492"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493"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494"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495"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496"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497"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498"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499"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500" name="ZOTERO_BREF_qjvT8zXKiyHS_9">
    <vt:lpwstr>]}},"suppress-author":true}],"schema":"https://github.com/citation-style-language/schema/raw/master/csl-citation.json"}</vt:lpwstr>
  </property>
  <property fmtid="{D5CDD505-2E9C-101B-9397-08002B2CF9AE}" pid="2501"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502"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503"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504" name="ZOTERO_BREF_qq1hfGqXIx6Fz9pV8wx4X_4">
    <vt:lpwstr>["2008",7]]}},"prefix":"e.g. "}],"schema":"https://github.com/citation-style-language/schema/raw/master/csl-citation.json"}</vt:lpwstr>
  </property>
  <property fmtid="{D5CDD505-2E9C-101B-9397-08002B2CF9AE}" pid="2505"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506"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507" name="ZOTERO_BREF_r1Uh2CEeW5VdfkbQkUFwz_3">
    <vt:lpwstr>,"given":"A."}],"issued":{"date-parts":[["2016"]]}},"prefix":"see"}],"schema":"https://github.com/citation-style-language/schema/raw/master/csl-citation.json"}</vt:lpwstr>
  </property>
  <property fmtid="{D5CDD505-2E9C-101B-9397-08002B2CF9AE}" pid="2508"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509"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510"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2511"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2512"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2513"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2514" name="ZOTERO_BREF_r6I6xVtLZ20a_7">
    <vt:lpwstr>tion Key Alias: robertViscosityMeltsNaAlSiO4KAlSiO4SiO22019","page":"119635","source":"DOI.org (Crossref)","title":"Viscosity of melts in the NaAlSiO4-KAlSiO4-SiO2 system: Configurational entropy modelling","title-short":"Viscosity of melts in the NaAlSiO</vt:lpwstr>
  </property>
  <property fmtid="{D5CDD505-2E9C-101B-9397-08002B2CF9AE}" pid="2515" name="ZOTERO_BREF_r6I6xVtLZ20a_8">
    <vt:lpwstr>4-KAlSiO4-SiO2 system","volume":"524","author":[{"family":"Robert","given":"Geneviève"},{"family":"Smith","given":"Rebecca A."},{"family":"Whittington","given":"Alan G."}],"issued":{"date-parts":[["2019",11]]}},"suppress-author":true}],"schema":"https://g</vt:lpwstr>
  </property>
  <property fmtid="{D5CDD505-2E9C-101B-9397-08002B2CF9AE}" pid="2516" name="ZOTERO_BREF_r6I6xVtLZ20a_9">
    <vt:lpwstr>ithub.com/citation-style-language/schema/raw/master/csl-citation.json"}</vt:lpwstr>
  </property>
  <property fmtid="{D5CDD505-2E9C-101B-9397-08002B2CF9AE}" pid="2517"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2518"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2519"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2520"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2521"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2522"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2523"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2524"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2525"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2526"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2527" name="ZOTERO_BREF_rCVy7IlZjJEd_19">
    <vt:lpwstr>olume":"99","author":[{"family":"Duan","given":"X."}],"issued":{"date-parts":[["2014",11,1]]}}}],"schema":"https://github.com/citation-style-language/schema/raw/master/csl-citation.json"}</vt:lpwstr>
  </property>
  <property fmtid="{D5CDD505-2E9C-101B-9397-08002B2CF9AE}" pid="2528"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2529"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2530" name="ZOTERO_BREF_rCVy7IlZjJEd_4">
    <vt:lpwstr>a","given":"Y."},{"family":"Weill","given":"D. F."}],"issued":{"date-parts":[["1972"]]}}},{"id":507,"uris":["http://zotero.org/users/453153/items/IPDT2QDH"],"uri":["http://zotero.org/users/453153/items/IPDT2QDH"],"itemData":{"id":507,"type":"article-journ</vt:lpwstr>
  </property>
  <property fmtid="{D5CDD505-2E9C-101B-9397-08002B2CF9AE}" pid="2531"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2532"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2533"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2534"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2535"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2536"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2537"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2538"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2539"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2540"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2541"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2542" name="ZOTERO_BREF_rE9Ug7uebri8_7">
    <vt:lpwstr>"given":"G. N."},{"family":"Greer","given":"A. L."},{"family":"Lakes","given":"R. S."},{"family":"Rouxel","given":"T."}],"issued":{"date-parts":[["2011",11]]}},"prefix":"e.g., "}],"schema":"https://github.com/citation-style-language/schema/raw/master/csl-</vt:lpwstr>
  </property>
  <property fmtid="{D5CDD505-2E9C-101B-9397-08002B2CF9AE}" pid="2543" name="ZOTERO_BREF_rE9Ug7uebri8_8">
    <vt:lpwstr>citation.json"}</vt:lpwstr>
  </property>
  <property fmtid="{D5CDD505-2E9C-101B-9397-08002B2CF9AE}" pid="2544" name="ZOTERO_BREF_rGwPJCIG3MgZ_1">
    <vt:lpwstr>ZOTERO_ITEM CSL_CITATION {"citationID":"a1v4euvl2uu","properties":{"formattedCitation":"(2017)","plainCitation":"(2017)","noteIndex":0},"citationItems":[{"id":4520,"uris":["http://zotero.org/users/453153/items/AW7FU9FG"],"uri":["http://zotero.org/users/45</vt:lpwstr>
  </property>
  <property fmtid="{D5CDD505-2E9C-101B-9397-08002B2CF9AE}" pid="2545" name="ZOTERO_BREF_rGwPJCIG3MgZ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546" name="ZOTERO_BREF_rGwPJCIG3MgZ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547" name="ZOTERO_BREF_rGwPJCIG3MgZ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548" name="ZOTERO_BREF_rGwPJCIG3MgZ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549" name="ZOTERO_BREF_rGwPJCIG3MgZ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550" name="ZOTERO_BREF_rGwPJCIG3MgZ_7">
    <vt:lpwstr>gma","volume":"552","author":[{"family":"Di Genova","given":"D."},{"family":"Kolzenburg","given":"S."},{"family":"Wiesmaier","given":"S."},{"family":"Dallanave","given":"E."},{"family":"Neuville","given":"D. R."},{"family":"Hess","given":"K. U."},{"family</vt:lpwstr>
  </property>
  <property fmtid="{D5CDD505-2E9C-101B-9397-08002B2CF9AE}" pid="2551" name="ZOTERO_BREF_rGwPJCIG3MgZ_8">
    <vt:lpwstr>":"Dingwell","given":"D. B."}],"issued":{"date-parts":[["2017",12]]}},"suppress-author":true}],"schema":"https://github.com/citation-style-language/schema/raw/master/csl-citation.json"}</vt:lpwstr>
  </property>
  <property fmtid="{D5CDD505-2E9C-101B-9397-08002B2CF9AE}" pid="2552"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2553" name="ZOTERO_BREF_rMFt276uzRyN_10">
    <vt:lpwstr>i":["http://zotero.org/users/453153/items/GUC23QUP"],"itemData":{"id":803,"type":"article-journal","abstract":"Raman spectra of some ternary and quaternary glasses in the system Na2OCaOMgOAl2O3SiO2 are presented. The spectra are interpreted in terms o</vt:lpwstr>
  </property>
  <property fmtid="{D5CDD505-2E9C-101B-9397-08002B2CF9AE}" pid="2554" name="ZOTERO_BREF_rMFt276uzRyN_11">
    <vt:lpwstr>f the structural alteration of the glass as the composition is altered from the binary end members to more complicated glasses. Addition of CaO and MgO to soda-silica glasses act only to increase the disorder of the network slightly. Addition of Al2O3 gre</vt:lpwstr>
  </property>
  <property fmtid="{D5CDD505-2E9C-101B-9397-08002B2CF9AE}" pid="2555" name="ZOTERO_BREF_rMFt276uzRyN_12">
    <vt:lpwstr>atly modifies the network. In some soda-lime-aluminosiliscate compositions an estimate can be made of the amount of aluminum in four- and six-fold coordination. It is shown that the amounts of four- and sixfold coordinated aluminum depend on the glass com</vt:lpwstr>
  </property>
  <property fmtid="{D5CDD505-2E9C-101B-9397-08002B2CF9AE}" pid="2556" name="ZOTERO_BREF_rMFt276uzRyN_13">
    <vt:lpwstr>position.","container-title":"Journal of Non-Crystalline Solids","DOI":"10.1016/0022-3093(77)90009-6","ISSN":"0022-3093","issue":"2","journalAbbreviation":"Journal of Non-Crystalline Solids","page":"261-278","source":"ScienceDirect","title":"Raman spectro</vt:lpwstr>
  </property>
  <property fmtid="{D5CDD505-2E9C-101B-9397-08002B2CF9AE}" pid="2557" name="ZOTERO_BREF_rMFt276uzRyN_14">
    <vt:lpwstr>scopic investigation of the structure of silicate glasses (II). Soda-alkaline earth-alumina ternary and quaternary glasses","volume":"23","author":[{"family":"Brawer","given":"Steven A."},{"family":"White","given":"William B."}],"issued":{"date-parts":[["</vt:lpwstr>
  </property>
  <property fmtid="{D5CDD505-2E9C-101B-9397-08002B2CF9AE}" pid="2558" name="ZOTERO_BREF_rMFt276uzRyN_15">
    <vt:lpwstr>1977",2]]}}},{"id":1263,"uris":["http://zotero.org/users/453153/items/QH5TJQ2X"],"uri":["http://zotero.org/users/453153/items/QH5TJQ2X"],"itemData":{"id":1263,"type":"article-journal","abstract":"A structural model is proposed for the polymeric units in s</vt:lpwstr>
  </property>
  <property fmtid="{D5CDD505-2E9C-101B-9397-08002B2CF9AE}" pid="2559" name="ZOTERO_BREF_rMFt276uzRyN_16">
    <vt:lpwstr>ilicate melts quenched at 1 atmosphere. The anionic units that have been identified by the use of Raman spectroscopy are SiO44– monomers, Si2O76– dimers, SiO32– chains or rings, Si2O52– sheets, and SiO2 three-dimensional units. The coexisting anionic spec</vt:lpwstr>
  </property>
  <property fmtid="{D5CDD505-2E9C-101B-9397-08002B2CF9AE}" pid="2560" name="ZOTERO_BREF_rMFt276uzRyN_17">
    <vt:lpwstr>ies are related to specific ranges of the ratio of nonbridging oxygens to tetrahedrally coordinated cations (NBO/Si). In melts with 2.0 &lt; NBO/Si &lt; ∼ 4.0, the equilibrium is of the type [See equation in the PDF file]. In melts with NBO/Si ∼ 1.0 to 2.0, the</vt:lpwstr>
  </property>
  <property fmtid="{D5CDD505-2E9C-101B-9397-08002B2CF9AE}" pid="2561" name="ZOTERO_BREF_rMFt276uzRyN_18">
    <vt:lpwstr> equilibrium anionic species are given by [See equation in the PDF file]. In alkali-silicate melts with NBO/Si &lt;~ 1.3 and in aluminosilicate melts with NBO/T &lt; 1.0, where T is (Si + Al), the anionic species in equilibrium are given by [See equation in the</vt:lpwstr>
  </property>
  <property fmtid="{D5CDD505-2E9C-101B-9397-08002B2CF9AE}" pid="2562" name="ZOTERO_BREF_rMFt276uzRyN_19">
    <vt:lpwstr> PDF file]. In multicomponent melts with compositions corresponding to those of the major igneous rocks, the anionic species are TO2, T2O5, T2O6, and TO4, and the coexisting polymeric units are determined by the second and third of these disproportionatio</vt:lpwstr>
  </property>
  <property fmtid="{D5CDD505-2E9C-101B-9397-08002B2CF9AE}" pid="2563" name="ZOTERO_BREF_rMFt276uzRyN_2">
    <vt:lpwstr>go et al., 1980; Furukawa et al., 1981; B. O. Mysen et al., 1982; McMillan, 1984)","noteIndex":0},"citationItems":[{"id":800,"uris":["http://zotero.org/users/453153/items/QT22FEWS"],"uri":["http://zotero.org/users/453153/items/QT22FEWS"],"itemData":{"id":</vt:lpwstr>
  </property>
  <property fmtid="{D5CDD505-2E9C-101B-9397-08002B2CF9AE}" pid="2564" name="ZOTERO_BREF_rMFt276uzRyN_20">
    <vt:lpwstr>n reactions.","container-title":"Science","DOI":"10.1126/science.208.4450.1371","ISSN":"0036-8075, 1095-9203","issue":"4450","language":"en","note":"PMID: 17775722","page":"1371-1373","source":"science.sciencemag.org","title":"Anionic constitution of 1-At</vt:lpwstr>
  </property>
  <property fmtid="{D5CDD505-2E9C-101B-9397-08002B2CF9AE}" pid="2565" name="ZOTERO_BREF_rMFt276uzRyN_21">
    <vt:lpwstr>mosphere silicate melts: implications for the structure of igneous melts","title-short":"Anionic Constitution of 1-Atmosphere Silicate Melts","volume":"208","author":[{"family":"Virgo","given":"D."},{"family":"Mysen","given":"B. O."},{"family":"Kushiro","</vt:lpwstr>
  </property>
  <property fmtid="{D5CDD505-2E9C-101B-9397-08002B2CF9AE}" pid="2566" name="ZOTERO_BREF_rMFt276uzRyN_22">
    <vt:lpwstr>given":"I."}],"issued":{"date-parts":[["1980",6,20]]}}},{"id":797,"uris":["http://zotero.org/users/453153/items/59EQQQQX"],"uri":["http://zotero.org/users/453153/items/59EQQQQX"],"itemData":{"id":797,"type":"article-journal","abstract":"The Raman scatteri</vt:lpwstr>
  </property>
  <property fmtid="{D5CDD505-2E9C-101B-9397-08002B2CF9AE}" pid="2567" name="ZOTERO_BREF_rMFt276uzRyN_23">
    <vt:lpwstr>ng intensity of the 1100 cm−1 polarized band, which appears on the addition of Na2O to SiO2glass, reaches a maximum at the disilicate composition. The intensity of the polarized band at 950 cm−1 increases sharply as the Na2O concentration increases above </vt:lpwstr>
  </property>
  <property fmtid="{D5CDD505-2E9C-101B-9397-08002B2CF9AE}" pid="2568" name="ZOTERO_BREF_rMFt276uzRyN_24">
    <vt:lpwstr>30 mole %. These data were interpreted by normal mode calculations and by IR and Raman intensity calculations for the silicate anion structural units: SiO4 isolated tetrahedra, Si2O7 dimers, Si2O6 chain links, Si2O5 sheet units, and Si2O4 framework units.</vt:lpwstr>
  </property>
  <property fmtid="{D5CDD505-2E9C-101B-9397-08002B2CF9AE}" pid="2569" name="ZOTERO_BREF_rMFt276uzRyN_25">
    <vt:lpwstr> According to these simplified models, the polarized high frequency band is due to symmetric stretching of Si–O− nonbridging bonds and the frequency increases with degree of polymerization of the tetrahedra. The previous assignments of the 1100 cm−1 band </vt:lpwstr>
  </property>
  <property fmtid="{D5CDD505-2E9C-101B-9397-08002B2CF9AE}" pid="2570" name="ZOTERO_BREF_rMFt276uzRyN_26">
    <vt:lpwstr>to the symmetric stretch of tetrahedra containing one nonbridging oxygen and of the 950 cm−1 band to the symmetric stretch of tetrahedra containing two nonbridging oxygens were confirmed. The other main feature of the alkali silicate glasses, an intense p</vt:lpwstr>
  </property>
  <property fmtid="{D5CDD505-2E9C-101B-9397-08002B2CF9AE}" pid="2571" name="ZOTERO_BREF_rMFt276uzRyN_27">
    <vt:lpwstr>olarized band in the range of 400–600 cm−1, was shown to be a mixed stretching bending mode of the Si–O–Si bridging bond. The model also accounts for the loss of intensity of the high frequency band with increasing degree of silicapolymerization.","contai</vt:lpwstr>
  </property>
  <property fmtid="{D5CDD505-2E9C-101B-9397-08002B2CF9AE}" pid="2572" name="ZOTERO_BREF_rMFt276uzRyN_28">
    <vt:lpwstr>ner-title":"The Journal of Chemical Physics","DOI":"10.1063/1.442472","ISSN":"0021-9606, 1089-7690","issue":"7","page":"3226-3237","source":"scitation.aip.org","title":"Raman spectroscopic investigation of the structure of silicate glasses. III. Raman int</vt:lpwstr>
  </property>
  <property fmtid="{D5CDD505-2E9C-101B-9397-08002B2CF9AE}" pid="2573" name="ZOTERO_BREF_rMFt276uzRyN_29">
    <vt:lpwstr>ensities and structural units in sodium silicate glasses","volume":"75","author":[{"family":"Furukawa","given":"Toshiharu"},{"family":"Fox","given":"Karen E."},{"family":"White","given":"William B."}],"issued":{"date-parts":[["1981",10,1]]}}},{"id":640,"u</vt:lpwstr>
  </property>
  <property fmtid="{D5CDD505-2E9C-101B-9397-08002B2CF9AE}" pid="2574" name="ZOTERO_BREF_rMFt276uzRyN_3">
    <vt:lpwstr>800,"type":"article-journal","abstract":"The Raman spectra of some binary alkali silicate glasses and crystals have been measured and the results interpreted. The glasses are of composition M2O⋅xSiO2, 1⩽x⩽4 and M = Li, Na, K. There is a strong resemblance</vt:lpwstr>
  </property>
  <property fmtid="{D5CDD505-2E9C-101B-9397-08002B2CF9AE}" pid="2575" name="ZOTERO_BREF_rMFt276uzRyN_30">
    <vt:lpwstr>ris":["http://zotero.org/users/453153/items/Q9K59MV6"],"uri":["http://zotero.org/users/453153/items/Q9K59MV6"],"itemData":{"id":640,"type":"article-journal","container-title":"American Mineralogist","page":"686-695","title":"Curve-fitting of Raman spectra</vt:lpwstr>
  </property>
  <property fmtid="{D5CDD505-2E9C-101B-9397-08002B2CF9AE}" pid="2576" name="ZOTERO_BREF_rMFt276uzRyN_31">
    <vt:lpwstr> of silicate glasses","volume":"67","author":[{"family":"Mysen","given":"B. O."},{"family":"Finger","given":"L. W."},{"family":"Virgo","given":"D."},{"family":"Seifert","given":"F. A."}],"issued":{"date-parts":[["1982"]]}}},{"id":629,"uris":["http://zoter</vt:lpwstr>
  </property>
  <property fmtid="{D5CDD505-2E9C-101B-9397-08002B2CF9AE}" pid="2577" name="ZOTERO_BREF_rMFt276uzRyN_32">
    <vt:lpwstr>o.org/users/453153/items/I3NDNP4Q"],"uri":["http://zotero.org/users/453153/items/I3NDNP4Q"],"itemData":{"id":629,"type":"article-journal","container-title":"American Mineralogist","page":"622-644","title":"Structural studies of silicate glasses and melts </vt:lpwstr>
  </property>
  <property fmtid="{D5CDD505-2E9C-101B-9397-08002B2CF9AE}" pid="2578" name="ZOTERO_BREF_rMFt276uzRyN_33">
    <vt:lpwstr>- Applications and limitations of Raman spectroscopy","volume":"69","author":[{"family":"McMillan","given":"P. F."}],"issued":{"date-parts":[["1984"]]}}}],"schema":"https://github.com/citation-style-language/schema/raw/master/csl-citation.json"}</vt:lpwstr>
  </property>
  <property fmtid="{D5CDD505-2E9C-101B-9397-08002B2CF9AE}" pid="2579" name="ZOTERO_BREF_rMFt276uzRyN_4">
    <vt:lpwstr> between glassy and crystalline spectra which is consistent with a considerable amount of structural disorder of the glass. The reason is that the disorder acts as a perturbation on the spectrum of an elementary vibrating unit from which the glass is larg</vt:lpwstr>
  </property>
  <property fmtid="{D5CDD505-2E9C-101B-9397-08002B2CF9AE}" pid="2580" name="ZOTERO_BREF_rMFt276uzRyN_5">
    <vt:lpwstr>ely constructed. As a result, the general nature of the glassstructure may be determined. Furthermore, glasses of the same x but with different alkali have different amounts of short‐range order. This is demonstrated by showing that the widths of certain </vt:lpwstr>
  </property>
  <property fmtid="{D5CDD505-2E9C-101B-9397-08002B2CF9AE}" pid="2581" name="ZOTERO_BREF_rMFt276uzRyN_6">
    <vt:lpwstr>Raman peaks increase with increasing disorder of the Si–O network of the glass. A strong argument is made against the microcrystallite theory of glassstructure. For any composition x, glasses increase in disorder in the direction K → Na → Li. The crystall</vt:lpwstr>
  </property>
  <property fmtid="{D5CDD505-2E9C-101B-9397-08002B2CF9AE}" pid="2582" name="ZOTERO_BREF_rMFt276uzRyN_7">
    <vt:lpwstr>ization rates increase in the same direction, just the opposite of what would be expected on the basis of a microcrystallite theory. Finally, evidence is given for the existence of microscopic concentration fluctuations in presumably single‐phase disilica</vt:lpwstr>
  </property>
  <property fmtid="{D5CDD505-2E9C-101B-9397-08002B2CF9AE}" pid="2583" name="ZOTERO_BREF_rMFt276uzRyN_8">
    <vt:lpwstr>te glasses.","container-title":"The Journal of Chemical Physics","DOI":"10.1063/1.431671","ISSN":"0021-9606, 1089-7690","issue":"6","page":"2421-2432","source":"scitation.aip.org","title":"Raman spectroscopic investigation of the structure of silicate gla</vt:lpwstr>
  </property>
  <property fmtid="{D5CDD505-2E9C-101B-9397-08002B2CF9AE}" pid="2584" name="ZOTERO_BREF_rMFt276uzRyN_9">
    <vt:lpwstr>sses. I. The binary alkali silicates","volume":"63","author":[{"family":"Brawer","given":"Steven A."},{"family":"White","given":"William B."}],"issued":{"date-parts":[["1975",9,15]]}}},{"id":803,"uris":["http://zotero.org/users/453153/items/GUC23QUP"],"ur</vt:lpwstr>
  </property>
  <property fmtid="{D5CDD505-2E9C-101B-9397-08002B2CF9AE}" pid="258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258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2587" name="ZOTERO_BREF_rogTfhC0Hm3t_3">
    <vt:lpwstr>Fluctuations and Low Frequency Modes","volume":"39-40","author":[{"family":"Greaves","given":"G.N."},{"family":"Wilding","given":"M.C."},{"family":"Kargl","given":"F."},{"family":"Hennet","given":"L."}],"issued":{"date-parts":[["2008"]]}}}],"schema":"http</vt:lpwstr>
  </property>
  <property fmtid="{D5CDD505-2E9C-101B-9397-08002B2CF9AE}" pid="2588" name="ZOTERO_BREF_rogTfhC0Hm3t_4">
    <vt:lpwstr>s://github.com/citation-style-language/schema/raw/master/csl-citation.json"}</vt:lpwstr>
  </property>
  <property fmtid="{D5CDD505-2E9C-101B-9397-08002B2CF9AE}" pid="258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259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259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259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2593" name="ZOTERO_BREF_sJzEC3p2PjGc_13">
    <vt:lpwstr>master/csl-citation.json"}</vt:lpwstr>
  </property>
  <property fmtid="{D5CDD505-2E9C-101B-9397-08002B2CF9AE}" pid="259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259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259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259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259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259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260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260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260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260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260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2605" name="ZOTERO_BREF_sRMpQunqOcUH_4">
    <vt:lpwstr>ued":{"date-parts":[["1997"]]}}}],"schema":"https://github.com/citation-style-language/schema/raw/master/csl-citation.json"}</vt:lpwstr>
  </property>
  <property fmtid="{D5CDD505-2E9C-101B-9397-08002B2CF9AE}" pid="260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260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2608" name="ZOTERO_BREF_sTuFEr2oig1Z_3">
    <vt:lpwstr>paport","given":"D.C."}],"issued":{"date-parts":[["2004"]]}}}],"schema":"https://github.com/citation-style-language/schema/raw/master/csl-citation.json"}</vt:lpwstr>
  </property>
  <property fmtid="{D5CDD505-2E9C-101B-9397-08002B2CF9AE}" pid="260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261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261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261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261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61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61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2616" name="ZOTERO_BREF_saqv7sNVr9xddmueK5iHB_8">
    <vt:lpwstr>tation.json"}</vt:lpwstr>
  </property>
  <property fmtid="{D5CDD505-2E9C-101B-9397-08002B2CF9AE}" pid="261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261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619" name="ZOTERO_BREF_scnvKlf90diq_11">
    <vt:lpwstr>ued":{"date-parts":[["2014",11,1]]}}}],"schema":"https://github.com/citation-style-language/schema/raw/master/csl-citation.json"}</vt:lpwstr>
  </property>
  <property fmtid="{D5CDD505-2E9C-101B-9397-08002B2CF9AE}" pid="262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262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262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262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262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62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62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62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62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262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263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2631" name="ZOTERO_BREF_ser4W5gdFJoI_4">
    <vt:lpwstr> B."}],"issued":{"date-parts":[["2008",7]]}},"prefix":"e.g."}],"schema":"https://github.com/citation-style-language/schema/raw/master/csl-citation.json"}</vt:lpwstr>
  </property>
  <property fmtid="{D5CDD505-2E9C-101B-9397-08002B2CF9AE}" pid="2632" name="ZOTERO_BREF_shWxxv8dqsrU_1">
    <vt:lpwstr/>
  </property>
  <property fmtid="{D5CDD505-2E9C-101B-9397-08002B2CF9AE}" pid="263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2634" name="ZOTERO_BREF_sxNuKwqBF83r_10">
    <vt:lpwstr>csl-citation.json"}</vt:lpwstr>
  </property>
  <property fmtid="{D5CDD505-2E9C-101B-9397-08002B2CF9AE}" pid="263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263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263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263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263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264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264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2642" name="ZOTERO_BREF_sxNuKwqBF83r_9">
    <vt:lpwstr>"W."},{"family":"Florian","given":"P."},{"family":"Massiot","given":"D."},{"family":"Zhou","given":"Z."},{"family":"Greaves","given":"G. N."}],"issued":{"date-parts":[["2017",12]]}}}],"schema":"https://github.com/citation-style-language/schema/raw/master/</vt:lpwstr>
  </property>
  <property fmtid="{D5CDD505-2E9C-101B-9397-08002B2CF9AE}" pid="264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264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2645" name="ZOTERO_BREF_t5doOWf6Ns3p_11">
    <vt:lpwstr>ts","volume":"74","author":[{"family":"Kargl","given":"F."},{"family":"Meyer","given":"A."},{"family":"Koza","given":"M. M."},{"family":"Schober","given":"H."}],"issued":{"date-parts":[["2006",7,24]]}}}],"schema":"https://github.com/citation-style-languag</vt:lpwstr>
  </property>
  <property fmtid="{D5CDD505-2E9C-101B-9397-08002B2CF9AE}" pid="2646" name="ZOTERO_BREF_t5doOWf6Ns3p_12">
    <vt:lpwstr>e/schema/raw/master/csl-citation.json"}</vt:lpwstr>
  </property>
  <property fmtid="{D5CDD505-2E9C-101B-9397-08002B2CF9AE}" pid="264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2648" name="ZOTERO_BREF_t5doOWf6Ns3p_3">
    <vt:lpwstr>":"Fontaine","given":"A."},{"family":"Lagarde","given":"P."},{"family":"Raoux","given":"D."},{"family":"Gurman","given":"S. J."}],"issued":{"date-parts":[["1981"]]}}},{"id":549,"uris":["http://zotero.org/users/453153/items/S5FSZGBZ"],"uri":["http://zotero</vt:lpwstr>
  </property>
  <property fmtid="{D5CDD505-2E9C-101B-9397-08002B2CF9AE}" pid="264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265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2651" name="ZOTERO_BREF_t5doOWf6Ns3p_6">
    <vt:lpwstr>B","issue":"6","page":"793-800","title":"EXAFS, glass structure and diffusion","volume":"60","author":[{"family":"Greaves","given":"G. N."}],"issued":{"date-parts":[["1989"]]}}},{"id":546,"uris":["http://zotero.org/users/453153/items/HGNIRNV3"],"uri":["ht</vt:lpwstr>
  </property>
  <property fmtid="{D5CDD505-2E9C-101B-9397-08002B2CF9AE}" pid="265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2653" name="ZOTERO_BREF_t5doOWf6Ns3p_8">
    <vt:lpwstr>"volume":"93","author":[{"family":"Meyer","given":"A."},{"family":"Horbach","given":"J."},{"family":"Kob","given":"W."},{"family":"Kargl","given":"F."},{"family":"Schober","given":"H."}],"issued":{"date-parts":[["2004"]]}}},{"id":1436,"uris":["http://zote</vt:lpwstr>
  </property>
  <property fmtid="{D5CDD505-2E9C-101B-9397-08002B2CF9AE}" pid="265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265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265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2657" name="ZOTERO_BREF_t7wsMm48SYGW_3">
    <vt:lpwstr>given":"J. F."},{"family":"Bowen","given":"N. L."}],"issued":{"date-parts":[["1955"]]}}}],"schema":"https://github.com/citation-style-language/schema/raw/master/csl-citation.json"}</vt:lpwstr>
  </property>
  <property fmtid="{D5CDD505-2E9C-101B-9397-08002B2CF9AE}" pid="265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265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2660" name="ZOTERO_BREF_tDXw3qTjP8Xf_3">
    <vt:lpwstr>"volume":"43","author":[{"family":"Adam","given":"G."},{"family":"Gibbs","given":"J. H."}],"issued":{"date-parts":[["1965"]]}}}],"schema":"https://github.com/citation-style-language/schema/raw/master/csl-citation.json"}</vt:lpwstr>
  </property>
  <property fmtid="{D5CDD505-2E9C-101B-9397-08002B2CF9AE}" pid="266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266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266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266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266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2666" name="ZOTERO_BREF_tHRBm6sfAU1T_6">
    <vt:lpwstr>odel for the SiO2-Al2O3-Na2O-K2O system in a wide temperature range","volume":"45","author":[{"family":"Starodub","given":"K."},{"family":"Wu","given":"G."},{"family":"Yazhenskikh","given":"E."},{"family":"Müller","given":"M."},{"family":"Khvan","given":"</vt:lpwstr>
  </property>
  <property fmtid="{D5CDD505-2E9C-101B-9397-08002B2CF9AE}" pid="2667" name="ZOTERO_BREF_tHRBm6sfAU1T_7">
    <vt:lpwstr>A."},{"family":"Kondratiev","given":"A."}],"issued":{"date-parts":[["2019",6,15]]}}}],"schema":"https://github.com/citation-style-language/schema/raw/master/csl-citation.json"}</vt:lpwstr>
  </property>
  <property fmtid="{D5CDD505-2E9C-101B-9397-08002B2CF9AE}" pid="266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266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2670" name="ZOTERO_BREF_tJvVr1HWHjUb_3">
    <vt:lpwstr>7267","author":[{"family":"Le Losq","given":"C."},{"family":"Cicconi","given":"M. R."},{"family":"Greaves","given":"G. N."},{"family":"Neuville","given":"D. R."}],"issued":{"date-parts":[["2019",5]]}},"prefix":"see review of"}],"schema":"https://github.co</vt:lpwstr>
  </property>
  <property fmtid="{D5CDD505-2E9C-101B-9397-08002B2CF9AE}" pid="2671" name="ZOTERO_BREF_tJvVr1HWHjUb_4">
    <vt:lpwstr>m/citation-style-language/schema/raw/master/csl-citation.json"}</vt:lpwstr>
  </property>
  <property fmtid="{D5CDD505-2E9C-101B-9397-08002B2CF9AE}" pid="267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267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267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2675" name="ZOTERO_BREF_tRTzgpMhBmCW_12">
    <vt:lpwstr> of rhyolitic magma","volume":"552","author":[{"family":"Di Genova","given":"D."},{"family":"Kolzenburg","given":"S."},{"family":"Wiesmaier","given":"S."},{"family":"Dallanave","given":"E."},{"family":"Neuville","given":"D. R."},{"family":"Hess","given":"</vt:lpwstr>
  </property>
  <property fmtid="{D5CDD505-2E9C-101B-9397-08002B2CF9AE}" pid="2676" name="ZOTERO_BREF_tRTzgpMhBmCW_13">
    <vt:lpwstr>K. U."},{"family":"Dingwell","given":"D. B."}],"issued":{"date-parts":[["2017",12]]}}},{"id":6306,"uris":["http://zotero.org/users/453153/items/25FP6G83"],"uri":["http://zotero.org/users/453153/items/25FP6G83"],"itemData":{"id":6306,"type":"article-journa</vt:lpwstr>
  </property>
  <property fmtid="{D5CDD505-2E9C-101B-9397-08002B2CF9AE}" pid="267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267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267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268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268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268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268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2684" name="ZOTERO_BREF_tRTzgpMhBmCW_20">
    <vt:lpwstr>der","given":"Heidy M."},{"family":"Drewitt","given":"James W. E."},{"family":"Longo","given":"Alessandro"},{"family":"Deubener","given":"Joachim"},{"family":"Neuville","given":"Daniel R."},{"family":"Fanara","given":"Sara"},{"family":"Shebanova","given":</vt:lpwstr>
  </property>
  <property fmtid="{D5CDD505-2E9C-101B-9397-08002B2CF9AE}" pid="2685" name="ZOTERO_BREF_tRTzgpMhBmCW_21">
    <vt:lpwstr>"Olga"},{"family":"Anzellini","given":"Simone"},{"family":"Arzilli","given":"Fabio"},{"family":"Bamber","given":"Emily C."},{"family":"Hennet","given":"Louis"},{"family":"La Spina","given":"Giuseppe"},{"family":"Miyajima","given":"Nobuyoshi"}],"issued":{"</vt:lpwstr>
  </property>
  <property fmtid="{D5CDD505-2E9C-101B-9397-08002B2CF9AE}" pid="268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268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268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268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269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269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269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269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269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2695" name="ZOTERO_BREF_tRTzgpMhBmCW_30">
    <vt:lpwstr>on","given":"Bruce F."},{"family":"Tiwary","given":"Chandra S."}],"issued":{"date-parts":[["2018",10,15]]}}},{"id":6172,"uris":["http://zotero.org/users/453153/items/ZUSXRQ7Q"],"uri":["http://zotero.org/users/453153/items/ZUSXRQ7Q"],"itemData":{"id":6172,</vt:lpwstr>
  </property>
  <property fmtid="{D5CDD505-2E9C-101B-9397-08002B2CF9AE}" pid="269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269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269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269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270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270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270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2703" name="ZOTERO_BREF_tRTzgpMhBmCW_38">
    <vt:lpwstr>:"Francisco"},{"family":"Wadsworth","given":"Fabian B."},{"family":"Scheu","given":"Bettina"},{"family":"Colombier","given":"Mathieu"},{"family":"Madonna","given":"Claudio"},{"family":"Cimarelli","given":"Corrado"},{"family":"Hess","given":"Kai-Uwe"},{"fa</vt:lpwstr>
  </property>
  <property fmtid="{D5CDD505-2E9C-101B-9397-08002B2CF9AE}" pid="270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2705" name="ZOTERO_BREF_tRTzgpMhBmCW_4">
    <vt:lpwstr>r":[{"family":"Villemant","given":"B."},{"family":"Boudon","given":"G."}],"issued":{"date-parts":[["1998"]]}},"prefix":"e.g.,"},{"id":1555,"uris":["http://zotero.org/users/453153/items/JFB6D7XJ"],"uri":["http://zotero.org/users/453153/items/JFB6D7XJ"],"it</vt:lpwstr>
  </property>
  <property fmtid="{D5CDD505-2E9C-101B-9397-08002B2CF9AE}" pid="270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2707" name="ZOTERO_BREF_tRTzgpMhBmCW_6">
    <vt:lpwstr>f phonolite–trachyte magmas","volume":"152","author":[{"family":"Andújar","given":"Joan"},{"family":"Scaillet","given":"Bruno"}],"issued":{"date-parts":[["2012",11]]}}},{"id":4520,"uris":["http://zotero.org/users/453153/items/AW7FU9FG"],"uri":["http://zot</vt:lpwstr>
  </property>
  <property fmtid="{D5CDD505-2E9C-101B-9397-08002B2CF9AE}" pid="270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270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271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2711" name="ZOTERO_BREF_tXn8z1XnTaU2_1">
    <vt:lpwstr>ZOTERO_ITEM CSL_CITATION {"citationID":"a2e3ae9eiuc","properties":{"formattedCitation":"(1982)","plainCitation":"(1982)","noteIndex":0},"citationItems":[{"id":1038,"uris":["http://zotero.org/users/453153/items/EC2ZT6FA"],"uri":["http://zotero.org/users/45</vt:lpwstr>
  </property>
  <property fmtid="{D5CDD505-2E9C-101B-9397-08002B2CF9AE}" pid="2712" name="ZOTERO_BREF_tXn8z1XnTaU2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2713" name="ZOTERO_BREF_tXn8z1XnTaU2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2714" name="ZOTERO_BREF_tXn8z1XnTaU2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2715" name="ZOTERO_BREF_tXn8z1XnTaU2_5">
    <vt:lpwstr>ta","DOI":"10.1016/0016-7037(82)90059-X","ISSN":"0016-7037","issue":"6","journalAbbreviation":"Geochimica et Cosmochimica Acta","page":"1061-1072","source":"ScienceDirect","title":"Viscosity of liquid silica, silicates and alumino-silicates","volume":"46"</vt:lpwstr>
  </property>
  <property fmtid="{D5CDD505-2E9C-101B-9397-08002B2CF9AE}" pid="2716" name="ZOTERO_BREF_tXn8z1XnTaU2_6">
    <vt:lpwstr>,"author":[{"family":"Urbain","given":"G."},{"family":"Bottinga","given":"Y."},{"family":"Richet","given":"P."}],"issued":{"date-parts":[["1982",6,1]]}},"suppress-author":true}],"schema":"https://github.com/citation-style-language/schema/raw/master/csl-ci</vt:lpwstr>
  </property>
  <property fmtid="{D5CDD505-2E9C-101B-9397-08002B2CF9AE}" pid="2717" name="ZOTERO_BREF_tXn8z1XnTaU2_7">
    <vt:lpwstr>tation.json"}</vt:lpwstr>
  </property>
  <property fmtid="{D5CDD505-2E9C-101B-9397-08002B2CF9AE}" pid="2718"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2719" name="ZOTERO_BREF_tZslY5qTlOiz_10">
    <vt:lpwstr>of Mars, Mercury, the Moon, Io and Vesta, by concentric cylinder and parallel plate viscometry. The planetary basalts span a viscosity range of 2 orders of magnitude at liquidus temperatures and 4 orders of magnitude near the glass transition, and can be </vt:lpwstr>
  </property>
  <property fmtid="{D5CDD505-2E9C-101B-9397-08002B2CF9AE}" pid="2720" name="ZOTERO_BREF_tZslY5qTlOiz_11">
    <vt:lpwstr>more or less viscous than terrestrial lavas. We find that current models under- and overestimate superliquidus viscosities by up to 2 orders of magnitude for these compositions, and deviate even more strongly from measured viscosities toward the glass tra</vt:lpwstr>
  </property>
  <property fmtid="{D5CDD505-2E9C-101B-9397-08002B2CF9AE}" pid="2721" name="ZOTERO_BREF_tZslY5qTlOiz_12">
    <vt:lpwstr>nsition. We used the Adam–Gibbs theory (A–G) to relate viscosity (η) to absolute temperature (T) and the configurational entropy of the system at that temperature (Sconf), which is in the form of logη=Ae+Be/TSconf. Heat capacities (CP) for glasses and liq</vt:lpwstr>
  </property>
  <property fmtid="{D5CDD505-2E9C-101B-9397-08002B2CF9AE}" pid="2722" name="ZOTERO_BREF_tZslY5qTlOiz_13">
    <vt:lpwstr>uids of our investigated compositions were calculated via available literature models. We show that the A–G theory is applicable to model the viscosity of individual complex tholeiitic melts containing 10 or more major oxides as well or better than the co</vt:lpwstr>
  </property>
  <property fmtid="{D5CDD505-2E9C-101B-9397-08002B2CF9AE}" pid="2723" name="ZOTERO_BREF_tZslY5qTlOiz_14">
    <vt:lpwstr>mmonly used empirical equations. We successfully modeled the global viscosity data set using a constant Ae of −3.34±0.22 log units and 12 adjustable sub-parameters, which capture the compositional and temperature dependence on melt viscosity. Seven sub-pa</vt:lpwstr>
  </property>
  <property fmtid="{D5CDD505-2E9C-101B-9397-08002B2CF9AE}" pid="2724" name="ZOTERO_BREF_tZslY5qTlOiz_15">
    <vt:lpwstr>rameters account for the compositional dependence of Be and 5 for Sconf. Our model reproduces the 496 measured viscosity data points with a 1σ root-mean-square deviation (rmsd) of 0.12 log units across 13 orders of measured melt viscosity. The model perfo</vt:lpwstr>
  </property>
  <property fmtid="{D5CDD505-2E9C-101B-9397-08002B2CF9AE}" pid="2725" name="ZOTERO_BREF_tZslY5qTlOiz_16">
    <vt:lpwstr>rmed well in predicting the viscosity of lunar and martian melts not used in calibration, and should be used to calculate lava flow velocities and fluxes for anhydrous basaltic volcanism on other moons and planets.","container-title":"Geochimica et Cosmoc</vt:lpwstr>
  </property>
  <property fmtid="{D5CDD505-2E9C-101B-9397-08002B2CF9AE}" pid="2726" name="ZOTERO_BREF_tZslY5qTlOiz_17">
    <vt:lpwstr>himica Acta","DOI":"10.1016/j.gca.2016.07.027","ISSN":"0016-7037","issue":"Supplement C","journalAbbreviation":"Geochimica et Cosmochimica Acta","page":"277-299","source":"ScienceDirect","title":"The viscosity of planetary tholeiitic melts: A configuratio</vt:lpwstr>
  </property>
  <property fmtid="{D5CDD505-2E9C-101B-9397-08002B2CF9AE}" pid="2727" name="ZOTERO_BREF_tZslY5qTlOiz_18">
    <vt:lpwstr>nal entropy model","title-short":"The viscosity of planetary tholeiitic melts","volume":"191","author":[{"family":"Sehlke","given":"Alexander"},{"family":"Whittington","given":"Alan G."}],"issued":{"date-parts":[["2016",10,15]]}}},{"id":4520,"uris":["http</vt:lpwstr>
  </property>
  <property fmtid="{D5CDD505-2E9C-101B-9397-08002B2CF9AE}" pid="2728" name="ZOTERO_BREF_tZslY5qTlOiz_19">
    <vt:lpwstr>://zotero.org/users/453153/items/AW7FU9FG"],"uri":["http://zotero.org/users/453153/items/AW7FU9FG"],"itemData":{"id":4520,"type":"article-journal","abstract":"&lt;p&gt;Calcalkaline rhyolites produce the largest explosive volcanic eruptions, but these eruptions </vt:lpwstr>
  </property>
  <property fmtid="{D5CDD505-2E9C-101B-9397-08002B2CF9AE}" pid="2729" name="ZOTERO_BREF_tZslY5qTlOiz_2">
    <vt:lpwstr>013; Le Losq and Neuville, 2013; Sehlke and Whittington, 2016; Di Genova et al., 2017)","noteIndex":0},"citationItems":[{"id":1609,"uris":["http://zotero.org/users/453153/items/6A3HJNVK"],"uri":["http://zotero.org/users/453153/items/6A3HJNVK"],"itemData":</vt:lpwstr>
  </property>
  <property fmtid="{D5CDD505-2E9C-101B-9397-08002B2CF9AE}" pid="2730" name="ZOTERO_BREF_tZslY5qTlOiz_20">
    <vt:lpwstr>can switch repeatedly between being effusive and explosive. This is difficult to attribute to the rheological effects of magma water content or crystallinity. Danilo Di Genova and co-authors report the viscosity of a series of melts spanning the compositi</vt:lpwstr>
  </property>
  <property fmtid="{D5CDD505-2E9C-101B-9397-08002B2CF9AE}" pid="2731" name="ZOTERO_BREF_tZslY5qTlOiz_21">
    <vt:lpwstr>onal range of the Yellowstone rhyolitic volcanic system. They find that, within a narrow compositional zone, melt viscosity increases by up to two orders of magnitude, which they propose to be the consequence of melt structure reorganization. The authors </vt:lpwstr>
  </property>
  <property fmtid="{D5CDD505-2E9C-101B-9397-08002B2CF9AE}" pid="2732" name="ZOTERO_BREF_tZslY5qTlOiz_22">
    <vt:lpwstr>confirm that such a compositional tipping point exists in the global geochemical record of rhyolites, which separates effusive from explosive deposits. They conclude that the anhydrous (water-free) composition of calcalkaline rhyolites is decisive in dete</vt:lpwstr>
  </property>
  <property fmtid="{D5CDD505-2E9C-101B-9397-08002B2CF9AE}" pid="2733" name="ZOTERO_BREF_tZslY5qTlOiz_23">
    <vt:lpwstr>rmining mobilization and eruption dynamics of the Earth's largest volcanic systems.&lt;/p&gt;","container-title":"Nature","DOI":"10.1038/nature24488","ISSN":"1476-4687","issue":"7684","language":"En","page":"235","source":"www.nature.com","title":"A composition</vt:lpwstr>
  </property>
  <property fmtid="{D5CDD505-2E9C-101B-9397-08002B2CF9AE}" pid="2734" name="ZOTERO_BREF_tZslY5qTlOiz_24">
    <vt:lpwstr>al tipping point governing the mobilization and eruption style of rhyolitic magma","volume":"552","author":[{"family":"Di Genova","given":"D."},{"family":"Kolzenburg","given":"S."},{"family":"Wiesmaier","given":"S."},{"family":"Dallanave","given":"E."},{"</vt:lpwstr>
  </property>
  <property fmtid="{D5CDD505-2E9C-101B-9397-08002B2CF9AE}" pid="2735" name="ZOTERO_BREF_tZslY5qTlOiz_25">
    <vt:lpwstr>family":"Neuville","given":"D. R."},{"family":"Hess","given":"K. U."},{"family":"Dingwell","given":"D. B."}],"issued":{"date-parts":[["2017",12]]}}}],"schema":"https://github.com/citation-style-language/schema/raw/master/csl-citation.json"}</vt:lpwstr>
  </property>
  <property fmtid="{D5CDD505-2E9C-101B-9397-08002B2CF9AE}" pid="2736" name="ZOTERO_BREF_tZslY5qTlOiz_3">
    <vt:lpwstr>{"id":1609,"type":"article-journal","container-title":"Chemical Geology","DOI":"10.1016/j.chemgeo.2012.10.004","ISSN":"00092541","language":"en","page":"135-148","source":"CrossRef","title":"The effect of water on the viscosity of a synthetic calc-alkalin</vt:lpwstr>
  </property>
  <property fmtid="{D5CDD505-2E9C-101B-9397-08002B2CF9AE}" pid="2737" name="ZOTERO_BREF_tZslY5qTlOiz_4">
    <vt:lpwstr>e basaltic andesite","volume":"346","author":[{"family":"Robert","given":"Geneviève"},{"family":"Whittington","given":"Alan G."},{"family":"Stechern","given":"André"},{"family":"Behrens","given":"Harald"}],"issued":{"date-parts":[["2013",5]]}},"prefix":"e</vt:lpwstr>
  </property>
  <property fmtid="{D5CDD505-2E9C-101B-9397-08002B2CF9AE}" pid="2738" name="ZOTERO_BREF_tZslY5qTlOiz_5">
    <vt:lpwstr>.g.,"},{"id":501,"uris":["http://zotero.org/users/453153/items/8B8VC575"],"uri":["http://zotero.org/users/453153/items/8B8VC575"],"itemData":{"id":501,"type":"article-journal","container-title":"Chemical Geology","DOI":"http://dx.doi.org/10.1016/j.chemgeo</vt:lpwstr>
  </property>
  <property fmtid="{D5CDD505-2E9C-101B-9397-08002B2CF9AE}" pid="2739" name="ZOTERO_BREF_tZslY5qTlOiz_6">
    <vt:lpwstr>.2012.09.009","page":"57-71","title":"Effect of the Na/K mixing on the structure and the rheology of tectosilicate silica-rich melts","volume":"346","author":[{"family":"Le Losq","given":"C."},{"family":"Neuville","given":"D. R."}],"issued":{"date-parts":</vt:lpwstr>
  </property>
  <property fmtid="{D5CDD505-2E9C-101B-9397-08002B2CF9AE}" pid="2740" name="ZOTERO_BREF_tZslY5qTlOiz_7">
    <vt:lpwstr>[["2013"]]}}},{"id":4353,"uris":["http://zotero.org/users/453153/items/4USA3Z93"],"uri":["http://zotero.org/users/453153/items/4USA3Z93"],"itemData":{"id":4353,"type":"article-journal","abstract":"The viscosity (η) of silicate melts is a fundamental physi</vt:lpwstr>
  </property>
  <property fmtid="{D5CDD505-2E9C-101B-9397-08002B2CF9AE}" pid="2741" name="ZOTERO_BREF_tZslY5qTlOiz_8">
    <vt:lpwstr>cal property controlling mass transfer in magmatic systems. Viscosity can span many orders of magnitude, strongly depending on temperature and composition. Several models are available that describe this dependency for terrestrial melts quite well. Planet</vt:lpwstr>
  </property>
  <property fmtid="{D5CDD505-2E9C-101B-9397-08002B2CF9AE}" pid="2742" name="ZOTERO_BREF_tZslY5qTlOiz_9">
    <vt:lpwstr>ary basaltic lavas however are distinctly different in composition, being dominantly alkali-poor, iron-rich and/or highly magnesian. We measured the viscosity of 20 anhydrous tholeiitic melts, of which 15 represent known or estimated surface compositions </vt:lpwstr>
  </property>
  <property fmtid="{D5CDD505-2E9C-101B-9397-08002B2CF9AE}" pid="2743"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2744"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2745"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2746" name="ZOTERO_BREF_taGXHh0pnwNx_4">
    <vt:lpwstr>{"id":5955,"type":"book","publisher":"MIT Press","title":"Deep Learning","URL":"http://www.deeplearningbook.org","author":[{"family":"Goodfellow","given":"I."},{"family":"Bengio","given":"Y."},{"family":"Courville","given":"A."}],"issued":{"date-parts":[[</vt:lpwstr>
  </property>
  <property fmtid="{D5CDD505-2E9C-101B-9397-08002B2CF9AE}" pid="2747" name="ZOTERO_BREF_taGXHh0pnwNx_5">
    <vt:lpwstr>"2016"]]}}}],"schema":"https://github.com/citation-style-language/schema/raw/master/csl-citation.json"}</vt:lpwstr>
  </property>
  <property fmtid="{D5CDD505-2E9C-101B-9397-08002B2CF9AE}" pid="2748"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2749"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2750"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2751"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2752"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2753"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2754" name="ZOTERO_BREF_tdgaoc7ZqJ1X_15">
    <vt:lpwstr>given":"Jonathan S."},{"family":"Shekhawat","given":"Ashivni"},{"family":"Alemi","given":"Alexander A."},{"family":"McEuen","given":"Paul L."},{"family":"Sethna","given":"James P."},{"family":"Kaiser","given":"Ute"},{"family":"Muller","given":"David A."}]</vt:lpwstr>
  </property>
  <property fmtid="{D5CDD505-2E9C-101B-9397-08002B2CF9AE}" pid="2755" name="ZOTERO_BREF_tdgaoc7ZqJ1X_16">
    <vt:lpwstr>,"issued":{"date-parts":[["2013",10,11]]}}}],"schema":"https://github.com/citation-style-language/schema/raw/master/csl-citation.json"}</vt:lpwstr>
  </property>
  <property fmtid="{D5CDD505-2E9C-101B-9397-08002B2CF9AE}" pid="2756"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2757"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2758" name="ZOTERO_BREF_tdgaoc7ZqJ1X_4">
    <vt:lpwstr>koski","given":"Jani"},{"family":"Krasheninnikov","given":"Arkady V."},{"family":"Hovden","given":"Robert"},{"family":"Mao","given":"Qingyun"},{"family":"Meyer","given":"Jannik C."},{"family":"Smet","given":"Jurgen"},{"family":"Muller","given":"David A."}</vt:lpwstr>
  </property>
  <property fmtid="{D5CDD505-2E9C-101B-9397-08002B2CF9AE}" pid="2759" name="ZOTERO_BREF_tdgaoc7ZqJ1X_5">
    <vt:lpwstr>,{"family":"Kaiser","given":"Ute"}],"issued":{"date-parts":[["2012",2,8]]}}},{"id":2740,"uris":["http://zotero.org/users/453153/items/J93CMUTJ"],"uri":["http://zotero.org/users/453153/items/J93CMUTJ"],"itemData":{"id":2740,"type":"article-journal","abstra</vt:lpwstr>
  </property>
  <property fmtid="{D5CDD505-2E9C-101B-9397-08002B2CF9AE}" pid="2760"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2761"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2762"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2763"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2764"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2765"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2766" name="ZOTERO_BREF_tiNb89oBbPlG_11">
    <vt:lpwstr>http://www.nature.com/doifinder/10.1038/ncomms4241","volume":"5","author":[{"family":"Wang","given":"Yanbin"},{"family":"Sakamaki","given":"Tatsuya"},{"family":"Skinner","given":"Lawrie B."},{"family":"Jing","given":"Zhicheng"},{"family":"Yu","given":"Ton</vt:lpwstr>
  </property>
  <property fmtid="{D5CDD505-2E9C-101B-9397-08002B2CF9AE}" pid="2767" name="ZOTERO_BREF_tiNb89oBbPlG_12">
    <vt:lpwstr>y"},{"family":"Kono","given":"Yoshio"},{"family":"Park","given":"Changyong"},{"family":"Shen","given":"Guoyin"},{"family":"Rivers","given":"Mark L."},{"family":"Sutton","given":"Stephen R."}],"accessed":{"date-parts":[["2016",6,15]]},"issued":{"date-parts</vt:lpwstr>
  </property>
  <property fmtid="{D5CDD505-2E9C-101B-9397-08002B2CF9AE}" pid="2768"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2769"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2770"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2771"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2772"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2773"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2774"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2775"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2776" name="ZOTERO_BREF_tiNb89oBbPlG_20">
    <vt:lpwstr>"7","author":[{"family":"Le Losq","given":"C."},{"family":"Neuville","given":"D. R."},{"family":"Chen","given":"W."},{"family":"Florian","given":"P."},{"family":"Massiot","given":"D."},{"family":"Zhou","given":"Z."},{"family":"Greaves","given":"G. N."}],"</vt:lpwstr>
  </property>
  <property fmtid="{D5CDD505-2E9C-101B-9397-08002B2CF9AE}" pid="2777" name="ZOTERO_BREF_tiNb89oBbPlG_21">
    <vt:lpwstr>issued":{"date-parts":[["2017",12]]}}}],"schema":"https://github.com/citation-style-language/schema/raw/master/csl-citation.json"}</vt:lpwstr>
  </property>
  <property fmtid="{D5CDD505-2E9C-101B-9397-08002B2CF9AE}" pid="2778"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2779"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2780"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2781"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2782"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2783"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2784" name="ZOTERO_BREF_tiNb89oBbPlG_9">
    <vt:lpwstr>,"author":[{"family":"Guillot","given":"B."},{"family":"Sator","given":"N."}],"issued":{"date-parts":[["2007",3,1]]}},"prefix":"e.g.,"},{"id":1393,"uris":["http://zotero.org/users/453153/items/KM6JIMSE"],"uri":["http://zotero.org/users/453153/items/KM6JIM</vt:lpwstr>
  </property>
  <property fmtid="{D5CDD505-2E9C-101B-9397-08002B2CF9AE}" pid="2785" name="ZOTERO_BREF_tpDuM8KcZYQQ_1">
    <vt:lpwstr>ZOTERO_ITEM CSL_CITATION {"citationID":"a25q3n7gs7c","properties":{"formattedCitation":"(Bowen, 1956)","plainCitation":"(Bowen, 1956)","noteIndex":0},"citationItems":[{"id":6239,"uris":["http://zotero.org/users/453153/items/9W8CPWTF"],"uri":["http://zoter</vt:lpwstr>
  </property>
  <property fmtid="{D5CDD505-2E9C-101B-9397-08002B2CF9AE}" pid="2786" name="ZOTERO_BREF_tpDuM8KcZYQQ_2">
    <vt:lpwstr>o.org/users/453153/items/9W8CPWTF"],"itemData":{"id":6239,"type":"book","publisher":"Dover Publications","title":"The evolution of igneous rocks","author":[{"family":"Bowen","given":"N. L."}],"issued":{"date-parts":[["1956"]]}}}],"schema":"https://github.</vt:lpwstr>
  </property>
  <property fmtid="{D5CDD505-2E9C-101B-9397-08002B2CF9AE}" pid="2787" name="ZOTERO_BREF_tpDuM8KcZYQQ_3">
    <vt:lpwstr>com/citation-style-language/schema/raw/master/csl-citation.json"}</vt:lpwstr>
  </property>
  <property fmtid="{D5CDD505-2E9C-101B-9397-08002B2CF9AE}" pid="2788" name="ZOTERO_BREF_tqlZGB4wfH3m_1">
    <vt:lpwstr>ZOTERO_ITEM CSL_CITATION {"citationID":"ad0l464cdm","properties":{"formattedCitation":"(e.g., see reviews of Mysen and Richet, 2019; Le Losq et al., 2019b)","plainCitation":"(e.g., see reviews of Mysen and Richet, 2019; Le Losq et al., 2019b)","noteIndex"</vt:lpwstr>
  </property>
  <property fmtid="{D5CDD505-2E9C-101B-9397-08002B2CF9AE}" pid="2789" name="ZOTERO_BREF_tqlZGB4wfH3m_2">
    <vt:lpwstr>:0},"citationItems":[{"id":6223,"uris":["http://zotero.org/users/453153/items/PBGCE34E"],"uri":["http://zotero.org/users/453153/items/PBGCE34E"],"itemData":{"id":6223,"type":"book","edition":"2nd","ISBN":"978-0-444-63708-6","publisher":"Elsevier","title":</vt:lpwstr>
  </property>
  <property fmtid="{D5CDD505-2E9C-101B-9397-08002B2CF9AE}" pid="2790" name="ZOTERO_BREF_tqlZGB4wfH3m_3">
    <vt:lpwstr>"Silicate Glasses and Melts","author":[{"family":"Mysen","given":"B.O."},{"family":"Richet","given":"P."}],"issued":{"date-parts":[["2019"]]}},"prefix":"e.g., see reviews of "},{"id":4729,"uris":["http://zotero.org/users/453153/items/2XWMG3XB"],"uri":["ht</vt:lpwstr>
  </property>
  <property fmtid="{D5CDD505-2E9C-101B-9397-08002B2CF9AE}" pid="2791" name="ZOTERO_BREF_tqlZGB4wfH3m_4">
    <vt:lpwstr>tp://zotero.org/users/453153/items/2XWMG3XB"],"itemData":{"id":4729,"type":"chapter","container-title":"Handbook of Glass","ISBN":"978-3-319-93728-1","publisher":"Springer","title":"Silicate Glasses","URL":"https://www.springer.com/us/book/9783319937267",</vt:lpwstr>
  </property>
  <property fmtid="{D5CDD505-2E9C-101B-9397-08002B2CF9AE}" pid="2792" name="ZOTERO_BREF_tqlZGB4wfH3m_5">
    <vt:lpwstr>"author":[{"family":"Le Losq","given":"C."},{"family":"Cicconi","given":"M. R."},{"family":"Greaves","given":"G. N."},{"family":"Neuville","given":"D. R."}],"issued":{"date-parts":[["2019",5]]}}}],"schema":"https://github.com/citation-style-language/schem</vt:lpwstr>
  </property>
  <property fmtid="{D5CDD505-2E9C-101B-9397-08002B2CF9AE}" pid="2793" name="ZOTERO_BREF_tqlZGB4wfH3m_6">
    <vt:lpwstr>a/raw/master/csl-citation.json"}</vt:lpwstr>
  </property>
  <property fmtid="{D5CDD505-2E9C-101B-9397-08002B2CF9AE}" pid="2794"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2795" name="ZOTERO_BREF_u8xvL5NrIIWT_10">
    <vt:lpwstr>0",4]]}},"suppress-author":true}],"schema":"https://github.com/citation-style-language/schema/raw/master/csl-citation.json"}</vt:lpwstr>
  </property>
  <property fmtid="{D5CDD505-2E9C-101B-9397-08002B2CF9AE}" pid="2796"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2797"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2798"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2799"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2800"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2801"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2802"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2803" name="ZOTERO_BREF_u8xvL5NrIIWT_9">
    <vt:lpwstr>given":"E. D."},{"family":"Schoenholz","given":"S. S."},{"family":"Obika","given":"A."},{"family":"Nelson","given":"A. W. R."},{"family":"Back","given":"T."},{"family":"Hassabis","given":"D."},{"family":"Kohli","given":"P."}],"issued":{"date-parts":[["202</vt:lpwstr>
  </property>
  <property fmtid="{D5CDD505-2E9C-101B-9397-08002B2CF9AE}" pid="2804"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2805"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2806" name="ZOTERO_BREF_uMgO2zcpCqLzL39tIahbw_3">
    <vt:lpwstr>iven":"P."},{"family":"Neuville","given":"D. R."}],"issued":{"date-parts":[["1992"]]}}}],"schema":"https://github.com/citation-style-language/schema/raw/master/csl-citation.json"} </vt:lpwstr>
  </property>
  <property fmtid="{D5CDD505-2E9C-101B-9397-08002B2CF9AE}" pid="2807"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2808" name="ZOTERO_BREF_uQopbhEYAM5n_10">
    <vt:lpwstr>r":[{"family":"Neuville","given":"D. R."},{"family":"Mysen","given":"B. O."}],"issued":{"date-parts":[["1996"]]}}}],"schema":"https://github.com/citation-style-language/schema/raw/master/csl-citation.json"}</vt:lpwstr>
  </property>
  <property fmtid="{D5CDD505-2E9C-101B-9397-08002B2CF9AE}" pid="2809"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2810"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2811"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2812"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2813"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2814"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2815" name="ZOTERO_BREF_uQopbhEYAM5n_8">
    <vt:lpwstr>"given":"Daniel R."},{"family":"Richet","given":"Pascal"}],"issued":{"date-parts":[["1991",4]]}}},{"id":651,"uris":["http://zotero.org/users/453153/items/N63VHNVP"],"uri":["http://zotero.org/users/453153/items/N63VHNVP"],"itemData":{"id":651,"type":"artic</vt:lpwstr>
  </property>
  <property fmtid="{D5CDD505-2E9C-101B-9397-08002B2CF9AE}" pid="2816"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2817"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2818"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2819"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2820" name="ZOTERO_BREF_uYVBRwOWXuFD_4">
    <vt:lpwstr>sl-citation.json"}</vt:lpwstr>
  </property>
  <property fmtid="{D5CDD505-2E9C-101B-9397-08002B2CF9AE}" pid="2821"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2822"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2823"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2824"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2825" name="ZOTERO_BREF_udTWeL3RYM5e_13">
    <vt:lpwstr>}],"issued":{"date-parts":[["2001",4,1]]}}}],"schema":"https://github.com/citation-style-language/schema/raw/master/csl-citation.json"}</vt:lpwstr>
  </property>
  <property fmtid="{D5CDD505-2E9C-101B-9397-08002B2CF9AE}" pid="2826"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2827"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2828"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2829" name="ZOTERO_BREF_udTWeL3RYM5e_5">
    <vt:lpwstr>ratures of molten silicates","volume":"83","author":[{"family":"Toplis","given":"M. J."}],"issued":{"date-parts":[["1998"]]}}},{"id":1287,"uris":["http://zotero.org/users/453153/items/KDEH6QBI"],"uri":["http://zotero.org/users/453153/items/KDEH6QBI"],"ite</vt:lpwstr>
  </property>
  <property fmtid="{D5CDD505-2E9C-101B-9397-08002B2CF9AE}" pid="2830"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2831"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2832"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2833"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283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283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283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283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283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283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284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2841" name="ZOTERO_BREF_unOQsWGsj9SIlqmuFby45_16">
    <vt:lpwstr>":"A."},{"family":"Kondratiev","given":"A."}],"issued":{"date-parts":[["2019",6,15]]}}}],"schema":"https://github.com/citation-style-language/schema/raw/master/csl-citation.json"}</vt:lpwstr>
  </property>
  <property fmtid="{D5CDD505-2E9C-101B-9397-08002B2CF9AE}" pid="284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284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284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284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284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284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284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284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2850" name="ZOTERO_BREF_uwX4ZlUsJrxgopvpysAvq_1">
    <vt:lpwstr>ZOTERO_TEMP </vt:lpwstr>
  </property>
  <property fmtid="{D5CDD505-2E9C-101B-9397-08002B2CF9AE}" pid="2851" name="ZOTERO_BREF_vJ6CjBboSow0_1">
    <vt:lpwstr/>
  </property>
  <property fmtid="{D5CDD505-2E9C-101B-9397-08002B2CF9AE}" pid="2852"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2853"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2854" name="ZOTERO_BREF_vMraXktq59NE_11">
    <vt:lpwstr>"issue":"2","page":"291–301","source":"Google Scholar","title":"Oxygen sites in hydrous aluminosilicate glasses: The role of Al-O-Al and H 2 O","title-short":"Oxygen sites in hydrous aluminosilicate glasses","volume":"66","author":[{"family":"Oglesby","gi</vt:lpwstr>
  </property>
  <property fmtid="{D5CDD505-2E9C-101B-9397-08002B2CF9AE}" pid="2855" name="ZOTERO_BREF_vMraXktq59NE_12">
    <vt:lpwstr>ven":"Jane V."},{"family":"Zhao","given":"Peidong"},{"family":"Stebbins","given":"Jonathan F."}],"issued":{"date-parts":[["2002"]]}}},{"id":417,"uris":["http://zotero.org/users/453153/items/SCR2H4ZD"],"uri":["http://zotero.org/users/453153/items/SCR2H4ZD"</vt:lpwstr>
  </property>
  <property fmtid="{D5CDD505-2E9C-101B-9397-08002B2CF9AE}" pid="2856" name="ZOTERO_BREF_vMraXktq59NE_13">
    <vt:lpwstr>],"itemData":{"id":417,"type":"article-journal","container-title":"Journal of the American Chemical Society","issue":"33","page":"11540-11541","title":"NMR Heteronuclear Correlation between Quadrupolar Nuclei in Solids","volume":"127","author":[{"family":</vt:lpwstr>
  </property>
  <property fmtid="{D5CDD505-2E9C-101B-9397-08002B2CF9AE}" pid="2857" name="ZOTERO_BREF_vMraXktq59NE_14">
    <vt:lpwstr>"Iuga","given":"D."},{"family":"Morais","given":"C."},{"family":"Gan","given":"Z."},{"family":"Neuville","given":"D. R."},{"family":"Cormier","given":"L."},{"family":"Massiot","given":"D."}],"issued":{"date-parts":[["2005"]]}}},{"id":159,"uris":["http://z</vt:lpwstr>
  </property>
  <property fmtid="{D5CDD505-2E9C-101B-9397-08002B2CF9AE}" pid="2858" name="ZOTERO_BREF_vMraXktq59NE_15">
    <vt:lpwstr>otero.org/users/453153/items/HRFJFMMB"],"uri":["http://zotero.org/users/453153/items/HRFJFMMB"],"itemData":{"id":159,"type":"article-journal","container-title":"American Mineralogist","page":"841-853","title":"Non-bridging oxygen and high-coordinated alum</vt:lpwstr>
  </property>
  <property fmtid="{D5CDD505-2E9C-101B-9397-08002B2CF9AE}" pid="2859" name="ZOTERO_BREF_vMraXktq59NE_16">
    <vt:lpwstr>inum in metaluminous and peraluminous calcium and potassium aluminosilicate glasses: High-resolution &lt;sup&gt;17&lt;/sup&gt;O and &lt;sup&gt;27&lt;/sup&gt;Al MAS NMR results","volume":"96","author":[{"family":"Thompson","given":"L. M."},{"family":"Stebbins","given":"J. F."}],"</vt:lpwstr>
  </property>
  <property fmtid="{D5CDD505-2E9C-101B-9397-08002B2CF9AE}" pid="2860" name="ZOTERO_BREF_vMraXktq59NE_17">
    <vt:lpwstr>issued":{"date-parts":[["2011"]]}}},{"id":2873,"uris":["http://zotero.org/users/453153/items/WB45PMSX"],"uri":["http://zotero.org/users/453153/items/WB45PMSX"],"itemData":{"id":2873,"type":"article-journal","container-title":"Journal of Non-Crystalline So</vt:lpwstr>
  </property>
  <property fmtid="{D5CDD505-2E9C-101B-9397-08002B2CF9AE}" pid="2861" name="ZOTERO_BREF_vMraXktq59NE_18">
    <vt:lpwstr>lids","DOI":"10.1016/j.jnoncrysol.2012.05.022","ISSN":"00223093","issue":"15","language":"en","page":"1783-1789","source":"CrossRef","title":"Non-stoichiometric non-bridging oxygens and five-coordinated aluminum in alkaline earth aluminosilicate glasses: </vt:lpwstr>
  </property>
  <property fmtid="{D5CDD505-2E9C-101B-9397-08002B2CF9AE}" pid="2862" name="ZOTERO_BREF_vMraXktq59NE_19">
    <vt:lpwstr>Effect of modifier cation size","title-short":"Non-stoichiometric non-bridging oxygens and five-coordinated aluminum in alkaline earth aluminosilicate glasses","volume":"358","author":[{"family":"Thompson","given":"Linda M."},{"family":"Stebbins","given":</vt:lpwstr>
  </property>
  <property fmtid="{D5CDD505-2E9C-101B-9397-08002B2CF9AE}" pid="2863"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2864" name="ZOTERO_BREF_vMraXktq59NE_20">
    <vt:lpwstr>"Jonathan F."}],"issued":{"date-parts":[["2012",8]]}}},{"id":2637,"uris":["http://zotero.org/users/453153/items/DWJGD9SE"],"uri":["http://zotero.org/users/453153/items/DWJGD9SE"],"itemData":{"id":2637,"type":"article-journal","abstract":"Addition of alumi</vt:lpwstr>
  </property>
  <property fmtid="{D5CDD505-2E9C-101B-9397-08002B2CF9AE}" pid="2865" name="ZOTERO_BREF_vMraXktq59NE_21">
    <vt:lpwstr>na to sodium silicate glasses considerably improves the mechanical properties and chemical durability and changes other properties such as ionic conductivity and melt viscosity. As a result, aluminosilicate glasses find wide industrial and technological a</vt:lpwstr>
  </property>
  <property fmtid="{D5CDD505-2E9C-101B-9397-08002B2CF9AE}" pid="2866" name="ZOTERO_BREF_vMraXktq59NE_22">
    <vt:lpwstr>pplications including the recent Corning® Gorilla® Glass. In this paper, the structures of sodium aluminosilicate glasses with a wide range of Al/Na ratios (from 1.5 to 0.6) have been studied using classical molecular dynamics simulations in a system cont</vt:lpwstr>
  </property>
  <property fmtid="{D5CDD505-2E9C-101B-9397-08002B2CF9AE}" pid="2867" name="ZOTERO_BREF_vMraXktq59NE_23">
    <vt:lpwstr>aining around 3000 atoms, with the aim to understand the structural role of aluminum as a function of chemical composition in these glasses. The short- and medium-range structures such as aluminum coordination, bond angle distribution around cations, Qn d</vt:lpwstr>
  </property>
  <property fmtid="{D5CDD505-2E9C-101B-9397-08002B2CF9AE}" pid="2868" name="ZOTERO_BREF_vMraXktq59NE_24">
    <vt:lpwstr>istribution (n bridging oxygen per network forming tetrahedron), and ring size distribution have been systematically studied. In addition, the mechanical properties including bulk, shear, and Young's moduli have been calculated and compared with experimen</vt:lpwstr>
  </property>
  <property fmtid="{D5CDD505-2E9C-101B-9397-08002B2CF9AE}" pid="2869" name="ZOTERO_BREF_vMraXktq59NE_25">
    <vt:lpwstr>tal data. It is found that aluminum ions are mainly four-fold coordinated in peralkaline compositions (Al/Na &lt; 1) and form an integral part of the rigid silicon-oxygen glass network. In peraluminous compositions (Al/Na &gt; 1), small amounts of five-fold coo</vt:lpwstr>
  </property>
  <property fmtid="{D5CDD505-2E9C-101B-9397-08002B2CF9AE}" pid="2870" name="ZOTERO_BREF_vMraXktq59NE_26">
    <vt:lpwstr>rdinated aluminum ions are present while the concentration of six-fold coordinated aluminum is negligible. Oxygen triclusters are also found to be present in peraluminous compositions, and their concentration increases with increasing Al/Na ratio. The cal</vt:lpwstr>
  </property>
  <property fmtid="{D5CDD505-2E9C-101B-9397-08002B2CF9AE}" pid="2871" name="ZOTERO_BREF_vMraXktq59NE_27">
    <vt:lpwstr>culated bulk, shear, and Young's moduli were found to increase with increasing Al/Na ratio, in good agreement with experimental data.","container-title":"The Journal of Chemical Physics","DOI":"10.1063/1.4816378","ISSN":"0021-9606","issue":"4","journalAbb</vt:lpwstr>
  </property>
  <property fmtid="{D5CDD505-2E9C-101B-9397-08002B2CF9AE}" pid="2872" name="ZOTERO_BREF_vMraXktq59NE_28">
    <vt:lpwstr>reviation":"The Journal of Chemical Physics","page":"044507","source":"aip.scitation.org (Atypon)","title":"Structure and properties of sodium aluminosilicate glasses from molecular dynamics simulations","volume":"139","author":[{"family":"Xiang","given":</vt:lpwstr>
  </property>
  <property fmtid="{D5CDD505-2E9C-101B-9397-08002B2CF9AE}" pid="2873" name="ZOTERO_BREF_vMraXktq59NE_29">
    <vt:lpwstr>"Y."},{"family":"Du","given":"J."},{"family":"Smedskjaer","given":"M. M."},{"family":"Mauro","given":"J. C."}],"issued":{"date-parts":[["2013",7,28]]}}},{"id":2922,"uris":["http://zotero.org/users/453153/items/I4EQMKHF"],"uri":["http://zotero.org/users/45</vt:lpwstr>
  </property>
  <property fmtid="{D5CDD505-2E9C-101B-9397-08002B2CF9AE}" pid="2874"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2875" name="ZOTERO_BREF_vMraXktq59NE_30">
    <vt:lpwstr>3153/items/I4EQMKHF"],"itemData":{"id":2922,"type":"article-journal","container-title":"American Mineralogist","DOI":"10.2138/am.2013.4511","ISSN":"0003-004X","issue":"11-12","language":"en","page":"1980-1987","source":"CrossRef","title":"Interaction betw</vt:lpwstr>
  </property>
  <property fmtid="{D5CDD505-2E9C-101B-9397-08002B2CF9AE}" pid="2876" name="ZOTERO_BREF_vMraXktq59NE_31">
    <vt:lpwstr>een composition and temperature effects on non-bridging oxygen and high-coordinated aluminum in calcium aluminosilicate glasses","volume":"98","author":[{"family":"Thompson","given":"L. M."},{"family":"Stebbins","given":"J. F."}],"issued":{"date-parts":[[</vt:lpwstr>
  </property>
  <property fmtid="{D5CDD505-2E9C-101B-9397-08002B2CF9AE}" pid="2877" name="ZOTERO_BREF_vMraXktq59NE_32">
    <vt:lpwstr>"2013",11,1]]}}}],"schema":"https://github.com/citation-style-language/schema/raw/master/csl-citation.json"}</vt:lpwstr>
  </property>
  <property fmtid="{D5CDD505-2E9C-101B-9397-08002B2CF9AE}" pid="2878" name="ZOTERO_BREF_vMraXktq59NE_4">
    <vt:lpwstr>"Stebbins","given":"J. F."},{"family":"Xu","given":"Z."}],"issued":{"date-parts":[["1997"]]}}},{"id":2999,"uris":["http://zotero.org/users/453153/items/PSHX8SBZ"],"uri":["http://zotero.org/users/453153/items/PSHX8SBZ"],"itemData":{"id":2999,"type":"articl</vt:lpwstr>
  </property>
  <property fmtid="{D5CDD505-2E9C-101B-9397-08002B2CF9AE}" pid="2879"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2880"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2881"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2882"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2883"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2884"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2885"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2886"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2887" name="ZOTERO_BREF_vRFKAwnVsnBSq0N6Va0a4_4">
    <vt:lpwstr>}</vt:lpwstr>
  </property>
  <property fmtid="{D5CDD505-2E9C-101B-9397-08002B2CF9AE}" pid="2888"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2889"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2890" name="ZOTERO_BREF_wDWTXhG0vhaq_3">
    <vt:lpwstr>,"given":"J."}],"issued":{"date-parts":[["1991"]]}}}],"schema":"https://github.com/citation-style-language/schema/raw/master/csl-citation.json"}</vt:lpwstr>
  </property>
  <property fmtid="{D5CDD505-2E9C-101B-9397-08002B2CF9AE}" pid="2891"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2892"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2893"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2894"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2895"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2896" name="ZOTERO_BREF_wGAbqaQLzeVM_14">
    <vt:lpwstr>ven":"Daniel R."},{"family":"Richet","given":"Pascal"}],"issued":{"date-parts":[["1991",4]]}}},{"id":1233,"uris":["http://zotero.org/users/453153/items/X75REK8U"],"uri":["http://zotero.org/users/453153/items/X75REK8U"],"itemData":{"id":1233,"type":"articl</vt:lpwstr>
  </property>
  <property fmtid="{D5CDD505-2E9C-101B-9397-08002B2CF9AE}" pid="2897"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2898" name="ZOTERO_BREF_wGAbqaQLzeVM_16">
    <vt:lpwstr>:"68","author":[{"family":"Lee","given":"Sung Keun"},{"family":"Mysen","given":"Bjorn O."},{"family":"Cody","given":"George D."}],"issued":{"date-parts":[["2003"]]}}}],"schema":"https://github.com/citation-style-language/schema/raw/master/csl-citation.jso</vt:lpwstr>
  </property>
  <property fmtid="{D5CDD505-2E9C-101B-9397-08002B2CF9AE}" pid="2899" name="ZOTERO_BREF_wGAbqaQLzeVM_17">
    <vt:lpwstr>n"}</vt:lpwstr>
  </property>
  <property fmtid="{D5CDD505-2E9C-101B-9397-08002B2CF9AE}" pid="2900"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2901"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2902"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2903"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2904"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2905"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2906"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2907"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2908"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2909"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2910"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2911"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2912"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2913"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2914"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2915" name="ZOTERO_BREF_wKFoetXvRyXk_8">
    <vt:lpwstr>":"Pascal"},{"family":"Bottinga","given":"Yan"}],"issued":{"date-parts":[["1985",2,1]]}},"suppress-author":true}],"schema":"https://github.com/citation-style-language/schema/raw/master/csl-citation.json"}</vt:lpwstr>
  </property>
  <property fmtid="{D5CDD505-2E9C-101B-9397-08002B2CF9AE}" pid="291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291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2918" name="ZOTERO_BREF_webmg1ouPyua0rEJYPOio1_3">
    <vt:lpwstr>en","given":"Morrel H."},{"family":"Grest","given":"G. S."}],"issued":{"date-parts":[["1979"]]}}}],"schema":"https://github.com/citation-style-language/schema/raw/master/csl-citation.json"}</vt:lpwstr>
  </property>
  <property fmtid="{D5CDD505-2E9C-101B-9397-08002B2CF9AE}" pid="291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292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2921" name="ZOTERO_BREF_webmg1ouPyua0rEJYPOio_3">
    <vt:lpwstr>en","given":"Morrel H."},{"family":"Grest","given":"G. S."}],"issued":{"date-parts":[["1979"]]}}}],"schema":"https://github.com/citation-style-language/schema/raw/master/csl-citation.json"}</vt:lpwstr>
  </property>
  <property fmtid="{D5CDD505-2E9C-101B-9397-08002B2CF9AE}" pid="2922"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2923"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2924"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2925"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2926"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2927"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2928"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2929" name="ZOTERO_BREF_x4ESwFBW2WTYXnhzCUk6y_8">
    <vt:lpwstr>n":"Pascal"},{"family":"Bottinga","given":"Yan"}],"issued":{"date-parts":[["1985",2,1]]}}}],"schema":"https://github.com/citation-style-language/schema/raw/master/csl-citation.json"}</vt:lpwstr>
  </property>
  <property fmtid="{D5CDD505-2E9C-101B-9397-08002B2CF9AE}" pid="2930"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2931"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2932"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2933" name="ZOTERO_BREF_xAUgn9yjPiN2_4">
    <vt:lpwstr>[["1971"]]}},"prefix":"e.g., see","suffix":"and references therein"}],"schema":"https://github.com/citation-style-language/schema/raw/master/csl-citation.json"}</vt:lpwstr>
  </property>
  <property fmtid="{D5CDD505-2E9C-101B-9397-08002B2CF9AE}" pid="2934"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2935"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2936"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2937"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2938"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2939"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2940"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2941" name="ZOTERO_BREF_xJp5QeMmMVnn_8">
    <vt:lpwstr>,"schema":"https://github.com/citation-style-language/schema/raw/master/csl-citation.json"}</vt:lpwstr>
  </property>
  <property fmtid="{D5CDD505-2E9C-101B-9397-08002B2CF9AE}" pid="2942" name="ZOTERO_BREF_xYkXKRocWGbd_1">
    <vt:lpwstr/>
  </property>
  <property fmtid="{D5CDD505-2E9C-101B-9397-08002B2CF9AE}" pid="2943"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2944"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2945"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2946"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2947"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2948"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2949"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2950"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2951"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2952" name="ZOTERO_BREF_xZNnB59B3bs5_18">
    <vt:lpwstr>mily":"Müller","given":"M."},{"family":"Khvan","given":"A."},{"family":"Kondratiev","given":"A."}],"issued":{"date-parts":[["2019",6,15]]}}}],"schema":"https://github.com/citation-style-language/schema/raw/master/csl-citation.json"}</vt:lpwstr>
  </property>
  <property fmtid="{D5CDD505-2E9C-101B-9397-08002B2CF9AE}" pid="2953"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2954" name="ZOTERO_BREF_xZNnB59B3bs5_3">
    <vt:lpwstr>&gt;2&lt;/sub&gt;","container-title":"Geochimica et Cosmochimica Acta","page":"1727-1737","volume":"60","author":[{"family":"Neuville","given":"D. R."},{"family":"Mysen","given":"B. O."}],"issued":{"date-parts":[["1996"]]}}},{"id":3505,"uris":["http://zotero.org/u</vt:lpwstr>
  </property>
  <property fmtid="{D5CDD505-2E9C-101B-9397-08002B2CF9AE}" pid="2955"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2956"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2957"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2958"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2959"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2960"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2961"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2962"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2963" name="ZOTERO_BREF_xutP9Qc7tlDm_3">
    <vt:lpwstr>cate silica-rich melts","volume":"346","author":[{"family":"Le Losq","given":"C."},{"family":"Neuville","given":"D. R."}],"issued":{"date-parts":[["2013"]]}},"suppress-author":true}],"schema":"https://github.com/citation-style-language/schema/raw/master/c</vt:lpwstr>
  </property>
  <property fmtid="{D5CDD505-2E9C-101B-9397-08002B2CF9AE}" pid="2964" name="ZOTERO_BREF_xutP9Qc7tlDm_4">
    <vt:lpwstr>sl-citation.json"}</vt:lpwstr>
  </property>
  <property fmtid="{D5CDD505-2E9C-101B-9397-08002B2CF9AE}" pid="2965"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2966"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2967"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2968" name="ZOTERO_BREF_xzLkBioqKi6w_4">
    <vt:lpwstr>ate-parts":[["1997"]]}}}],"schema":"https://github.com/citation-style-language/schema/raw/master/csl-citation.json"}</vt:lpwstr>
  </property>
  <property fmtid="{D5CDD505-2E9C-101B-9397-08002B2CF9AE}" pid="2969"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2970"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2971"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2972" name="ZOTERO_BREF_xzTvdSMEddVRWGbwpUbte_4">
    <vt:lpwstr>ion.json"}</vt:lpwstr>
  </property>
  <property fmtid="{D5CDD505-2E9C-101B-9397-08002B2CF9AE}" pid="2973"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2974"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2975"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2976" name="ZOTERO_BREF_yRYUPyYHuYxw_4">
    <vt:lpwstr>"given":"Ruslan"}],"issued":{"date-parts":[["2014"]]}}}],"schema":"https://github.com/citation-style-language/schema/raw/master/csl-citation.json"}</vt:lpwstr>
  </property>
  <property fmtid="{D5CDD505-2E9C-101B-9397-08002B2CF9AE}" pid="2977"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2978"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2979"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2980"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2981"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2982"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2983"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2984"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2985" name="ZOTERO_BREF_ycDMZrzRMBEaSIqhEitSX_9">
    <vt:lpwstr>",1]]}},"prefix":"e.g."}],"schema":"https://github.com/citation-style-language/schema/raw/master/csl-citation.json"} </vt:lpwstr>
  </property>
  <property fmtid="{D5CDD505-2E9C-101B-9397-08002B2CF9AE}" pid="2986"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2987"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2988" name="ZOTERO_BREF_ykpPxA0V2WOf_3">
    <vt:lpwstr>iven":"G. N."}],"issued":{"date-parts":[["1985"]]}}}],"schema":"https://github.com/citation-style-language/schema/raw/master/csl-citation.json"}</vt:lpwstr>
  </property>
  <property fmtid="{D5CDD505-2E9C-101B-9397-08002B2CF9AE}" pid="298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299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2991" name="ZOTERO_BREF_yxbqT2qtTFgb_3">
    <vt:lpwstr>ean Ridge basalt glasses by Raman spectroscopy","volume":"104","author":[{"family":"Le Losq","given":"C."},{"family":"Berry","given":"A. J."},{"family":"Kendrick","given":"M. A."},{"family":"Neuville","given":"D. R."},{"family":"O'Neill","given":"H. St. C</vt:lpwstr>
  </property>
  <property fmtid="{D5CDD505-2E9C-101B-9397-08002B2CF9AE}" pid="2992" name="ZOTERO_BREF_yxbqT2qtTFgb_4">
    <vt:lpwstr>."}],"issued":{"date-parts":[["2019"]]}}}],"schema":"https://github.com/citation-style-language/schema/raw/master/csl-citation.json"}</vt:lpwstr>
  </property>
  <property fmtid="{D5CDD505-2E9C-101B-9397-08002B2CF9AE}" pid="299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299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2995" name="ZOTERO_BREF_yzqngu3g2vTy171qJCE5r_3">
    <vt:lpwstr>rce":"Google Scholar","author":[{"family":"Angell","given":"Charles Austen"}],"issued":{"date-parts":[["1991"]]}}}],"schema":"https://github.com/citation-style-language/schema/raw/master/csl-citation.json"}</vt:lpwstr>
  </property>
  <property fmtid="{D5CDD505-2E9C-101B-9397-08002B2CF9AE}" pid="299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299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2998" name="ZOTERO_BREF_z6mcmRg4n0fj_3">
    <vt:lpwstr>n":"Y."},{"family":"Courville","given":"A."}],"issued":{"date-parts":[["2016"]]}}}],"schema":"https://github.com/citation-style-language/schema/raw/master/csl-citation.json"}</vt:lpwstr>
  </property>
  <property fmtid="{D5CDD505-2E9C-101B-9397-08002B2CF9AE}" pid="299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000" name="ZOTERO_BREF_z7g5sPlSEW0U_10">
    <vt:lpwstr>ate melts","volume":"463","author":[{"family":"Le Losq","given":"C."},{"family":"Neuville","given":"D. R."}],"issued":{"date-parts":[["2017",5,1]]}}}],"schema":"https://github.com/citation-style-language/schema/raw/master/csl-citation.json"}</vt:lpwstr>
  </property>
  <property fmtid="{D5CDD505-2E9C-101B-9397-08002B2CF9AE}" pid="300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00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00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00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00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00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00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00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00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01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011" name="ZOTERO_BREF_zGDHM5t6rtxJ_3">
    <vt:lpwstr>gmatic processes","volume":"7","author":[{"family":"Mysen","given":"B. O."}],"issued":{"date-parts":[["1995"]]}}}],"schema":"https://github.com/citation-style-language/schema/raw/master/csl-citation.json"}</vt:lpwstr>
  </property>
  <property fmtid="{D5CDD505-2E9C-101B-9397-08002B2CF9AE}" pid="301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01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01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015" name="ZOTERO_BREF_zL1RQ6JLZCwBT2stcWs5o_4">
    <vt:lpwstr>tion.json"}</vt:lpwstr>
  </property>
  <property fmtid="{D5CDD505-2E9C-101B-9397-08002B2CF9AE}" pid="301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01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01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01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02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02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02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02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024" name="ZOTERO_BREF_zQ7i7tSJQThu_9">
    <vt:lpwstr>1]]}}}],"schema":"https://github.com/citation-style-language/schema/raw/master/csl-citation.json"}</vt:lpwstr>
  </property>
  <property fmtid="{D5CDD505-2E9C-101B-9397-08002B2CF9AE}" pid="3025" name="ZOTERO_PREF_1">
    <vt:lpwstr>&lt;data data-version="3" zotero-version="5.0.95"&gt;&lt;session id="BVwcpW6l"/&gt;&lt;style id="http://www.zotero.org/styles/geochimica-et-cosmochimica-acta" hasBibliography="1" bibliographyStyleHasBeenSet="1"/&gt;&lt;prefs&gt;&lt;pref name="fieldType" value="Bookmark"/&gt;&lt;pref name</vt:lpwstr>
  </property>
  <property fmtid="{D5CDD505-2E9C-101B-9397-08002B2CF9AE}" pid="3026" name="ZOTERO_PREF_2">
    <vt:lpwstr>="automaticJournalAbbreviations" value="true"/&gt;&lt;pref name="dontAskDelayCitationUpdates" value="true"/&gt;&lt;/prefs&gt;&lt;/data&gt;</vt:lpwstr>
  </property>
</Properties>
</file>
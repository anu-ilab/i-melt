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480" w:before="0" w:after="0"/>
        <w:rPr>
          <w:sz w:val="24"/>
          <w:szCs w:val="24"/>
        </w:rPr>
      </w:pPr>
      <w:r>
        <w:rPr>
          <w:rFonts w:ascii="Calibri" w:hAnsi="Calibri"/>
          <w:color w:val="000000"/>
          <w:sz w:val="24"/>
          <w:szCs w:val="24"/>
        </w:rPr>
        <w:t>Deep learning model to predict the structure and properties of aluminosilicate glasses and melts</w:t>
      </w:r>
    </w:p>
    <w:p>
      <w:pPr>
        <w:pStyle w:val="Teaser"/>
        <w:spacing w:lineRule="auto" w:line="480" w:before="0" w:after="113"/>
        <w:jc w:val="center"/>
        <w:rPr>
          <w:lang w:val="fr-FR"/>
        </w:rPr>
      </w:pPr>
      <w:bookmarkStart w:id="0" w:name="__DdeLink__4220_2187724418"/>
      <w:r>
        <w:rPr>
          <w:rFonts w:ascii="Calibri" w:hAnsi="Calibri"/>
          <w:color w:val="000000"/>
          <w:lang w:val="fr-FR"/>
        </w:rPr>
        <w:t>Charles Le Losq</w:t>
      </w:r>
      <w:r>
        <w:rPr>
          <w:rFonts w:ascii="Calibri" w:hAnsi="Calibri"/>
          <w:color w:val="000000"/>
          <w:vertAlign w:val="superscript"/>
          <w:lang w:val="fr-FR"/>
        </w:rPr>
        <w:t>1,</w:t>
      </w:r>
      <w:bookmarkStart w:id="1" w:name="__DdeLink__1669_3633244984"/>
      <w:r>
        <w:rPr>
          <w:rFonts w:ascii="Calibri" w:hAnsi="Calibri"/>
          <w:color w:val="000000"/>
          <w:vertAlign w:val="superscript"/>
          <w:lang w:val="fr-FR"/>
        </w:rPr>
        <w:t>2</w:t>
      </w:r>
      <w:bookmarkEnd w:id="1"/>
      <w:r>
        <w:rPr>
          <w:rFonts w:ascii="Calibri" w:hAnsi="Calibri"/>
          <w:color w:val="000000"/>
          <w:vertAlign w:val="superscript"/>
          <w:lang w:val="fr-FR"/>
        </w:rPr>
        <w:t>,3,*</w:t>
      </w:r>
      <w:r>
        <w:rPr>
          <w:rFonts w:ascii="Calibri" w:hAnsi="Calibri"/>
          <w:color w:val="000000"/>
          <w:lang w:val="fr-FR"/>
        </w:rPr>
        <w:t>, Andrew Valentine</w:t>
      </w:r>
      <w:r>
        <w:rPr>
          <w:rFonts w:ascii="Calibri" w:hAnsi="Calibri"/>
          <w:color w:val="000000"/>
          <w:vertAlign w:val="superscript"/>
          <w:lang w:val="fr-FR"/>
        </w:rPr>
        <w:t xml:space="preserve">2 </w:t>
      </w:r>
      <w:r>
        <w:rPr>
          <w:rFonts w:ascii="Calibri" w:hAnsi="Calibri"/>
          <w:color w:val="000000"/>
          <w:lang w:val="fr-FR"/>
        </w:rPr>
        <w:t>, Bjorn O. Mysen</w:t>
      </w:r>
      <w:r>
        <w:rPr>
          <w:rFonts w:ascii="Calibri" w:hAnsi="Calibri"/>
          <w:color w:val="000000"/>
          <w:vertAlign w:val="superscript"/>
          <w:lang w:val="fr-FR"/>
        </w:rPr>
        <w:t>3</w:t>
      </w:r>
      <w:bookmarkEnd w:id="0"/>
      <w:r>
        <w:rPr>
          <w:rFonts w:ascii="Calibri" w:hAnsi="Calibri"/>
          <w:color w:val="000000"/>
          <w:lang w:val="fr-FR"/>
        </w:rPr>
        <w:t>, Daniel R. Neuville</w:t>
      </w:r>
      <w:r>
        <w:rPr>
          <w:rFonts w:ascii="Calibri" w:hAnsi="Calibri"/>
          <w:color w:val="000000"/>
          <w:vertAlign w:val="superscript"/>
          <w:lang w:val="fr-FR"/>
        </w:rPr>
        <w:t>1</w:t>
      </w:r>
    </w:p>
    <w:p>
      <w:pPr>
        <w:pStyle w:val="Texteprformat"/>
        <w:spacing w:before="0" w:after="0"/>
        <w:rPr>
          <w:lang w:val="fr-FR"/>
        </w:rPr>
      </w:pPr>
      <w:r>
        <w:rPr>
          <w:rFonts w:cs="Times New Roman"/>
          <w:i/>
          <w:iCs/>
          <w:color w:val="000000"/>
          <w:szCs w:val="24"/>
          <w:vertAlign w:val="superscript"/>
          <w:lang w:val="fr-FR"/>
        </w:rPr>
        <w:t>1</w:t>
      </w:r>
      <w:r>
        <w:rPr>
          <w:rFonts w:cs="Times New Roman"/>
          <w:i/>
          <w:iCs/>
          <w:color w:val="000000"/>
          <w:szCs w:val="24"/>
          <w:lang w:val="fr-FR"/>
        </w:rPr>
        <w:t>Université de Paris, Institut de physique du globe de Paris, CNRS-UMR 7154, Paris 75005, France</w:t>
      </w:r>
    </w:p>
    <w:p>
      <w:pPr>
        <w:pStyle w:val="Texteprformat"/>
        <w:spacing w:before="0" w:after="0"/>
        <w:rPr>
          <w:rFonts w:ascii="Times New Roman" w:hAnsi="Times New Roman"/>
          <w:i/>
          <w:i/>
          <w:iCs/>
          <w:szCs w:val="24"/>
        </w:rPr>
      </w:pPr>
      <w:r>
        <w:rPr>
          <w:rFonts w:cs="Times New Roman"/>
          <w:i/>
          <w:iCs/>
          <w:color w:val="000000"/>
          <w:szCs w:val="24"/>
          <w:vertAlign w:val="superscript"/>
        </w:rPr>
        <w:t xml:space="preserve">2 </w:t>
      </w:r>
      <w:r>
        <w:rPr>
          <w:rFonts w:cs="Times New Roman"/>
          <w:i/>
          <w:iCs/>
          <w:color w:val="000000"/>
          <w:szCs w:val="24"/>
        </w:rPr>
        <w:t>Research School of Earth Sciences, Australian National University, Canberra 2601, Australia</w:t>
      </w:r>
    </w:p>
    <w:p>
      <w:pPr>
        <w:pStyle w:val="Texteprformat"/>
        <w:spacing w:before="0" w:after="0"/>
        <w:rPr>
          <w:rFonts w:ascii="Times New Roman" w:hAnsi="Times New Roman"/>
          <w:szCs w:val="24"/>
        </w:rPr>
      </w:pPr>
      <w:r>
        <w:rPr>
          <w:rFonts w:cs="Times New Roman"/>
          <w:i/>
          <w:iCs/>
          <w:color w:val="000000"/>
          <w:szCs w:val="24"/>
          <w:vertAlign w:val="superscript"/>
        </w:rPr>
        <w:t xml:space="preserve">3 </w:t>
      </w:r>
      <w:r>
        <w:rPr>
          <w:rFonts w:cs="Times New Roman"/>
          <w:i/>
          <w:iCs/>
          <w:color w:val="000000"/>
          <w:szCs w:val="24"/>
        </w:rPr>
        <w:t>Earth Planets Laboratory, Carnegie Institution for Science, Washington D.C. 20001, U.S.A.</w:t>
      </w:r>
    </w:p>
    <w:p>
      <w:pPr>
        <w:pStyle w:val="Normal"/>
        <w:spacing w:before="0" w:after="0"/>
        <w:rPr/>
      </w:pPr>
      <w:r>
        <w:rPr>
          <w:i/>
          <w:iCs/>
          <w:sz w:val="24"/>
          <w:szCs w:val="24"/>
        </w:rPr>
        <w:t xml:space="preserve">*Correspondence to: </w:t>
      </w:r>
      <w:hyperlink r:id="rId2">
        <w:r>
          <w:rPr>
            <w:rStyle w:val="Hyperlink1"/>
            <w:i/>
            <w:iCs/>
            <w:sz w:val="24"/>
            <w:szCs w:val="24"/>
            <w:u w:val="none"/>
          </w:rPr>
          <w:t>lelosq@ipgp.fr</w:t>
        </w:r>
      </w:hyperlink>
    </w:p>
    <w:p>
      <w:pPr>
        <w:pStyle w:val="AbstractSummary"/>
        <w:spacing w:lineRule="auto" w:line="480" w:before="0" w:after="113"/>
        <w:jc w:val="both"/>
        <w:rPr>
          <w:b/>
          <w:b/>
        </w:rPr>
      </w:pPr>
      <w:r>
        <w:rPr>
          <w:b/>
        </w:rPr>
      </w:r>
    </w:p>
    <w:p>
      <w:pPr>
        <w:pStyle w:val="AbstractSummary"/>
        <w:spacing w:lineRule="auto" w:line="480" w:before="0" w:after="113"/>
        <w:jc w:val="both"/>
        <w:rPr>
          <w:b/>
          <w:b/>
        </w:rPr>
      </w:pPr>
      <w:r>
        <w:rPr>
          <w:rFonts w:ascii="Calibri" w:hAnsi="Calibri"/>
          <w:b/>
          <w:bCs/>
        </w:rPr>
        <w:t>Abstract</w:t>
      </w:r>
    </w:p>
    <w:p>
      <w:pPr>
        <w:pStyle w:val="Texteprformat"/>
        <w:spacing w:before="0" w:after="0"/>
        <w:rPr>
          <w:rFonts w:ascii="Times New Roman" w:hAnsi="Times New Roman"/>
          <w:szCs w:val="24"/>
        </w:rPr>
      </w:pPr>
      <w:r>
        <w:rPr>
          <w:rFonts w:cs="Times New Roman"/>
          <w:color w:val="000000"/>
          <w:szCs w:val="24"/>
        </w:rPr>
        <w:t xml:space="preserve">The way aluminosilicate lavas flow and degas in many ways drives the dynamics of volcanic eruptions. In parallel, in industrial furnaces, similar aluminosilicate melts are used to produce glass, and their properties drive glass-forming processes and end-product characteristics. Despite such importance, no general model </w:t>
      </w:r>
      <w:r>
        <w:rPr>
          <w:rFonts w:eastAsia="Liberation Mono" w:cs="Times New Roman"/>
          <w:color w:val="000000"/>
          <w:kern w:val="0"/>
          <w:sz w:val="24"/>
          <w:szCs w:val="24"/>
          <w:lang w:val="en-US" w:eastAsia="en-US" w:bidi="ar-SA"/>
        </w:rPr>
        <w:t>with which to</w:t>
      </w:r>
      <w:r>
        <w:rPr>
          <w:rFonts w:cs="Times New Roman"/>
          <w:color w:val="000000"/>
          <w:szCs w:val="24"/>
        </w:rPr>
        <w:t xml:space="preserve"> predict the molecular structural, thermodynamic and viscous properties of aluminosilicate melts exists. Here, a deep learning framework is described. This framework, which combines a deep artificial neural network with thermodynamic equations, is used </w:t>
      </w:r>
      <w:r>
        <w:rPr>
          <w:rFonts w:eastAsia="Liberation Mono" w:cs="Times New Roman"/>
          <w:color w:val="000000"/>
          <w:kern w:val="0"/>
          <w:sz w:val="24"/>
          <w:szCs w:val="24"/>
          <w:lang w:val="en-US" w:eastAsia="en-US" w:bidi="ar-SA"/>
        </w:rPr>
        <w:t>to enhance our</w:t>
      </w:r>
      <w:r>
        <w:rPr>
          <w:rFonts w:cs="Times New Roman"/>
          <w:color w:val="000000"/>
          <w:szCs w:val="24"/>
        </w:rPr>
        <w:t xml:space="preserve"> understanding and to predict melts and glasses properties, including viscosity, optical refractive index, density, and Raman signals. Trained on alkali aluminosilicate compositions, </w:t>
      </w:r>
      <w:r>
        <w:rPr>
          <w:rFonts w:eastAsia="Liberation Mono" w:cs="Times New Roman"/>
          <w:color w:val="000000"/>
          <w:kern w:val="0"/>
          <w:sz w:val="24"/>
          <w:szCs w:val="24"/>
          <w:lang w:val="en-US" w:eastAsia="en-US" w:bidi="ar-SA"/>
        </w:rPr>
        <w:t>the model</w:t>
      </w:r>
      <w:r>
        <w:rPr>
          <w:rFonts w:cs="Times New Roman"/>
          <w:color w:val="000000"/>
          <w:szCs w:val="24"/>
        </w:rPr>
        <w:t xml:space="preserve"> helps to understand, for instance, the link between </w:t>
      </w:r>
      <w:r>
        <w:rPr>
          <w:rFonts w:eastAsia="Liberation Mono" w:cs="Times New Roman"/>
          <w:color w:val="000000"/>
          <w:kern w:val="0"/>
          <w:sz w:val="24"/>
          <w:szCs w:val="24"/>
          <w:lang w:val="en-US" w:eastAsia="en-US" w:bidi="ar-SA"/>
        </w:rPr>
        <w:t>molecular level</w:t>
      </w:r>
      <w:r>
        <w:rPr>
          <w:rFonts w:cs="Times New Roman"/>
          <w:color w:val="000000"/>
          <w:szCs w:val="24"/>
        </w:rPr>
        <w:t xml:space="preserve"> changes in lava and the dynamic of eruptions of silicic volcanoes, </w:t>
      </w:r>
      <w:r>
        <w:rPr>
          <w:rFonts w:eastAsia="Liberation Mono" w:cs="Times New Roman"/>
          <w:color w:val="000000"/>
          <w:kern w:val="0"/>
          <w:sz w:val="24"/>
          <w:szCs w:val="24"/>
          <w:lang w:val="en-US" w:eastAsia="en-US" w:bidi="ar-SA"/>
        </w:rPr>
        <w:t>such as those of</w:t>
      </w:r>
      <w:r>
        <w:rPr>
          <w:rFonts w:cs="Times New Roman"/>
          <w:color w:val="000000"/>
          <w:szCs w:val="24"/>
        </w:rPr>
        <w:t xml:space="preserve"> Yellowstone (U.S.A.), for example. </w:t>
      </w:r>
      <w:commentRangeStart w:id="0"/>
      <w:r>
        <w:rPr>
          <w:rFonts w:eastAsia="Liberation Mono" w:cs="Times New Roman"/>
          <w:color w:val="000000"/>
          <w:kern w:val="0"/>
          <w:sz w:val="24"/>
          <w:szCs w:val="24"/>
          <w:lang w:val="en-US" w:eastAsia="en-US" w:bidi="ar-SA"/>
        </w:rPr>
        <w:t>Those results highlight that the extension of such model</w:t>
      </w:r>
      <w:r>
        <w:rPr>
          <w:rFonts w:cs="Times New Roman"/>
          <w:color w:val="000000"/>
          <w:szCs w:val="24"/>
        </w:rPr>
        <w:t>, presently limited to specific quaternary alkali aluminosilicate compositions, can provide practical answers regarding material properties for addressing ...</w:t>
      </w:r>
      <w:commentRangeEnd w:id="0"/>
      <w:r>
        <w:commentReference w:id="0"/>
      </w:r>
      <w:r>
        <w:rPr>
          <w:rFonts w:cs="Times New Roman"/>
          <w:color w:val="000000"/>
          <w:szCs w:val="24"/>
        </w:rPr>
      </w:r>
    </w:p>
    <w:p>
      <w:pPr>
        <w:pStyle w:val="Normal"/>
        <w:spacing w:before="0" w:after="0"/>
        <w:rPr>
          <w:rFonts w:ascii="Times New Roman" w:hAnsi="Times New Roman"/>
          <w:szCs w:val="24"/>
        </w:rPr>
      </w:pPr>
      <w:r>
        <w:rPr>
          <w:rFonts w:ascii="Times New Roman" w:hAnsi="Times New Roman"/>
          <w:szCs w:val="24"/>
        </w:rPr>
      </w:r>
    </w:p>
    <w:p>
      <w:pPr>
        <w:pStyle w:val="Normal"/>
        <w:spacing w:before="0" w:after="0"/>
        <w:rPr>
          <w:rFonts w:ascii="Times New Roman" w:hAnsi="Times New Roman"/>
          <w:szCs w:val="24"/>
        </w:rPr>
      </w:pPr>
      <w:r>
        <w:rPr>
          <w:rFonts w:ascii="Times New Roman" w:hAnsi="Times New Roman"/>
          <w:szCs w:val="24"/>
        </w:rPr>
      </w:r>
    </w:p>
    <w:p>
      <w:pPr>
        <w:pStyle w:val="Texteprformat"/>
        <w:spacing w:before="0" w:after="0"/>
        <w:rPr>
          <w:rFonts w:cs="Times New Roman"/>
          <w:b/>
          <w:b/>
          <w:bCs/>
          <w:color w:val="000000"/>
          <w:szCs w:val="24"/>
        </w:rPr>
      </w:pPr>
      <w:r>
        <w:rPr>
          <w:rFonts w:cs="Times New Roman"/>
          <w:b/>
          <w:bCs/>
          <w:color w:val="000000"/>
          <w:szCs w:val="24"/>
        </w:rPr>
        <w:t>1. Introduction</w:t>
      </w:r>
    </w:p>
    <w:p>
      <w:pPr>
        <w:pStyle w:val="Texteprformat"/>
        <w:rPr>
          <w:rFonts w:ascii="Times New Roman" w:hAnsi="Times New Roman"/>
          <w:szCs w:val="24"/>
        </w:rPr>
      </w:pPr>
      <w:r>
        <w:rPr>
          <w:rFonts w:cs="Times New Roman"/>
          <w:bCs/>
          <w:color w:val="000000"/>
          <w:szCs w:val="24"/>
        </w:rPr>
        <w:t xml:space="preserve">How do molten silicates move? How do they exchange heat with other media? How do they crystallize? </w:t>
      </w:r>
      <w:r>
        <w:rPr>
          <w:rFonts w:eastAsia="Liberation Mono" w:cs="Times New Roman"/>
          <w:bCs/>
          <w:color w:val="000000"/>
          <w:kern w:val="0"/>
          <w:sz w:val="24"/>
          <w:szCs w:val="24"/>
          <w:lang w:val="en-US" w:eastAsia="en-US" w:bidi="ar-SA"/>
        </w:rPr>
        <w:t>Q</w:t>
      </w:r>
      <w:r>
        <w:rPr>
          <w:rFonts w:cs="Times New Roman"/>
          <w:bCs/>
          <w:color w:val="000000"/>
          <w:szCs w:val="24"/>
        </w:rPr>
        <w:t xml:space="preserve">uestions </w:t>
      </w:r>
      <w:r>
        <w:rPr>
          <w:rFonts w:eastAsia="Liberation Mono" w:cs="Times New Roman"/>
          <w:bCs/>
          <w:color w:val="000000"/>
          <w:kern w:val="0"/>
          <w:sz w:val="24"/>
          <w:szCs w:val="24"/>
          <w:lang w:val="en-US" w:eastAsia="en-US" w:bidi="ar-SA"/>
        </w:rPr>
        <w:t>such as these</w:t>
      </w:r>
      <w:r>
        <w:rPr>
          <w:rFonts w:cs="Times New Roman"/>
          <w:bCs/>
          <w:color w:val="000000"/>
          <w:szCs w:val="24"/>
        </w:rPr>
        <w:t xml:space="preserve"> underpin many practical problems, </w:t>
      </w:r>
      <w:r>
        <w:rPr>
          <w:rFonts w:eastAsia="Liberation Mono" w:cs="Times New Roman"/>
          <w:bCs/>
          <w:color w:val="000000"/>
          <w:kern w:val="0"/>
          <w:sz w:val="24"/>
          <w:szCs w:val="24"/>
          <w:lang w:val="en-US" w:eastAsia="en-US" w:bidi="ar-SA"/>
        </w:rPr>
        <w:t>ranging from</w:t>
      </w:r>
      <w:r>
        <w:rPr>
          <w:rFonts w:cs="Times New Roman"/>
          <w:bCs/>
          <w:color w:val="000000"/>
          <w:szCs w:val="24"/>
        </w:rPr>
        <w:t xml:space="preserve"> the dynamics of volcanic eruptions </w:t>
      </w:r>
      <w:bookmarkStart w:id="2" w:name="ZOTERO_BREF_8L6kwDIbqWTr"/>
      <w:r>
        <w:rPr>
          <w:rFonts w:cs="Times New Roman"/>
          <w:bCs/>
          <w:color w:val="000000"/>
          <w:szCs w:val="24"/>
        </w:rPr>
        <w:t>(Dingwell, 1996)</w:t>
      </w:r>
      <w:bookmarkEnd w:id="2"/>
      <w:r>
        <w:rPr>
          <w:rFonts w:cs="Times New Roman"/>
          <w:bCs/>
          <w:color w:val="000000"/>
          <w:szCs w:val="24"/>
        </w:rPr>
        <w:t xml:space="preserve"> and the formation of rocks </w:t>
      </w:r>
      <w:bookmarkStart w:id="3" w:name="ZOTERO_BREF_tpDuM8KcZYQQ"/>
      <w:r>
        <w:rPr>
          <w:rFonts w:cs="Times New Roman"/>
          <w:bCs/>
          <w:color w:val="000000"/>
          <w:szCs w:val="24"/>
        </w:rPr>
        <w:t>(Bowen, 1956)</w:t>
      </w:r>
      <w:bookmarkEnd w:id="3"/>
      <w:r>
        <w:rPr>
          <w:rFonts w:cs="Times New Roman"/>
          <w:bCs/>
          <w:color w:val="000000"/>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 w:val="false"/>
          <w:bCs/>
          <w:i w:val="false"/>
          <w:caps w:val="false"/>
          <w:smallCaps w:val="false"/>
          <w:color w:val="000000"/>
          <w:position w:val="0"/>
          <w:sz w:val="24"/>
          <w:sz w:val="24"/>
          <w:szCs w:val="24"/>
          <w:u w:val="dash"/>
          <w:vertAlign w:val="baseline"/>
        </w:rPr>
        <w:t>(Varshneya and Bihuniak, 2017)</w:t>
      </w:r>
      <w:bookmarkEnd w:id="4"/>
      <w:r>
        <w:rPr>
          <w:rFonts w:cs="Times New Roman"/>
          <w:bCs/>
          <w:color w:val="000000"/>
          <w:szCs w:val="24"/>
        </w:rPr>
        <w:t xml:space="preserve">. </w:t>
      </w:r>
      <w:r>
        <w:rPr>
          <w:rFonts w:eastAsia="Liberation Mono" w:cs="Times New Roman"/>
          <w:bCs/>
          <w:color w:val="000000"/>
          <w:kern w:val="0"/>
          <w:sz w:val="24"/>
          <w:szCs w:val="24"/>
          <w:lang w:val="en-US" w:eastAsia="en-US" w:bidi="ar-SA"/>
        </w:rPr>
        <w:t>To address them,</w:t>
      </w:r>
      <w:r>
        <w:rPr>
          <w:rFonts w:cs="Times New Roman"/>
          <w:bCs/>
          <w:color w:val="000000"/>
          <w:szCs w:val="24"/>
        </w:rPr>
        <w:t xml:space="preserve"> knowledge of melt and glass physical properties, such as viscosity, heat capacity and entropy, is necessary. </w:t>
      </w:r>
      <w:r>
        <w:rPr>
          <w:rFonts w:eastAsia="Liberation Mono" w:cs="Times New Roman"/>
          <w:bCs/>
          <w:color w:val="000000"/>
          <w:kern w:val="0"/>
          <w:sz w:val="24"/>
          <w:szCs w:val="24"/>
          <w:lang w:val="en-US" w:eastAsia="en-US" w:bidi="ar-SA"/>
        </w:rPr>
        <w:t>These properties, in turn,</w:t>
      </w:r>
      <w:r>
        <w:rPr>
          <w:rFonts w:cs="Times New Roman"/>
          <w:bCs/>
          <w:color w:val="000000"/>
          <w:szCs w:val="24"/>
        </w:rPr>
        <w:t xml:space="preserve"> ultimately are governed by the liquid’s composition and associated atomic/ionic structure </w:t>
      </w:r>
      <w:bookmarkStart w:id="5" w:name="ZOTERO_BREF_O0Of1IEqoYrv"/>
      <w:r>
        <w:rPr>
          <w:rFonts w:cs="Times New Roman"/>
          <w:bCs/>
          <w:color w:val="000000"/>
          <w:szCs w:val="24"/>
        </w:rPr>
        <w:t>(for reviews, see Le Losq et al., 2019b; Mysen and Richet, 2019)</w:t>
      </w:r>
      <w:bookmarkEnd w:id="5"/>
      <w:r>
        <w:rPr>
          <w:rFonts w:cs="Times New Roman"/>
          <w:bCs/>
          <w:color w:val="000000"/>
          <w:szCs w:val="24"/>
        </w:rPr>
        <w:t xml:space="preserve">. </w:t>
      </w:r>
      <w:r>
        <w:rPr>
          <w:rFonts w:eastAsia="Liberation Mono" w:cs="Times New Roman"/>
          <w:bCs/>
          <w:color w:val="000000"/>
          <w:kern w:val="0"/>
          <w:sz w:val="24"/>
          <w:szCs w:val="24"/>
          <w:lang w:val="en-US" w:eastAsia="en-US" w:bidi="ar-SA"/>
        </w:rPr>
        <w:t>Some properties, like silicate melt and glass heat capacities, can be reasonably predicted with existing</w:t>
      </w:r>
      <w:r>
        <w:rPr>
          <w:rFonts w:cs="Times New Roman"/>
          <w:bCs/>
          <w:color w:val="000000"/>
          <w:szCs w:val="24"/>
        </w:rPr>
        <w:t xml:space="preserve"> models </w:t>
      </w:r>
      <w:bookmarkStart w:id="6" w:name="ZOTERO_BREF_P2wzNhiy6FLy"/>
      <w:r>
        <w:rPr>
          <w:rFonts w:cs="Times New Roman"/>
          <w:bCs/>
          <w:color w:val="000000"/>
          <w:szCs w:val="24"/>
        </w:rPr>
        <w:t>(Stebbins et al., 1984; Richet and Bottinga, 1985; Richet, 1987; Russell and Giordano, 2017)</w:t>
      </w:r>
      <w:bookmarkEnd w:id="6"/>
      <w:r>
        <w:rPr>
          <w:rFonts w:cs="Times New Roman"/>
          <w:bCs/>
          <w:color w:val="000000"/>
          <w:szCs w:val="24"/>
        </w:rPr>
        <w:t>.</w:t>
      </w:r>
      <w:r>
        <w:rPr>
          <w:szCs w:val="24"/>
        </w:rPr>
        <w:t xml:space="preserve"> However, other properties are more difficult to model. This is the case of viscosity, because of </w:t>
      </w:r>
      <w:r>
        <w:rPr>
          <w:rFonts w:eastAsia="Liberation Mono" w:cs="Liberation Mono"/>
          <w:color w:val="auto"/>
          <w:kern w:val="0"/>
          <w:sz w:val="24"/>
          <w:szCs w:val="24"/>
          <w:lang w:val="en-US" w:eastAsia="en-US" w:bidi="ar-SA"/>
        </w:rPr>
        <w:t>its</w:t>
      </w:r>
      <w:r>
        <w:rPr>
          <w:szCs w:val="24"/>
        </w:rPr>
        <w:t xml:space="preserve"> </w:t>
      </w:r>
      <w:r>
        <w:rPr>
          <w:rFonts w:eastAsia="Liberation Mono" w:cs="Liberation Mono"/>
          <w:color w:val="auto"/>
          <w:kern w:val="0"/>
          <w:sz w:val="24"/>
          <w:szCs w:val="24"/>
          <w:lang w:val="en-US" w:eastAsia="en-US" w:bidi="ar-SA"/>
        </w:rPr>
        <w:t>complex</w:t>
      </w:r>
      <w:r>
        <w:rPr>
          <w:szCs w:val="24"/>
        </w:rPr>
        <w:t xml:space="preserve"> dependence on </w:t>
      </w:r>
      <w:r>
        <w:rPr>
          <w:rFonts w:eastAsia="Liberation Mono" w:cs="Liberation Mono"/>
          <w:color w:val="auto"/>
          <w:kern w:val="0"/>
          <w:sz w:val="24"/>
          <w:szCs w:val="24"/>
          <w:lang w:val="en-US" w:eastAsia="en-US" w:bidi="ar-SA"/>
        </w:rPr>
        <w:t>temperature and melt composition. Silicate melt viscosity variations with temperature T are, in most cases, non-Arrhenian. Furthermore, at constant T, viscosity can present large and non-linear</w:t>
      </w:r>
      <w:r>
        <w:rPr>
          <w:szCs w:val="24"/>
        </w:rPr>
        <w:t xml:space="preserve"> variations </w:t>
      </w:r>
      <w:r>
        <w:rPr>
          <w:rFonts w:eastAsia="Liberation Mono" w:cs="Liberation Mono"/>
          <w:color w:val="auto"/>
          <w:kern w:val="0"/>
          <w:sz w:val="24"/>
          <w:szCs w:val="24"/>
          <w:lang w:val="en-US" w:eastAsia="en-US" w:bidi="ar-SA"/>
        </w:rPr>
        <w:t>with changing</w:t>
      </w:r>
      <w:r>
        <w:rPr>
          <w:szCs w:val="24"/>
        </w:rPr>
        <w:t xml:space="preserve"> melt composition,  particularly if T is </w:t>
      </w:r>
      <w:r>
        <w:rPr>
          <w:rFonts w:eastAsia="Liberation Mono" w:cs="Liberation Mono"/>
          <w:color w:val="auto"/>
          <w:kern w:val="0"/>
          <w:sz w:val="24"/>
          <w:szCs w:val="24"/>
          <w:lang w:val="en-US" w:eastAsia="en-US" w:bidi="ar-SA"/>
        </w:rPr>
        <w:t>in</w:t>
      </w:r>
      <w:r>
        <w:rPr>
          <w:szCs w:val="24"/>
        </w:rPr>
        <w:t xml:space="preserve"> the supercooled temperature domain. This domain is close to the glass transition temperature, </w:t>
      </w:r>
      <w:r>
        <w:rPr>
          <w:rFonts w:eastAsia="Liberation Mono" w:cs="Liberation Mono"/>
          <w:color w:val="auto"/>
          <w:kern w:val="0"/>
          <w:sz w:val="24"/>
          <w:szCs w:val="24"/>
          <w:lang w:val="en-US" w:eastAsia="en-US" w:bidi="ar-SA"/>
        </w:rPr>
        <w:t>which</w:t>
      </w:r>
      <w:r>
        <w:rPr>
          <w:szCs w:val="24"/>
        </w:rPr>
        <w:t xml:space="preserve"> separates melts from glasses. </w:t>
      </w:r>
      <w:r>
        <w:rPr>
          <w:rFonts w:eastAsia="Liberation Mono" w:cs="Liberation Mono"/>
          <w:color w:val="auto"/>
          <w:kern w:val="0"/>
          <w:sz w:val="24"/>
          <w:szCs w:val="24"/>
          <w:lang w:val="en-US" w:eastAsia="en-US" w:bidi="ar-SA"/>
        </w:rPr>
        <w:t>Such a</w:t>
      </w:r>
      <w:r>
        <w:rPr>
          <w:szCs w:val="24"/>
        </w:rPr>
        <w:t xml:space="preserve"> situation is unfortunate </w:t>
      </w:r>
      <w:r>
        <w:rPr>
          <w:rFonts w:eastAsia="Liberation Mono" w:cs="Liberation Mono"/>
          <w:color w:val="auto"/>
          <w:kern w:val="0"/>
          <w:sz w:val="24"/>
          <w:szCs w:val="24"/>
          <w:lang w:val="en-US" w:eastAsia="en-US" w:bidi="ar-SA"/>
        </w:rPr>
        <w:t>because</w:t>
      </w:r>
      <w:r>
        <w:rPr>
          <w:szCs w:val="24"/>
        </w:rPr>
        <w:t xml:space="preserve"> viscosity is of great interest: </w:t>
      </w:r>
      <w:r>
        <w:rPr>
          <w:rFonts w:eastAsia="Liberation Mono" w:cs="Liberation Mono"/>
          <w:color w:val="auto"/>
          <w:kern w:val="0"/>
          <w:sz w:val="24"/>
          <w:szCs w:val="24"/>
          <w:lang w:val="en-US" w:eastAsia="en-US" w:bidi="ar-SA"/>
        </w:rPr>
        <w:t>it</w:t>
      </w:r>
      <w:r>
        <w:rPr>
          <w:szCs w:val="24"/>
        </w:rPr>
        <w:t xml:space="preserve"> influences not only volcanic processes </w:t>
      </w:r>
      <w:bookmarkStart w:id="7" w:name="ZOTERO_BREF_AwbKNyDI8Gug"/>
      <w:r>
        <w:rPr>
          <w:szCs w:val="24"/>
        </w:rPr>
        <w:t>(Dingwell, 1996; Papale, 1999; Gonnermann and Manga, 2013; Gonnermann, 2015; Cassidy et al., 2018)</w:t>
      </w:r>
      <w:bookmarkEnd w:id="7"/>
      <w:r>
        <w:rPr>
          <w:szCs w:val="24"/>
        </w:rPr>
        <w:t xml:space="preserve">, </w:t>
      </w:r>
      <w:r>
        <w:rPr>
          <w:rFonts w:eastAsia="Liberation Mono" w:cs="Liberation Mono"/>
          <w:color w:val="auto"/>
          <w:kern w:val="0"/>
          <w:sz w:val="24"/>
          <w:szCs w:val="24"/>
          <w:lang w:val="en-US" w:eastAsia="en-US" w:bidi="ar-SA"/>
        </w:rPr>
        <w:t>but also</w:t>
      </w:r>
      <w:r>
        <w:rPr>
          <w:szCs w:val="24"/>
        </w:rPr>
        <w:t xml:space="preserve"> glass-forming processes in the glass manufacturing.</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rFonts w:cs="Times New Roman"/>
          <w:bCs/>
          <w:color w:val="000000"/>
          <w:szCs w:val="24"/>
        </w:rPr>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very useful and precise enough </w:t>
      </w:r>
      <w:r>
        <w:rPr>
          <w:rFonts w:eastAsia="Liberation Mono" w:cs="Times New Roman"/>
          <w:bCs/>
          <w:color w:val="000000"/>
          <w:kern w:val="0"/>
          <w:sz w:val="24"/>
          <w:szCs w:val="24"/>
          <w:lang w:val="en-US" w:eastAsia="en-US" w:bidi="ar-SA"/>
        </w:rPr>
        <w:t>to predict well</w:t>
      </w:r>
      <w:r>
        <w:rPr>
          <w:rFonts w:cs="Times New Roman"/>
          <w:bCs/>
          <w:color w:val="000000"/>
          <w:szCs w:val="24"/>
        </w:rPr>
        <w:t xml:space="preserve"> some properties, such as the glass </w:t>
      </w:r>
      <w:r>
        <w:rPr>
          <w:rFonts w:eastAsia="Liberation Mono" w:cs="Times New Roman"/>
          <w:bCs/>
          <w:color w:val="000000"/>
          <w:kern w:val="0"/>
          <w:sz w:val="24"/>
          <w:szCs w:val="24"/>
          <w:lang w:val="en-US" w:eastAsia="en-US" w:bidi="ar-SA"/>
        </w:rPr>
        <w:t>and</w:t>
      </w:r>
      <w:r>
        <w:rPr>
          <w:rFonts w:cs="Times New Roman"/>
          <w:bCs/>
          <w:color w:val="000000"/>
          <w:szCs w:val="24"/>
        </w:rPr>
        <w:t xml:space="preserve"> melt heat capacities </w:t>
      </w:r>
      <w:bookmarkStart w:id="8" w:name="ZOTERO_BREF_plyzoi91oqH2"/>
      <w:r>
        <w:rPr>
          <w:rFonts w:cs="Times New Roman"/>
          <w:b w:val="false"/>
          <w:bCs/>
          <w:i w:val="false"/>
          <w:caps w:val="false"/>
          <w:smallCaps w:val="false"/>
          <w:color w:val="000000"/>
          <w:position w:val="0"/>
          <w:sz w:val="24"/>
          <w:sz w:val="24"/>
          <w:szCs w:val="24"/>
          <w:u w:val="dash"/>
          <w:vertAlign w:val="baseline"/>
        </w:rPr>
        <w:t>(Stebbins et al., 1984; Richet and Bottinga, 1985; Richet, 1987; Tangeman and Lange, 1998; Russell and Giordano, 2017)</w:t>
      </w:r>
      <w:bookmarkEnd w:id="8"/>
      <w:r>
        <w:rPr>
          <w:rFonts w:cs="Times New Roman"/>
          <w:bCs/>
          <w:color w:val="000000"/>
          <w:szCs w:val="24"/>
        </w:rPr>
        <w:t xml:space="preserve">. In the case of viscosity, empirical models rely on </w:t>
      </w:r>
      <w:r>
        <w:rPr>
          <w:rFonts w:eastAsia="Liberation Mono" w:cs="Times New Roman"/>
          <w:bCs/>
          <w:color w:val="000000"/>
          <w:kern w:val="0"/>
          <w:sz w:val="24"/>
          <w:szCs w:val="24"/>
          <w:lang w:val="en-US" w:eastAsia="en-US" w:bidi="ar-SA"/>
        </w:rPr>
        <w:t>empirical</w:t>
      </w:r>
      <w:r>
        <w:rPr>
          <w:rFonts w:cs="Times New Roman"/>
          <w:bCs/>
          <w:color w:val="000000"/>
          <w:szCs w:val="24"/>
        </w:rPr>
        <w:t xml:space="preserve"> </w:t>
      </w:r>
      <w:r>
        <w:rPr>
          <w:rFonts w:eastAsia="Liberation Mono" w:cs="Times New Roman"/>
          <w:bCs/>
          <w:color w:val="000000"/>
          <w:kern w:val="0"/>
          <w:sz w:val="24"/>
          <w:szCs w:val="24"/>
          <w:lang w:val="en-US" w:eastAsia="en-US" w:bidi="ar-SA"/>
        </w:rPr>
        <w:t>equations</w:t>
      </w:r>
      <w:r>
        <w:rPr>
          <w:rFonts w:cs="Times New Roman"/>
          <w:bCs/>
          <w:color w:val="000000"/>
          <w:szCs w:val="24"/>
        </w:rPr>
        <w:t xml:space="preserve"> </w:t>
      </w:r>
      <w:bookmarkStart w:id="9" w:name="ZOTERO_BREF_rCVy7IlZjJEd"/>
      <w:r>
        <w:rPr>
          <w:rFonts w:cs="Times New Roman"/>
          <w:bCs/>
          <w:color w:val="000000"/>
          <w:szCs w:val="24"/>
        </w:rPr>
        <w:t>(Bottinga and Weill, 1972; Shaw, 1972; Persikov, 1991; Hess and Dingwell, 1996; Hui and Zhang, 2007; Giordano et al., 2008; Duan, 2014)</w:t>
      </w:r>
      <w:bookmarkEnd w:id="9"/>
      <w:r>
        <w:rPr>
          <w:rFonts w:cs="Times New Roman"/>
          <w:bCs/>
          <w:color w:val="000000"/>
          <w:szCs w:val="24"/>
        </w:rPr>
        <w:t xml:space="preserve">, such as the Arrhenius or the Tammann-Vogel-Fulcher (TVF) </w:t>
      </w:r>
      <w:r>
        <w:rPr>
          <w:rFonts w:eastAsia="Liberation Mono" w:cs="Times New Roman"/>
          <w:bCs/>
          <w:color w:val="000000"/>
          <w:kern w:val="0"/>
          <w:sz w:val="24"/>
          <w:szCs w:val="24"/>
          <w:lang w:val="en-US" w:eastAsia="en-US" w:bidi="ar-SA"/>
        </w:rPr>
        <w:t>ones.</w:t>
      </w:r>
      <w:r>
        <w:rPr>
          <w:rFonts w:cs="Times New Roman"/>
          <w:bCs/>
          <w:color w:val="000000"/>
          <w:szCs w:val="24"/>
        </w:rPr>
        <w:t xml:space="preserve"> In term of precision, </w:t>
      </w:r>
      <w:r>
        <w:rPr>
          <w:rFonts w:eastAsia="Liberation Mono" w:cs="Times New Roman"/>
          <w:bCs/>
          <w:color w:val="000000"/>
          <w:kern w:val="0"/>
          <w:sz w:val="24"/>
          <w:szCs w:val="24"/>
          <w:lang w:val="en-US" w:eastAsia="en-US" w:bidi="ar-SA"/>
        </w:rPr>
        <w:t>those empirical models</w:t>
      </w:r>
      <w:r>
        <w:rPr>
          <w:rFonts w:cs="Times New Roman"/>
          <w:bCs/>
          <w:color w:val="000000"/>
          <w:szCs w:val="24"/>
        </w:rPr>
        <w:t xml:space="preserve"> usually claim errors of 0.6 log Pa·s or higher, but predictive uncertainties can reach much higher values in practice </w:t>
      </w:r>
      <w:bookmarkStart w:id="10" w:name="ZOTERO_BREF_tZslY5qTlOiz"/>
      <w:r>
        <w:rPr>
          <w:rFonts w:cs="Times New Roman"/>
          <w:bCs/>
          <w:color w:val="000000"/>
          <w:szCs w:val="24"/>
        </w:rPr>
        <w:t>(e.g., Le Losq and Neuville, 2013)</w:t>
      </w:r>
      <w:bookmarkEnd w:id="10"/>
      <w:r>
        <w:rPr>
          <w:rFonts w:cs="Times New Roman"/>
          <w:bCs/>
          <w:color w:val="000000"/>
          <w:szCs w:val="24"/>
        </w:rPr>
        <w:t>. They provide a practical way of making viscosity predictions, but their usefulness is determined by the chemical composition and temperature fields they cover, and they provide no further information about the flow process.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rFonts w:cs="Times New Roman"/>
          <w:bCs/>
          <w:color w:val="000000"/>
          <w:szCs w:val="24"/>
        </w:rPr>
        <w:t xml:space="preserve">Thermodynamic models may allow to circumvent the short-comings of empirical models, i.e. their interpolative nature and their lack of physical/thermodynamic background that prevents one from using them to understand how melts flow. Initially, thermodynamic models for viscosity were limited to mixtures of specific melts composed of only a few oxide elements </w:t>
      </w:r>
      <w:bookmarkStart w:id="11" w:name="ZOTERO_BREF_0y6ZIQcVU1kl"/>
      <w:r>
        <w:rPr>
          <w:rFonts w:cs="Times New Roman"/>
          <w:b w:val="false"/>
          <w:bCs/>
          <w:i w:val="false"/>
          <w:caps w:val="false"/>
          <w:smallCaps w:val="false"/>
          <w:color w:val="000000"/>
          <w:position w:val="0"/>
          <w:sz w:val="24"/>
          <w:sz w:val="24"/>
          <w:szCs w:val="24"/>
          <w:u w:val="dash"/>
          <w:vertAlign w:val="baseline"/>
        </w:rPr>
        <w:t>(Richet, 1984; Hummel and Arndt, 1985; Neuville and Richet, 1991)</w:t>
      </w:r>
      <w:bookmarkEnd w:id="11"/>
      <w:r>
        <w:rPr>
          <w:rFonts w:cs="Times New Roman"/>
          <w:bCs/>
          <w:color w:val="000000"/>
          <w:szCs w:val="24"/>
        </w:rPr>
        <w:t xml:space="preserve">. </w:t>
      </w:r>
      <w:commentRangeStart w:id="1"/>
      <w:r>
        <w:rPr>
          <w:rFonts w:cs="Times New Roman"/>
          <w:bCs/>
          <w:color w:val="000000"/>
          <w:szCs w:val="24"/>
        </w:rPr>
        <w:t xml:space="preserve">Similar attempts were performed to model other properties, such as the model of Mysen </w:t>
      </w:r>
      <w:bookmarkStart w:id="12" w:name="ZOTERO_BREF_BBlzHglBAa9f"/>
      <w:r>
        <w:rPr>
          <w:rFonts w:cs="Times New Roman"/>
          <w:b w:val="false"/>
          <w:bCs/>
          <w:i w:val="false"/>
          <w:caps w:val="false"/>
          <w:smallCaps w:val="false"/>
          <w:color w:val="000000"/>
          <w:position w:val="0"/>
          <w:sz w:val="24"/>
          <w:sz w:val="24"/>
          <w:szCs w:val="24"/>
          <w:u w:val="dash"/>
          <w:vertAlign w:val="baseline"/>
        </w:rPr>
        <w:t>(1995)</w:t>
      </w:r>
      <w:bookmarkEnd w:id="12"/>
      <w:r>
        <w:rPr>
          <w:rFonts w:cs="Times New Roman"/>
          <w:bCs/>
          <w:color w:val="000000"/>
          <w:szCs w:val="24"/>
        </w:rPr>
        <w:t xml:space="preserve"> </w:t>
      </w:r>
      <w:r>
        <w:rPr>
          <w:rFonts w:eastAsia="Liberation Mono" w:cs="Times New Roman"/>
          <w:bCs/>
          <w:color w:val="000000"/>
          <w:kern w:val="0"/>
          <w:sz w:val="24"/>
          <w:szCs w:val="24"/>
          <w:lang w:val="en-US" w:eastAsia="en-US" w:bidi="ar-SA"/>
        </w:rPr>
        <w:t>that calculates the configurational heat capacity of silicate melts from</w:t>
      </w:r>
      <w:r>
        <w:rPr>
          <w:rFonts w:cs="Times New Roman"/>
          <w:bCs/>
          <w:color w:val="000000"/>
          <w:szCs w:val="24"/>
        </w:rPr>
        <w:t xml:space="preserve"> their fractions of tetrahedral SiO</w:t>
      </w:r>
      <w:r>
        <w:rPr>
          <w:rFonts w:cs="Times New Roman"/>
          <w:bCs/>
          <w:color w:val="000000"/>
          <w:szCs w:val="24"/>
          <w:vertAlign w:val="subscript"/>
        </w:rPr>
        <w:t>4</w:t>
      </w:r>
      <w:r>
        <w:rPr>
          <w:rFonts w:cs="Times New Roman"/>
          <w:bCs/>
          <w:color w:val="000000"/>
          <w:szCs w:val="24"/>
        </w:rPr>
        <w:t xml:space="preserve"> </w:t>
      </w:r>
      <w:r>
        <w:rPr>
          <w:rFonts w:cs="Times New Roman"/>
          <w:bCs/>
          <w:i/>
          <w:iCs/>
          <w:color w:val="000000"/>
          <w:szCs w:val="24"/>
        </w:rPr>
        <w:t>Q</w:t>
      </w:r>
      <w:r>
        <w:rPr>
          <w:rFonts w:cs="Times New Roman"/>
          <w:bCs/>
          <w:i/>
          <w:iCs/>
          <w:color w:val="000000"/>
          <w:szCs w:val="24"/>
          <w:vertAlign w:val="superscript"/>
        </w:rPr>
        <w:t>n</w:t>
      </w:r>
      <w:r>
        <w:rPr>
          <w:rFonts w:cs="Times New Roman"/>
          <w:bCs/>
          <w:color w:val="000000"/>
          <w:szCs w:val="24"/>
        </w:rPr>
        <w:t xml:space="preserve"> units</w:t>
      </w:r>
      <w:bookmarkStart w:id="13" w:name="ZOTERO_BREF_Sv1Kista9SAC"/>
      <w:r>
        <w:rPr>
          <w:rFonts w:cs="Times New Roman"/>
          <w:bCs/>
          <w:color w:val="000000"/>
          <w:szCs w:val="24"/>
        </w:rPr>
        <w:t xml:space="preserve"> </w:t>
      </w:r>
      <w:bookmarkEnd w:id="13"/>
      <w:r>
        <w:rPr>
          <w:rFonts w:cs="Times New Roman"/>
          <w:bCs/>
          <w:color w:val="000000"/>
          <w:szCs w:val="24"/>
        </w:rPr>
        <w:t>(</w:t>
      </w:r>
      <w:r>
        <w:rPr>
          <w:rFonts w:cs="Times New Roman"/>
          <w:bCs/>
          <w:i/>
          <w:iCs/>
          <w:color w:val="000000"/>
          <w:szCs w:val="24"/>
        </w:rPr>
        <w:t>Q</w:t>
      </w:r>
      <w:r>
        <w:rPr>
          <w:rFonts w:cs="Times New Roman"/>
          <w:bCs/>
          <w:color w:val="000000"/>
          <w:szCs w:val="24"/>
        </w:rPr>
        <w:t xml:space="preserve"> being a tetrahedral unit and </w:t>
      </w:r>
      <w:r>
        <w:rPr>
          <w:rFonts w:cs="Times New Roman"/>
          <w:bCs/>
          <w:i/>
          <w:iCs/>
          <w:color w:val="000000"/>
          <w:szCs w:val="24"/>
        </w:rPr>
        <w:t>n</w:t>
      </w:r>
      <w:r>
        <w:rPr>
          <w:rFonts w:cs="Times New Roman"/>
          <w:bCs/>
          <w:color w:val="000000"/>
          <w:szCs w:val="24"/>
        </w:rPr>
        <w:t xml:space="preserve"> the number of bridging oxygen it carries; </w:t>
      </w:r>
      <w:r>
        <w:rPr>
          <w:rFonts w:cs="Times New Roman"/>
          <w:bCs/>
          <w:i/>
          <w:iCs/>
          <w:color w:val="000000"/>
          <w:szCs w:val="24"/>
        </w:rPr>
        <w:t>4-n</w:t>
      </w:r>
      <w:r>
        <w:rPr>
          <w:rFonts w:cs="Times New Roman"/>
          <w:bCs/>
          <w:color w:val="000000"/>
          <w:szCs w:val="24"/>
        </w:rPr>
        <w:t xml:space="preserve"> thus gives the number of non-bridging oxygens). </w:t>
      </w:r>
      <w:r>
        <w:rPr>
          <w:rFonts w:cs="Times New Roman"/>
          <w:bCs/>
          <w:color w:val="000000"/>
          <w:szCs w:val="24"/>
        </w:rPr>
      </w:r>
      <w:commentRangeEnd w:id="1"/>
      <w:r>
        <w:commentReference w:id="1"/>
      </w:r>
      <w:r>
        <w:rPr>
          <w:rFonts w:cs="Times New Roman"/>
          <w:bCs/>
          <w:color w:val="000000"/>
          <w:szCs w:val="24"/>
        </w:rPr>
        <w:t xml:space="preserve"> This inspired recent works, which leveraged the recent advances in our knowledge of links between melt structure, thermodynamic properties and viscosity, </w:t>
      </w:r>
      <w:r>
        <w:rPr>
          <w:rFonts w:eastAsia="Liberation Mono" w:cs="Times New Roman"/>
          <w:bCs/>
          <w:color w:val="000000"/>
          <w:kern w:val="0"/>
          <w:sz w:val="24"/>
          <w:szCs w:val="24"/>
          <w:lang w:val="en-US" w:eastAsia="en-US" w:bidi="ar-SA"/>
        </w:rPr>
        <w:t>to</w:t>
      </w:r>
      <w:r>
        <w:rPr>
          <w:rFonts w:cs="Times New Roman"/>
          <w:bCs/>
          <w:color w:val="000000"/>
          <w:szCs w:val="24"/>
        </w:rPr>
        <w:t xml:space="preserve"> </w:t>
      </w:r>
      <w:r>
        <w:rPr>
          <w:rFonts w:eastAsia="Liberation Mono" w:cs="Times New Roman"/>
          <w:bCs/>
          <w:color w:val="000000"/>
          <w:kern w:val="0"/>
          <w:sz w:val="24"/>
          <w:szCs w:val="24"/>
          <w:lang w:val="en-US" w:eastAsia="en-US" w:bidi="ar-SA"/>
        </w:rPr>
        <w:t>build</w:t>
      </w:r>
      <w:r>
        <w:rPr>
          <w:rFonts w:cs="Times New Roman"/>
          <w:bCs/>
          <w:color w:val="000000"/>
          <w:szCs w:val="24"/>
        </w:rPr>
        <w:t xml:space="preserve"> more complex thermodynamic models of the properties of silicate melts from the knowledge of their structure. </w:t>
      </w:r>
      <w:r>
        <w:rPr>
          <w:rFonts w:eastAsia="Liberation Mono" w:cs="Times New Roman"/>
          <w:bCs/>
          <w:color w:val="000000"/>
          <w:kern w:val="0"/>
          <w:sz w:val="24"/>
          <w:szCs w:val="24"/>
          <w:lang w:val="en-US" w:eastAsia="en-US" w:bidi="ar-SA"/>
        </w:rPr>
        <w:t>For example,</w:t>
      </w:r>
      <w:r>
        <w:rPr>
          <w:rFonts w:cs="Times New Roman"/>
          <w:bCs/>
          <w:color w:val="000000"/>
          <w:szCs w:val="24"/>
        </w:rPr>
        <w:t xml:space="preserve"> Le Losq and Neuville (20</w:t>
      </w:r>
      <w:bookmarkStart w:id="14" w:name="ZOTERO_BREF_A978t6MzkE26"/>
      <w:bookmarkEnd w:id="14"/>
      <w:r>
        <w:rPr>
          <w:rFonts w:cs="Times New Roman"/>
          <w:bCs/>
          <w:color w:val="000000"/>
          <w:szCs w:val="24"/>
        </w:rPr>
        <w:t>17)</w:t>
      </w:r>
      <w:r>
        <w:rPr>
          <w:szCs w:val="24"/>
        </w:rPr>
        <w:t xml:space="preserve"> proposed a thermodynamic model that connect</w:t>
      </w:r>
      <w:r>
        <w:rPr>
          <w:rFonts w:eastAsia="Liberation Mono" w:cs="Liberation Mono"/>
          <w:color w:val="auto"/>
          <w:kern w:val="0"/>
          <w:sz w:val="24"/>
          <w:szCs w:val="24"/>
          <w:lang w:val="en-US" w:eastAsia="en-US" w:bidi="ar-SA"/>
        </w:rPr>
        <w:t>s</w:t>
      </w:r>
      <w:r>
        <w:rPr>
          <w:szCs w:val="24"/>
        </w:rPr>
        <w:t xml:space="preserve"> viscosity, heat capacity, configurational entropy, and structure for melts in the Na</w:t>
      </w:r>
      <w:r>
        <w:rPr>
          <w:szCs w:val="24"/>
          <w:vertAlign w:val="subscript"/>
        </w:rPr>
        <w:t>2</w:t>
      </w:r>
      <w:r>
        <w:rPr>
          <w:szCs w:val="24"/>
        </w:rPr>
        <w:t>O-K</w:t>
      </w:r>
      <w:r>
        <w:rPr>
          <w:szCs w:val="24"/>
          <w:vertAlign w:val="subscript"/>
        </w:rPr>
        <w:t>2</w:t>
      </w:r>
      <w:r>
        <w:rPr>
          <w:szCs w:val="24"/>
        </w:rPr>
        <w:t>O-SiO</w:t>
      </w:r>
      <w:r>
        <w:rPr>
          <w:szCs w:val="24"/>
          <w:vertAlign w:val="subscript"/>
        </w:rPr>
        <w:t>2</w:t>
      </w:r>
      <w:r>
        <w:rPr>
          <w:szCs w:val="24"/>
        </w:rPr>
        <w:t xml:space="preserve"> system. This model, based on the Adam and Gibbs theory of relaxation processes (Adam and Gibbs, 1965, see section 2.5</w:t>
      </w:r>
      <w:bookmarkStart w:id="15" w:name="ZOTERO_BREF_RzaH8n6XiIUL"/>
      <w:bookmarkEnd w:id="15"/>
      <w:r>
        <w:rPr>
          <w:szCs w:val="24"/>
        </w:rPr>
        <w:t xml:space="preserve">.2), provides information about the structure and </w:t>
      </w:r>
      <w:r>
        <w:rPr>
          <w:rFonts w:eastAsia="Liberation Mono" w:cs="Liberation Mono"/>
          <w:color w:val="auto"/>
          <w:kern w:val="0"/>
          <w:sz w:val="24"/>
          <w:szCs w:val="24"/>
          <w:lang w:val="en-US" w:eastAsia="en-US" w:bidi="ar-SA"/>
        </w:rPr>
        <w:t>the</w:t>
      </w:r>
      <w:r>
        <w:rPr>
          <w:szCs w:val="24"/>
        </w:rPr>
        <w:t xml:space="preserve"> viscous flow process </w:t>
      </w:r>
      <w:r>
        <w:rPr>
          <w:rFonts w:eastAsia="Liberation Mono" w:cs="Liberation Mono"/>
          <w:color w:val="auto"/>
          <w:kern w:val="0"/>
          <w:sz w:val="24"/>
          <w:szCs w:val="24"/>
          <w:lang w:val="en-US" w:eastAsia="en-US" w:bidi="ar-SA"/>
        </w:rPr>
        <w:t>of</w:t>
      </w:r>
      <w:r>
        <w:rPr>
          <w:szCs w:val="24"/>
        </w:rPr>
        <w:t xml:space="preserve"> melts in the glass-forming domain of the Na</w:t>
      </w:r>
      <w:r>
        <w:rPr>
          <w:szCs w:val="24"/>
          <w:vertAlign w:val="subscript"/>
        </w:rPr>
        <w:t>2</w:t>
      </w:r>
      <w:r>
        <w:rPr>
          <w:szCs w:val="24"/>
        </w:rPr>
        <w:t>O-K</w:t>
      </w:r>
      <w:r>
        <w:rPr>
          <w:szCs w:val="24"/>
          <w:vertAlign w:val="subscript"/>
        </w:rPr>
        <w:t>2</w:t>
      </w:r>
      <w:r>
        <w:rPr>
          <w:szCs w:val="24"/>
        </w:rPr>
        <w:t>O-SiO</w:t>
      </w:r>
      <w:r>
        <w:rPr>
          <w:szCs w:val="24"/>
          <w:vertAlign w:val="subscript"/>
        </w:rPr>
        <w:t>2</w:t>
      </w:r>
      <w:r>
        <w:rPr>
          <w:szCs w:val="24"/>
        </w:rPr>
        <w:t xml:space="preserve"> phase diagram. </w:t>
      </w:r>
      <w:r>
        <w:rPr>
          <w:rFonts w:eastAsia="Liberation Mono" w:cs="Liberation Mono"/>
          <w:color w:val="auto"/>
          <w:kern w:val="0"/>
          <w:sz w:val="24"/>
          <w:szCs w:val="24"/>
          <w:lang w:val="en-US" w:eastAsia="en-US" w:bidi="ar-SA"/>
        </w:rPr>
        <w:t>It</w:t>
      </w:r>
      <w:r>
        <w:rPr>
          <w:szCs w:val="24"/>
        </w:rPr>
        <w:t xml:space="preserve"> </w:t>
      </w:r>
      <w:r>
        <w:rPr>
          <w:rFonts w:eastAsia="Liberation Mono" w:cs="Liberation Mono"/>
          <w:color w:val="auto"/>
          <w:kern w:val="0"/>
          <w:sz w:val="24"/>
          <w:szCs w:val="24"/>
          <w:lang w:val="en-US" w:eastAsia="en-US" w:bidi="ar-SA"/>
        </w:rPr>
        <w:t>allows viscosity predictions</w:t>
      </w:r>
      <w:r>
        <w:rPr>
          <w:szCs w:val="24"/>
        </w:rPr>
        <w:t xml:space="preserve"> </w:t>
      </w:r>
      <w:r>
        <w:rPr>
          <w:rFonts w:eastAsia="Liberation Mono" w:cs="Liberation Mono"/>
          <w:color w:val="auto"/>
          <w:kern w:val="0"/>
          <w:sz w:val="24"/>
          <w:szCs w:val="24"/>
          <w:lang w:val="en-US" w:eastAsia="en-US" w:bidi="ar-SA"/>
        </w:rPr>
        <w:t>with</w:t>
      </w:r>
      <w:r>
        <w:rPr>
          <w:szCs w:val="24"/>
        </w:rPr>
        <w:t xml:space="preserve"> errors σ</w:t>
      </w:r>
      <w:r>
        <w:rPr>
          <w:szCs w:val="24"/>
          <w:vertAlign w:val="subscript"/>
        </w:rPr>
        <w:t xml:space="preserve">η </w:t>
      </w:r>
      <w:r>
        <w:rPr>
          <w:szCs w:val="24"/>
        </w:rPr>
        <w:t>lower than 0.2 log Pa·s on the full 10</w:t>
      </w:r>
      <w:r>
        <w:rPr>
          <w:szCs w:val="24"/>
          <w:vertAlign w:val="superscript"/>
        </w:rPr>
        <w:t>0</w:t>
      </w:r>
      <w:r>
        <w:rPr>
          <w:szCs w:val="24"/>
        </w:rPr>
        <w:t>-10</w:t>
      </w:r>
      <w:r>
        <w:rPr>
          <w:szCs w:val="24"/>
          <w:vertAlign w:val="superscript"/>
        </w:rPr>
        <w:t>12</w:t>
      </w:r>
      <w:r>
        <w:rPr>
          <w:szCs w:val="24"/>
        </w:rPr>
        <w:t xml:space="preserve"> Pa·s range. Another example is the thermodynamic model proposed by Starodub et al. </w:t>
      </w:r>
      <w:r>
        <w:rPr>
          <w:b w:val="false"/>
          <w:i w:val="false"/>
          <w:caps w:val="false"/>
          <w:smallCaps w:val="false"/>
          <w:position w:val="0"/>
          <w:sz w:val="24"/>
          <w:sz w:val="24"/>
          <w:szCs w:val="24"/>
          <w:u w:val="dash"/>
          <w:vertAlign w:val="baseline"/>
        </w:rPr>
        <w:t>(20</w:t>
      </w:r>
      <w:bookmarkStart w:id="16" w:name="ZOTERO_BREF_7OOxdEQirb6A"/>
      <w:bookmarkEnd w:id="16"/>
      <w:r>
        <w:rPr>
          <w:b w:val="false"/>
          <w:i w:val="false"/>
          <w:caps w:val="false"/>
          <w:smallCaps w:val="false"/>
          <w:position w:val="0"/>
          <w:sz w:val="24"/>
          <w:sz w:val="24"/>
          <w:szCs w:val="24"/>
          <w:u w:val="dash"/>
          <w:vertAlign w:val="baseline"/>
        </w:rPr>
        <w:t>19)</w:t>
      </w:r>
      <w:r>
        <w:rPr>
          <w:szCs w:val="24"/>
        </w:rPr>
        <w:t>. It combin</w:t>
      </w:r>
      <w:r>
        <w:rPr>
          <w:rFonts w:eastAsia="Liberation Mono" w:cs="Liberation Mono"/>
          <w:color w:val="auto"/>
          <w:kern w:val="0"/>
          <w:sz w:val="24"/>
          <w:szCs w:val="24"/>
          <w:lang w:val="en-US" w:eastAsia="en-US" w:bidi="ar-SA"/>
        </w:rPr>
        <w:t>es</w:t>
      </w:r>
      <w:r>
        <w:rPr>
          <w:szCs w:val="24"/>
        </w:rPr>
        <w:t xml:space="preserve"> an associate solution model of melt structure with the Avramov-Milchev equation of viscous flow (Avramov and Milchev, 19</w:t>
      </w:r>
      <w:bookmarkStart w:id="17" w:name="ZOTERO_BREF_jKsYPxF954ge"/>
      <w:bookmarkEnd w:id="17"/>
      <w:r>
        <w:rPr>
          <w:szCs w:val="24"/>
        </w:rPr>
        <w:t>88) to predict melt viscosity in the Na</w:t>
      </w:r>
      <w:r>
        <w:rPr>
          <w:szCs w:val="24"/>
          <w:vertAlign w:val="subscript"/>
        </w:rPr>
        <w:t>2</w:t>
      </w:r>
      <w:r>
        <w:rPr>
          <w:szCs w:val="24"/>
        </w:rPr>
        <w:t>O-K</w:t>
      </w:r>
      <w:r>
        <w:rPr>
          <w:szCs w:val="24"/>
          <w:vertAlign w:val="subscript"/>
        </w:rPr>
        <w:t>2</w:t>
      </w:r>
      <w:r>
        <w:rPr>
          <w:szCs w:val="24"/>
        </w:rPr>
        <w:t>O-Al</w:t>
      </w:r>
      <w:r>
        <w:rPr>
          <w:szCs w:val="24"/>
          <w:vertAlign w:val="subscript"/>
        </w:rPr>
        <w:t>2</w:t>
      </w:r>
      <w:r>
        <w:rPr>
          <w:szCs w:val="24"/>
        </w:rPr>
        <w:t>O</w:t>
      </w:r>
      <w:r>
        <w:rPr>
          <w:szCs w:val="24"/>
          <w:vertAlign w:val="subscript"/>
        </w:rPr>
        <w:t>3</w:t>
      </w:r>
      <w:r>
        <w:rPr>
          <w:szCs w:val="24"/>
        </w:rPr>
        <w:t>-SiO</w:t>
      </w:r>
      <w:r>
        <w:rPr>
          <w:szCs w:val="24"/>
          <w:vertAlign w:val="subscript"/>
        </w:rPr>
        <w:t>2</w:t>
      </w:r>
      <w:r>
        <w:rPr>
          <w:szCs w:val="24"/>
        </w:rPr>
        <w:t xml:space="preserve"> diagram. While s</w:t>
      </w:r>
      <w:r>
        <w:rPr>
          <w:rFonts w:eastAsia="Liberation Mono" w:cs="Liberation Mono"/>
          <w:color w:val="auto"/>
          <w:kern w:val="0"/>
          <w:sz w:val="24"/>
          <w:szCs w:val="24"/>
          <w:lang w:val="en-US" w:eastAsia="en-US" w:bidi="ar-SA"/>
        </w:rPr>
        <w:t>uch</w:t>
      </w:r>
      <w:r>
        <w:rPr>
          <w:szCs w:val="24"/>
        </w:rPr>
        <w:t xml:space="preserve"> structure-thermodynamic models can be very precise and provide important information about the links between composition, structure and properties, they suffer from an important drawback: a good knowledge of melt structure is </w:t>
      </w:r>
      <w:r>
        <w:rPr>
          <w:rFonts w:eastAsia="Liberation Mono" w:cs="Liberation Mono"/>
          <w:color w:val="auto"/>
          <w:kern w:val="0"/>
          <w:sz w:val="24"/>
          <w:szCs w:val="24"/>
          <w:lang w:val="en-US" w:eastAsia="en-US" w:bidi="ar-SA"/>
        </w:rPr>
        <w:t>required</w:t>
      </w:r>
      <w:r>
        <w:rPr>
          <w:szCs w:val="24"/>
        </w:rPr>
        <w:t xml:space="preserve">. While this can be achieved for silicate melts through Nuclear Magnetic Resonance spectroscopy for instance </w:t>
      </w:r>
      <w:r>
        <w:rPr>
          <w:b w:val="false"/>
          <w:i w:val="false"/>
          <w:caps w:val="false"/>
          <w:smallCaps w:val="false"/>
          <w:position w:val="0"/>
          <w:sz w:val="24"/>
          <w:sz w:val="24"/>
          <w:szCs w:val="24"/>
          <w:u w:val="dash"/>
          <w:vertAlign w:val="baseline"/>
        </w:rPr>
        <w:t>(e.g., Maekawa et al., 19</w:t>
      </w:r>
      <w:bookmarkStart w:id="18" w:name="ZOTERO_BREF_pOYs3TfnAAPA"/>
      <w:bookmarkEnd w:id="18"/>
      <w:r>
        <w:rPr>
          <w:b w:val="false"/>
          <w:i w:val="false"/>
          <w:caps w:val="false"/>
          <w:smallCaps w:val="false"/>
          <w:position w:val="0"/>
          <w:sz w:val="24"/>
          <w:sz w:val="24"/>
          <w:szCs w:val="24"/>
          <w:u w:val="dash"/>
          <w:vertAlign w:val="baseline"/>
        </w:rPr>
        <w:t>91)</w:t>
      </w:r>
      <w:r>
        <w:rPr/>
        <w:t xml:space="preserve">, such information is difficult to </w:t>
      </w:r>
      <w:r>
        <w:rPr>
          <w:rFonts w:eastAsia="Liberation Mono" w:cs="Liberation Mono"/>
          <w:color w:val="auto"/>
          <w:kern w:val="0"/>
          <w:sz w:val="24"/>
          <w:szCs w:val="20"/>
          <w:lang w:val="en-US" w:eastAsia="en-US" w:bidi="ar-SA"/>
        </w:rPr>
        <w:t>obtain</w:t>
      </w:r>
      <w:r>
        <w:rPr/>
        <w:t xml:space="preserve"> for aluminosilicate compositions.</w:t>
      </w:r>
      <w:r>
        <w:rPr>
          <w:szCs w:val="24"/>
        </w:rPr>
        <w:t xml:space="preserve"> This explains why the Starodub et al. model is actually based on an internal model of melt structure. One caveat is that such internal structural model remains </w:t>
      </w:r>
      <w:r>
        <w:rPr>
          <w:rFonts w:eastAsia="Liberation Mono" w:cs="Liberation Mono"/>
          <w:color w:val="auto"/>
          <w:kern w:val="0"/>
          <w:sz w:val="24"/>
          <w:szCs w:val="24"/>
          <w:lang w:val="en-US" w:eastAsia="en-US" w:bidi="ar-SA"/>
        </w:rPr>
        <w:t>not well verified</w:t>
      </w:r>
      <w:r>
        <w:rPr>
          <w:szCs w:val="24"/>
        </w:rPr>
        <w:t xml:space="preserve"> by experiments. For example, in their study of the repartition of Al between </w:t>
      </w:r>
      <w:r>
        <w:rPr>
          <w:i/>
          <w:iCs/>
          <w:szCs w:val="24"/>
        </w:rPr>
        <w:t>Q</w:t>
      </w:r>
      <w:r>
        <w:rPr>
          <w:i/>
          <w:iCs/>
          <w:szCs w:val="24"/>
          <w:vertAlign w:val="superscript"/>
        </w:rPr>
        <w:t>n</w:t>
      </w:r>
      <w:r>
        <w:rPr>
          <w:szCs w:val="24"/>
        </w:rPr>
        <w:t xml:space="preserve"> structural units, Mysen et al. </w:t>
      </w:r>
      <w:r>
        <w:rPr>
          <w:b w:val="false"/>
          <w:i w:val="false"/>
          <w:caps w:val="false"/>
          <w:smallCaps w:val="false"/>
          <w:position w:val="0"/>
          <w:sz w:val="24"/>
          <w:sz w:val="24"/>
          <w:szCs w:val="24"/>
          <w:u w:val="dash"/>
          <w:vertAlign w:val="baseline"/>
        </w:rPr>
        <w:t>(20</w:t>
      </w:r>
      <w:bookmarkStart w:id="19" w:name="ZOTERO_BREF_EWiRQsruV3Rp"/>
      <w:bookmarkEnd w:id="19"/>
      <w:r>
        <w:rPr>
          <w:b w:val="false"/>
          <w:i w:val="false"/>
          <w:caps w:val="false"/>
          <w:smallCaps w:val="false"/>
          <w:position w:val="0"/>
          <w:sz w:val="24"/>
          <w:sz w:val="24"/>
          <w:szCs w:val="24"/>
          <w:u w:val="dash"/>
          <w:vertAlign w:val="baseline"/>
        </w:rPr>
        <w:t>03)</w:t>
      </w:r>
      <w:r>
        <w:rPr>
          <w:szCs w:val="24"/>
        </w:rPr>
        <w:t xml:space="preserve"> modeled the </w:t>
      </w:r>
      <w:r>
        <w:rPr>
          <w:szCs w:val="24"/>
          <w:vertAlign w:val="superscript"/>
        </w:rPr>
        <w:t>29</w:t>
      </w:r>
      <w:r>
        <w:rPr>
          <w:szCs w:val="24"/>
        </w:rPr>
        <w:t xml:space="preserve">Si NMR spectra of aluminosilicate glasses. </w:t>
      </w:r>
      <w:r>
        <w:rPr>
          <w:rFonts w:eastAsia="Liberation Mono" w:cs="Liberation Mono"/>
          <w:color w:val="auto"/>
          <w:kern w:val="0"/>
          <w:sz w:val="24"/>
          <w:szCs w:val="24"/>
          <w:lang w:val="en-US" w:eastAsia="en-US" w:bidi="ar-SA"/>
        </w:rPr>
        <w:t>Their results highlight that</w:t>
      </w:r>
      <w:r>
        <w:rPr>
          <w:szCs w:val="24"/>
        </w:rPr>
        <w:t xml:space="preserve"> </w:t>
      </w:r>
      <w:r>
        <w:rPr>
          <w:rFonts w:eastAsia="Liberation Mono" w:cs="Liberation Mono"/>
          <w:color w:val="auto"/>
          <w:kern w:val="0"/>
          <w:sz w:val="24"/>
          <w:szCs w:val="24"/>
          <w:lang w:val="en-US" w:eastAsia="en-US" w:bidi="ar-SA"/>
        </w:rPr>
        <w:t>such modeling is actually difficult because of the numerous</w:t>
      </w:r>
      <w:r>
        <w:rPr>
          <w:szCs w:val="24"/>
        </w:rPr>
        <w:t xml:space="preserve"> Al-Si interactions that broaden the </w:t>
      </w:r>
      <w:r>
        <w:rPr>
          <w:szCs w:val="24"/>
          <w:vertAlign w:val="superscript"/>
        </w:rPr>
        <w:t>29</w:t>
      </w:r>
      <w:r>
        <w:rPr>
          <w:szCs w:val="24"/>
        </w:rPr>
        <w:t>Si Nuclear Magnetic Resonance spectroscopy sign</w:t>
      </w:r>
      <w:bookmarkStart w:id="20" w:name="ZOTERO_BREF_pa1p1MgLIOgg"/>
      <w:bookmarkStart w:id="21" w:name="move61449383"/>
      <w:bookmarkEnd w:id="20"/>
      <w:bookmarkEnd w:id="21"/>
      <w:r>
        <w:rPr>
          <w:szCs w:val="24"/>
        </w:rPr>
        <w:t xml:space="preserve">als, making it </w:t>
      </w:r>
      <w:r>
        <w:rPr>
          <w:rFonts w:eastAsia="Liberation Mono" w:cs="Liberation Mono"/>
          <w:color w:val="auto"/>
          <w:kern w:val="0"/>
          <w:sz w:val="24"/>
          <w:szCs w:val="24"/>
          <w:lang w:val="en-US" w:eastAsia="en-US" w:bidi="ar-SA"/>
        </w:rPr>
        <w:t>difficult</w:t>
      </w:r>
      <w:r>
        <w:rPr>
          <w:szCs w:val="24"/>
        </w:rPr>
        <w:t xml:space="preserve"> to determine </w:t>
      </w:r>
      <w:r>
        <w:rPr>
          <w:rFonts w:eastAsia="Liberation Mono" w:cs="Liberation Mono"/>
          <w:color w:val="auto"/>
          <w:kern w:val="0"/>
          <w:sz w:val="24"/>
          <w:szCs w:val="24"/>
          <w:lang w:val="en-US" w:eastAsia="en-US" w:bidi="ar-SA"/>
        </w:rPr>
        <w:t>with confidence</w:t>
      </w:r>
      <w:r>
        <w:rPr>
          <w:szCs w:val="24"/>
        </w:rPr>
        <w:t xml:space="preserve"> the </w:t>
      </w:r>
      <w:r>
        <w:rPr>
          <w:i/>
          <w:iCs/>
          <w:szCs w:val="24"/>
        </w:rPr>
        <w:t>Q</w:t>
      </w:r>
      <w:r>
        <w:rPr>
          <w:i/>
          <w:iCs/>
          <w:szCs w:val="24"/>
          <w:vertAlign w:val="superscript"/>
        </w:rPr>
        <w:t>n</w:t>
      </w:r>
      <w:r>
        <w:rPr>
          <w:szCs w:val="24"/>
        </w:rPr>
        <w:t xml:space="preserve"> speciation in Al-bearing silicate melts. Raman spectroscopy may also be used </w:t>
      </w:r>
      <w:r>
        <w:rPr>
          <w:b w:val="false"/>
          <w:i w:val="false"/>
          <w:caps w:val="false"/>
          <w:smallCaps w:val="false"/>
          <w:position w:val="0"/>
          <w:sz w:val="24"/>
          <w:sz w:val="24"/>
          <w:szCs w:val="24"/>
          <w:u w:val="dash"/>
          <w:vertAlign w:val="baseline"/>
        </w:rPr>
        <w:t>(McMillan, 1984; Matson and Sharma, 1985; Merzbacher and White, 1991; Mysen, 19</w:t>
      </w:r>
      <w:bookmarkStart w:id="22" w:name="ZOTERO_BREF_1oBacMou0U2N"/>
      <w:bookmarkEnd w:id="22"/>
      <w:r>
        <w:rPr>
          <w:b w:val="false"/>
          <w:i w:val="false"/>
          <w:caps w:val="false"/>
          <w:smallCaps w:val="false"/>
          <w:position w:val="0"/>
          <w:sz w:val="24"/>
          <w:sz w:val="24"/>
          <w:szCs w:val="24"/>
          <w:u w:val="dash"/>
          <w:vertAlign w:val="baseline"/>
        </w:rPr>
        <w:t>99).</w:t>
      </w:r>
      <w:r>
        <w:rPr/>
        <w:t xml:space="preserve"> For example, this has been performed successfully for </w:t>
      </w:r>
      <w:r>
        <w:rPr>
          <w:rFonts w:eastAsia="Liberation Mono" w:cs="Liberation Mono"/>
          <w:color w:val="auto"/>
          <w:kern w:val="0"/>
          <w:sz w:val="24"/>
          <w:szCs w:val="20"/>
          <w:lang w:val="en-US" w:eastAsia="en-US" w:bidi="ar-SA"/>
        </w:rPr>
        <w:t>alkali</w:t>
      </w:r>
      <w:r>
        <w:rPr/>
        <w:t xml:space="preserve"> silicate and aluminosilicate glasses </w:t>
      </w:r>
      <w:r>
        <w:rPr>
          <w:b w:val="false"/>
          <w:i w:val="false"/>
          <w:caps w:val="false"/>
          <w:smallCaps w:val="false"/>
          <w:position w:val="0"/>
          <w:sz w:val="24"/>
          <w:sz w:val="24"/>
          <w:u w:val="dash"/>
          <w:vertAlign w:val="baseline"/>
        </w:rPr>
        <w:t>(Mysen, 1990; Mysen and Frantz, 1992; Malfait et al., 2007; Mysen, 2007; Zakaznova-Herzog et al., 2007; Koroleva et al., 2013; Nesbitt et al., 20</w:t>
      </w:r>
      <w:bookmarkStart w:id="23" w:name="ZOTERO_BREF_8LF2gGx2Fw00"/>
      <w:bookmarkEnd w:id="23"/>
      <w:r>
        <w:rPr>
          <w:b w:val="false"/>
          <w:i w:val="false"/>
          <w:caps w:val="false"/>
          <w:smallCaps w:val="false"/>
          <w:position w:val="0"/>
          <w:sz w:val="24"/>
          <w:sz w:val="24"/>
          <w:u w:val="dash"/>
          <w:vertAlign w:val="baseline"/>
        </w:rPr>
        <w:t>21).</w:t>
      </w:r>
      <w:r>
        <w:rPr/>
        <w:t xml:space="preserve"> However, the variations of the Raman</w:t>
      </w:r>
      <w:r>
        <w:rPr>
          <w:rFonts w:eastAsia="Liberation Mono" w:cs="Liberation Mono"/>
          <w:color w:val="auto"/>
          <w:kern w:val="0"/>
          <w:sz w:val="24"/>
          <w:szCs w:val="20"/>
          <w:lang w:val="en-US" w:eastAsia="en-US" w:bidi="ar-SA"/>
        </w:rPr>
        <w:t xml:space="preserve"> peak cross sections, which allows converting Raman peak areas in </w:t>
      </w:r>
      <w:r>
        <w:rPr>
          <w:rFonts w:eastAsia="Liberation Mono" w:cs="Liberation Mono"/>
          <w:i/>
          <w:iCs/>
          <w:color w:val="auto"/>
          <w:kern w:val="0"/>
          <w:sz w:val="24"/>
          <w:szCs w:val="20"/>
          <w:lang w:val="en-US" w:eastAsia="en-US" w:bidi="ar-SA"/>
        </w:rPr>
        <w:t>Q</w:t>
      </w:r>
      <w:r>
        <w:rPr>
          <w:rFonts w:eastAsia="Liberation Mono" w:cs="Liberation Mono"/>
          <w:i/>
          <w:iCs/>
          <w:color w:val="auto"/>
          <w:kern w:val="0"/>
          <w:sz w:val="24"/>
          <w:szCs w:val="20"/>
          <w:vertAlign w:val="superscript"/>
          <w:lang w:val="en-US" w:eastAsia="en-US" w:bidi="ar-SA"/>
        </w:rPr>
        <w:t>n</w:t>
      </w:r>
      <w:r>
        <w:rPr>
          <w:rFonts w:eastAsia="Liberation Mono" w:cs="Liberation Mono"/>
          <w:color w:val="auto"/>
          <w:kern w:val="0"/>
          <w:sz w:val="24"/>
          <w:szCs w:val="20"/>
          <w:lang w:val="en-US" w:eastAsia="en-US" w:bidi="ar-SA"/>
        </w:rPr>
        <w:t xml:space="preserve"> unit fractions, are actually not known with confidence </w:t>
      </w:r>
      <w:r>
        <w:rPr/>
        <w:t xml:space="preserve">for a broad range of </w:t>
      </w:r>
      <w:r>
        <w:rPr>
          <w:rFonts w:eastAsia="Liberation Mono" w:cs="Liberation Mono"/>
          <w:color w:val="auto"/>
          <w:kern w:val="0"/>
          <w:sz w:val="24"/>
          <w:szCs w:val="20"/>
          <w:lang w:val="en-US" w:eastAsia="en-US" w:bidi="ar-SA"/>
        </w:rPr>
        <w:t>glass</w:t>
      </w:r>
      <w:r>
        <w:rPr/>
        <w:t xml:space="preserve"> compositions, and even the peak-fitting protocol used in many studies is subject to discussion as shown by the lack of consensus visible when comparing different studies </w:t>
      </w:r>
      <w:r>
        <w:rPr>
          <w:b w:val="false"/>
          <w:i w:val="false"/>
          <w:caps w:val="false"/>
          <w:smallCaps w:val="false"/>
          <w:position w:val="0"/>
          <w:sz w:val="24"/>
          <w:sz w:val="24"/>
          <w:u w:val="dash"/>
          <w:vertAlign w:val="baseline"/>
        </w:rPr>
        <w:t>(e.g., compare the methods described in the studies of Mysen et al., 1982; Mysen, 1990; You et al., 2005; Malfait, 2009; Le Losq and Neuville, 2013; Le Losq et al., 2014; Bancroft et al., 2018; Nesbitt et al., 2019; Nesbitt et al., 20</w:t>
      </w:r>
      <w:bookmarkStart w:id="24" w:name="ZOTERO_BREF_HoiPP89nGlk5"/>
      <w:bookmarkEnd w:id="24"/>
      <w:r>
        <w:rPr>
          <w:b w:val="false"/>
          <w:i w:val="false"/>
          <w:caps w:val="false"/>
          <w:smallCaps w:val="false"/>
          <w:position w:val="0"/>
          <w:sz w:val="24"/>
          <w:sz w:val="24"/>
          <w:u w:val="dash"/>
          <w:vertAlign w:val="baseline"/>
        </w:rPr>
        <w:t>21)</w:t>
      </w:r>
      <w:r>
        <w:rPr/>
        <w:t xml:space="preserve">. In any cases, models that only rely on </w:t>
      </w:r>
      <w:r>
        <w:rPr>
          <w:i/>
          <w:iCs/>
        </w:rPr>
        <w:t>Q</w:t>
      </w:r>
      <w:r>
        <w:rPr>
          <w:i/>
          <w:iCs/>
          <w:vertAlign w:val="superscript"/>
        </w:rPr>
        <w:t xml:space="preserve">n </w:t>
      </w:r>
      <w:r>
        <w:rPr/>
        <w:t>fractions are incomplete as many other</w:t>
      </w:r>
      <w:r>
        <w:rPr>
          <w:szCs w:val="24"/>
        </w:rPr>
        <w:t xml:space="preserve"> structural details affect the structure, hence properties of aluminosilicate melts, such as changes in Al coordination with composition, temperature and pressure </w:t>
      </w:r>
      <w:r>
        <w:rPr>
          <w:b w:val="false"/>
          <w:i w:val="false"/>
          <w:caps w:val="false"/>
          <w:smallCaps w:val="false"/>
          <w:position w:val="0"/>
          <w:sz w:val="24"/>
          <w:sz w:val="24"/>
          <w:szCs w:val="24"/>
          <w:u w:val="dash"/>
          <w:vertAlign w:val="baseline"/>
        </w:rPr>
        <w:t>(Stebbins et al., 2000; Toplis et al., 2000; Allwardt et al., 2005a; Allwardt et al., 2005b; Kiczenski et al., 2005; D.R. Neuville et al., 2008; Stebbins et al., 2008; D. R. Neuville et al., 2008; Le Losq et al., 2014; Morin et al., 2014; Drewitt, 20</w:t>
      </w:r>
      <w:bookmarkStart w:id="25" w:name="ZOTERO_BREF_Rz1Kb9bvvHt9"/>
      <w:bookmarkEnd w:id="25"/>
      <w:r>
        <w:rPr>
          <w:b w:val="false"/>
          <w:i w:val="false"/>
          <w:caps w:val="false"/>
          <w:smallCaps w:val="false"/>
          <w:position w:val="0"/>
          <w:sz w:val="24"/>
          <w:sz w:val="24"/>
          <w:szCs w:val="24"/>
          <w:u w:val="dash"/>
          <w:vertAlign w:val="baseline"/>
        </w:rPr>
        <w:t>15)</w:t>
      </w:r>
      <w:r>
        <w:rPr/>
        <w:t>,</w:t>
      </w:r>
      <w:r>
        <w:rPr>
          <w:szCs w:val="24"/>
        </w:rPr>
        <w:t xml:space="preserve"> Al-Si </w:t>
      </w:r>
      <w:r>
        <w:rPr>
          <w:rFonts w:eastAsia="Liberation Mono" w:cs="Liberation Mono"/>
          <w:color w:val="auto"/>
          <w:kern w:val="0"/>
          <w:sz w:val="24"/>
          <w:szCs w:val="24"/>
          <w:lang w:val="en-US" w:eastAsia="en-US" w:bidi="ar-SA"/>
        </w:rPr>
        <w:t>ordering</w:t>
      </w:r>
      <w:r>
        <w:rPr>
          <w:szCs w:val="24"/>
        </w:rPr>
        <w:t xml:space="preserve"> between tetrahedral units </w:t>
      </w:r>
      <w:r>
        <w:rPr>
          <w:b w:val="false"/>
          <w:i w:val="false"/>
          <w:caps w:val="false"/>
          <w:smallCaps w:val="false"/>
          <w:position w:val="0"/>
          <w:sz w:val="24"/>
          <w:sz w:val="24"/>
          <w:szCs w:val="24"/>
          <w:u w:val="dash"/>
          <w:vertAlign w:val="baseline"/>
        </w:rPr>
        <w:t>(Lee and Stebbins, 1999; Lee, 2005; Lee et al., 2016; Allu et al., 20</w:t>
      </w:r>
      <w:bookmarkStart w:id="26" w:name="ZOTERO_BREF_k0ygIb1gUtVU"/>
      <w:bookmarkEnd w:id="26"/>
      <w:r>
        <w:rPr>
          <w:b w:val="false"/>
          <w:i w:val="false"/>
          <w:caps w:val="false"/>
          <w:smallCaps w:val="false"/>
          <w:position w:val="0"/>
          <w:sz w:val="24"/>
          <w:sz w:val="24"/>
          <w:szCs w:val="24"/>
          <w:u w:val="dash"/>
          <w:vertAlign w:val="baseline"/>
        </w:rPr>
        <w:t>18)</w:t>
      </w:r>
      <w:r>
        <w:rPr>
          <w:szCs w:val="24"/>
        </w:rPr>
        <w:t xml:space="preserve">, or excess non-bridging oxygens </w:t>
      </w:r>
      <w:r>
        <w:rPr>
          <w:b w:val="false"/>
          <w:i w:val="false"/>
          <w:caps w:val="false"/>
          <w:smallCaps w:val="false"/>
          <w:position w:val="0"/>
          <w:sz w:val="24"/>
          <w:sz w:val="24"/>
          <w:szCs w:val="24"/>
          <w:u w:val="dash"/>
          <w:vertAlign w:val="baseline"/>
        </w:rPr>
        <w:t>(Stebbins and Xu, 1997; Stebbins et al., 1999; Oglesby et al., 2002; Iuga et al., 2005; Thompson and Stebbins, 2011; Thompson and Stebbins, 2012; Xiang et al., 2013; Thompson and Stebbins, 20</w:t>
      </w:r>
      <w:bookmarkStart w:id="27" w:name="ZOTERO_BREF_vMraXktq59NE"/>
      <w:bookmarkEnd w:id="27"/>
      <w:r>
        <w:rPr>
          <w:b w:val="false"/>
          <w:i w:val="false"/>
          <w:caps w:val="false"/>
          <w:smallCaps w:val="false"/>
          <w:position w:val="0"/>
          <w:sz w:val="24"/>
          <w:sz w:val="24"/>
          <w:szCs w:val="24"/>
          <w:u w:val="dash"/>
          <w:vertAlign w:val="baseline"/>
        </w:rPr>
        <w:t>13)</w:t>
      </w:r>
      <w:r>
        <w:rPr>
          <w:szCs w:val="24"/>
        </w:rPr>
        <w:t xml:space="preserve">. </w:t>
      </w:r>
      <w:r>
        <w:rPr>
          <w:rFonts w:eastAsia="Liberation Mono" w:cs="Liberation Mono"/>
          <w:color w:val="auto"/>
          <w:kern w:val="0"/>
          <w:sz w:val="24"/>
          <w:szCs w:val="24"/>
          <w:lang w:val="en-US" w:eastAsia="en-US" w:bidi="ar-SA"/>
        </w:rPr>
        <w:t xml:space="preserve">From the above non-exhaustive depiction of the current state of our knowledge of melt structure, it appears that our limited knowledge of the complex polyhedral melt/glass structure </w:t>
      </w:r>
      <w:r>
        <w:rPr>
          <w:szCs w:val="24"/>
        </w:rPr>
        <w:t xml:space="preserve">currently limit the extension of thermodynamic models to </w:t>
      </w:r>
      <w:r>
        <w:rPr>
          <w:rFonts w:eastAsia="Liberation Mono" w:cs="Liberation Mono"/>
          <w:color w:val="auto"/>
          <w:kern w:val="0"/>
          <w:sz w:val="24"/>
          <w:szCs w:val="24"/>
          <w:lang w:val="en-US" w:eastAsia="en-US" w:bidi="ar-SA"/>
        </w:rPr>
        <w:t>multicomponent</w:t>
      </w:r>
      <w:r>
        <w:rPr>
          <w:szCs w:val="24"/>
        </w:rPr>
        <w:t xml:space="preserve"> magmatic and industrial melt/glass compositions.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szCs w:val="24"/>
        </w:rPr>
        <w:t xml:space="preserve">MD simulations </w:t>
      </w:r>
      <w:bookmarkStart w:id="28" w:name="ZOTERO_BREF_183r4l3HL5T8"/>
      <w:r>
        <w:rPr>
          <w:szCs w:val="24"/>
        </w:rPr>
        <w:t>(Rapaport, 2004)</w:t>
      </w:r>
      <w:bookmarkEnd w:id="28"/>
      <w:r>
        <w:rPr>
          <w:szCs w:val="24"/>
        </w:rPr>
        <w:t xml:space="preserve"> </w:t>
      </w:r>
      <w:r>
        <w:rPr>
          <w:rFonts w:eastAsia="Liberation Mono" w:cs="Liberation Mono"/>
          <w:color w:val="auto"/>
          <w:kern w:val="0"/>
          <w:sz w:val="24"/>
          <w:szCs w:val="24"/>
          <w:lang w:val="en-US" w:eastAsia="en-US" w:bidi="ar-SA"/>
        </w:rPr>
        <w:t>are another pathway that</w:t>
      </w:r>
      <w:r>
        <w:rPr>
          <w:szCs w:val="24"/>
        </w:rPr>
        <w:t xml:space="preserve"> allows us to infer the structure and properties of complex melts. They bring important structural, dynamic and thermodynamic information by simulating atomic movements over picoseconds timescales </w:t>
      </w:r>
      <w:bookmarkStart w:id="29" w:name="ZOTERO_BREF_Ft5pPJX1h43z"/>
      <w:r>
        <w:rPr>
          <w:b w:val="false"/>
          <w:i w:val="false"/>
          <w:caps w:val="false"/>
          <w:smallCaps w:val="false"/>
          <w:position w:val="0"/>
          <w:sz w:val="24"/>
          <w:sz w:val="24"/>
          <w:szCs w:val="24"/>
          <w:u w:val="dash"/>
          <w:vertAlign w:val="baseline"/>
        </w:rPr>
        <w:t>(Guillot and Sator, 2007; Vuilleumier et al., 2009; Bauchy et al., 2013; Wang et al., 2014; Dufils et al., 2017)</w:t>
      </w:r>
      <w:bookmarkEnd w:id="29"/>
      <w:r>
        <w:rPr>
          <w:szCs w:val="24"/>
          <w:u w:val="dash"/>
        </w:rPr>
        <w:t>.</w:t>
      </w:r>
      <w:r>
        <w:rPr>
          <w:szCs w:val="24"/>
        </w:rPr>
        <w:t xml:space="preserve"> They </w:t>
      </w:r>
      <w:r>
        <w:rPr>
          <w:rFonts w:eastAsia="Liberation Mono" w:cs="Liberation Mono"/>
          <w:color w:val="auto"/>
          <w:kern w:val="0"/>
          <w:sz w:val="24"/>
          <w:szCs w:val="24"/>
          <w:lang w:val="en-US" w:eastAsia="en-US" w:bidi="ar-SA"/>
        </w:rPr>
        <w:t>provide models with which to assess</w:t>
      </w:r>
      <w:r>
        <w:rPr>
          <w:szCs w:val="24"/>
        </w:rPr>
        <w:t xml:space="preserve"> </w:t>
      </w:r>
      <w:r>
        <w:rPr>
          <w:rFonts w:eastAsia="Liberation Mono" w:cs="Liberation Mono"/>
          <w:color w:val="auto"/>
          <w:kern w:val="0"/>
          <w:sz w:val="24"/>
          <w:szCs w:val="24"/>
          <w:lang w:val="en-US" w:eastAsia="en-US" w:bidi="ar-SA"/>
        </w:rPr>
        <w:t>how melt</w:t>
      </w:r>
      <w:r>
        <w:rPr>
          <w:szCs w:val="24"/>
        </w:rPr>
        <w:t xml:space="preserve"> behaves </w:t>
      </w:r>
      <w:r>
        <w:rPr>
          <w:rFonts w:eastAsia="Liberation Mono" w:cs="Liberation Mono"/>
          <w:color w:val="auto"/>
          <w:kern w:val="0"/>
          <w:sz w:val="24"/>
          <w:szCs w:val="24"/>
          <w:lang w:val="en-US" w:eastAsia="en-US" w:bidi="ar-SA"/>
        </w:rPr>
        <w:t xml:space="preserve">at </w:t>
      </w:r>
      <w:r>
        <w:rPr>
          <w:szCs w:val="24"/>
        </w:rPr>
        <w:t xml:space="preserve">temperatures typically </w:t>
      </w:r>
      <w:r>
        <w:rPr>
          <w:rFonts w:eastAsia="Liberation Mono" w:cs="Liberation Mono"/>
          <w:color w:val="auto"/>
          <w:kern w:val="0"/>
          <w:sz w:val="24"/>
          <w:szCs w:val="24"/>
          <w:lang w:val="en-US" w:eastAsia="en-US" w:bidi="ar-SA"/>
        </w:rPr>
        <w:t>higher</w:t>
      </w:r>
      <w:r>
        <w:rPr>
          <w:szCs w:val="24"/>
        </w:rPr>
        <w:t xml:space="preserve"> than 2000 K, how atoms move and interact, and how this affects their physical properties </w:t>
      </w:r>
      <w:r>
        <w:rPr>
          <w:rFonts w:eastAsia="Liberation Mono" w:cs="Liberation Mono"/>
          <w:color w:val="auto"/>
          <w:kern w:val="0"/>
          <w:sz w:val="24"/>
          <w:szCs w:val="24"/>
          <w:lang w:val="en-US" w:eastAsia="en-US" w:bidi="ar-SA"/>
        </w:rPr>
        <w:t>such as</w:t>
      </w:r>
      <w:r>
        <w:rPr>
          <w:szCs w:val="24"/>
        </w:rPr>
        <w:t xml:space="preserve"> viscosity and density. </w:t>
      </w:r>
      <w:r>
        <w:rPr>
          <w:rFonts w:eastAsia="Liberation Mono" w:cs="Liberation Mono"/>
          <w:sz w:val="24"/>
          <w:szCs w:val="24"/>
        </w:rPr>
        <w:t>While</w:t>
      </w:r>
      <w:r>
        <w:rPr>
          <w:szCs w:val="24"/>
        </w:rPr>
        <w:t xml:space="preserve"> predictions are informative about processes at super-liquidus conditions and can be useful for high-temperature applications (e.g., in glass furnace or in planetary magma oceans), they are less helpful at lower temperatures, for example in the  700 - 1300 °C temperature range typical of volcanic eruptions. Furthermore, MD only simulates the system </w:t>
      </w:r>
      <w:r>
        <w:rPr>
          <w:rFonts w:eastAsia="Liberation Mono" w:cs="Liberation Mono"/>
          <w:color w:val="auto"/>
          <w:kern w:val="0"/>
          <w:sz w:val="24"/>
          <w:szCs w:val="24"/>
          <w:lang w:val="en-US" w:eastAsia="en-US" w:bidi="ar-SA"/>
        </w:rPr>
        <w:t>for</w:t>
      </w:r>
      <w:r>
        <w:rPr>
          <w:szCs w:val="24"/>
        </w:rPr>
        <w:t xml:space="preserve"> very short timescales, of tens of picoseconds at most for classical MD models, with even shorter timescales for </w:t>
      </w:r>
      <w:r>
        <w:rPr>
          <w:i/>
          <w:iCs/>
          <w:szCs w:val="24"/>
        </w:rPr>
        <w:t>ab initio</w:t>
      </w:r>
      <w:r>
        <w:rPr>
          <w:szCs w:val="24"/>
        </w:rPr>
        <w:t xml:space="preserve"> calculations. This is very far from glass-making conditions, and extremely far from </w:t>
      </w:r>
      <w:r>
        <w:rPr>
          <w:rFonts w:eastAsia="Liberation Mono" w:cs="Liberation Mono"/>
          <w:sz w:val="24"/>
          <w:szCs w:val="24"/>
        </w:rPr>
        <w:t>volcanological</w:t>
      </w:r>
      <w:r>
        <w:rPr>
          <w:szCs w:val="24"/>
        </w:rPr>
        <w:t xml:space="preserve"> timescales that cover a wide range, from the minute to several thousands of years, even more in some cases.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szCs w:val="24"/>
        </w:rPr>
        <w:t xml:space="preserve">From the above discussion, </w:t>
      </w:r>
      <w:r>
        <w:rPr>
          <w:rFonts w:eastAsia="Liberation Mono" w:cs="Liberation Mono"/>
          <w:sz w:val="24"/>
          <w:szCs w:val="24"/>
        </w:rPr>
        <w:t xml:space="preserve">there is no general framework </w:t>
      </w:r>
      <w:r>
        <w:rPr>
          <w:rFonts w:eastAsia="Liberation Mono" w:cs="Liberation Mono"/>
          <w:color w:val="auto"/>
          <w:kern w:val="0"/>
          <w:sz w:val="24"/>
          <w:szCs w:val="24"/>
          <w:lang w:val="en-US" w:eastAsia="en-US" w:bidi="ar-SA"/>
        </w:rPr>
        <w:t>that</w:t>
      </w:r>
      <w:r>
        <w:rPr>
          <w:rFonts w:eastAsia="Liberation Mono" w:cs="Liberation Mono"/>
          <w:sz w:val="24"/>
          <w:szCs w:val="24"/>
        </w:rPr>
        <w:t xml:space="preserve"> </w:t>
      </w:r>
      <w:r>
        <w:rPr>
          <w:rFonts w:cs="Times New Roman"/>
          <w:color w:val="000000"/>
          <w:szCs w:val="24"/>
        </w:rPr>
        <w:t>links our knowledge of the joint variations of temperature (</w:t>
      </w:r>
      <w:r>
        <w:rPr>
          <w:rFonts w:cs="Times New Roman"/>
          <w:i/>
          <w:iCs/>
          <w:color w:val="000000"/>
          <w:szCs w:val="24"/>
        </w:rPr>
        <w:t>T</w:t>
      </w:r>
      <w:r>
        <w:rPr>
          <w:rFonts w:cs="Times New Roman"/>
          <w:color w:val="000000"/>
          <w:szCs w:val="24"/>
        </w:rPr>
        <w:t>), pressure (</w:t>
      </w:r>
      <w:r>
        <w:rPr>
          <w:rFonts w:cs="Times New Roman"/>
          <w:i/>
          <w:iCs/>
          <w:color w:val="000000"/>
          <w:szCs w:val="24"/>
        </w:rPr>
        <w:t>P</w:t>
      </w:r>
      <w:r>
        <w:rPr>
          <w:rFonts w:cs="Times New Roman"/>
          <w:color w:val="000000"/>
          <w:szCs w:val="24"/>
        </w:rPr>
        <w:t>), melt composition (</w:t>
      </w:r>
      <w:r>
        <w:rPr>
          <w:rFonts w:cs="Times New Roman"/>
          <w:i/>
          <w:iCs/>
          <w:color w:val="000000"/>
          <w:szCs w:val="24"/>
        </w:rPr>
        <w:t>x</w:t>
      </w:r>
      <w:r>
        <w:rPr>
          <w:rFonts w:cs="Times New Roman"/>
          <w:color w:val="000000"/>
          <w:szCs w:val="24"/>
        </w:rPr>
        <w:t xml:space="preserve">), structure and physical properties, in order to perform accurate predictions of the melt properties of interest for volcanology and material sciences. </w:t>
      </w:r>
      <w:r>
        <w:rPr>
          <w:rFonts w:eastAsia="Liberation Mono" w:cs="Times New Roman"/>
          <w:color w:val="000000"/>
          <w:kern w:val="0"/>
          <w:sz w:val="24"/>
          <w:szCs w:val="24"/>
          <w:lang w:val="en-US" w:eastAsia="en-US" w:bidi="ar-SA"/>
        </w:rPr>
        <w:t>Here</w:t>
      </w:r>
      <w:r>
        <w:rPr>
          <w:rFonts w:cs="Times New Roman"/>
          <w:color w:val="000000"/>
          <w:szCs w:val="24"/>
        </w:rPr>
        <w:t xml:space="preserve">, we show that </w:t>
      </w:r>
      <w:r>
        <w:rPr>
          <w:rFonts w:eastAsia="Liberation Mono" w:cs="Times New Roman"/>
          <w:color w:val="000000"/>
          <w:sz w:val="24"/>
          <w:szCs w:val="24"/>
        </w:rPr>
        <w:t xml:space="preserve">such a model can be proposed by leveraging the use of physics-guided neural networks (PGNN). PGNNs combine physical equations with artificial neural networks. They have two advantages compared to traditional physical/thermodynamic models as well as pure machine learning models. First, PGNNs leverage our current knowledge of physical systems by integrating existing physical equations. Secondly, they solve our inability to actually find the other missing physical equations that link our observations to some other variables, such as, for instance, glass chemical composition and configurational entropy. PGNNs have been successful in many applications </w:t>
      </w:r>
      <w:bookmarkStart w:id="30" w:name="ZOTERO_BREF_EqjZ9sGLJEbP"/>
      <w:r>
        <w:rPr>
          <w:rFonts w:eastAsia="Liberation Mono" w:cs="Times New Roman"/>
          <w:b w:val="false"/>
          <w:i w:val="false"/>
          <w:caps w:val="false"/>
          <w:smallCaps w:val="false"/>
          <w:color w:val="000000"/>
          <w:position w:val="0"/>
          <w:sz w:val="24"/>
          <w:sz w:val="24"/>
          <w:szCs w:val="24"/>
          <w:u w:val="dash"/>
          <w:vertAlign w:val="baseline"/>
        </w:rPr>
        <w:t>(Willard et al., 2020)</w:t>
      </w:r>
      <w:bookmarkEnd w:id="30"/>
      <w:r>
        <w:rPr>
          <w:rFonts w:eastAsia="Liberation Mono" w:cs="Times New Roman"/>
          <w:color w:val="000000"/>
          <w:sz w:val="24"/>
          <w:szCs w:val="24"/>
        </w:rPr>
        <w:t xml:space="preserve">, including the analysis of seismic waveforms </w:t>
      </w:r>
      <w:bookmarkStart w:id="31" w:name="ZOTERO_BREF_PnrhpHzQNmCw"/>
      <w:r>
        <w:rPr>
          <w:rFonts w:eastAsia="Liberation Mono" w:cs="Times New Roman"/>
          <w:b w:val="false"/>
          <w:i w:val="false"/>
          <w:caps w:val="false"/>
          <w:smallCaps w:val="false"/>
          <w:color w:val="000000"/>
          <w:position w:val="0"/>
          <w:sz w:val="24"/>
          <w:sz w:val="24"/>
          <w:szCs w:val="24"/>
          <w:u w:val="dash"/>
          <w:vertAlign w:val="baseline"/>
        </w:rPr>
        <w:t>(Ren et al., 2020)</w:t>
      </w:r>
      <w:bookmarkEnd w:id="31"/>
      <w:r>
        <w:rPr>
          <w:rFonts w:eastAsia="Liberation Mono" w:cs="Times New Roman"/>
          <w:color w:val="000000"/>
          <w:sz w:val="24"/>
          <w:szCs w:val="24"/>
        </w:rPr>
        <w:t xml:space="preserve"> or lake temperature modeling </w:t>
      </w:r>
      <w:bookmarkStart w:id="32" w:name="ZOTERO_BREF_HnvGB8fuTBFD"/>
      <w:r>
        <w:rPr>
          <w:rFonts w:eastAsia="Liberation Mono" w:cs="Times New Roman"/>
          <w:b w:val="false"/>
          <w:i w:val="false"/>
          <w:caps w:val="false"/>
          <w:smallCaps w:val="false"/>
          <w:color w:val="000000"/>
          <w:position w:val="0"/>
          <w:sz w:val="24"/>
          <w:sz w:val="24"/>
          <w:szCs w:val="24"/>
          <w:u w:val="dash"/>
          <w:vertAlign w:val="baseline"/>
        </w:rPr>
        <w:t>(Karpatne et al., 2018)</w:t>
      </w:r>
      <w:bookmarkEnd w:id="32"/>
      <w:r>
        <w:rPr>
          <w:rFonts w:eastAsia="Liberation Mono" w:cs="Times New Roman"/>
          <w:color w:val="000000"/>
          <w:sz w:val="24"/>
          <w:szCs w:val="24"/>
        </w:rPr>
        <w:t>.</w:t>
      </w:r>
      <w:r>
        <w:rPr>
          <w:rFonts w:cs="Times New Roman"/>
          <w:color w:val="000000"/>
          <w:szCs w:val="24"/>
        </w:rPr>
        <w:t xml:space="preserve"> This inspired recent efforts to model the viscosity of </w:t>
      </w:r>
      <w:r>
        <w:rPr>
          <w:rFonts w:eastAsia="Liberation Mono" w:cs="Times New Roman"/>
          <w:color w:val="000000"/>
          <w:kern w:val="0"/>
          <w:sz w:val="24"/>
          <w:szCs w:val="24"/>
          <w:lang w:val="en-US" w:eastAsia="en-US" w:bidi="ar-SA"/>
        </w:rPr>
        <w:t xml:space="preserve">ionic </w:t>
      </w:r>
      <w:r>
        <w:rPr>
          <w:rFonts w:cs="Times New Roman"/>
          <w:color w:val="000000"/>
          <w:szCs w:val="24"/>
        </w:rPr>
        <w:t xml:space="preserve">liquids with neural networks </w:t>
      </w:r>
      <w:bookmarkStart w:id="33" w:name="ZOTERO_BREF_Bpgo1w0XY4JR"/>
      <w:r>
        <w:rPr>
          <w:b w:val="false"/>
          <w:i w:val="false"/>
          <w:caps w:val="false"/>
          <w:smallCaps w:val="false"/>
          <w:position w:val="0"/>
          <w:sz w:val="24"/>
          <w:sz w:val="24"/>
          <w:u w:val="dash"/>
          <w:vertAlign w:val="baseline"/>
        </w:rPr>
        <w:t>(Paduszyński and Domańska, 2014; Beckner et al., 2018)</w:t>
      </w:r>
      <w:bookmarkEnd w:id="33"/>
      <w:r>
        <w:rPr>
          <w:rFonts w:cs="Times New Roman"/>
          <w:color w:val="000000"/>
          <w:szCs w:val="24"/>
        </w:rPr>
        <w:t xml:space="preserve">. </w:t>
      </w:r>
      <w:r>
        <w:rPr>
          <w:rFonts w:eastAsia="Liberation Mono" w:cs="Times New Roman"/>
          <w:color w:val="000000"/>
          <w:kern w:val="0"/>
          <w:sz w:val="24"/>
          <w:szCs w:val="24"/>
          <w:lang w:val="en-US" w:eastAsia="en-US" w:bidi="ar-SA"/>
        </w:rPr>
        <w:t>For silicate melts,</w:t>
      </w:r>
      <w:r>
        <w:rPr>
          <w:rFonts w:cs="Times New Roman"/>
          <w:color w:val="000000"/>
          <w:szCs w:val="24"/>
        </w:rPr>
        <w:t xml:space="preserve"> Cassar </w:t>
      </w:r>
      <w:bookmarkStart w:id="34" w:name="ZOTERO_BREF_WiJ9mgAaDrAe"/>
      <w:r>
        <w:rPr>
          <w:rFonts w:cs="Times New Roman"/>
          <w:b w:val="false"/>
          <w:i w:val="false"/>
          <w:caps w:val="false"/>
          <w:smallCaps w:val="false"/>
          <w:color w:val="000000"/>
          <w:position w:val="0"/>
          <w:sz w:val="24"/>
          <w:sz w:val="24"/>
          <w:szCs w:val="24"/>
          <w:u w:val="dash"/>
          <w:vertAlign w:val="baseline"/>
        </w:rPr>
        <w:t>(2020)</w:t>
      </w:r>
      <w:bookmarkEnd w:id="34"/>
      <w:r>
        <w:rPr/>
        <w:t xml:space="preserve"> recently proposed the ViscNet model, a PGNN model that combines either the VFT or the MYEGA viscosity equations (see section </w:t>
      </w:r>
      <w:r>
        <w:rPr>
          <w:rFonts w:eastAsia="Liberation Mono" w:cs="Liberation Mono"/>
          <w:color w:val="auto"/>
          <w:kern w:val="0"/>
          <w:sz w:val="24"/>
          <w:szCs w:val="20"/>
          <w:lang w:val="en-US" w:eastAsia="en-US" w:bidi="ar-SA"/>
        </w:rPr>
        <w:t>2.5.2</w:t>
      </w:r>
      <w:r>
        <w:rPr/>
        <w:t>) with a neural network to perform viscosity predictions of silicate and aluminosilicate melts. Such results are very encouraging and showcase the ability of PGNN to provide pragmatic, practical models for property predictions.</w:t>
      </w:r>
      <w:r>
        <w:rPr>
          <w:rFonts w:cs="Times New Roman"/>
          <w:color w:val="000000"/>
          <w:szCs w:val="24"/>
        </w:rPr>
        <w:t xml:space="preserve"> </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rFonts w:cs="Times New Roman"/>
          <w:color w:val="000000"/>
          <w:szCs w:val="24"/>
        </w:rPr>
        <w:t xml:space="preserve">Here, we go a step further by </w:t>
      </w:r>
      <w:r>
        <w:rPr>
          <w:rFonts w:eastAsia="Liberation Mono" w:cs="Times New Roman"/>
          <w:color w:val="000000"/>
          <w:kern w:val="0"/>
          <w:sz w:val="24"/>
          <w:szCs w:val="24"/>
          <w:lang w:val="en-US" w:eastAsia="en-US" w:bidi="ar-SA"/>
        </w:rPr>
        <w:t>presenting</w:t>
      </w:r>
      <w:r>
        <w:rPr>
          <w:rFonts w:cs="Times New Roman"/>
          <w:color w:val="000000"/>
          <w:szCs w:val="24"/>
        </w:rPr>
        <w:t xml:space="preserve"> a PGNN model that combines several </w:t>
      </w:r>
      <w:r>
        <w:rPr>
          <w:rFonts w:eastAsia="Liberation Mono" w:cs="Times New Roman"/>
          <w:color w:val="000000"/>
          <w:kern w:val="0"/>
          <w:sz w:val="24"/>
          <w:szCs w:val="24"/>
          <w:lang w:val="en-US" w:eastAsia="en-US" w:bidi="ar-SA"/>
        </w:rPr>
        <w:t>physical</w:t>
      </w:r>
      <w:r>
        <w:rPr>
          <w:rFonts w:cs="Times New Roman"/>
          <w:color w:val="000000"/>
          <w:szCs w:val="24"/>
        </w:rPr>
        <w:t xml:space="preserve"> equations </w:t>
      </w:r>
      <w:r>
        <w:rPr>
          <w:rFonts w:eastAsia="Liberation Mono" w:cs="Times New Roman"/>
          <w:color w:val="000000"/>
          <w:kern w:val="0"/>
          <w:sz w:val="24"/>
          <w:szCs w:val="24"/>
          <w:lang w:val="en-US" w:eastAsia="en-US" w:bidi="ar-SA"/>
        </w:rPr>
        <w:t>with a</w:t>
      </w:r>
      <w:r>
        <w:rPr>
          <w:rFonts w:cs="Times New Roman"/>
          <w:color w:val="000000"/>
          <w:szCs w:val="24"/>
        </w:rPr>
        <w:t xml:space="preserve"> deep learning neural network (named i-MELT), and predicts many different melt and glass properties of interest for geology and industry, including melt viscosity and configurational entropy, glass density, optical refractive index and Raman spectra. i-MELT is thus a PGNN “multitask” model, </w:t>
      </w:r>
      <w:r>
        <w:rPr>
          <w:rFonts w:eastAsia="Liberation Mono" w:cs="Times New Roman"/>
          <w:color w:val="000000"/>
          <w:kern w:val="0"/>
          <w:sz w:val="24"/>
          <w:szCs w:val="24"/>
          <w:lang w:val="en-US" w:eastAsia="en-US" w:bidi="ar-SA"/>
        </w:rPr>
        <w:t>which</w:t>
      </w:r>
      <w:r>
        <w:rPr>
          <w:rFonts w:cs="Times New Roman"/>
          <w:color w:val="000000"/>
          <w:szCs w:val="24"/>
        </w:rPr>
        <w:t xml:space="preserve"> has the ability to predict different features/properties of the same object : a silicate melt/glass. i-MELT was trained on melt and glass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for which a fairly complete, albeit sparse, experimental dataset is available. In this system, i-MELT allows systematic exploration of the links between melt/glass composition, structure and properties as it will be presented in the following.</w:t>
      </w:r>
    </w:p>
    <w:p>
      <w:pPr>
        <w:pStyle w:val="Texteprformat"/>
        <w:rPr>
          <w:rFonts w:ascii="Times New Roman" w:hAnsi="Times New Roman"/>
          <w:szCs w:val="24"/>
        </w:rPr>
      </w:pPr>
      <w:r>
        <w:rPr>
          <w:rFonts w:ascii="Times New Roman" w:hAnsi="Times New Roman"/>
          <w:szCs w:val="24"/>
        </w:rPr>
      </w:r>
    </w:p>
    <w:p>
      <w:pPr>
        <w:pStyle w:val="Paragraph"/>
        <w:spacing w:before="0" w:after="113"/>
        <w:ind w:hanging="0"/>
        <w:rPr>
          <w:iCs/>
        </w:rPr>
      </w:pPr>
      <w:r>
        <w:rPr>
          <w:rFonts w:ascii="Calibri" w:hAnsi="Calibri"/>
          <w:b/>
          <w:bCs/>
          <w:iCs/>
        </w:rPr>
        <w:t>2. Methods</w:t>
      </w:r>
    </w:p>
    <w:p>
      <w:pPr>
        <w:pStyle w:val="Normal"/>
        <w:spacing w:before="0" w:after="0"/>
        <w:rPr>
          <w:rFonts w:ascii="Times New Roman" w:hAnsi="Times New Roman"/>
          <w:sz w:val="24"/>
          <w:szCs w:val="24"/>
        </w:rPr>
      </w:pPr>
      <w:r>
        <w:rPr>
          <w:b/>
          <w:bCs/>
          <w:i/>
          <w:iCs/>
          <w:sz w:val="24"/>
          <w:szCs w:val="24"/>
        </w:rPr>
        <w:t>2.1 Experimental Design</w:t>
      </w:r>
    </w:p>
    <w:p>
      <w:pPr>
        <w:pStyle w:val="Normal"/>
        <w:spacing w:before="0" w:after="0"/>
        <w:rPr/>
      </w:pPr>
      <w:r>
        <w:rPr>
          <w:rFonts w:eastAsia="Calibri" w:cs="Times New Roman"/>
          <w:color w:val="000000"/>
          <w:kern w:val="0"/>
          <w:sz w:val="24"/>
          <w:szCs w:val="24"/>
          <w:lang w:val="en-US" w:eastAsia="en-US" w:bidi="ar-SA"/>
        </w:rPr>
        <w:t>The development of the deep learning model</w:t>
      </w:r>
      <w:r>
        <w:rPr>
          <w:color w:val="000000"/>
          <w:sz w:val="24"/>
          <w:szCs w:val="24"/>
        </w:rPr>
        <w:t xml:space="preserve">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diagram (Fig. 1). The viscosity of supercooled melts for peralkaline compositions in this </w:t>
      </w:r>
      <w:r>
        <w:rPr>
          <w:rFonts w:eastAsia="Calibri" w:cs="Times New Roman"/>
          <w:color w:val="000000"/>
          <w:kern w:val="0"/>
          <w:sz w:val="24"/>
          <w:szCs w:val="24"/>
          <w:lang w:val="en-US" w:eastAsia="en-US" w:bidi="ar-SA"/>
        </w:rPr>
        <w:t>system</w:t>
      </w:r>
      <w:r>
        <w:rPr>
          <w:color w:val="000000"/>
          <w:sz w:val="24"/>
          <w:szCs w:val="24"/>
        </w:rPr>
        <w:t xml:space="preserve"> </w:t>
      </w:r>
      <w:r>
        <w:rPr>
          <w:rFonts w:eastAsia="Calibri" w:cs="Times New Roman"/>
          <w:color w:val="000000"/>
          <w:kern w:val="0"/>
          <w:sz w:val="24"/>
          <w:szCs w:val="24"/>
          <w:lang w:val="en-US" w:eastAsia="en-US" w:bidi="ar-SA"/>
        </w:rPr>
        <w:t>is not well</w:t>
      </w:r>
      <w:r>
        <w:rPr>
          <w:color w:val="000000"/>
          <w:sz w:val="24"/>
          <w:szCs w:val="24"/>
        </w:rPr>
        <w:t xml:space="preserve">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codes and data necessary to reproduce this study can be accessed using Jupyter Notebooks, available from Github at </w:t>
      </w:r>
      <w:hyperlink r:id="rId3">
        <w:r>
          <w:rPr>
            <w:rStyle w:val="LienInternet"/>
            <w:color w:val="000000"/>
            <w:sz w:val="24"/>
            <w:szCs w:val="24"/>
          </w:rPr>
          <w:t>https://github.com/charlesll/</w:t>
        </w:r>
      </w:hyperlink>
      <w:r>
        <w:rPr>
          <w:rStyle w:val="LienInternet"/>
          <w:color w:val="000000"/>
          <w:sz w:val="24"/>
          <w:szCs w:val="24"/>
        </w:rPr>
        <w:t>i-melt</w:t>
      </w:r>
      <w:r>
        <w:rPr>
          <w:color w:val="000000"/>
          <w:sz w:val="24"/>
          <w:szCs w:val="24"/>
        </w:rPr>
        <w:t>.</w:t>
      </w:r>
    </w:p>
    <w:p>
      <w:pPr>
        <w:pStyle w:val="Normal"/>
        <w:spacing w:before="0" w:after="0"/>
        <w:rPr>
          <w:rFonts w:ascii="Times New Roman" w:hAnsi="Times New Roman"/>
          <w:color w:val="000000"/>
          <w:sz w:val="24"/>
          <w:szCs w:val="24"/>
        </w:rPr>
      </w:pPr>
      <w:r>
        <w:rPr>
          <w:rFonts w:ascii="Times New Roman" w:hAnsi="Times New Roman"/>
          <w:color w:val="000000"/>
          <w:sz w:val="24"/>
          <w:szCs w:val="24"/>
        </w:rPr>
      </w:r>
    </w:p>
    <w:p>
      <w:pPr>
        <w:pStyle w:val="Texteprformat"/>
        <w:spacing w:before="0" w:after="0"/>
        <w:rPr>
          <w:rFonts w:ascii="Times New Roman" w:hAnsi="Times New Roman"/>
          <w:szCs w:val="24"/>
        </w:rPr>
      </w:pPr>
      <w:r>
        <w:rPr>
          <w:rFonts w:cs="Times New Roman"/>
          <w:b/>
          <w:bCs/>
          <w:i/>
          <w:color w:val="000000"/>
          <w:szCs w:val="24"/>
        </w:rPr>
        <w:t>2.2 Datasets</w:t>
      </w:r>
    </w:p>
    <w:p>
      <w:pPr>
        <w:pStyle w:val="Texteprformat"/>
        <w:rPr/>
      </w:pPr>
      <w:r>
        <w:rPr>
          <w:rFonts w:cs="Times New Roman"/>
          <w:color w:val="000000"/>
          <w:szCs w:val="24"/>
        </w:rPr>
        <w:t xml:space="preserve">Existing Raman spectra and observations of optical refractive index, density and viscosity of alkali aluminosilicate glasses were selected by hand via a review of the existing literature. Cross-validation of the accuracy of viscosity data across different studies is critical and was checked on compositions including </w:t>
      </w:r>
      <w:r>
        <w:rPr>
          <w:rFonts w:eastAsia="Liberation Mono" w:cs="Times New Roman"/>
          <w:color w:val="000000"/>
          <w:kern w:val="0"/>
          <w:sz w:val="24"/>
          <w:szCs w:val="24"/>
          <w:lang w:val="en-US" w:eastAsia="en-US" w:bidi="ar-SA"/>
        </w:rPr>
        <w:t>Na</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Si</w:t>
      </w:r>
      <w:r>
        <w:rPr>
          <w:rFonts w:eastAsia="Liberation Mono" w:cs="Times New Roman"/>
          <w:color w:val="000000"/>
          <w:kern w:val="0"/>
          <w:sz w:val="24"/>
          <w:szCs w:val="24"/>
          <w:vertAlign w:val="subscript"/>
          <w:lang w:val="en-US" w:eastAsia="en-US" w:bidi="ar-SA"/>
        </w:rPr>
        <w:t>3</w:t>
      </w:r>
      <w:r>
        <w:rPr>
          <w:rFonts w:eastAsia="Liberation Mono" w:cs="Times New Roman"/>
          <w:color w:val="000000"/>
          <w:kern w:val="0"/>
          <w:sz w:val="24"/>
          <w:szCs w:val="24"/>
          <w:lang w:val="en-US" w:eastAsia="en-US" w:bidi="ar-SA"/>
        </w:rPr>
        <w:t>O</w:t>
      </w:r>
      <w:r>
        <w:rPr>
          <w:rFonts w:eastAsia="Liberation Mono" w:cs="Times New Roman"/>
          <w:color w:val="000000"/>
          <w:kern w:val="0"/>
          <w:sz w:val="24"/>
          <w:szCs w:val="24"/>
          <w:vertAlign w:val="subscript"/>
          <w:lang w:val="en-US" w:eastAsia="en-US" w:bidi="ar-SA"/>
        </w:rPr>
        <w:t>7</w:t>
      </w:r>
      <w:r>
        <w:rPr>
          <w:rFonts w:cs="Times New Roman"/>
          <w:color w:val="000000"/>
          <w:szCs w:val="24"/>
        </w:rPr>
        <w:t xml:space="preserve">, </w:t>
      </w:r>
      <w:r>
        <w:rPr>
          <w:rFonts w:eastAsia="Liberation Mono" w:cs="Times New Roman"/>
          <w:color w:val="000000"/>
          <w:kern w:val="0"/>
          <w:sz w:val="24"/>
          <w:szCs w:val="24"/>
          <w:lang w:val="en-US" w:eastAsia="en-US" w:bidi="ar-SA"/>
        </w:rPr>
        <w:t>NaAlSi</w:t>
      </w:r>
      <w:r>
        <w:rPr>
          <w:rFonts w:eastAsia="Liberation Mono" w:cs="Times New Roman"/>
          <w:color w:val="000000"/>
          <w:kern w:val="0"/>
          <w:sz w:val="24"/>
          <w:szCs w:val="24"/>
          <w:vertAlign w:val="subscript"/>
          <w:lang w:val="en-US" w:eastAsia="en-US" w:bidi="ar-SA"/>
        </w:rPr>
        <w:t>3</w:t>
      </w:r>
      <w:r>
        <w:rPr>
          <w:rFonts w:eastAsia="Liberation Mono" w:cs="Times New Roman"/>
          <w:color w:val="000000"/>
          <w:kern w:val="0"/>
          <w:sz w:val="24"/>
          <w:szCs w:val="24"/>
          <w:lang w:val="en-US" w:eastAsia="en-US" w:bidi="ar-SA"/>
        </w:rPr>
        <w:t>O</w:t>
      </w:r>
      <w:r>
        <w:rPr>
          <w:rFonts w:eastAsia="Liberation Mono" w:cs="Times New Roman"/>
          <w:color w:val="000000"/>
          <w:kern w:val="0"/>
          <w:sz w:val="24"/>
          <w:szCs w:val="24"/>
          <w:vertAlign w:val="subscript"/>
          <w:lang w:val="en-US" w:eastAsia="en-US" w:bidi="ar-SA"/>
        </w:rPr>
        <w:t>8</w:t>
      </w:r>
      <w:r>
        <w:rPr>
          <w:rFonts w:cs="Times New Roman"/>
          <w:color w:val="000000"/>
          <w:szCs w:val="24"/>
        </w:rPr>
        <w:t xml:space="preserve"> and </w:t>
      </w:r>
      <w:r>
        <w:rPr>
          <w:rFonts w:eastAsia="Liberation Mono" w:cs="Times New Roman"/>
          <w:color w:val="000000"/>
          <w:kern w:val="0"/>
          <w:sz w:val="24"/>
          <w:szCs w:val="24"/>
          <w:lang w:val="en-US" w:eastAsia="en-US" w:bidi="ar-SA"/>
        </w:rPr>
        <w:t>NaAlSi</w:t>
      </w:r>
      <w:r>
        <w:rPr>
          <w:rFonts w:eastAsia="Liberation Mono" w:cs="Times New Roman"/>
          <w:color w:val="000000"/>
          <w:kern w:val="0"/>
          <w:sz w:val="24"/>
          <w:szCs w:val="24"/>
          <w:vertAlign w:val="subscript"/>
          <w:lang w:val="en-US" w:eastAsia="en-US" w:bidi="ar-SA"/>
        </w:rPr>
        <w:t>2</w:t>
      </w:r>
      <w:r>
        <w:rPr>
          <w:rFonts w:eastAsia="Liberation Mono" w:cs="Times New Roman"/>
          <w:color w:val="000000"/>
          <w:kern w:val="0"/>
          <w:sz w:val="24"/>
          <w:szCs w:val="24"/>
          <w:lang w:val="en-US" w:eastAsia="en-US" w:bidi="ar-SA"/>
        </w:rPr>
        <w:t>O</w:t>
      </w:r>
      <w:r>
        <w:rPr>
          <w:rFonts w:eastAsia="Liberation Mono" w:cs="Times New Roman"/>
          <w:color w:val="000000"/>
          <w:kern w:val="0"/>
          <w:sz w:val="24"/>
          <w:szCs w:val="24"/>
          <w:vertAlign w:val="subscript"/>
          <w:lang w:val="en-US" w:eastAsia="en-US" w:bidi="ar-SA"/>
        </w:rPr>
        <w:t>6</w:t>
      </w:r>
      <w:r>
        <w:rPr>
          <w:rFonts w:cs="Times New Roman"/>
          <w:color w:val="000000"/>
          <w:szCs w:val="24"/>
        </w:rPr>
        <w:t xml:space="preserve">. We plotted all together the literature data for </w:t>
      </w:r>
      <w:r>
        <w:rPr>
          <w:rFonts w:eastAsia="Liberation Mono" w:cs="Times New Roman"/>
          <w:color w:val="000000"/>
          <w:kern w:val="0"/>
          <w:sz w:val="24"/>
          <w:szCs w:val="24"/>
          <w:lang w:val="en-US" w:eastAsia="en-US" w:bidi="ar-SA"/>
        </w:rPr>
        <w:t>such</w:t>
      </w:r>
      <w:r>
        <w:rPr>
          <w:rFonts w:cs="Times New Roman"/>
          <w:color w:val="000000"/>
          <w:szCs w:val="24"/>
        </w:rPr>
        <w:t xml:space="preserve"> compositions, and observed the mean trend they described. </w:t>
      </w:r>
      <w:commentRangeStart w:id="2"/>
      <w:r>
        <w:rPr>
          <w:rFonts w:eastAsia="Liberation Mono" w:cs="Times New Roman"/>
          <w:color w:val="000000"/>
          <w:kern w:val="0"/>
          <w:sz w:val="24"/>
          <w:szCs w:val="24"/>
          <w:lang w:val="en-US" w:eastAsia="en-US" w:bidi="ar-SA"/>
        </w:rPr>
        <w:t>Published</w:t>
      </w:r>
      <w:r>
        <w:rPr>
          <w:rFonts w:cs="Times New Roman"/>
          <w:color w:val="000000"/>
          <w:szCs w:val="24"/>
        </w:rPr>
        <w:t xml:space="preserve"> </w:t>
      </w:r>
      <w:r>
        <w:rPr>
          <w:rFonts w:eastAsia="Liberation Mono" w:cs="Times New Roman"/>
          <w:color w:val="000000"/>
          <w:kern w:val="0"/>
          <w:sz w:val="24"/>
          <w:szCs w:val="24"/>
          <w:lang w:val="en-US" w:eastAsia="en-US" w:bidi="ar-SA"/>
        </w:rPr>
        <w:t>data with</w:t>
      </w:r>
      <w:r>
        <w:rPr>
          <w:rFonts w:cs="Times New Roman"/>
          <w:color w:val="000000"/>
          <w:szCs w:val="24"/>
        </w:rPr>
        <w:t xml:space="preserve"> deviations larger than 0.1 log Pa·s compared to </w:t>
      </w:r>
      <w:r>
        <w:rPr>
          <w:rFonts w:eastAsia="Liberation Mono" w:cs="Times New Roman"/>
          <w:color w:val="000000"/>
          <w:kern w:val="0"/>
          <w:sz w:val="24"/>
          <w:szCs w:val="24"/>
          <w:lang w:val="en-US" w:eastAsia="en-US" w:bidi="ar-SA"/>
        </w:rPr>
        <w:t>this</w:t>
      </w:r>
      <w:r>
        <w:rPr>
          <w:rFonts w:cs="Times New Roman"/>
          <w:color w:val="000000"/>
          <w:szCs w:val="24"/>
        </w:rPr>
        <w:t xml:space="preserve"> </w:t>
      </w:r>
      <w:r>
        <w:rPr>
          <w:rFonts w:eastAsia="Liberation Mono" w:cs="Times New Roman"/>
          <w:color w:val="000000"/>
          <w:kern w:val="0"/>
          <w:sz w:val="24"/>
          <w:szCs w:val="24"/>
          <w:lang w:val="en-US" w:eastAsia="en-US" w:bidi="ar-SA"/>
        </w:rPr>
        <w:t>mean</w:t>
      </w:r>
      <w:r>
        <w:rPr>
          <w:rFonts w:cs="Times New Roman"/>
          <w:color w:val="000000"/>
          <w:szCs w:val="24"/>
        </w:rPr>
        <w:t xml:space="preserve"> trend were discarded</w:t>
      </w:r>
      <w:r>
        <w:rPr>
          <w:rFonts w:cs="Times New Roman"/>
          <w:color w:val="000000"/>
          <w:szCs w:val="24"/>
        </w:rPr>
      </w:r>
      <w:commentRangeEnd w:id="2"/>
      <w:r>
        <w:commentReference w:id="2"/>
      </w:r>
      <w:r>
        <w:rPr>
          <w:rFonts w:cs="Times New Roman"/>
          <w:color w:val="000000"/>
          <w:szCs w:val="24"/>
        </w:rPr>
        <w:t>. Density and refractive index come from various publications reviewed in Mazurin et al. (19</w:t>
      </w:r>
      <w:bookmarkStart w:id="35" w:name="ZOTERO_BREF_qEQmqJHKBWdB"/>
      <w:bookmarkEnd w:id="35"/>
      <w:r>
        <w:rPr>
          <w:rFonts w:cs="Times New Roman"/>
          <w:color w:val="000000"/>
          <w:szCs w:val="24"/>
        </w:rPr>
        <w:t>87). Raman spectra are published data from the IPGP and Carnegie Institution for Science laboratories (see below for details). We thus have f</w:t>
      </w:r>
      <w:r>
        <w:rPr>
          <w:color w:val="000000"/>
          <w:szCs w:val="24"/>
          <w:lang w:val="en-GB"/>
        </w:rPr>
        <w:t>our different streams of da</w:t>
      </w:r>
      <w:bookmarkStart w:id="36" w:name="__UnoMark__7578_1449571692"/>
      <w:bookmarkEnd w:id="36"/>
      <w:r>
        <w:rPr>
          <w:color w:val="000000"/>
          <w:szCs w:val="24"/>
          <w:lang w:val="en-GB"/>
        </w:rPr>
        <w:t>ta:</w:t>
      </w:r>
    </w:p>
    <w:p>
      <w:pPr>
        <w:pStyle w:val="Normal"/>
        <w:tabs>
          <w:tab w:val="clear" w:pos="720"/>
          <w:tab w:val="left" w:pos="284" w:leader="none"/>
        </w:tabs>
        <w:spacing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(log Pa·s);</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(min-max scaled Raman intensities);</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tabs>
          <w:tab w:val="clear" w:pos="720"/>
          <w:tab w:val="left" w:pos="284" w:leader="none"/>
        </w:tabs>
        <w:spacing w:before="0" w:after="0"/>
        <w:rPr>
          <w:rFonts w:ascii="Times New Roman" w:hAnsi="Times New Roman"/>
          <w:sz w:val="24"/>
          <w:szCs w:val="24"/>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they were thus used to train the artificial neural network with a “performance oriented” mindset, i.e. we want the </w:t>
      </w:r>
      <w:r>
        <w:rPr>
          <w:rFonts w:eastAsia="Calibri" w:cs="Times New Roman"/>
          <w:color w:val="000000"/>
          <w:kern w:val="0"/>
          <w:sz w:val="24"/>
          <w:szCs w:val="24"/>
          <w:lang w:val="en-US" w:eastAsia="en-US" w:bidi="ar-SA"/>
        </w:rPr>
        <w:t>model</w:t>
      </w:r>
      <w:r>
        <w:rPr>
          <w:color w:val="000000"/>
          <w:sz w:val="24"/>
          <w:szCs w:val="24"/>
        </w:rPr>
        <w:t xml:space="preserve">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It was used as a way of improving multitask learning as well as a way of introducing structural information in the </w:t>
      </w:r>
      <w:r>
        <w:rPr>
          <w:rFonts w:eastAsia="Times New Roman"/>
          <w:iCs/>
          <w:color w:val="000000"/>
          <w:sz w:val="24"/>
          <w:szCs w:val="24"/>
          <w:lang w:val="en-GB"/>
        </w:rPr>
        <w:t>deep learning framework</w:t>
      </w:r>
      <w:r>
        <w:rPr>
          <w:iCs/>
          <w:color w:val="000000"/>
          <w:sz w:val="24"/>
          <w:szCs w:val="24"/>
          <w:lang w:val="en-GB"/>
        </w:rPr>
        <w:t xml:space="preserve">. </w:t>
      </w:r>
    </w:p>
    <w:p>
      <w:pPr>
        <w:pStyle w:val="Normal"/>
        <w:tabs>
          <w:tab w:val="clear" w:pos="720"/>
          <w:tab w:val="left" w:pos="284" w:leader="none"/>
        </w:tabs>
        <w:spacing w:before="0" w:after="0"/>
        <w:rPr>
          <w:rFonts w:ascii="Times New Roman" w:hAnsi="Times New Roman"/>
          <w:sz w:val="24"/>
          <w:szCs w:val="24"/>
        </w:rPr>
      </w:pPr>
      <w:r>
        <w:rPr>
          <w:rFonts w:ascii="Times New Roman" w:hAnsi="Times New Roman"/>
          <w:sz w:val="24"/>
          <w:szCs w:val="24"/>
        </w:rPr>
      </w:r>
    </w:p>
    <w:p>
      <w:pPr>
        <w:pStyle w:val="Texteprformat"/>
        <w:spacing w:before="0" w:after="0"/>
        <w:rPr>
          <w:rFonts w:ascii="Times New Roman" w:hAnsi="Times New Roman"/>
          <w:szCs w:val="24"/>
        </w:rPr>
      </w:pPr>
      <w:r>
        <w:rPr>
          <w:rFonts w:cs="Times New Roman"/>
          <w:b/>
          <w:bCs/>
          <w:i/>
          <w:color w:val="000000"/>
          <w:szCs w:val="24"/>
        </w:rPr>
        <w:t xml:space="preserve">2.3 Sample synthesis and </w:t>
      </w:r>
      <w:commentRangeStart w:id="3"/>
      <w:r>
        <w:rPr>
          <w:rFonts w:cs="Times New Roman"/>
          <w:b/>
          <w:bCs/>
          <w:i/>
          <w:color w:val="000000"/>
          <w:szCs w:val="24"/>
        </w:rPr>
        <w:t>viscosity</w:t>
      </w:r>
      <w:r>
        <w:rPr>
          <w:rFonts w:cs="Times New Roman"/>
          <w:b/>
          <w:bCs/>
          <w:i/>
          <w:color w:val="000000"/>
          <w:szCs w:val="24"/>
        </w:rPr>
      </w:r>
      <w:commentRangeEnd w:id="3"/>
      <w:r>
        <w:commentReference w:id="3"/>
      </w:r>
      <w:r>
        <w:rPr>
          <w:rFonts w:cs="Times New Roman"/>
          <w:b/>
          <w:bCs/>
          <w:i/>
          <w:color w:val="000000"/>
          <w:szCs w:val="24"/>
        </w:rPr>
        <w:t>-density measurements</w:t>
      </w:r>
    </w:p>
    <w:p>
      <w:pPr>
        <w:pStyle w:val="Texteprformat"/>
        <w:rPr>
          <w:rFonts w:ascii="Times New Roman" w:hAnsi="Times New Roman"/>
          <w:szCs w:val="24"/>
        </w:rPr>
      </w:pPr>
      <w:r>
        <w:rPr>
          <w:rFonts w:cs="Times New Roman"/>
          <w:color w:val="000000"/>
          <w:szCs w:val="24"/>
        </w:rPr>
        <w:t>To extend the viscosity dataset for peralkaline aluminosilicate melts, new compositions were synthesized at IPGP in Paris from reagent-grade K</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Na</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 xml:space="preserve">3 </w:t>
      </w:r>
      <w:r>
        <w:rPr>
          <w:rFonts w:cs="Times New Roman"/>
          <w:color w:val="000000"/>
          <w:szCs w:val="24"/>
        </w:rPr>
        <w:t>and SiO</w:t>
      </w:r>
      <w:r>
        <w:rPr>
          <w:rFonts w:cs="Times New Roman"/>
          <w:color w:val="000000"/>
          <w:szCs w:val="24"/>
          <w:vertAlign w:val="subscript"/>
        </w:rPr>
        <w:t>2</w:t>
      </w:r>
      <w:r>
        <w:rPr>
          <w:rFonts w:cs="Times New Roman"/>
          <w:color w:val="000000"/>
          <w:szCs w:val="24"/>
        </w:rPr>
        <w:t xml:space="preserve"> dried oxide powders, following the protocol described in Le Losq and Neuville </w:t>
      </w:r>
      <w:bookmarkStart w:id="37" w:name="ZOTERO_BREF_xutP9Qc7tlDm"/>
      <w:r>
        <w:rPr>
          <w:rFonts w:cs="Times New Roman"/>
          <w:color w:val="000000"/>
          <w:szCs w:val="24"/>
        </w:rPr>
        <w:t>(2013)</w:t>
      </w:r>
      <w:bookmarkEnd w:id="37"/>
      <w:r>
        <w:rPr>
          <w:rFonts w:cs="Times New Roman"/>
          <w:color w:val="000000"/>
          <w:szCs w:val="24"/>
        </w:rPr>
        <w:t xml:space="preserve">. Viscosity and density measurements follow the standard protocol used in the Géomaterial laboratory at IPGP and described in </w:t>
      </w:r>
      <w:bookmarkStart w:id="38" w:name="ZOTERO_BREF_4gnpP2Eh8PyE"/>
      <w:r>
        <w:rPr>
          <w:rFonts w:cs="Times New Roman"/>
          <w:color w:val="000000"/>
          <w:szCs w:val="24"/>
        </w:rPr>
        <w:t>(Neuville, 2006; Le Losq and Neuville, 2013; Le Losq et al., 2014)</w:t>
      </w:r>
      <w:bookmarkEnd w:id="38"/>
      <w:r>
        <w:rPr>
          <w:rFonts w:cs="Times New Roman"/>
          <w:color w:val="000000"/>
          <w:szCs w:val="24"/>
        </w:rPr>
        <w:t xml:space="preserve">. </w:t>
      </w:r>
      <w:r>
        <w:rPr>
          <w:rFonts w:cs="Times New Roman"/>
          <w:color w:val="000000"/>
          <w:szCs w:val="24"/>
          <w:lang w:val="en-GB"/>
        </w:rPr>
        <w:t>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lower or equal to 0.03 log Pa·s.</w:t>
      </w:r>
    </w:p>
    <w:p>
      <w:pPr>
        <w:pStyle w:val="Texteprformat"/>
        <w:spacing w:before="0" w:after="0"/>
        <w:rPr>
          <w:rFonts w:ascii="Times New Roman" w:hAnsi="Times New Roman"/>
          <w:szCs w:val="24"/>
        </w:rPr>
      </w:pPr>
      <w:r>
        <w:rPr>
          <w:rFonts w:ascii="Times New Roman" w:hAnsi="Times New Roman"/>
          <w:szCs w:val="24"/>
        </w:rPr>
      </w:r>
    </w:p>
    <w:p>
      <w:pPr>
        <w:pStyle w:val="Texteprformat"/>
        <w:spacing w:before="0" w:after="0"/>
        <w:rPr>
          <w:rFonts w:ascii="Times New Roman" w:hAnsi="Times New Roman"/>
          <w:szCs w:val="24"/>
        </w:rPr>
      </w:pPr>
      <w:r>
        <w:rPr>
          <w:rFonts w:cs="Times New Roman"/>
          <w:b/>
          <w:bCs/>
          <w:i/>
          <w:color w:val="000000"/>
          <w:szCs w:val="24"/>
          <w:lang w:val="en-GB"/>
        </w:rPr>
        <w:t>2.4 Raman spectroscopy</w:t>
      </w:r>
    </w:p>
    <w:p>
      <w:pPr>
        <w:pStyle w:val="Normal"/>
        <w:spacing w:before="0" w:after="0"/>
        <w:rPr/>
      </w:pPr>
      <w:r>
        <w:rPr>
          <w:color w:val="000000"/>
          <w:sz w:val="24"/>
          <w:szCs w:val="24"/>
          <w:lang w:val="en-GB"/>
        </w:rPr>
        <w:t>Raman spectra of silicate and aluminosilicate glasses acquired at IPGP in Paris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 charge-couple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that were excited with a laser power of 100-150 mW on the sample. </w:t>
      </w:r>
    </w:p>
    <w:p>
      <w:pPr>
        <w:pStyle w:val="Normal"/>
        <w:spacing w:before="0" w:after="0"/>
        <w:rPr>
          <w:rFonts w:ascii="Times New Roman" w:hAnsi="Times New Roman"/>
          <w:color w:val="000000"/>
          <w:sz w:val="24"/>
          <w:szCs w:val="24"/>
          <w:lang w:val="en-GB"/>
        </w:rPr>
      </w:pPr>
      <w:r>
        <w:rPr>
          <w:rFonts w:ascii="Times New Roman" w:hAnsi="Times New Roman"/>
          <w:color w:val="000000"/>
          <w:sz w:val="24"/>
          <w:szCs w:val="24"/>
          <w:lang w:val="en-GB"/>
        </w:rPr>
      </w:r>
    </w:p>
    <w:p>
      <w:pPr>
        <w:pStyle w:val="Normal"/>
        <w:spacing w:before="0" w:after="0"/>
        <w:rPr/>
      </w:pPr>
      <w:r>
        <w:rPr>
          <w:color w:val="000000"/>
          <w:sz w:val="24"/>
          <w:szCs w:val="24"/>
          <w:lang w:val="en-GB"/>
        </w:rPr>
        <w:t>Additional Raman spectra acquired at the Geophysical Laboratory on glasses along the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were added to the database. Those spectra were acquired with a Dilor XY confocal microRaman spectrometer equipped with a cryogenic Thompson Model 4000 CCD. </w:t>
      </w:r>
      <w:commentRangeStart w:id="4"/>
      <w:r>
        <w:rPr>
          <w:color w:val="000000"/>
          <w:sz w:val="24"/>
          <w:szCs w:val="24"/>
          <w:lang w:val="en-GB"/>
        </w:rPr>
        <w:t>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commentRangeEnd w:id="4"/>
      <w:r>
        <w:commentReference w:id="4"/>
      </w:r>
      <w:r>
        <w:rPr>
          <w:color w:val="000000"/>
          <w:sz w:val="24"/>
          <w:szCs w:val="24"/>
          <w:lang w:val="en-GB"/>
        </w:rPr>
      </w:r>
    </w:p>
    <w:p>
      <w:pPr>
        <w:pStyle w:val="Normal"/>
        <w:spacing w:before="0" w:after="0"/>
        <w:rPr>
          <w:rFonts w:ascii="Times New Roman" w:hAnsi="Times New Roman"/>
          <w:color w:val="000000"/>
          <w:sz w:val="24"/>
          <w:szCs w:val="24"/>
          <w:lang w:val="en-GB"/>
        </w:rPr>
      </w:pPr>
      <w:r>
        <w:rPr>
          <w:rFonts w:ascii="Times New Roman" w:hAnsi="Times New Roman"/>
          <w:color w:val="000000"/>
          <w:sz w:val="24"/>
          <w:szCs w:val="24"/>
          <w:lang w:val="en-GB"/>
        </w:rPr>
      </w:r>
    </w:p>
    <w:p>
      <w:pPr>
        <w:pStyle w:val="Normal"/>
        <w:rPr>
          <w:rFonts w:ascii="Times New Roman" w:hAnsi="Times New Roman"/>
          <w:sz w:val="24"/>
          <w:szCs w:val="24"/>
        </w:rPr>
      </w:pPr>
      <w:r>
        <w:rPr>
          <w:color w:val="000000"/>
          <w:sz w:val="24"/>
          <w:szCs w:val="24"/>
          <w:lang w:val="en-GB"/>
        </w:rPr>
        <w:t>Preprocessing of the spectra was kept to minimum: (i) a linear baseline was adjusted to the minima in the 700-800 and 1200-1300 cm</w:t>
      </w:r>
      <w:r>
        <w:rPr>
          <w:color w:val="000000"/>
          <w:sz w:val="24"/>
          <w:szCs w:val="24"/>
          <w:vertAlign w:val="superscript"/>
          <w:lang w:val="en-GB"/>
        </w:rPr>
        <w:t>-1</w:t>
      </w:r>
      <w:r>
        <w:rPr>
          <w:color w:val="000000"/>
          <w:sz w:val="24"/>
          <w:szCs w:val="24"/>
          <w:lang w:val="en-GB"/>
        </w:rPr>
        <w:t xml:space="preserve"> portions of the spectra and then subtracted to obtained baseline-corrected spectra, (ii) the spectra were then corrected for temperature and excitation line effects </w:t>
      </w:r>
      <w:bookmarkStart w:id="39" w:name="ZOTERO_BREF_EqsiEtlDQ7UF"/>
      <w:r>
        <w:rPr>
          <w:color w:val="000000"/>
          <w:sz w:val="24"/>
          <w:szCs w:val="24"/>
          <w:lang w:val="en-GB"/>
        </w:rPr>
        <w:t>(see details and references in Le Losq and Neuville, 2013; Le Losq et al., 2014)</w:t>
      </w:r>
      <w:bookmarkEnd w:id="39"/>
      <w:r>
        <w:rPr>
          <w:color w:val="000000"/>
          <w:sz w:val="24"/>
          <w:szCs w:val="24"/>
          <w:lang w:val="en-GB"/>
        </w:rPr>
        <w:t>, and (iii) the spectra were normalised to their maximum intensity such that the intensity in each spectrum varies between 0 and 1. Only signals in the 400-1250 cm</w:t>
      </w:r>
      <w:r>
        <w:rPr>
          <w:color w:val="000000"/>
          <w:sz w:val="24"/>
          <w:szCs w:val="24"/>
          <w:vertAlign w:val="superscript"/>
          <w:lang w:val="en-GB"/>
        </w:rPr>
        <w:t>-1</w:t>
      </w:r>
      <w:r>
        <w:rPr>
          <w:color w:val="000000"/>
          <w:sz w:val="24"/>
          <w:szCs w:val="24"/>
          <w:lang w:val="en-GB"/>
        </w:rPr>
        <w:t xml:space="preserve"> range were retained as different spectra had different starting and ending Raman shift values. After pre-processing, spectra were saved in a HDF5 file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b/>
          <w:bCs/>
          <w:i/>
          <w:iCs/>
          <w:color w:val="000000"/>
          <w:sz w:val="24"/>
          <w:szCs w:val="24"/>
        </w:rPr>
        <w:t>2.5 Deep learning model</w:t>
      </w:r>
    </w:p>
    <w:p>
      <w:pPr>
        <w:pStyle w:val="Normal"/>
        <w:spacing w:before="0" w:after="0"/>
        <w:rPr>
          <w:rFonts w:ascii="Times New Roman" w:hAnsi="Times New Roman"/>
          <w:i/>
          <w:i/>
          <w:iCs/>
          <w:sz w:val="24"/>
          <w:szCs w:val="24"/>
        </w:rPr>
      </w:pPr>
      <w:r>
        <w:rPr>
          <w:i/>
          <w:iCs/>
          <w:color w:val="000000"/>
          <w:sz w:val="24"/>
          <w:szCs w:val="24"/>
        </w:rPr>
        <w:t>2.5.1 Overview</w:t>
      </w:r>
    </w:p>
    <w:p>
      <w:pPr>
        <w:pStyle w:val="Normal"/>
        <w:spacing w:before="0" w:after="0"/>
        <w:rPr>
          <w:rFonts w:ascii="Times New Roman" w:hAnsi="Times New Roman"/>
          <w:sz w:val="24"/>
          <w:szCs w:val="24"/>
        </w:rPr>
      </w:pPr>
      <w:r>
        <w:rPr>
          <w:color w:val="000000"/>
          <w:sz w:val="24"/>
          <w:szCs w:val="24"/>
        </w:rPr>
        <w:t xml:space="preserve">The i-MELT framework (Fig. 2) combines a deep artificial neural network with various dynamic and thermodynamic equations. This strategy allows </w:t>
      </w:r>
      <w:r>
        <w:rPr>
          <w:rFonts w:eastAsia="Calibri" w:cs="Times New Roman"/>
          <w:color w:val="000000"/>
          <w:kern w:val="0"/>
          <w:sz w:val="24"/>
          <w:szCs w:val="24"/>
          <w:lang w:val="en-US" w:eastAsia="en-US" w:bidi="ar-SA"/>
        </w:rPr>
        <w:t>the development of</w:t>
      </w:r>
      <w:r>
        <w:rPr>
          <w:color w:val="000000"/>
          <w:sz w:val="24"/>
          <w:szCs w:val="24"/>
        </w:rPr>
        <w:t xml:space="preserve"> an intelligent model that links different observables from the same object (melt/glass). The artificial neural network is a feed forward network with multiple interconnected hidden layers </w:t>
      </w:r>
      <w:bookmarkStart w:id="40" w:name="ZOTERO_BREF_YP1VCPAs3OCF"/>
      <w:r>
        <w:rPr>
          <w:color w:val="000000"/>
          <w:sz w:val="24"/>
          <w:szCs w:val="24"/>
          <w:u w:val="dash"/>
        </w:rPr>
        <w:t>(Murphy, 2012; Goodfellow et al., 2016</w:t>
      </w:r>
      <w:bookmarkEnd w:id="40"/>
      <w:r>
        <w:rPr>
          <w:color w:val="000000"/>
          <w:sz w:val="24"/>
          <w:szCs w:val="24"/>
          <w:u w:val="dash"/>
        </w:rPr>
        <w:t>).</w:t>
      </w:r>
      <w:r>
        <w:rPr>
          <w:color w:val="000000"/>
          <w:sz w:val="24"/>
          <w:szCs w:val="24"/>
        </w:rPr>
        <w:t xml:space="preserve"> </w:t>
      </w:r>
      <w:r>
        <w:rPr>
          <w:rFonts w:eastAsia="Calibri" w:cs="Times New Roman"/>
          <w:color w:val="000000"/>
          <w:kern w:val="0"/>
          <w:sz w:val="24"/>
          <w:szCs w:val="24"/>
          <w:lang w:val="en-US" w:eastAsia="en-US" w:bidi="ar-SA"/>
        </w:rPr>
        <w:t>I</w:t>
      </w:r>
      <w:r>
        <w:rPr>
          <w:color w:val="000000"/>
          <w:sz w:val="24"/>
          <w:szCs w:val="24"/>
        </w:rPr>
        <w:t xml:space="preserve">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sz w:val="24"/>
          <w:szCs w:val="24"/>
        </w:rPr>
        <w:t>melt</w:t>
      </w:r>
      <w:r>
        <w:rPr>
          <w:color w:val="000000"/>
          <w:sz w:val="24"/>
          <w:szCs w:val="24"/>
        </w:rPr>
        <w:t xml:space="preserve"> structure) required to predict properties </w:t>
      </w:r>
      <w:r>
        <w:rPr>
          <w:rFonts w:eastAsia="Calibri" w:cs="Times New Roman"/>
          <w:color w:val="000000"/>
          <w:kern w:val="0"/>
          <w:sz w:val="24"/>
          <w:szCs w:val="24"/>
          <w:lang w:val="en-US" w:eastAsia="en-US" w:bidi="ar-SA"/>
        </w:rPr>
        <w:t>such as</w:t>
      </w:r>
      <w:r>
        <w:rPr>
          <w:color w:val="000000"/>
          <w:sz w:val="24"/>
          <w:szCs w:val="24"/>
        </w:rPr>
        <w:t xml:space="preserve"> melt viscosity</w:t>
      </w:r>
      <w:r>
        <w:rPr>
          <w:rFonts w:eastAsia="Liberation Mono"/>
          <w:color w:val="000000"/>
          <w:sz w:val="24"/>
          <w:szCs w:val="24"/>
        </w:rPr>
        <w:t xml:space="preserve"> </w:t>
      </w:r>
      <w:r>
        <w:rPr>
          <w:rFonts w:eastAsia="Calibri" w:cs="Times New Roman"/>
          <w:color w:val="000000"/>
          <w:kern w:val="0"/>
          <w:sz w:val="24"/>
          <w:szCs w:val="24"/>
          <w:lang w:val="en-US" w:eastAsia="en-US" w:bidi="ar-SA"/>
        </w:rPr>
        <w:t>through</w:t>
      </w:r>
      <w:r>
        <w:rPr>
          <w:color w:val="000000"/>
          <w:sz w:val="24"/>
          <w:szCs w:val="24"/>
        </w:rPr>
        <w:t xml:space="preserve"> five theoretical and empirical </w:t>
      </w:r>
      <w:r>
        <w:rPr>
          <w:rFonts w:eastAsia="Liberation Mono" w:cs="Times New Roman"/>
          <w:color w:val="000000"/>
          <w:kern w:val="0"/>
          <w:sz w:val="24"/>
          <w:szCs w:val="24"/>
          <w:lang w:val="en-US" w:eastAsia="en-US" w:bidi="ar-SA"/>
        </w:rPr>
        <w:t>equations</w:t>
      </w:r>
      <w:r>
        <w:rPr>
          <w:rFonts w:eastAsia="Liberation Mono"/>
          <w:color w:val="000000"/>
          <w:sz w:val="24"/>
          <w:szCs w:val="24"/>
        </w:rPr>
        <w:t xml:space="preserve">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commentRangeStart w:id="5"/>
      <w:r>
        <w:rPr>
          <w:i/>
          <w:iCs/>
          <w:color w:val="000000"/>
          <w:sz w:val="24"/>
          <w:szCs w:val="24"/>
        </w:rPr>
        <w:t>trans-theoretical</w:t>
      </w:r>
      <w:r>
        <w:rPr>
          <w:color w:val="000000"/>
          <w:sz w:val="24"/>
          <w:szCs w:val="24"/>
        </w:rPr>
        <w:t xml:space="preserve"> predictions, i.e. to perform predictions of a given property </w:t>
      </w:r>
      <w:r>
        <w:rPr>
          <w:rFonts w:eastAsia="Calibri" w:cs="Times New Roman"/>
          <w:color w:val="000000"/>
          <w:kern w:val="0"/>
          <w:sz w:val="24"/>
          <w:szCs w:val="24"/>
          <w:lang w:val="en-US" w:eastAsia="en-US" w:bidi="ar-SA"/>
        </w:rPr>
        <w:t>through</w:t>
      </w:r>
      <w:r>
        <w:rPr>
          <w:color w:val="000000"/>
          <w:sz w:val="24"/>
          <w:szCs w:val="24"/>
        </w:rPr>
        <w:t xml:space="preserve"> different theoretical/empirical frameworks.</w:t>
      </w:r>
      <w:commentRangeEnd w:id="5"/>
      <w:r>
        <w:commentReference w:id="5"/>
      </w:r>
      <w:r>
        <w:rPr>
          <w:color w:val="000000"/>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Liberation Mono"/>
          <w:i/>
          <w:iCs/>
          <w:color w:val="000000"/>
          <w:sz w:val="24"/>
          <w:szCs w:val="24"/>
        </w:rPr>
        <w:t>2.5.2 Trans-theoretical predictions</w:t>
      </w:r>
    </w:p>
    <w:p>
      <w:pPr>
        <w:pStyle w:val="Normal"/>
        <w:rPr/>
      </w:pPr>
      <w:r>
        <w:rPr>
          <w:color w:val="000000"/>
          <w:sz w:val="24"/>
          <w:szCs w:val="24"/>
        </w:rPr>
        <w:t xml:space="preserve">No consensus exists regarding a “best theory” to explain and reproduce the variations of liquid viscosity with parameters such as temperature, pressure or composition. Despite this, some models may be preferred. For instance, the Adam-Gibbs </w:t>
      </w:r>
      <w:r>
        <w:rPr>
          <w:rFonts w:eastAsia="Times New Roman"/>
          <w:color w:val="000000"/>
          <w:sz w:val="24"/>
          <w:szCs w:val="24"/>
        </w:rPr>
        <w:t>theory</w:t>
      </w:r>
      <w:r>
        <w:rPr>
          <w:color w:val="000000"/>
          <w:sz w:val="24"/>
          <w:szCs w:val="24"/>
        </w:rPr>
        <w:t xml:space="preserve"> </w:t>
      </w:r>
      <w:bookmarkStart w:id="41" w:name="ZOTERO_BREF_7XKv6hN135cw"/>
      <w:r>
        <w:rPr>
          <w:color w:val="000000"/>
          <w:sz w:val="24"/>
          <w:szCs w:val="24"/>
        </w:rPr>
        <w:t>(Adam and Gibbs, 1965)</w:t>
      </w:r>
      <w:bookmarkEnd w:id="41"/>
      <w:r>
        <w:rPr>
          <w:color w:val="000000"/>
          <w:sz w:val="24"/>
          <w:szCs w:val="24"/>
        </w:rPr>
        <w:t xml:space="preserve"> has been particularly successful in reproducing relaxation and viscosity data of silicate melts </w:t>
      </w:r>
      <w:bookmarkStart w:id="42" w:name="ZOTERO_BREF_VVHBRhcFnWbh"/>
      <w:r>
        <w:rPr>
          <w:color w:val="000000"/>
          <w:sz w:val="24"/>
          <w:szCs w:val="24"/>
        </w:rPr>
        <w:t>(Richet, 1984; Scherer, 1984; Neuville and Richet, 1991; Bottinga et al., 1995; Bottinga and Richet, 1996)</w:t>
      </w:r>
      <w:bookmarkEnd w:id="42"/>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Cs w:val="24"/>
        </w:rPr>
        <w:t xml:space="preserve"> </w:t>
      </w:r>
      <w:r>
        <w:rPr>
          <w:rFonts w:cs="Times New Roman"/>
          <w:color w:val="000000"/>
          <w:szCs w:val="24"/>
        </w:rPr>
        <w:t xml:space="preserve">, </w:t>
        <w:tab/>
        <w:t>(</w:t>
      </w:r>
      <w:r>
        <w:rPr>
          <w:rFonts w:cs="Times New Roman"/>
          <w:i/>
          <w:iCs/>
          <w:color w:val="000000"/>
          <w:szCs w:val="24"/>
        </w:rPr>
        <w:t>1</w:t>
      </w:r>
      <w:r>
        <w:rPr>
          <w:rFonts w:cs="Times New Roman"/>
          <w:color w:val="000000"/>
          <w:szCs w:val="24"/>
        </w:rPr>
        <w:t>)</w:t>
      </w:r>
    </w:p>
    <w:p>
      <w:pPr>
        <w:pStyle w:val="Texteprformat"/>
        <w:rPr/>
      </w:pPr>
      <w:r>
        <w:rPr>
          <w:rFonts w:cs="Times New Roman"/>
          <w:color w:val="000000"/>
          <w:szCs w:val="24"/>
        </w:rPr>
        <w:t xml:space="preserve">with </w:t>
      </w:r>
      <w:r>
        <w:rPr>
          <w:rFonts w:cs="Times New Roman"/>
          <w:i/>
          <w:iCs/>
          <w:color w:val="000000"/>
          <w:szCs w:val="24"/>
        </w:rPr>
        <w:t>A</w:t>
      </w:r>
      <w:r>
        <w:rPr>
          <w:rFonts w:cs="Times New Roman"/>
          <w:i/>
          <w:iCs/>
          <w:color w:val="000000"/>
          <w:szCs w:val="24"/>
          <w:vertAlign w:val="subscript"/>
        </w:rPr>
        <w:t>e</w:t>
      </w:r>
      <w:r>
        <w:rPr>
          <w:rFonts w:cs="Times New Roman"/>
          <w:i/>
          <w:color w:val="000000"/>
          <w:szCs w:val="24"/>
        </w:rPr>
        <w:t xml:space="preserve"> </w:t>
      </w:r>
      <w:r>
        <w:rPr>
          <w:rFonts w:cs="Times New Roman"/>
          <w:color w:val="000000"/>
          <w:szCs w:val="24"/>
        </w:rPr>
        <w:t xml:space="preserve">representing a high-temperature limit, </w:t>
      </w:r>
      <w:r>
        <w:rPr>
          <w:rFonts w:cs="Times New Roman"/>
          <w:i/>
          <w:iCs/>
          <w:color w:val="000000"/>
          <w:szCs w:val="24"/>
        </w:rPr>
        <w:t>B</w:t>
      </w:r>
      <w:r>
        <w:rPr>
          <w:rFonts w:cs="Times New Roman"/>
          <w:i/>
          <w:iCs/>
          <w:color w:val="000000"/>
          <w:szCs w:val="24"/>
          <w:vertAlign w:val="subscript"/>
        </w:rPr>
        <w:t>e</w:t>
      </w:r>
      <w:r>
        <w:rPr>
          <w:rFonts w:cs="Times New Roman"/>
          <w:color w:val="000000"/>
          <w:szCs w:val="24"/>
        </w:rPr>
        <w:t xml:space="preserve"> a term proportional to the energy barriers opposed to molecular re-arrangements, and </w:t>
      </w:r>
      <w:r>
        <w:rPr>
          <w:rFonts w:cs="Times New Roman"/>
          <w:i/>
          <w:iCs/>
          <w:color w:val="000000"/>
          <w:szCs w:val="24"/>
        </w:rPr>
        <w:t>S</w:t>
      </w:r>
      <w:r>
        <w:rPr>
          <w:rFonts w:cs="Times New Roman"/>
          <w:i/>
          <w:iCs/>
          <w:color w:val="000000"/>
          <w:szCs w:val="24"/>
          <w:vertAlign w:val="superscript"/>
        </w:rPr>
        <w:t>conf</w:t>
      </w:r>
      <w:r>
        <w:rPr>
          <w:rFonts w:cs="Times New Roman"/>
          <w:color w:val="000000"/>
          <w:szCs w:val="24"/>
        </w:rPr>
        <w:t xml:space="preserve"> and </w:t>
      </w:r>
      <w:r>
        <w:rPr>
          <w:rFonts w:cs="Times New Roman"/>
          <w:i/>
          <w:iCs/>
          <w:color w:val="000000"/>
          <w:szCs w:val="24"/>
        </w:rPr>
        <w:t>C</w:t>
      </w:r>
      <w:r>
        <w:rPr>
          <w:rFonts w:cs="Times New Roman"/>
          <w:i/>
          <w:iCs/>
          <w:color w:val="000000"/>
          <w:szCs w:val="24"/>
          <w:vertAlign w:val="subscript"/>
        </w:rPr>
        <w:t>p</w:t>
      </w:r>
      <w:r>
        <w:rPr>
          <w:rFonts w:cs="Times New Roman"/>
          <w:i/>
          <w:iCs/>
          <w:color w:val="000000"/>
          <w:szCs w:val="24"/>
          <w:vertAlign w:val="superscript"/>
        </w:rPr>
        <w:t>conf</w:t>
      </w:r>
      <w:r>
        <w:rPr>
          <w:rFonts w:cs="Times New Roman"/>
          <w:color w:val="000000"/>
          <w:szCs w:val="24"/>
        </w:rPr>
        <w:t xml:space="preserve"> the melt configurational entropy and heat capacity, respectively.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is the glass transition temperature, at which melt is frozen-in into glass upon quench. </w:t>
      </w:r>
      <w:commentRangeStart w:id="6"/>
      <w:r>
        <w:rPr>
          <w:rFonts w:eastAsia="Liberation Mono" w:cs="Times New Roman"/>
          <w:color w:val="000000"/>
          <w:kern w:val="0"/>
          <w:sz w:val="24"/>
          <w:szCs w:val="24"/>
          <w:lang w:val="en-US" w:eastAsia="en-US" w:bidi="ar-SA"/>
        </w:rPr>
        <w:t>Here</w:t>
      </w:r>
      <w:r>
        <w:rPr>
          <w:rFonts w:cs="Times New Roman"/>
          <w:color w:val="000000"/>
          <w:szCs w:val="24"/>
        </w:rPr>
        <w:t xml:space="preserve">, we adopt the empirical definition of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as equal to the temperature for which </w:t>
      </w:r>
      <w:r>
        <w:rPr>
          <w:rFonts w:cs="Times New Roman"/>
          <w:i/>
          <w:iCs/>
          <w:color w:val="000000"/>
          <w:szCs w:val="24"/>
        </w:rPr>
        <w:t>η</w:t>
      </w:r>
      <w:r>
        <w:rPr>
          <w:rFonts w:cs="Times New Roman"/>
          <w:color w:val="000000"/>
          <w:szCs w:val="24"/>
        </w:rPr>
        <w:t xml:space="preserve"> = 10</w:t>
      </w:r>
      <w:r>
        <w:rPr>
          <w:rFonts w:cs="Times New Roman"/>
          <w:color w:val="000000"/>
          <w:szCs w:val="24"/>
          <w:vertAlign w:val="superscript"/>
        </w:rPr>
        <w:t>12</w:t>
      </w:r>
      <w:r>
        <w:rPr>
          <w:rFonts w:cs="Times New Roman"/>
          <w:color w:val="000000"/>
          <w:szCs w:val="24"/>
        </w:rPr>
        <w:t xml:space="preserve"> Pa·s, and the associated melt relaxation time is of ~100 s.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calculated from this definition agree within 20-30 K with the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determined from calorimetric measurements </w:t>
      </w:r>
      <w:bookmarkStart w:id="43" w:name="ZOTERO_BREF_JnO2Fog6ubI7"/>
      <w:r>
        <w:rPr>
          <w:rFonts w:cs="Times New Roman"/>
          <w:b w:val="false"/>
          <w:i w:val="false"/>
          <w:caps w:val="false"/>
          <w:smallCaps w:val="false"/>
          <w:color w:val="000000"/>
          <w:position w:val="0"/>
          <w:sz w:val="24"/>
          <w:sz w:val="24"/>
          <w:szCs w:val="24"/>
          <w:u w:val="dash"/>
          <w:vertAlign w:val="baseline"/>
        </w:rPr>
        <w:t>(e.g., Russell and Giordano, 2017)</w:t>
      </w:r>
      <w:bookmarkEnd w:id="43"/>
      <w:r>
        <w:rPr>
          <w:rFonts w:cs="Times New Roman"/>
          <w:color w:val="000000"/>
          <w:szCs w:val="24"/>
        </w:rPr>
        <w:t xml:space="preserve">, which themselves depend on the cooling/heating rates during calorimetric measurements. The adopted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definition is </w:t>
      </w:r>
      <w:r>
        <w:rPr>
          <w:rFonts w:eastAsia="Liberation Mono" w:cs="Times New Roman"/>
          <w:color w:val="000000"/>
          <w:kern w:val="0"/>
          <w:sz w:val="24"/>
          <w:szCs w:val="24"/>
          <w:lang w:val="en-US" w:eastAsia="en-US" w:bidi="ar-SA"/>
        </w:rPr>
        <w:t>thus</w:t>
      </w:r>
      <w:r>
        <w:rPr>
          <w:rFonts w:cs="Times New Roman"/>
          <w:color w:val="000000"/>
          <w:szCs w:val="24"/>
        </w:rPr>
        <w:t xml:space="preserve"> coherent for viscosity modeling, as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derived from the viscosity data</w:t>
      </w:r>
      <w:r>
        <w:rPr>
          <w:rFonts w:eastAsia="Liberation Mono" w:cs="Times New Roman"/>
          <w:color w:val="000000"/>
          <w:kern w:val="0"/>
          <w:sz w:val="24"/>
          <w:szCs w:val="24"/>
          <w:lang w:val="en-US" w:eastAsia="en-US" w:bidi="ar-SA"/>
        </w:rPr>
        <w:t xml:space="preserve"> refers to the relaxed melt and its equilibrium structure.</w:t>
      </w:r>
      <w:commentRangeEnd w:id="6"/>
      <w:r>
        <w:commentReference w:id="6"/>
      </w:r>
      <w:r>
        <w:rPr>
          <w:rFonts w:eastAsia="Liberation Mono" w:cs="Times New Roman"/>
          <w:color w:val="000000"/>
          <w:kern w:val="0"/>
          <w:sz w:val="24"/>
          <w:szCs w:val="24"/>
          <w:lang w:val="en-US" w:eastAsia="en-US" w:bidi="ar-SA"/>
        </w:rPr>
      </w:r>
    </w:p>
    <w:p>
      <w:pPr>
        <w:pStyle w:val="Texteprformat"/>
        <w:rPr>
          <w:rFonts w:ascii="Times New Roman" w:hAnsi="Times New Roman" w:cs="Times New Roman"/>
          <w:color w:val="000000"/>
          <w:szCs w:val="24"/>
        </w:rPr>
      </w:pPr>
      <w:r>
        <w:rPr>
          <w:rFonts w:cs="Times New Roman" w:ascii="Times New Roman" w:hAnsi="Times New Roman"/>
          <w:color w:val="000000"/>
          <w:szCs w:val="24"/>
        </w:rPr>
      </w:r>
    </w:p>
    <w:p>
      <w:pPr>
        <w:pStyle w:val="Texteprformat"/>
        <w:rPr>
          <w:szCs w:val="24"/>
        </w:rPr>
      </w:pPr>
      <w:r>
        <w:rPr>
          <w:rFonts w:cs="Times New Roman"/>
          <w:color w:val="000000"/>
          <w:szCs w:val="24"/>
        </w:rPr>
        <w:t xml:space="preserve">Alternatively, one might adopt the Free Volume theory </w:t>
      </w:r>
      <w:bookmarkStart w:id="44" w:name="ZOTERO_BREF_UYikp8lnzlnt"/>
      <w:bookmarkStart w:id="45" w:name="ZOTERO_BREF_ILaTgXAE51p6"/>
      <w:bookmarkEnd w:id="45"/>
      <w:r>
        <w:rPr>
          <w:rFonts w:cs="Times New Roman"/>
          <w:color w:val="000000"/>
          <w:szCs w:val="24"/>
        </w:rPr>
        <w:t>(Cohen and Grest, 1979; Cohen and Grest, 1984)</w:t>
      </w:r>
      <w:bookmarkEnd w:id="44"/>
      <w:r>
        <w:rPr>
          <w:rFonts w:cs="Times New Roman"/>
          <w:color w:val="000000"/>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Cs w:val="24"/>
        </w:rPr>
        <w:t xml:space="preserve"> </w:t>
      </w:r>
      <w:r>
        <w:rPr>
          <w:rFonts w:cs="Times New Roman"/>
          <w:b/>
          <w:color w:val="000000"/>
          <w:szCs w:val="24"/>
        </w:rPr>
        <w:t>,</w:t>
      </w:r>
      <w:r>
        <w:rPr>
          <w:rFonts w:cs="Times New Roman"/>
          <w:color w:val="000000"/>
          <w:szCs w:val="24"/>
        </w:rPr>
        <w:t xml:space="preserve"> </w:t>
        <w:tab/>
        <w:t>(</w:t>
      </w:r>
      <w:r>
        <w:rPr>
          <w:rFonts w:cs="Times New Roman"/>
          <w:i/>
          <w:iCs/>
          <w:color w:val="000000"/>
          <w:szCs w:val="24"/>
        </w:rPr>
        <w:t>2</w:t>
      </w:r>
      <w:r>
        <w:rPr>
          <w:rFonts w:cs="Times New Roman"/>
          <w:color w:val="000000"/>
          <w:szCs w:val="24"/>
        </w:rPr>
        <w:t>)</w:t>
      </w:r>
    </w:p>
    <w:p>
      <w:pPr>
        <w:pStyle w:val="Texteprformat"/>
        <w:rPr>
          <w:iCs/>
          <w:szCs w:val="24"/>
        </w:rPr>
      </w:pPr>
      <w:r>
        <w:rPr>
          <w:rFonts w:cs="Times New Roman"/>
          <w:iCs/>
          <w:color w:val="000000"/>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szCs w:val="24"/>
        </w:rPr>
        <w:t xml:space="preserve"> </w:t>
      </w:r>
      <w:r>
        <w:rPr>
          <w:rFonts w:cs="Times New Roman"/>
          <w:iCs/>
          <w:color w:val="000000"/>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o</m:t>
            </m:r>
          </m:sub>
        </m:sSub>
        <m:d>
          <m:dPr>
            <m:begChr m:val="("/>
            <m:endChr m:val=")"/>
          </m:dPr>
          <m:e>
            <m:r>
              <w:rPr>
                <w:rFonts w:ascii="Cambria Math" w:hAnsi="Cambria Math"/>
              </w:rPr>
              <m:t xml:space="preserve">x</m:t>
            </m:r>
          </m:e>
        </m:d>
      </m:oMath>
      <w:r>
        <w:rPr>
          <w:rFonts w:cs="Times New Roman"/>
          <w:iCs/>
          <w:color w:val="000000"/>
          <w:szCs w:val="24"/>
        </w:rPr>
        <w:t xml:space="preserve"> a constant identified as the temperature at which continuity of liquid-like cells is reached.</w:t>
      </w:r>
    </w:p>
    <w:p>
      <w:pPr>
        <w:pStyle w:val="Normal"/>
        <w:rPr>
          <w:iCs/>
          <w:szCs w:val="24"/>
        </w:rPr>
      </w:pPr>
      <w:r>
        <w:rPr>
          <w:iCs/>
          <w:szCs w:val="24"/>
        </w:rPr>
      </w:r>
    </w:p>
    <w:p>
      <w:pPr>
        <w:pStyle w:val="Normal"/>
        <w:rPr>
          <w:iCs/>
          <w:szCs w:val="24"/>
        </w:rPr>
      </w:pPr>
      <w:r>
        <w:rPr>
          <w:iCs/>
          <w:sz w:val="24"/>
          <w:szCs w:val="24"/>
        </w:rPr>
        <w:t>Beyond the Free Volume and Adam-Gibbs models, many other theories have been proposed to describe the viscous flow of liquids. Among those, some are empirical like the Tamman-Vogel-Fulcher (TVF) equation:</w:t>
      </w:r>
    </w:p>
    <w:p>
      <w:pPr>
        <w:pStyle w:val="Texteprformat"/>
        <w:tabs>
          <w:tab w:val="clear" w:pos="720"/>
          <w:tab w:val="left" w:pos="8225" w:leader="none"/>
          <w:tab w:val="left" w:pos="8505" w:leader="none"/>
        </w:tabs>
        <w:rPr>
          <w:iCs/>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TVF</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TVF</m:t>
                </m:r>
              </m:sub>
            </m:sSub>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den>
        </m:f>
      </m:oMath>
      <w:r>
        <w:rPr>
          <w:iCs/>
          <w:szCs w:val="24"/>
        </w:rPr>
        <w:t>,</w:t>
        <w:tab/>
        <w:t>(</w:t>
      </w:r>
      <w:r>
        <w:rPr>
          <w:i/>
          <w:iCs/>
          <w:szCs w:val="24"/>
        </w:rPr>
        <w:t>3</w:t>
      </w:r>
      <w:r>
        <w:rPr>
          <w:iCs/>
          <w:szCs w:val="24"/>
        </w:rPr>
        <w:t>)</w:t>
      </w:r>
    </w:p>
    <w:p>
      <w:pPr>
        <w:pStyle w:val="Texteprformat"/>
        <w:rPr>
          <w:iCs/>
          <w:szCs w:val="24"/>
        </w:rPr>
      </w:pPr>
      <w:r>
        <w:rPr>
          <w:rFonts w:cs="Times New Roman"/>
          <w:iCs/>
          <w:color w:val="000000"/>
          <w:szCs w:val="24"/>
        </w:rPr>
        <w:t>with A</w:t>
      </w:r>
      <w:r>
        <w:rPr>
          <w:rFonts w:cs="Times New Roman"/>
          <w:iCs/>
          <w:color w:val="000000"/>
          <w:szCs w:val="24"/>
          <w:vertAlign w:val="subscript"/>
        </w:rPr>
        <w:t>TVF</w:t>
      </w:r>
      <w:r>
        <w:rPr>
          <w:rFonts w:cs="Times New Roman"/>
          <w:iCs/>
          <w:color w:val="000000"/>
          <w:szCs w:val="24"/>
        </w:rPr>
        <w:t>, B</w:t>
      </w:r>
      <w:r>
        <w:rPr>
          <w:rFonts w:cs="Times New Roman"/>
          <w:iCs/>
          <w:color w:val="000000"/>
          <w:szCs w:val="24"/>
          <w:vertAlign w:val="subscript"/>
        </w:rPr>
        <w:t>TVF</w:t>
      </w:r>
      <w:r>
        <w:rPr>
          <w:rFonts w:cs="Times New Roman"/>
          <w:iCs/>
          <w:color w:val="000000"/>
          <w:szCs w:val="24"/>
        </w:rPr>
        <w:t xml:space="preserve"> and T</w:t>
      </w:r>
      <w:r>
        <w:rPr>
          <w:rFonts w:cs="Times New Roman"/>
          <w:iCs/>
          <w:color w:val="000000"/>
          <w:szCs w:val="24"/>
          <w:vertAlign w:val="subscript"/>
        </w:rPr>
        <w:t xml:space="preserve">1 </w:t>
      </w:r>
      <w:r>
        <w:rPr>
          <w:rFonts w:cs="Times New Roman"/>
          <w:iCs/>
          <w:color w:val="000000"/>
          <w:szCs w:val="24"/>
        </w:rPr>
        <w:t>adjustable parameters. The s</w:t>
      </w:r>
      <w:r>
        <w:rPr>
          <w:iCs/>
          <w:szCs w:val="24"/>
        </w:rPr>
        <w:t>emi-empirical model proposed by</w:t>
      </w:r>
      <w:r>
        <w:rPr>
          <w:iCs/>
          <w:color w:val="000000"/>
          <w:szCs w:val="24"/>
        </w:rPr>
        <w:t xml:space="preserve"> Avramov and Milchev </w:t>
      </w:r>
      <w:bookmarkStart w:id="46" w:name="ZOTERO_BREF_qjvT8zXKiyHS"/>
      <w:r>
        <w:rPr>
          <w:iCs/>
          <w:color w:val="000000"/>
          <w:szCs w:val="24"/>
        </w:rPr>
        <w:t>(1988)</w:t>
      </w:r>
      <w:bookmarkEnd w:id="46"/>
      <w:r>
        <w:rPr>
          <w:iCs/>
          <w:color w:val="000000"/>
          <w:szCs w:val="24"/>
        </w:rPr>
        <w:t xml:space="preserve"> </w:t>
      </w:r>
      <w:bookmarkStart w:id="47" w:name="ZOTERO_BREF_a6JRLxE4ns4u"/>
      <w:r>
        <w:rPr>
          <w:iCs/>
          <w:color w:val="000000"/>
          <w:szCs w:val="24"/>
        </w:rPr>
        <w:t xml:space="preserve">(AM) </w:t>
      </w:r>
      <w:r>
        <w:rPr>
          <w:rFonts w:eastAsia="Calibri" w:cs="Times New Roman"/>
          <w:iCs/>
          <w:color w:val="000000"/>
          <w:szCs w:val="24"/>
        </w:rPr>
        <w:t xml:space="preserve">also relates viscosity to temperature as </w:t>
      </w:r>
    </w:p>
    <w:p>
      <w:pPr>
        <w:pStyle w:val="Texteprformat"/>
        <w:tabs>
          <w:tab w:val="clear" w:pos="720"/>
          <w:tab w:val="left" w:pos="8225" w:leader="none"/>
          <w:tab w:val="left" w:pos="8505"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szCs w:val="24"/>
        </w:rPr>
        <w:t>,</w:t>
        <w:tab/>
        <w:t>(4)</w:t>
      </w:r>
    </w:p>
    <w:p>
      <w:pPr>
        <w:pStyle w:val="Texteprformat"/>
        <w:rPr>
          <w:szCs w:val="24"/>
        </w:rPr>
      </w:pPr>
      <w:r>
        <w:rPr>
          <w:szCs w:val="24"/>
        </w:rPr>
        <w:t xml:space="preserve">with </w:t>
      </w:r>
      <w:r>
        <w:rPr>
          <w:rFonts w:cs="Times New Roman"/>
          <w:color w:val="000000"/>
          <w:szCs w:val="24"/>
        </w:rPr>
        <w:t>A</w:t>
      </w:r>
      <w:r>
        <w:rPr>
          <w:rFonts w:cs="Times New Roman"/>
          <w:color w:val="000000"/>
          <w:szCs w:val="24"/>
          <w:vertAlign w:val="subscript"/>
        </w:rPr>
        <w:t>AM</w:t>
      </w:r>
      <w:r>
        <w:rPr>
          <w:rFonts w:cs="Times New Roman"/>
          <w:color w:val="000000"/>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Cs w:val="24"/>
        </w:rPr>
        <w:t xml:space="preserve">, </w:t>
      </w:r>
      <w:r>
        <w:rPr>
          <w:rFonts w:cs="Times New Roman"/>
          <w:i/>
          <w:iCs/>
          <w:color w:val="000000"/>
          <w:szCs w:val="24"/>
        </w:rPr>
        <w:t>T</w:t>
      </w:r>
      <w:r>
        <w:rPr>
          <w:rFonts w:cs="Times New Roman"/>
          <w:i/>
          <w:iCs/>
          <w:color w:val="000000"/>
          <w:szCs w:val="24"/>
          <w:vertAlign w:val="subscript"/>
        </w:rPr>
        <w:t>g</w:t>
      </w:r>
      <w:r>
        <w:rPr>
          <w:rFonts w:cs="Times New Roman"/>
          <w:i/>
          <w:iCs/>
          <w:color w:val="000000"/>
          <w:szCs w:val="24"/>
        </w:rPr>
        <w:t>(x)</w:t>
      </w:r>
      <w:r>
        <w:rPr>
          <w:rFonts w:cs="Times New Roman"/>
          <w:color w:val="000000"/>
          <w:szCs w:val="24"/>
        </w:rPr>
        <w:t xml:space="preserve"> and </w:t>
      </w:r>
      <w:r>
        <w:rPr>
          <w:rFonts w:cs="Times New Roman"/>
          <w:i/>
          <w:iCs/>
          <w:color w:val="000000"/>
          <w:szCs w:val="24"/>
        </w:rPr>
        <w:t>m(x)</w:t>
      </w:r>
      <w:r>
        <w:rPr>
          <w:rFonts w:cs="Times New Roman"/>
          <w:color w:val="000000"/>
          <w:szCs w:val="24"/>
        </w:rPr>
        <w:t xml:space="preserve"> the melt glass transition temperature and fragility. The MYEGA equation </w:t>
      </w:r>
      <w:bookmarkStart w:id="48" w:name="ZOTERO_BREF_acKkhOe0MmZV"/>
      <w:r>
        <w:rPr>
          <w:rFonts w:cs="Times New Roman"/>
          <w:color w:val="000000"/>
          <w:szCs w:val="24"/>
          <w:u w:val="dash"/>
        </w:rPr>
        <w:t>(Mauro et al., 2009)</w:t>
      </w:r>
      <w:bookmarkEnd w:id="48"/>
      <w:r>
        <w:rPr>
          <w:rFonts w:cs="Times New Roman"/>
          <w:color w:val="000000"/>
          <w:szCs w:val="24"/>
          <w:u w:val="dash"/>
        </w:rPr>
        <w:t xml:space="preserve"> </w:t>
      </w:r>
      <w:r>
        <w:rPr>
          <w:szCs w:val="24"/>
        </w:rPr>
        <w:t>directly derives from eq. 1, and takes the form</w:t>
      </w:r>
      <w:r>
        <w:rPr>
          <w:rFonts w:cs="Times New Roman"/>
          <w:color w:val="000000"/>
          <w:szCs w:val="24"/>
        </w:rPr>
        <w:t>:</w:t>
      </w:r>
    </w:p>
    <w:p>
      <w:pPr>
        <w:pStyle w:val="Texteprformat"/>
        <w:tabs>
          <w:tab w:val="clear" w:pos="720"/>
          <w:tab w:val="left" w:pos="8238"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szCs w:val="24"/>
        </w:rPr>
        <w:t xml:space="preserve"> </w:t>
      </w:r>
      <w:r>
        <w:rPr>
          <w:rFonts w:cs="Times New Roman"/>
          <w:b/>
          <w:color w:val="000000"/>
          <w:szCs w:val="24"/>
        </w:rPr>
        <w:t>,</w:t>
      </w:r>
      <w:r>
        <w:rPr>
          <w:rFonts w:cs="Times New Roman"/>
          <w:color w:val="000000"/>
          <w:szCs w:val="24"/>
        </w:rPr>
        <w:tab/>
        <w:t>(5)</w:t>
      </w:r>
    </w:p>
    <w:p>
      <w:pPr>
        <w:pStyle w:val="Texteprformat"/>
        <w:tabs>
          <w:tab w:val="clear" w:pos="720"/>
          <w:tab w:val="left" w:pos="8225" w:leader="none"/>
          <w:tab w:val="left" w:pos="8505" w:leader="none"/>
        </w:tabs>
        <w:spacing w:before="0" w:after="0"/>
        <w:contextualSpacing/>
        <w:rPr>
          <w:szCs w:val="24"/>
          <w:lang w:val="en-GB"/>
        </w:rPr>
      </w:pPr>
      <w:r>
        <w:rPr>
          <w:rFonts w:cs="Times New Roman"/>
          <w:color w:val="000000"/>
          <w:szCs w:val="24"/>
          <w:lang w:val="en-GB"/>
        </w:rPr>
        <w:t xml:space="preserve">with </w:t>
      </w:r>
      <w:r>
        <w:rPr>
          <w:rFonts w:cs="Times New Roman"/>
          <w:i/>
          <w:iCs/>
          <w:color w:val="000000"/>
          <w:szCs w:val="24"/>
          <w:lang w:val="en-GB"/>
        </w:rPr>
        <w:t>A</w:t>
      </w:r>
      <w:r>
        <w:rPr>
          <w:rFonts w:cs="Times New Roman"/>
          <w:i/>
          <w:iCs/>
          <w:color w:val="000000"/>
          <w:szCs w:val="24"/>
          <w:vertAlign w:val="subscript"/>
          <w:lang w:val="en-GB"/>
        </w:rPr>
        <w:t xml:space="preserve">e </w:t>
      </w:r>
      <w:r>
        <w:rPr>
          <w:rFonts w:cs="Times New Roman"/>
          <w:color w:val="000000"/>
          <w:szCs w:val="24"/>
          <w:lang w:val="en-GB"/>
        </w:rPr>
        <w:t xml:space="preserve"> a pre-exponential term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Cs w:val="24"/>
        </w:rPr>
        <w:t xml:space="preserve"> that was taken as equal to that in the Adam-Gibbs theory (eq. 1) because the MYEGA equation is a daughter product of the Adam-Gibbs theory</w:t>
      </w:r>
      <w:r>
        <w:rPr>
          <w:rFonts w:cs="Times New Roman"/>
          <w:color w:val="000000"/>
          <w:szCs w:val="24"/>
          <w:lang w:val="en-GB"/>
        </w:rPr>
        <w:t xml:space="preserve">. Equations 3 to 5 remain empirical or semi-empirical </w:t>
      </w:r>
      <w:r>
        <w:rPr>
          <w:rFonts w:eastAsia="Liberation Mono" w:cs="Times New Roman"/>
          <w:color w:val="000000"/>
          <w:kern w:val="0"/>
          <w:sz w:val="24"/>
          <w:szCs w:val="24"/>
          <w:lang w:val="en-GB" w:eastAsia="en-US" w:bidi="ar-SA"/>
        </w:rPr>
        <w:t>because</w:t>
      </w:r>
      <w:r>
        <w:rPr>
          <w:rFonts w:cs="Times New Roman"/>
          <w:color w:val="000000"/>
          <w:szCs w:val="24"/>
          <w:lang w:val="en-GB"/>
        </w:rPr>
        <w:t xml:space="preserve"> unlike the Adam-Gibbs or Free Volume equations, </w:t>
      </w:r>
      <w:r>
        <w:rPr>
          <w:rFonts w:eastAsia="Liberation Mono" w:cs="Times New Roman"/>
          <w:color w:val="000000"/>
          <w:kern w:val="0"/>
          <w:sz w:val="24"/>
          <w:szCs w:val="24"/>
          <w:lang w:val="en-GB" w:eastAsia="en-US" w:bidi="ar-SA"/>
        </w:rPr>
        <w:t>these expressions</w:t>
      </w:r>
      <w:r>
        <w:rPr>
          <w:rFonts w:cs="Times New Roman"/>
          <w:color w:val="000000"/>
          <w:szCs w:val="24"/>
          <w:lang w:val="en-GB"/>
        </w:rPr>
        <w:t xml:space="preserve"> are not expressed in terms of measurable physical quantities, such as heat capacity, for example. However, they </w:t>
      </w:r>
      <w:r>
        <w:rPr>
          <w:rFonts w:eastAsia="Liberation Mono" w:cs="Times New Roman"/>
          <w:color w:val="000000"/>
          <w:kern w:val="0"/>
          <w:sz w:val="24"/>
          <w:szCs w:val="24"/>
          <w:lang w:val="en-GB" w:eastAsia="en-US" w:bidi="ar-SA"/>
        </w:rPr>
        <w:t>do model</w:t>
      </w:r>
      <w:r>
        <w:rPr>
          <w:rFonts w:cs="Times New Roman"/>
          <w:color w:val="000000"/>
          <w:szCs w:val="24"/>
          <w:lang w:val="en-GB"/>
        </w:rPr>
        <w:t xml:space="preserve"> the viscosity dependence on temperature very well.</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Liberation Mono"/>
          <w:color w:val="000000"/>
          <w:sz w:val="24"/>
          <w:szCs w:val="24"/>
        </w:rPr>
        <w:t>W</w:t>
      </w:r>
      <w:r>
        <w:rPr>
          <w:color w:val="000000"/>
          <w:sz w:val="24"/>
          <w:szCs w:val="24"/>
        </w:rPr>
        <w:t xml:space="preserve">hile the equations presented above are popular for silicate melts, no strong consensus towards any one model appropriate for all liquids exists. In fact, </w:t>
      </w:r>
      <w:r>
        <w:rPr>
          <w:rFonts w:eastAsia="Liberation Mono" w:cs="Liberation Mono"/>
          <w:color w:val="000000"/>
          <w:sz w:val="24"/>
          <w:szCs w:val="24"/>
        </w:rPr>
        <w:t>s</w:t>
      </w:r>
      <w:r>
        <w:rPr>
          <w:color w:val="000000"/>
          <w:sz w:val="24"/>
          <w:szCs w:val="24"/>
        </w:rPr>
        <w:t xml:space="preserve">ome of those models rely on very different theoretical backgrounds. The i-MELT approach circumvents </w:t>
      </w:r>
      <w:r>
        <w:rPr>
          <w:rFonts w:eastAsia="Liberation Mono" w:cs="Liberation Mono"/>
          <w:color w:val="000000"/>
          <w:sz w:val="24"/>
          <w:szCs w:val="24"/>
        </w:rPr>
        <w:t>the problem of choosing one particular theory</w:t>
      </w:r>
      <w:r>
        <w:rPr>
          <w:color w:val="000000"/>
          <w:sz w:val="24"/>
          <w:szCs w:val="24"/>
        </w:rPr>
        <w:t xml:space="preserve"> by proposing a </w:t>
      </w:r>
      <w:r>
        <w:rPr>
          <w:i/>
          <w:iCs/>
          <w:color w:val="000000"/>
          <w:sz w:val="24"/>
          <w:szCs w:val="24"/>
        </w:rPr>
        <w:t>trans-theoretical</w:t>
      </w:r>
      <w:r>
        <w:rPr>
          <w:color w:val="000000"/>
          <w:sz w:val="24"/>
          <w:szCs w:val="24"/>
        </w:rPr>
        <w:t xml:space="preserve"> approach. T</w:t>
      </w:r>
      <w:commentRangeStart w:id="7"/>
      <w:r>
        <w:rPr>
          <w:color w:val="000000"/>
          <w:sz w:val="24"/>
          <w:szCs w:val="24"/>
        </w:rPr>
        <w:t xml:space="preserve">he artificial neural network is trained to </w:t>
      </w:r>
      <w:r>
        <w:rPr>
          <w:rFonts w:eastAsia="Calibri" w:cs="Times New Roman"/>
          <w:color w:val="000000"/>
          <w:kern w:val="0"/>
          <w:sz w:val="24"/>
          <w:szCs w:val="24"/>
          <w:lang w:val="en-US" w:eastAsia="en-US" w:bidi="ar-SA"/>
        </w:rPr>
        <w:t>predict</w:t>
      </w:r>
      <w:r>
        <w:rPr>
          <w:color w:val="000000"/>
          <w:sz w:val="24"/>
          <w:szCs w:val="24"/>
        </w:rPr>
        <w:t xml:space="preserve"> melt viscosity </w:t>
      </w:r>
      <w:r>
        <w:rPr>
          <w:rFonts w:eastAsia="Calibri" w:cs="Times New Roman"/>
          <w:color w:val="000000"/>
          <w:kern w:val="0"/>
          <w:sz w:val="24"/>
          <w:szCs w:val="24"/>
          <w:lang w:val="en-US" w:eastAsia="en-US" w:bidi="ar-SA"/>
        </w:rPr>
        <w:t>using any of the</w:t>
      </w:r>
      <w:r>
        <w:rPr>
          <w:color w:val="000000"/>
          <w:sz w:val="24"/>
          <w:szCs w:val="24"/>
        </w:rPr>
        <w:t xml:space="preserve"> equations 1 to 5. </w:t>
      </w:r>
      <w:r>
        <w:rPr>
          <w:rFonts w:eastAsia="Calibri" w:cs="Times New Roman"/>
          <w:color w:val="000000"/>
          <w:kern w:val="0"/>
          <w:sz w:val="24"/>
          <w:szCs w:val="24"/>
          <w:lang w:val="en-US" w:eastAsia="en-US" w:bidi="ar-SA"/>
        </w:rPr>
        <w:t>It</w:t>
      </w:r>
      <w:r>
        <w:rPr>
          <w:color w:val="000000"/>
          <w:sz w:val="24"/>
          <w:szCs w:val="24"/>
        </w:rPr>
        <w:t xml:space="preserve">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w:t>
      </w:r>
      <w:r>
        <w:rPr>
          <w:color w:val="000000"/>
          <w:sz w:val="24"/>
          <w:szCs w:val="24"/>
        </w:rPr>
      </w:r>
      <w:commentRangeEnd w:id="7"/>
      <w:r>
        <w:commentReference w:id="7"/>
      </w:r>
      <w:r>
        <w:rPr>
          <w:color w:val="000000"/>
          <w:sz w:val="24"/>
          <w:szCs w:val="24"/>
        </w:rPr>
        <w:t>As a result, it allows to compare viscosity predictions from the different theories, and to observe how parameters from different theories are related.</w:t>
      </w:r>
    </w:p>
    <w:p>
      <w:pPr>
        <w:pStyle w:val="Normal"/>
        <w:spacing w:before="0" w:after="0"/>
        <w:rPr>
          <w:rFonts w:ascii="Times New Roman" w:hAnsi="Times New Roman"/>
          <w:sz w:val="24"/>
          <w:szCs w:val="24"/>
        </w:rPr>
      </w:pPr>
      <w:r>
        <w:rPr>
          <w:rFonts w:ascii="Times New Roman" w:hAnsi="Times New Roman"/>
          <w:sz w:val="24"/>
          <w:szCs w:val="24"/>
        </w:rPr>
      </w:r>
    </w:p>
    <w:p>
      <w:pPr>
        <w:pStyle w:val="Normal"/>
        <w:tabs>
          <w:tab w:val="clear" w:pos="720"/>
          <w:tab w:val="left" w:pos="284" w:leader="none"/>
        </w:tabs>
        <w:spacing w:before="0" w:after="0"/>
        <w:rPr>
          <w:rFonts w:ascii="Times New Roman" w:hAnsi="Times New Roman"/>
          <w:sz w:val="24"/>
          <w:szCs w:val="24"/>
        </w:rPr>
      </w:pPr>
      <w:r>
        <w:rPr>
          <w:i/>
          <w:iCs/>
          <w:color w:val="000000"/>
          <w:sz w:val="24"/>
          <w:szCs w:val="24"/>
          <w:lang w:val="en-GB"/>
        </w:rPr>
        <w:t>2.5.3 Data preparation: Train-Validation-Testing split and standardisation</w:t>
      </w:r>
    </w:p>
    <w:p>
      <w:pPr>
        <w:pStyle w:val="Normal"/>
        <w:rPr>
          <w:rFonts w:ascii="Times New Roman" w:hAnsi="Times New Roman"/>
          <w:sz w:val="24"/>
          <w:szCs w:val="24"/>
        </w:rPr>
      </w:pPr>
      <w:r>
        <w:rPr>
          <w:color w:val="000000"/>
          <w:sz w:val="24"/>
          <w:szCs w:val="24"/>
          <w:lang w:val="en-GB"/>
        </w:rPr>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(Fig. 1). 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w:t>
      </w:r>
      <w:commentRangeStart w:id="8"/>
      <w:r>
        <w:rPr>
          <w:color w:val="000000"/>
          <w:sz w:val="24"/>
          <w:szCs w:val="24"/>
          <w:lang w:val="en-GB"/>
        </w:rPr>
        <w:t>a method that allows stopping the training before the apparition of the over-fitting phenomenon</w:t>
      </w:r>
      <w:r>
        <w:rPr>
          <w:color w:val="000000"/>
          <w:sz w:val="24"/>
          <w:szCs w:val="24"/>
          <w:lang w:val="en-GB"/>
        </w:rPr>
      </w:r>
      <w:commentRangeEnd w:id="8"/>
      <w:r>
        <w:commentReference w:id="8"/>
      </w:r>
      <w:r>
        <w:rPr>
          <w:color w:val="000000"/>
          <w:sz w:val="24"/>
          <w:szCs w:val="24"/>
          <w:lang w:val="en-GB"/>
        </w:rPr>
        <w:t xml:space="preserve"> </w:t>
      </w:r>
      <w:r>
        <w:rPr>
          <w:b w:val="false"/>
          <w:i w:val="false"/>
          <w:caps w:val="false"/>
          <w:smallCaps w:val="false"/>
          <w:color w:val="000000"/>
          <w:position w:val="0"/>
          <w:sz w:val="24"/>
          <w:sz w:val="24"/>
          <w:szCs w:val="24"/>
          <w:u w:val="dash"/>
          <w:vertAlign w:val="baseline"/>
          <w:lang w:val="en-GB"/>
        </w:rPr>
        <w:t>(Goodfellow et al., 201</w:t>
      </w:r>
      <w:bookmarkStart w:id="49" w:name="ZOTERO_BREF_YiET1ZEScT5L"/>
      <w:bookmarkEnd w:id="49"/>
      <w:r>
        <w:rPr>
          <w:b w:val="false"/>
          <w:i w:val="false"/>
          <w:caps w:val="false"/>
          <w:smallCaps w:val="false"/>
          <w:color w:val="000000"/>
          <w:position w:val="0"/>
          <w:sz w:val="24"/>
          <w:sz w:val="24"/>
          <w:szCs w:val="24"/>
          <w:u w:val="dash"/>
          <w:vertAlign w:val="baseline"/>
          <w:lang w:val="en-GB"/>
        </w:rPr>
        <w:t>6)</w:t>
      </w:r>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 In the present study, the data were randomly separated by composition (Le Losq et al., 2019</w:t>
      </w:r>
      <w:bookmarkStart w:id="50" w:name="ZOTERO_BREF_yxbqT2qtTFgb"/>
      <w:bookmarkEnd w:id="50"/>
      <w:r>
        <w:rPr>
          <w:color w:val="000000"/>
          <w:sz w:val="24"/>
          <w:szCs w:val="24"/>
          <w:lang w:val="en-GB"/>
        </w:rPr>
        <w:t xml:space="preserve">a) to avoid the pitfall of having the same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While </w:t>
      </w:r>
      <w:r>
        <w:rPr>
          <w:i/>
          <w:iCs/>
          <w:color w:val="000000"/>
          <w:sz w:val="24"/>
          <w:szCs w:val="24"/>
          <w:lang w:val="en-GB"/>
        </w:rPr>
        <w:t>D</w:t>
      </w:r>
      <w:r>
        <w:rPr>
          <w:i/>
          <w:iCs/>
          <w:color w:val="000000"/>
          <w:sz w:val="24"/>
          <w:szCs w:val="24"/>
          <w:vertAlign w:val="subscript"/>
          <w:lang w:val="en-GB"/>
        </w:rPr>
        <w:t>viscosity</w:t>
      </w:r>
      <w:r>
        <w:rPr>
          <w:i/>
          <w:iCs/>
          <w:color w:val="000000"/>
          <w:sz w:val="24"/>
          <w:szCs w:val="24"/>
          <w:lang w:val="en-GB"/>
        </w:rPr>
        <w:t>, 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were each separated in three splits following the above protocol (Fig. 1),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This is not problematic, because we do not aim at precise predictions of Raman spectra but rather use this dataset as a way to improve the predictive capacity of the trained neural network and to introduce structural knowledge.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51" w:name="ZOTERO_BREF_z6mcmRg4n0fj"/>
      <w:r>
        <w:rPr>
          <w:color w:val="000000"/>
          <w:sz w:val="24"/>
          <w:szCs w:val="24"/>
          <w:lang w:val="en-GB"/>
        </w:rPr>
        <w:t>(Goodfellow et al., 2016)</w:t>
      </w:r>
      <w:bookmarkEnd w:id="51"/>
      <w:r>
        <w:rPr>
          <w:color w:val="000000"/>
          <w:sz w:val="24"/>
          <w:szCs w:val="24"/>
          <w:lang w:val="en-GB"/>
        </w:rPr>
        <w:t xml:space="preserve">. The goal of re-scaling is to promote feature variations </w:t>
      </w:r>
      <w:r>
        <w:rPr>
          <w:rFonts w:eastAsia="Calibri" w:cs="Times New Roman"/>
          <w:color w:val="000000"/>
          <w:kern w:val="0"/>
          <w:sz w:val="24"/>
          <w:szCs w:val="24"/>
          <w:lang w:val="en-GB" w:eastAsia="en-US" w:bidi="ar-SA"/>
        </w:rPr>
        <w:t>near</w:t>
      </w:r>
      <w:r>
        <w:rPr>
          <w:color w:val="000000"/>
          <w:sz w:val="24"/>
          <w:szCs w:val="24"/>
          <w:lang w:val="en-GB"/>
        </w:rPr>
        <w:t xml:space="preserve">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corresponds to a modification of min-max (0-1) scaling. Raman spectra were normalised to be  between 0 and 1. Viscosity, density and refractive index were not scaled, as scaling the outputs was not found to affect network convergence. However, when outputs are unscaled it is essential to initialise the bias of the output layer of the neural network to match the expected range of the predictions to be made, as developed for (e.g.) Mixture Density Networks </w:t>
      </w:r>
      <w:bookmarkStart w:id="52" w:name="ZOTERO_BREF_omA4dJtX2mK8"/>
      <w:r>
        <w:rPr>
          <w:color w:val="000000"/>
          <w:sz w:val="24"/>
          <w:szCs w:val="24"/>
          <w:lang w:val="en-GB"/>
        </w:rPr>
        <w:t>(Bishop, 2006)</w:t>
      </w:r>
      <w:bookmarkEnd w:id="52"/>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Times New Roman"/>
          <w:i/>
          <w:iCs/>
          <w:sz w:val="24"/>
          <w:szCs w:val="24"/>
        </w:rPr>
        <w:t>2.5.4 i-MELT model</w:t>
      </w:r>
      <w:r>
        <w:rPr>
          <w:i/>
          <w:iCs/>
          <w:sz w:val="24"/>
          <w:szCs w:val="24"/>
        </w:rPr>
        <w:t xml:space="preserve"> technical implementation</w:t>
      </w:r>
    </w:p>
    <w:p>
      <w:pPr>
        <w:pStyle w:val="Normal"/>
        <w:rPr/>
      </w:pPr>
      <w:r>
        <w:rPr>
          <w:iCs/>
          <w:sz w:val="24"/>
          <w:szCs w:val="24"/>
        </w:rPr>
        <w:t xml:space="preserve">i-MELT is implemented in the Python programming language, using the Pytorch machine learning library </w:t>
      </w:r>
      <w:bookmarkStart w:id="53" w:name="ZOTERO_BREF_NV1pe0bodl4W"/>
      <w:r>
        <w:rPr>
          <w:iCs/>
          <w:sz w:val="24"/>
          <w:szCs w:val="24"/>
        </w:rPr>
        <w:t>(Paszke et al., 2019)</w:t>
      </w:r>
      <w:bookmarkEnd w:id="53"/>
      <w:r>
        <w:rPr>
          <w:iCs/>
          <w:sz w:val="24"/>
          <w:szCs w:val="24"/>
        </w:rPr>
        <w:t>. It takes four inputs: the mole fractions of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These are fed into to a neural network composed of </w:t>
      </w:r>
      <w:r>
        <w:rPr>
          <w:i/>
          <w:iCs/>
          <w:sz w:val="24"/>
          <w:szCs w:val="24"/>
        </w:rPr>
        <w:t>k</w:t>
      </w:r>
      <w:r>
        <w:rPr>
          <w:iCs/>
          <w:sz w:val="24"/>
          <w:szCs w:val="24"/>
        </w:rPr>
        <w:t xml:space="preserve"> hidden layers, each one having  </w:t>
      </w:r>
      <w:r>
        <w:rPr>
          <w:sz w:val="24"/>
          <w:szCs w:val="24"/>
        </w:rPr>
        <w:t>a given number of</w:t>
      </w:r>
      <w:r>
        <w:rPr>
          <w:iCs/>
          <w:sz w:val="24"/>
          <w:szCs w:val="24"/>
        </w:rPr>
        <w:t xml:space="preserve"> activation units (a.k.a neurons). By c</w:t>
      </w:r>
      <w:r>
        <w:rPr>
          <w:color w:val="000000"/>
          <w:sz w:val="24"/>
          <w:szCs w:val="24"/>
        </w:rPr>
        <w:t xml:space="preserve">hanging the number of activation units between different hidden layers in a single network, training convergence </w:t>
      </w:r>
      <w:r>
        <w:rPr>
          <w:rFonts w:eastAsia="Calibri" w:cs="Times New Roman"/>
          <w:color w:val="000000"/>
          <w:kern w:val="0"/>
          <w:sz w:val="24"/>
          <w:szCs w:val="24"/>
          <w:lang w:val="en-US" w:eastAsia="en-US" w:bidi="ar-SA"/>
        </w:rPr>
        <w:t>or</w:t>
      </w:r>
      <w:r>
        <w:rPr>
          <w:color w:val="000000"/>
          <w:sz w:val="24"/>
          <w:szCs w:val="24"/>
        </w:rPr>
        <w:t xml:space="preserve"> final predictive abilities </w:t>
      </w:r>
      <w:r>
        <w:rPr>
          <w:rFonts w:eastAsia="Calibri" w:cs="Times New Roman"/>
          <w:color w:val="000000"/>
          <w:kern w:val="0"/>
          <w:sz w:val="24"/>
          <w:szCs w:val="24"/>
          <w:lang w:val="en-US" w:eastAsia="en-US" w:bidi="ar-SA"/>
        </w:rPr>
        <w:t>are</w:t>
      </w:r>
      <w:r>
        <w:rPr>
          <w:color w:val="000000"/>
          <w:sz w:val="24"/>
          <w:szCs w:val="24"/>
        </w:rPr>
        <w:t xml:space="preserve"> not improved. For simplicity, we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 xml:space="preserve">number of activation units in the different hidden layers for simplicity. </w:t>
      </w:r>
      <w:r>
        <w:rPr>
          <w:iCs/>
          <w:sz w:val="24"/>
          <w:szCs w:val="24"/>
        </w:rPr>
        <w:t xml:space="preserve">Having explored various alternatives, we adopted the now-popular rectifier function </w:t>
      </w:r>
      <w:bookmarkStart w:id="54" w:name="ZOTERO_BREF_4KNMWeNbjgxj"/>
      <w:r>
        <w:rPr>
          <w:iCs/>
          <w:sz w:val="24"/>
          <w:szCs w:val="24"/>
        </w:rPr>
        <w:t>(Glorot et al., 2011)</w:t>
      </w:r>
      <w:bookmarkEnd w:id="54"/>
      <w:r>
        <w:rPr>
          <w:iCs/>
          <w:sz w:val="24"/>
          <w:szCs w:val="24"/>
        </w:rPr>
        <w:t xml:space="preserve"> as the activation function of activation units, so that an activation unit receiving input </w:t>
      </w:r>
      <w:r>
        <w:rPr>
          <w:i/>
          <w:iCs/>
          <w:sz w:val="24"/>
          <w:szCs w:val="24"/>
        </w:rPr>
        <w:t>x</w:t>
      </w:r>
      <w:r>
        <w:rPr>
          <w:iCs/>
          <w:sz w:val="24"/>
          <w:szCs w:val="24"/>
        </w:rPr>
        <w:t xml:space="preserve"> returns output </w:t>
      </w:r>
      <w:r>
        <w:rPr>
          <w:i/>
          <w:iCs/>
          <w:sz w:val="24"/>
          <w:szCs w:val="24"/>
        </w:rPr>
        <w:t>y = max(0,x)</w:t>
      </w:r>
      <w:r>
        <w:rPr>
          <w:iCs/>
          <w:sz w:val="24"/>
          <w:szCs w:val="24"/>
        </w:rPr>
        <w:t xml:space="preserve">. The outputs of the hidden layers were finally fed into two output linear layers. The first output layer returns vectors that </w:t>
      </w:r>
      <w:r>
        <w:rPr>
          <w:rFonts w:eastAsia="Calibri" w:cs="Times New Roman"/>
          <w:iCs/>
          <w:color w:val="auto"/>
          <w:kern w:val="0"/>
          <w:sz w:val="24"/>
          <w:szCs w:val="24"/>
          <w:lang w:val="en-US" w:eastAsia="en-US" w:bidi="ar-SA"/>
        </w:rPr>
        <w:t>are</w:t>
      </w:r>
      <w:r>
        <w:rPr>
          <w:iCs/>
          <w:sz w:val="24"/>
          <w:szCs w:val="24"/>
        </w:rPr>
        <w:t xml:space="preserve"> Raman spectra, calculated from the linear sum of the last neural network hidden layer. The second output linear layer returns 16 different values:</w:t>
      </w:r>
    </w:p>
    <w:p>
      <w:pPr>
        <w:pStyle w:val="Normal"/>
        <w:spacing w:before="0" w:after="0"/>
        <w:ind w:left="720" w:hanging="0"/>
        <w:rPr/>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FV</w:t>
      </w:r>
      <w:r>
        <w:rPr>
          <w:sz w:val="24"/>
          <w:szCs w:val="24"/>
        </w:rPr>
        <w:t xml:space="preserve"> and </w:t>
      </w:r>
      <w:r>
        <w:rPr>
          <w:i/>
          <w:sz w:val="24"/>
          <w:szCs w:val="24"/>
        </w:rPr>
        <w:t>A</w:t>
      </w:r>
      <w:r>
        <w:rPr>
          <w:i/>
          <w:sz w:val="24"/>
          <w:szCs w:val="24"/>
          <w:vertAlign w:val="subscript"/>
        </w:rPr>
        <w:t xml:space="preserve">TVF </w:t>
      </w:r>
      <w:r>
        <w:rPr>
          <w:sz w:val="24"/>
          <w:szCs w:val="24"/>
        </w:rPr>
        <w:t xml:space="preserve">(eqs. 1 to 5),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Sellmeier equation (see eq. </w:t>
      </w:r>
      <w:r>
        <w:rPr>
          <w:rFonts w:eastAsia="Times New Roman"/>
          <w:sz w:val="24"/>
          <w:szCs w:val="24"/>
        </w:rPr>
        <w:t>6 below</w:t>
      </w:r>
      <w:r>
        <w:rPr>
          <w:sz w:val="24"/>
          <w:szCs w:val="24"/>
        </w:rPr>
        <w:t xml:space="preserve">) for the calculation of the glass refractive index </w:t>
      </w:r>
      <w:r>
        <w:rPr>
          <w:i/>
          <w:sz w:val="24"/>
          <w:szCs w:val="24"/>
        </w:rPr>
        <w:t xml:space="preserve">n </w:t>
      </w:r>
      <w:r>
        <w:rPr>
          <w:sz w:val="24"/>
          <w:szCs w:val="24"/>
        </w:rPr>
        <w:t>are directly given by the linear outputs; and</w:t>
      </w:r>
    </w:p>
    <w:p>
      <w:pPr>
        <w:pStyle w:val="Normal"/>
        <w:spacing w:before="0" w:after="0"/>
        <w:ind w:left="720" w:hanging="0"/>
        <w:rPr>
          <w:rFonts w:ascii="Times New Roman" w:hAnsi="Times New Roman"/>
          <w:sz w:val="24"/>
          <w:szCs w:val="24"/>
        </w:rPr>
      </w:pPr>
      <w:r>
        <w:rPr>
          <w:iCs/>
          <w:sz w:val="24"/>
          <w:szCs w:val="24"/>
        </w:rPr>
        <w:t>- the natural logarithms of</w:t>
      </w:r>
      <w:r>
        <w:rPr>
          <w:sz w:val="24"/>
          <w:szCs w:val="24"/>
        </w:rPr>
        <w:t xml:space="preserve">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C</w:t>
      </w:r>
      <w:r>
        <w:rPr>
          <w:i/>
          <w:sz w:val="24"/>
          <w:szCs w:val="24"/>
          <w:vertAlign w:val="subscript"/>
        </w:rPr>
        <w:t>FV</w:t>
      </w:r>
      <w:r>
        <w:rPr>
          <w:sz w:val="24"/>
          <w:szCs w:val="24"/>
        </w:rPr>
        <w:t xml:space="preserve">, </w:t>
      </w:r>
      <w:r>
        <w:rPr>
          <w:i/>
          <w:sz w:val="24"/>
          <w:szCs w:val="24"/>
        </w:rPr>
        <w:t>T</w:t>
      </w:r>
      <w:r>
        <w:rPr>
          <w:i/>
          <w:sz w:val="24"/>
          <w:szCs w:val="24"/>
          <w:vertAlign w:val="subscript"/>
        </w:rPr>
        <w:t>g</w:t>
      </w:r>
      <w:r>
        <w:rPr>
          <w:sz w:val="24"/>
          <w:szCs w:val="24"/>
        </w:rPr>
        <w:t xml:space="preserve">, </w:t>
      </w:r>
      <w:r>
        <w:rPr>
          <w:i/>
          <w:iCs/>
          <w:sz w:val="24"/>
          <w:szCs w:val="24"/>
        </w:rPr>
        <w:t>T</w:t>
      </w:r>
      <w:r>
        <w:rPr>
          <w:i/>
          <w:iCs/>
          <w:sz w:val="24"/>
          <w:szCs w:val="24"/>
          <w:vertAlign w:val="subscript"/>
        </w:rPr>
        <w:t>o</w:t>
      </w:r>
      <w:r>
        <w:rPr>
          <w:sz w:val="24"/>
          <w:szCs w:val="24"/>
        </w:rPr>
        <w:t xml:space="preserve">, </w:t>
      </w:r>
      <w:r>
        <w:rPr>
          <w:i/>
          <w:iCs/>
          <w:sz w:val="24"/>
          <w:szCs w:val="24"/>
        </w:rPr>
        <w:t>T</w:t>
      </w:r>
      <w:r>
        <w:rPr>
          <w:i/>
          <w:iCs/>
          <w:sz w:val="24"/>
          <w:szCs w:val="24"/>
          <w:vertAlign w:val="subscript"/>
        </w:rPr>
        <w:t>1</w:t>
      </w:r>
      <w:r>
        <w:rPr>
          <w:sz w:val="24"/>
          <w:szCs w:val="24"/>
        </w:rPr>
        <w:t xml:space="preserve">, the melt fragility </w:t>
      </w:r>
      <w:r>
        <w:rPr>
          <w:i/>
          <w:sz w:val="24"/>
          <w:szCs w:val="24"/>
        </w:rPr>
        <w:t>m</w:t>
      </w:r>
      <w:r>
        <w:rPr>
          <w:sz w:val="24"/>
          <w:szCs w:val="24"/>
        </w:rPr>
        <w:t xml:space="preserve">, and the glass density </w:t>
      </w:r>
      <w:r>
        <w:rPr>
          <w:i/>
          <w:sz w:val="24"/>
          <w:szCs w:val="24"/>
        </w:rPr>
        <w:t>d</w:t>
      </w:r>
      <w:r>
        <w:rPr>
          <w:sz w:val="24"/>
          <w:szCs w:val="24"/>
        </w:rPr>
        <w:t>.</w:t>
      </w:r>
    </w:p>
    <w:p>
      <w:pPr>
        <w:pStyle w:val="Normal"/>
        <w:rPr>
          <w:rFonts w:ascii="Times New Roman" w:hAnsi="Times New Roman"/>
          <w:sz w:val="24"/>
          <w:szCs w:val="24"/>
        </w:rPr>
      </w:pPr>
      <w:r>
        <w:rPr>
          <w:iCs/>
          <w:sz w:val="24"/>
          <w:szCs w:val="24"/>
        </w:rPr>
        <w:t xml:space="preserve">The use of the logarithm in the latter case was inspired by a similar </w:t>
      </w:r>
      <w:r>
        <w:rPr>
          <w:color w:val="000000"/>
          <w:sz w:val="24"/>
          <w:szCs w:val="24"/>
          <w:lang w:val="en-GB"/>
        </w:rPr>
        <w:t xml:space="preserve">strategy proposed </w:t>
      </w:r>
      <w:bookmarkStart w:id="55" w:name="ZOTERO_BREF_hqDjR1w0g0Xl"/>
      <w:r>
        <w:rPr>
          <w:color w:val="000000"/>
          <w:sz w:val="24"/>
          <w:szCs w:val="24"/>
          <w:lang w:val="en-GB"/>
        </w:rPr>
        <w:t>b</w:t>
      </w:r>
      <w:bookmarkEnd w:id="55"/>
      <w:r>
        <w:rPr>
          <w:color w:val="000000"/>
          <w:sz w:val="24"/>
          <w:szCs w:val="24"/>
          <w:lang w:val="en-GB"/>
        </w:rPr>
        <w:t xml:space="preserve">y Bishop </w:t>
      </w:r>
      <w:bookmarkStart w:id="56" w:name="ZOTERO_BREF_CgaVDZoodhG6"/>
      <w:r>
        <w:rPr>
          <w:color w:val="000000"/>
          <w:sz w:val="24"/>
          <w:szCs w:val="24"/>
          <w:lang w:val="en-GB"/>
        </w:rPr>
        <w:t>(2006)</w:t>
      </w:r>
      <w:bookmarkEnd w:id="56"/>
      <w:r>
        <w:rPr>
          <w:lang w:val="en-GB"/>
        </w:rPr>
        <w:t xml:space="preserve"> </w:t>
      </w:r>
      <w:r>
        <w:rPr>
          <w:sz w:val="24"/>
          <w:szCs w:val="24"/>
          <w:lang w:val="en-GB"/>
        </w:rPr>
        <w:t>for Mixture Density Networks:</w:t>
      </w:r>
      <w:r>
        <w:rPr>
          <w:sz w:val="24"/>
          <w:szCs w:val="24"/>
        </w:rPr>
        <w:t xml:space="preserve"> it ensures that quantities are assigned positive values in accordance with their physical meaning. We also found it to aid rapid convergence during training.</w:t>
      </w:r>
      <w:r>
        <w:rPr>
          <w:iCs/>
          <w:sz w:val="24"/>
          <w:szCs w:val="24"/>
        </w:rPr>
        <w:t xml:space="preserve"> Other terms like </w:t>
      </w:r>
      <w:r>
        <w:rPr>
          <w:i/>
          <w:iCs/>
          <w:sz w:val="24"/>
          <w:szCs w:val="24"/>
        </w:rPr>
        <w:t>B</w:t>
      </w:r>
      <w:r>
        <w:rPr>
          <w:i/>
          <w:iCs/>
          <w:sz w:val="24"/>
          <w:szCs w:val="24"/>
          <w:vertAlign w:val="subscript"/>
        </w:rPr>
        <w:t>e</w:t>
      </w:r>
      <w:r>
        <w:rPr>
          <w:i/>
          <w:iCs/>
          <w:sz w:val="24"/>
          <w:szCs w:val="24"/>
        </w:rPr>
        <w:t>,</w:t>
      </w:r>
      <w:r>
        <w:rPr>
          <w:i/>
          <w:iCs/>
          <w:sz w:val="24"/>
          <w:szCs w:val="24"/>
          <w:vertAlign w:val="subscript"/>
        </w:rPr>
        <w:t xml:space="preserve"> </w:t>
      </w:r>
      <w:r>
        <w:rPr>
          <w:i/>
          <w:iCs/>
          <w:sz w:val="24"/>
          <w:szCs w:val="24"/>
        </w:rPr>
        <w:t>B</w:t>
      </w:r>
      <w:r>
        <w:rPr>
          <w:i/>
          <w:iCs/>
          <w:sz w:val="24"/>
          <w:szCs w:val="24"/>
          <w:vertAlign w:val="subscript"/>
        </w:rPr>
        <w:t>FV</w:t>
      </w:r>
      <w:r>
        <w:rPr>
          <w:i/>
          <w:iCs/>
          <w:sz w:val="24"/>
          <w:szCs w:val="24"/>
        </w:rPr>
        <w:t xml:space="preserve"> and B</w:t>
      </w:r>
      <w:r>
        <w:rPr>
          <w:i/>
          <w:iCs/>
          <w:sz w:val="24"/>
          <w:szCs w:val="24"/>
          <w:vertAlign w:val="subscript"/>
        </w:rPr>
        <w:t>TVF</w:t>
      </w:r>
      <w:r>
        <w:rPr>
          <w:i/>
          <w:iCs/>
          <w:sz w:val="24"/>
          <w:szCs w:val="24"/>
        </w:rPr>
        <w:t xml:space="preserve"> </w:t>
      </w:r>
      <w:r>
        <w:rPr>
          <w:iCs/>
          <w:sz w:val="24"/>
          <w:szCs w:val="24"/>
        </w:rPr>
        <w:t xml:space="preserve"> were calculated from eqs. 1 and 5 and the knowledge of the other parameters.</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iCs/>
          <w:sz w:val="24"/>
          <w:szCs w:val="24"/>
        </w:rPr>
        <w:t>Neural network predictions</w:t>
      </w:r>
      <w:r>
        <w:rPr>
          <w:sz w:val="24"/>
          <w:szCs w:val="24"/>
        </w:rPr>
        <w:t xml:space="preserve"> can be used in equations </w:t>
      </w:r>
      <w:r>
        <w:rPr>
          <w:rFonts w:eastAsia="Times New Roman"/>
          <w:sz w:val="24"/>
          <w:szCs w:val="24"/>
        </w:rPr>
        <w:t>1</w:t>
      </w:r>
      <w:r>
        <w:rPr>
          <w:sz w:val="24"/>
          <w:szCs w:val="24"/>
        </w:rPr>
        <w:t xml:space="preserve"> to </w:t>
      </w:r>
      <w:r>
        <w:rPr>
          <w:rFonts w:eastAsia="Times New Roman"/>
          <w:sz w:val="24"/>
          <w:szCs w:val="24"/>
        </w:rPr>
        <w:t>5</w:t>
      </w:r>
      <w:r>
        <w:rPr>
          <w:sz w:val="24"/>
          <w:szCs w:val="24"/>
        </w:rPr>
        <w:t xml:space="preserve"> to obtain trans-theoretical predictions of melt viscosity, and also </w:t>
      </w:r>
      <w:r>
        <w:rPr>
          <w:rFonts w:eastAsia="Calibri" w:cs="Times New Roman"/>
          <w:color w:val="auto"/>
          <w:kern w:val="0"/>
          <w:sz w:val="24"/>
          <w:szCs w:val="24"/>
          <w:lang w:val="en-US" w:eastAsia="en-US" w:bidi="ar-SA"/>
        </w:rPr>
        <w:t>to</w:t>
      </w:r>
      <w:r>
        <w:rPr>
          <w:sz w:val="24"/>
          <w:szCs w:val="24"/>
        </w:rPr>
        <w:t xml:space="preserve"> provide different observables like glass density, glass transition temperature or Raman spectra. Furthermore,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sz w:val="24"/>
          <w:szCs w:val="24"/>
        </w:rPr>
        <w:t>, via the Sellmeier equation:</w:t>
        <w:tab/>
      </w:r>
    </w:p>
    <w:p>
      <w:pPr>
        <w:pStyle w:val="Normal"/>
        <w:tabs>
          <w:tab w:val="clear" w:pos="720"/>
          <w:tab w:val="left" w:pos="8222" w:leader="none"/>
        </w:tabs>
        <w:spacing w:before="0" w:after="0"/>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 w:val="24"/>
          <w:szCs w:val="24"/>
        </w:rPr>
        <w:t xml:space="preserve"> </w:t>
      </w:r>
      <w:r>
        <w:rPr>
          <w:i/>
          <w:sz w:val="24"/>
          <w:szCs w:val="24"/>
        </w:rPr>
        <w:t>.</w:t>
        <w:tab/>
        <w:t>(</w:t>
      </w:r>
      <w:r>
        <w:rPr>
          <w:rFonts w:eastAsia="Times New Roman"/>
          <w:i/>
          <w:sz w:val="24"/>
          <w:szCs w:val="24"/>
        </w:rPr>
        <w:t>6</w:t>
      </w:r>
      <w:r>
        <w:rPr>
          <w:i/>
          <w:sz w:val="24"/>
          <w:szCs w:val="24"/>
        </w:rPr>
        <w:t>)</w:t>
      </w:r>
    </w:p>
    <w:p>
      <w:pPr>
        <w:pStyle w:val="Normal"/>
        <w:spacing w:before="0" w:after="0"/>
        <w:rPr>
          <w:szCs w:val="24"/>
        </w:rPr>
      </w:pPr>
      <w:r>
        <w:rPr>
          <w:sz w:val="24"/>
          <w:szCs w:val="24"/>
        </w:rPr>
        <w:t>Our neural network therefore allows us to input chemical compositions and obtain predictions for:</w:t>
      </w:r>
    </w:p>
    <w:p>
      <w:pPr>
        <w:pStyle w:val="ListParagraph"/>
        <w:numPr>
          <w:ilvl w:val="0"/>
          <w:numId w:val="1"/>
        </w:numPr>
        <w:rPr>
          <w:szCs w:val="24"/>
        </w:rPr>
      </w:pPr>
      <w:r>
        <w:rPr>
          <w:sz w:val="24"/>
          <w:szCs w:val="24"/>
        </w:rPr>
        <w:t xml:space="preserve">melt viscosity, within five distinct theoretical or empirical frameworks, </w:t>
      </w:r>
    </w:p>
    <w:p>
      <w:pPr>
        <w:pStyle w:val="ListParagraph"/>
        <w:numPr>
          <w:ilvl w:val="0"/>
          <w:numId w:val="1"/>
        </w:numPr>
        <w:rPr>
          <w:szCs w:val="24"/>
        </w:rPr>
      </w:pPr>
      <w:r>
        <w:rPr>
          <w:sz w:val="24"/>
          <w:szCs w:val="24"/>
        </w:rPr>
        <w:t>glass transition temperature,</w:t>
      </w:r>
    </w:p>
    <w:p>
      <w:pPr>
        <w:pStyle w:val="ListParagraph"/>
        <w:numPr>
          <w:ilvl w:val="0"/>
          <w:numId w:val="1"/>
        </w:numPr>
        <w:rPr>
          <w:szCs w:val="24"/>
        </w:rPr>
      </w:pPr>
      <w:r>
        <w:rPr>
          <w:sz w:val="24"/>
          <w:szCs w:val="24"/>
        </w:rPr>
        <w:t xml:space="preserve">latent </w:t>
      </w:r>
      <w:r>
        <w:rPr>
          <w:rFonts w:eastAsia="Times New Roman"/>
          <w:sz w:val="24"/>
          <w:szCs w:val="24"/>
        </w:rPr>
        <w:t>variables</w:t>
      </w:r>
      <w:r>
        <w:rPr>
          <w:sz w:val="24"/>
          <w:szCs w:val="24"/>
        </w:rPr>
        <w:t xml:space="preserve"> like configurational entropy and fragility,</w:t>
      </w:r>
    </w:p>
    <w:p>
      <w:pPr>
        <w:pStyle w:val="ListParagraph"/>
        <w:numPr>
          <w:ilvl w:val="0"/>
          <w:numId w:val="1"/>
        </w:numPr>
        <w:rPr>
          <w:szCs w:val="24"/>
        </w:rPr>
      </w:pPr>
      <w:r>
        <w:rPr>
          <w:sz w:val="24"/>
          <w:szCs w:val="24"/>
        </w:rPr>
        <w:t>glass density,</w:t>
      </w:r>
    </w:p>
    <w:p>
      <w:pPr>
        <w:pStyle w:val="ListParagraph"/>
        <w:numPr>
          <w:ilvl w:val="0"/>
          <w:numId w:val="1"/>
        </w:numPr>
        <w:rPr>
          <w:szCs w:val="24"/>
        </w:rPr>
      </w:pPr>
      <w:r>
        <w:rPr>
          <w:sz w:val="24"/>
          <w:szCs w:val="24"/>
        </w:rPr>
        <w:t>glass refractive index as a function of wavelength, and</w:t>
      </w:r>
    </w:p>
    <w:p>
      <w:pPr>
        <w:pStyle w:val="ListParagraph"/>
        <w:numPr>
          <w:ilvl w:val="0"/>
          <w:numId w:val="1"/>
        </w:numPr>
        <w:rPr>
          <w:szCs w:val="24"/>
        </w:rPr>
      </w:pPr>
      <w:r>
        <w:rPr>
          <w:sz w:val="24"/>
          <w:szCs w:val="24"/>
        </w:rPr>
        <w:t>glass Raman spectra.</w:t>
      </w:r>
    </w:p>
    <w:p>
      <w:pPr>
        <w:pStyle w:val="Normal"/>
        <w:spacing w:before="0" w:after="0"/>
        <w:rPr>
          <w:szCs w:val="24"/>
        </w:rPr>
      </w:pPr>
      <w:r>
        <w:rPr>
          <w:sz w:val="24"/>
          <w:szCs w:val="24"/>
        </w:rPr>
        <w:t xml:space="preserve">These predictions depend on a large number of tuneable parameters integral to the neural network. During network training, </w:t>
      </w:r>
      <w:r>
        <w:rPr>
          <w:rFonts w:eastAsia="Calibri" w:cs="Times New Roman"/>
          <w:color w:val="auto"/>
          <w:kern w:val="0"/>
          <w:sz w:val="24"/>
          <w:szCs w:val="24"/>
          <w:lang w:val="en-US" w:eastAsia="en-US" w:bidi="ar-SA"/>
        </w:rPr>
        <w:t>the</w:t>
      </w:r>
      <w:r>
        <w:rPr>
          <w:sz w:val="24"/>
          <w:szCs w:val="24"/>
        </w:rPr>
        <w:t xml:space="preserve"> database of observed glass properties was used to optimize these parameters, seeking values that enable good average predictive performance.</w:t>
      </w:r>
    </w:p>
    <w:p>
      <w:pPr>
        <w:pStyle w:val="Normal"/>
        <w:spacing w:before="0" w:after="0"/>
        <w:rPr>
          <w:szCs w:val="24"/>
        </w:rPr>
      </w:pPr>
      <w:r>
        <w:rPr>
          <w:szCs w:val="24"/>
        </w:rPr>
      </w:r>
    </w:p>
    <w:p>
      <w:pPr>
        <w:pStyle w:val="Normal"/>
        <w:spacing w:before="0" w:after="0"/>
        <w:rPr>
          <w:rFonts w:ascii="Times New Roman" w:hAnsi="Times New Roman"/>
          <w:sz w:val="24"/>
          <w:szCs w:val="24"/>
        </w:rPr>
      </w:pPr>
      <w:r>
        <w:rPr>
          <w:i/>
          <w:sz w:val="24"/>
          <w:szCs w:val="24"/>
        </w:rPr>
        <w:t>2.5.4 Training i-MELT</w:t>
      </w:r>
    </w:p>
    <w:p>
      <w:pPr>
        <w:pStyle w:val="Normal"/>
        <w:rPr>
          <w:sz w:val="24"/>
          <w:szCs w:val="24"/>
        </w:rPr>
      </w:pPr>
      <w:r>
        <w:rPr>
          <w:iCs/>
          <w:sz w:val="24"/>
          <w:szCs w:val="24"/>
        </w:rPr>
        <w:t xml:space="preserve">During training, we monitored the least-square deviations between measurements and predictions for viscosity from eqs. 1 to 5 as well as density, optical and Raman spectra. </w:t>
      </w:r>
      <w:r>
        <w:rPr>
          <w:rFonts w:eastAsia="Calibri" w:cs="Times New Roman"/>
          <w:iCs/>
          <w:color w:val="auto"/>
          <w:kern w:val="0"/>
          <w:sz w:val="24"/>
          <w:szCs w:val="24"/>
          <w:lang w:val="en-US" w:eastAsia="en-US" w:bidi="ar-SA"/>
        </w:rPr>
        <w:t>L</w:t>
      </w:r>
      <w:r>
        <w:rPr>
          <w:iCs/>
          <w:sz w:val="24"/>
          <w:szCs w:val="24"/>
        </w:rPr>
        <w:t xml:space="preserve">oss functions were also added for known viscous </w:t>
      </w:r>
      <w:r>
        <w:rPr>
          <w:i/>
          <w:iCs/>
          <w:sz w:val="24"/>
          <w:szCs w:val="24"/>
        </w:rPr>
        <w:t>T</w:t>
      </w:r>
      <w:r>
        <w:rPr>
          <w:i/>
          <w:iCs/>
          <w:sz w:val="24"/>
          <w:szCs w:val="24"/>
          <w:vertAlign w:val="subscript"/>
        </w:rPr>
        <w:t>g</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values in the dataset </w:t>
      </w:r>
      <w:r>
        <w:rPr>
          <w:i/>
          <w:iCs/>
          <w:sz w:val="24"/>
          <w:szCs w:val="24"/>
        </w:rPr>
        <w:t>D</w:t>
      </w:r>
      <w:r>
        <w:rPr>
          <w:i/>
          <w:iCs/>
          <w:sz w:val="24"/>
          <w:szCs w:val="24"/>
          <w:vertAlign w:val="subscript"/>
        </w:rPr>
        <w:t>viscosity</w:t>
      </w:r>
      <w:r>
        <w:rPr>
          <w:iCs/>
          <w:sz w:val="24"/>
          <w:szCs w:val="24"/>
        </w:rPr>
        <w:t xml:space="preserve">. This </w:t>
      </w:r>
      <w:r>
        <w:rPr>
          <w:rFonts w:eastAsia="Calibri" w:cs="Times New Roman"/>
          <w:iCs/>
          <w:color w:val="auto"/>
          <w:kern w:val="0"/>
          <w:sz w:val="24"/>
          <w:szCs w:val="24"/>
          <w:lang w:val="en-US" w:eastAsia="en-US" w:bidi="ar-SA"/>
        </w:rPr>
        <w:t>allowed</w:t>
      </w:r>
      <w:r>
        <w:rPr>
          <w:iCs/>
          <w:sz w:val="24"/>
          <w:szCs w:val="24"/>
        </w:rPr>
        <w:t xml:space="preserve"> better constrai</w:t>
      </w:r>
      <w:r>
        <w:rPr>
          <w:rFonts w:eastAsia="Calibri" w:cs="Times New Roman"/>
          <w:iCs/>
          <w:color w:val="auto"/>
          <w:kern w:val="0"/>
          <w:sz w:val="24"/>
          <w:szCs w:val="24"/>
          <w:lang w:val="en-US" w:eastAsia="en-US" w:bidi="ar-SA"/>
        </w:rPr>
        <w:t>ts on the</w:t>
      </w:r>
      <w:r>
        <w:rPr>
          <w:iCs/>
          <w:sz w:val="24"/>
          <w:szCs w:val="24"/>
        </w:rPr>
        <w:t xml:space="preserve"> estimates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 w:val="false"/>
          <w:iCs w:val="false"/>
          <w:sz w:val="24"/>
          <w:szCs w:val="24"/>
        </w:rPr>
        <w:t>a</w:t>
      </w:r>
      <w:r>
        <w:rPr>
          <w:iCs/>
          <w:sz w:val="24"/>
          <w:szCs w:val="24"/>
        </w:rPr>
        <w:t xml:space="preserve"> parameter that is </w:t>
      </w:r>
      <w:r>
        <w:rPr>
          <w:rFonts w:eastAsia="Calibri" w:cs="Times New Roman"/>
          <w:iCs/>
          <w:color w:val="auto"/>
          <w:kern w:val="0"/>
          <w:sz w:val="24"/>
          <w:szCs w:val="24"/>
          <w:lang w:val="en-US" w:eastAsia="en-US" w:bidi="ar-SA"/>
        </w:rPr>
        <w:t>difficult</w:t>
      </w:r>
      <w:r>
        <w:rPr>
          <w:iCs/>
          <w:sz w:val="24"/>
          <w:szCs w:val="24"/>
        </w:rPr>
        <w:t xml:space="preserve"> to evaluate since strong correlations between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prevent equation 1 from</w:t>
      </w:r>
      <w:r>
        <w:rPr>
          <w:iCs/>
          <w:sz w:val="24"/>
          <w:szCs w:val="24"/>
        </w:rPr>
        <w:t xml:space="preserve"> having a </w:t>
      </w:r>
      <w:r>
        <w:rPr>
          <w:rFonts w:eastAsia="Calibri" w:cs="Times New Roman"/>
          <w:iCs/>
          <w:color w:val="auto"/>
          <w:kern w:val="0"/>
          <w:sz w:val="24"/>
          <w:szCs w:val="24"/>
          <w:lang w:val="en-US" w:eastAsia="en-US" w:bidi="ar-SA"/>
        </w:rPr>
        <w:t>non-ambiguous</w:t>
      </w:r>
      <w:r>
        <w:rPr>
          <w:iCs/>
          <w:sz w:val="24"/>
          <w:szCs w:val="24"/>
        </w:rPr>
        <w:t xml:space="preserve"> solution. </w:t>
      </w:r>
      <w:r>
        <w:rPr>
          <w:sz w:val="24"/>
          <w:szCs w:val="24"/>
        </w:rPr>
        <w:t xml:space="preserve">This correlation </w:t>
      </w:r>
      <w:r>
        <w:rPr>
          <w:iCs/>
          <w:sz w:val="24"/>
          <w:szCs w:val="24"/>
        </w:rPr>
        <w:t xml:space="preserve">originates from the involvement of the intrinsic entropy </w:t>
      </w:r>
      <w:r>
        <w:rPr>
          <w:i/>
          <w:iCs/>
          <w:sz w:val="24"/>
          <w:szCs w:val="24"/>
        </w:rPr>
        <w:t>S</w:t>
      </w:r>
      <w:r>
        <w:rPr>
          <w:i/>
          <w:iCs/>
          <w:sz w:val="24"/>
          <w:szCs w:val="24"/>
          <w:vertAlign w:val="subscript"/>
        </w:rPr>
        <w:t>c</w:t>
      </w:r>
      <w:r>
        <w:rPr>
          <w:i/>
          <w:iCs/>
          <w:sz w:val="24"/>
          <w:szCs w:val="24"/>
          <w:vertAlign w:val="superscript"/>
        </w:rPr>
        <w:t>*</w:t>
      </w:r>
      <w:r>
        <w:rPr>
          <w:iCs/>
          <w:sz w:val="24"/>
          <w:szCs w:val="24"/>
        </w:rPr>
        <w:t xml:space="preserve"> of the molecular subunits involved in the melt viscous flow / relaxation process in both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iCs/>
          <w:sz w:val="24"/>
          <w:szCs w:val="24"/>
          <w:vertAlign w:val="subscript"/>
        </w:rPr>
        <w:t xml:space="preserve"> </w:t>
      </w:r>
      <w:r>
        <w:rPr>
          <w:iCs/>
          <w:sz w:val="24"/>
          <w:szCs w:val="24"/>
        </w:rPr>
        <w:t>(Adam and Gibbs, 1965; Toplis, 1998; Toplis, 2001</w:t>
      </w:r>
      <w:bookmarkStart w:id="57" w:name="ZOTERO_BREF_udTWeL3RYM5e"/>
      <w:bookmarkEnd w:id="57"/>
      <w:r>
        <w:rPr>
          <w:iCs/>
          <w:sz w:val="24"/>
          <w:szCs w:val="24"/>
        </w:rPr>
        <w:t xml:space="preserve">). </w:t>
      </w:r>
    </w:p>
    <w:p>
      <w:pPr>
        <w:pStyle w:val="Normal"/>
        <w:spacing w:before="0" w:after="0"/>
        <w:rPr>
          <w:iCs/>
          <w:szCs w:val="24"/>
        </w:rPr>
      </w:pPr>
      <w:r>
        <w:rPr>
          <w:iCs/>
          <w:szCs w:val="24"/>
        </w:rPr>
      </w:r>
    </w:p>
    <w:p>
      <w:pPr>
        <w:pStyle w:val="Normal"/>
        <w:rPr>
          <w:rFonts w:ascii="Times New Roman" w:hAnsi="Times New Roman"/>
          <w:sz w:val="24"/>
          <w:szCs w:val="24"/>
        </w:rPr>
      </w:pPr>
      <w:r>
        <w:rPr>
          <w:iCs/>
          <w:sz w:val="24"/>
          <w:szCs w:val="24"/>
        </w:rPr>
        <w:t xml:space="preserve">Batch training was performed using the Adam optimizer with a learning rate of 0.001, and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which consists in stopping the training process when the first signs of over-fitting are detected  </w:t>
      </w:r>
      <w:bookmarkStart w:id="58" w:name="ZOTERO_BREF_ShsBCushskld"/>
      <w:r>
        <w:rPr>
          <w:iCs/>
          <w:sz w:val="24"/>
          <w:szCs w:val="24"/>
        </w:rPr>
        <w:t>(Goodfellow et al., 2016)</w:t>
      </w:r>
      <w:bookmarkEnd w:id="58"/>
      <w:r>
        <w:rPr>
          <w:iCs/>
          <w:sz w:val="24"/>
          <w:szCs w:val="24"/>
        </w:rPr>
        <w:t xml:space="preserve">, was used to avoid overfitting: when the global loss function on the </w:t>
      </w:r>
      <w:r>
        <w:rPr>
          <w:i/>
          <w:iCs/>
          <w:sz w:val="24"/>
          <w:szCs w:val="24"/>
        </w:rPr>
        <w:t>validation</w:t>
      </w:r>
      <w:r>
        <w:rPr>
          <w:iCs/>
          <w:sz w:val="24"/>
          <w:szCs w:val="24"/>
        </w:rPr>
        <w:t xml:space="preserve"> data subset </w:t>
      </w:r>
      <w:r>
        <w:rPr>
          <w:rFonts w:eastAsia="Calibri" w:cs="Times New Roman"/>
          <w:iCs/>
          <w:color w:val="auto"/>
          <w:kern w:val="0"/>
          <w:sz w:val="24"/>
          <w:szCs w:val="24"/>
          <w:lang w:val="en-US" w:eastAsia="en-US" w:bidi="ar-SA"/>
        </w:rPr>
        <w:t>ceased to decrease</w:t>
      </w:r>
      <w:r>
        <w:rPr>
          <w:iCs/>
          <w:sz w:val="24"/>
          <w:szCs w:val="24"/>
        </w:rPr>
        <w:t xml:space="preserve"> for more than 50 epochs, training was </w:t>
      </w:r>
      <w:r>
        <w:rPr>
          <w:rFonts w:eastAsia="Calibri" w:cs="Times New Roman"/>
          <w:iCs/>
          <w:color w:val="auto"/>
          <w:kern w:val="0"/>
          <w:sz w:val="24"/>
          <w:szCs w:val="24"/>
          <w:lang w:val="en-US" w:eastAsia="en-US" w:bidi="ar-SA"/>
        </w:rPr>
        <w:t>halted</w:t>
      </w:r>
      <w:r>
        <w:rPr>
          <w:iCs/>
          <w:sz w:val="24"/>
          <w:szCs w:val="24"/>
        </w:rPr>
        <w:t xml:space="preserve"> and the network exhibiting the best validation loss was saved. Dropout </w:t>
      </w:r>
      <w:bookmarkStart w:id="59" w:name="ZOTERO_BREF_yRYUPyYHuYxw"/>
      <w:r>
        <w:rPr>
          <w:iCs/>
          <w:sz w:val="24"/>
          <w:szCs w:val="24"/>
        </w:rPr>
        <w:t>(Srivastava et al., 2014)</w:t>
      </w:r>
      <w:bookmarkEnd w:id="59"/>
      <w:r>
        <w:rPr>
          <w:sz w:val="24"/>
          <w:szCs w:val="24"/>
        </w:rPr>
        <w:t xml:space="preserve">, a method that entails randomly turning off a given fraction of activation units at each training iteration, was also applied. This method </w:t>
      </w:r>
      <w:r>
        <w:rPr>
          <w:rFonts w:eastAsia="Calibri" w:cs="Times New Roman"/>
          <w:color w:val="auto"/>
          <w:kern w:val="0"/>
          <w:sz w:val="24"/>
          <w:szCs w:val="24"/>
          <w:lang w:val="en-US" w:eastAsia="en-US" w:bidi="ar-SA"/>
        </w:rPr>
        <w:t>is known to</w:t>
      </w:r>
      <w:r>
        <w:rPr>
          <w:sz w:val="24"/>
          <w:szCs w:val="24"/>
        </w:rPr>
        <w:t xml:space="preserve"> promote generalisation and reduce overfitting.</w:t>
      </w:r>
    </w:p>
    <w:p>
      <w:pPr>
        <w:pStyle w:val="Texteprformat"/>
        <w:spacing w:before="0" w:after="0"/>
        <w:rPr>
          <w:rFonts w:ascii="Times New Roman" w:hAnsi="Times New Roman"/>
          <w:szCs w:val="24"/>
        </w:rPr>
      </w:pPr>
      <w:r>
        <w:rPr>
          <w:rFonts w:ascii="Times New Roman" w:hAnsi="Times New Roman"/>
          <w:szCs w:val="24"/>
        </w:rPr>
      </w:r>
    </w:p>
    <w:p>
      <w:pPr>
        <w:pStyle w:val="Texteprformat"/>
        <w:spacing w:before="0" w:after="0"/>
        <w:rPr>
          <w:rFonts w:ascii="Times New Roman" w:hAnsi="Times New Roman"/>
          <w:b/>
          <w:b/>
          <w:bCs/>
          <w:szCs w:val="24"/>
        </w:rPr>
      </w:pPr>
      <w:r>
        <w:rPr>
          <w:rFonts w:cs="Times New Roman"/>
          <w:b/>
          <w:bCs/>
          <w:color w:val="000000"/>
          <w:szCs w:val="24"/>
        </w:rPr>
        <w:t>3. Results</w:t>
      </w:r>
    </w:p>
    <w:p>
      <w:pPr>
        <w:pStyle w:val="Normal"/>
        <w:spacing w:before="0" w:after="0"/>
        <w:rPr>
          <w:rFonts w:ascii="Times New Roman" w:hAnsi="Times New Roman"/>
          <w:b/>
          <w:b/>
          <w:bCs/>
          <w:i/>
          <w:i/>
          <w:iCs/>
          <w:sz w:val="24"/>
          <w:szCs w:val="24"/>
        </w:rPr>
      </w:pPr>
      <w:r>
        <w:rPr>
          <w:b/>
          <w:bCs/>
          <w:i/>
          <w:iCs/>
          <w:color w:val="000000"/>
          <w:sz w:val="24"/>
          <w:szCs w:val="24"/>
        </w:rPr>
        <w:t>3.1 Optimization of the artificial neural network architecture</w:t>
      </w:r>
    </w:p>
    <w:p>
      <w:pPr>
        <w:pStyle w:val="Normal"/>
        <w:spacing w:before="0" w:after="0"/>
        <w:rPr/>
      </w:pPr>
      <w:r>
        <w:rPr>
          <w:color w:val="000000"/>
          <w:sz w:val="24"/>
          <w:szCs w:val="24"/>
        </w:rPr>
        <w:t>The i-MELT framework uses a feed-forward deep neural network (Fig. 2). Such network feeds its inputs to several fully connected hidden layers composed of a given number of activation units, a.k.a. neurons or perceptrons. 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generalisation ability (</w:t>
      </w:r>
      <w:r>
        <w:rPr>
          <w:rFonts w:eastAsia="Times New Roman"/>
          <w:sz w:val="24"/>
          <w:szCs w:val="24"/>
        </w:rPr>
        <w:t xml:space="preserve">i.e. its </w:t>
      </w:r>
      <w:r>
        <w:rPr>
          <w:rFonts w:eastAsia="Times New Roman"/>
          <w:color w:val="000000"/>
          <w:sz w:val="24"/>
          <w:szCs w:val="24"/>
        </w:rPr>
        <w:t>ability</w:t>
      </w:r>
      <w:r>
        <w:rPr>
          <w:rFonts w:eastAsia="Times New Roman"/>
          <w:sz w:val="24"/>
          <w:szCs w:val="24"/>
        </w:rPr>
        <w:t xml:space="preserve"> to provide precise and accurate predictions for new, unseen compositions)</w:t>
      </w:r>
      <w:r>
        <w:rPr>
          <w:rFonts w:eastAsia="Times New Roman"/>
          <w:color w:val="000000"/>
          <w:sz w:val="24"/>
          <w:szCs w:val="24"/>
        </w:rPr>
        <w:t>.</w:t>
      </w:r>
    </w:p>
    <w:p>
      <w:pPr>
        <w:pStyle w:val="Normal"/>
        <w:spacing w:before="0" w:after="0"/>
        <w:rPr>
          <w:rFonts w:ascii="Times New Roman" w:hAnsi="Times New Roman"/>
          <w:color w:val="000000"/>
          <w:sz w:val="24"/>
          <w:szCs w:val="24"/>
        </w:rPr>
      </w:pPr>
      <w:r>
        <w:rPr>
          <w:rFonts w:ascii="Times New Roman" w:hAnsi="Times New Roman"/>
          <w:color w:val="000000"/>
          <w:sz w:val="24"/>
          <w:szCs w:val="24"/>
        </w:rPr>
      </w:r>
    </w:p>
    <w:p>
      <w:pPr>
        <w:pStyle w:val="Normal"/>
        <w:spacing w:before="0" w:after="0"/>
        <w:rPr/>
      </w:pPr>
      <w:r>
        <w:rPr>
          <w:color w:val="000000"/>
          <w:sz w:val="24"/>
          <w:szCs w:val="24"/>
        </w:rPr>
        <w:t xml:space="preserve">The architecture of the hidden layers was optimized via a random search process </w:t>
      </w:r>
      <w:bookmarkStart w:id="60" w:name="ZOTERO_BREF_hsUk5rYZf9f4FP2CLRcYS"/>
      <w:r>
        <w:rPr>
          <w:color w:val="000000"/>
          <w:sz w:val="24"/>
          <w:szCs w:val="24"/>
        </w:rPr>
        <w:t>(Bergstra and Bengio, 2012)</w:t>
      </w:r>
      <w:bookmarkEnd w:id="60"/>
      <w:r>
        <w:rPr>
          <w:color w:val="000000"/>
          <w:sz w:val="24"/>
          <w:szCs w:val="24"/>
        </w:rPr>
        <w:t xml:space="preserve">. </w:t>
      </w:r>
      <w:r>
        <w:rPr>
          <w:rFonts w:eastAsia="Calibri" w:cs="Times New Roman"/>
          <w:color w:val="000000"/>
          <w:kern w:val="0"/>
          <w:sz w:val="24"/>
          <w:szCs w:val="24"/>
          <w:lang w:val="en-US" w:eastAsia="en-US" w:bidi="ar-SA"/>
        </w:rPr>
        <w:t>H</w:t>
      </w:r>
      <w:r>
        <w:rPr>
          <w:color w:val="000000"/>
          <w:sz w:val="24"/>
          <w:szCs w:val="24"/>
        </w:rPr>
        <w:t xml:space="preserve">ow the number of hidden layers and of hidden activation units affected the neural network overall performance was monitored by training 3000 artificial </w:t>
      </w:r>
      <w:r>
        <w:rPr>
          <w:rFonts w:eastAsia="Times New Roman"/>
          <w:sz w:val="24"/>
          <w:szCs w:val="24"/>
        </w:rPr>
        <w:t>neural networks</w:t>
      </w:r>
      <w:r>
        <w:rPr>
          <w:color w:val="000000"/>
          <w:sz w:val="24"/>
          <w:szCs w:val="24"/>
        </w:rPr>
        <w:t xml:space="preserve"> </w:t>
      </w:r>
      <w:r>
        <w:rPr>
          <w:iCs/>
          <w:color w:val="000000"/>
          <w:sz w:val="24"/>
          <w:szCs w:val="24"/>
        </w:rPr>
        <w:t>under the same conditions on the same datasets</w:t>
      </w:r>
      <w:r>
        <w:rPr>
          <w:color w:val="000000"/>
          <w:sz w:val="24"/>
          <w:szCs w:val="24"/>
        </w:rPr>
        <w:t xml:space="preserve">. During this process, the dropout parameter </w:t>
      </w:r>
      <w:r>
        <w:rPr>
          <w:i/>
          <w:color w:val="000000"/>
          <w:sz w:val="24"/>
          <w:szCs w:val="24"/>
        </w:rPr>
        <w:t>p</w:t>
      </w:r>
      <w:r>
        <w:rPr>
          <w:color w:val="000000"/>
          <w:sz w:val="24"/>
          <w:szCs w:val="24"/>
        </w:rPr>
        <w:t xml:space="preserve"> was also varied; </w:t>
      </w:r>
      <w:r>
        <w:rPr>
          <w:i/>
          <w:color w:val="000000"/>
          <w:sz w:val="24"/>
          <w:szCs w:val="24"/>
        </w:rPr>
        <w:t xml:space="preserve">p </w:t>
      </w:r>
      <w:r>
        <w:rPr>
          <w:rFonts w:eastAsia="Calibri" w:cs="Times New Roman"/>
          <w:color w:val="000000"/>
          <w:kern w:val="0"/>
          <w:sz w:val="24"/>
          <w:szCs w:val="24"/>
          <w:lang w:val="en-US" w:eastAsia="en-US" w:bidi="ar-SA"/>
        </w:rPr>
        <w:t>represents</w:t>
      </w:r>
      <w:r>
        <w:rPr>
          <w:color w:val="000000"/>
          <w:sz w:val="24"/>
          <w:szCs w:val="24"/>
        </w:rPr>
        <w:t xml:space="preserve"> the percent of neurons per layer turned off at each training iteration </w:t>
      </w:r>
      <w:bookmarkStart w:id="61" w:name="ZOTERO_BREF_2h6PM0MspkSH"/>
      <w:r>
        <w:rPr>
          <w:color w:val="000000"/>
          <w:sz w:val="24"/>
          <w:szCs w:val="24"/>
        </w:rPr>
        <w:t>(Srivastava et al., 2014)</w:t>
      </w:r>
      <w:bookmarkEnd w:id="61"/>
      <w:r>
        <w:rPr>
          <w:color w:val="000000"/>
          <w:sz w:val="24"/>
          <w:szCs w:val="24"/>
        </w:rPr>
        <w:t xml:space="preserve">. </w:t>
      </w:r>
      <w:r>
        <w:rPr>
          <w:rFonts w:eastAsia="Calibri" w:cs="Times New Roman"/>
          <w:color w:val="000000"/>
          <w:kern w:val="0"/>
          <w:sz w:val="24"/>
          <w:szCs w:val="24"/>
          <w:lang w:val="en-US" w:eastAsia="en-US" w:bidi="ar-SA"/>
        </w:rPr>
        <w:t>T</w:t>
      </w:r>
      <w:r>
        <w:rPr>
          <w:color w:val="000000"/>
          <w:sz w:val="24"/>
          <w:szCs w:val="24"/>
        </w:rPr>
        <w:t>he neural network performances were documented using the Root-Mean-Square-Error (RMSE) between viscosity data predictions and measurements. In parallel, training datasets with different numbers of samples were also generated, and allowed observing how the number of samples affects the training of a given neural network architecture. The results of those tests are reported in figure 3.</w:t>
      </w:r>
    </w:p>
    <w:p>
      <w:pPr>
        <w:pStyle w:val="Normal"/>
        <w:spacing w:before="0" w:after="0"/>
        <w:rPr/>
      </w:pPr>
      <w:r>
        <w:rPr/>
      </w:r>
    </w:p>
    <w:p>
      <w:pPr>
        <w:pStyle w:val="Normal"/>
        <w:spacing w:before="0" w:after="0"/>
        <w:rPr/>
      </w:pPr>
      <w:r>
        <w:rPr>
          <w:color w:val="000000"/>
          <w:sz w:val="24"/>
          <w:szCs w:val="24"/>
        </w:rPr>
        <w:t xml:space="preserve">Figure 3a reveals that the RMSE on the different training, validation and testing datasets become constant with more than ~70 sample compositions. This implies that, in the quaternary alkali aluminosilicate system, data from at least 70 different chemical compositions are necessary to train the model efficiently, i.e. to get a model providing good predictions while avoiding overfitting. </w:t>
      </w:r>
      <w:r>
        <w:rPr>
          <w:rFonts w:eastAsia="Calibri" w:cs="Times New Roman"/>
          <w:color w:val="000000"/>
          <w:kern w:val="0"/>
          <w:sz w:val="24"/>
          <w:szCs w:val="24"/>
          <w:lang w:val="en-US" w:eastAsia="en-US" w:bidi="ar-SA"/>
        </w:rPr>
        <w:t>Regarding</w:t>
      </w:r>
      <w:r>
        <w:rPr>
          <w:color w:val="000000"/>
          <w:sz w:val="24"/>
          <w:szCs w:val="24"/>
        </w:rPr>
        <w:t xml:space="preserve"> the neural network architecture (Fig. 3b,c,d), the RMSE of the different data subsets all converge to values of ~0.4 log Pa</w:t>
      </w:r>
      <w:r>
        <w:rPr>
          <w:rFonts w:ascii="Times New Roman" w:hAnsi="Times New Roman"/>
          <w:color w:val="000000"/>
          <w:sz w:val="24"/>
          <w:szCs w:val="24"/>
        </w:rPr>
        <w:t>·</w:t>
      </w:r>
      <w:r>
        <w:rPr>
          <w:color w:val="000000"/>
          <w:sz w:val="24"/>
          <w:szCs w:val="24"/>
        </w:rPr>
        <w:t xml:space="preserve">s for moderately deep neural network with 3 to 5 layers and 200-300 units per layer. </w:t>
      </w:r>
      <w:r>
        <w:rPr>
          <w:rFonts w:eastAsia="Calibri" w:cs="Times New Roman"/>
          <w:color w:val="000000"/>
          <w:kern w:val="0"/>
          <w:sz w:val="24"/>
          <w:szCs w:val="24"/>
          <w:lang w:val="en-US" w:eastAsia="en-US" w:bidi="ar-SA"/>
        </w:rPr>
        <w:t>Therefore</w:t>
      </w:r>
      <w:r>
        <w:rPr>
          <w:color w:val="000000"/>
          <w:sz w:val="24"/>
          <w:szCs w:val="24"/>
        </w:rPr>
        <w:t xml:space="preserve">, best performance </w:t>
      </w:r>
      <w:r>
        <w:rPr>
          <w:rFonts w:eastAsia="Calibri" w:cs="Times New Roman"/>
          <w:color w:val="000000"/>
          <w:kern w:val="0"/>
          <w:sz w:val="24"/>
          <w:szCs w:val="24"/>
          <w:lang w:val="en-US" w:eastAsia="en-US" w:bidi="ar-SA"/>
        </w:rPr>
        <w:t>was</w:t>
      </w:r>
      <w:r>
        <w:rPr>
          <w:color w:val="000000"/>
          <w:sz w:val="24"/>
          <w:szCs w:val="24"/>
        </w:rPr>
        <w:t xml:space="preserve"> in general reached with more than 1000 neurons (Fig. 3b). Those results </w:t>
      </w:r>
      <w:r>
        <w:rPr>
          <w:rFonts w:eastAsia="Calibri" w:cs="Times New Roman"/>
          <w:color w:val="000000"/>
          <w:kern w:val="0"/>
          <w:sz w:val="24"/>
          <w:szCs w:val="24"/>
          <w:lang w:val="en-US" w:eastAsia="en-US" w:bidi="ar-SA"/>
        </w:rPr>
        <w:t>indicate</w:t>
      </w:r>
      <w:r>
        <w:rPr>
          <w:color w:val="000000"/>
          <w:sz w:val="24"/>
          <w:szCs w:val="24"/>
        </w:rPr>
        <w:t xml:space="preserve"> that moderately d</w:t>
      </w:r>
      <w:r>
        <w:rPr>
          <w:rFonts w:eastAsia="Times New Roman"/>
          <w:iCs/>
          <w:sz w:val="24"/>
          <w:szCs w:val="24"/>
        </w:rPr>
        <w:t xml:space="preserve">eep neural network generalizes better than shallow ones on this problem with small datasets. </w:t>
      </w:r>
      <w:r>
        <w:rPr>
          <w:color w:val="000000"/>
          <w:sz w:val="24"/>
          <w:szCs w:val="24"/>
        </w:rPr>
        <w:t xml:space="preserve">The dropout method helps slightly in preventing overfitting, but is not a critical feature in the present case (Fig. 3e). It actually seems that low to very-low dropout values should be preferred: the different of the RMSE between the training, testing and validation data subsets are lowest for </w:t>
      </w:r>
      <w:r>
        <w:rPr>
          <w:i/>
          <w:iCs/>
          <w:color w:val="000000"/>
          <w:sz w:val="24"/>
          <w:szCs w:val="24"/>
        </w:rPr>
        <w:t>p</w:t>
      </w:r>
      <w:r>
        <w:rPr>
          <w:color w:val="000000"/>
          <w:sz w:val="24"/>
          <w:szCs w:val="24"/>
        </w:rPr>
        <w:t xml:space="preserve"> &lt; 0.1.</w:t>
      </w:r>
    </w:p>
    <w:p>
      <w:pPr>
        <w:pStyle w:val="Normal"/>
        <w:spacing w:before="0" w:after="0"/>
        <w:rPr>
          <w:rFonts w:ascii="Times New Roman" w:hAnsi="Times New Roman"/>
          <w:color w:val="000000"/>
          <w:sz w:val="24"/>
          <w:szCs w:val="24"/>
        </w:rPr>
      </w:pPr>
      <w:r>
        <w:rPr>
          <w:rFonts w:ascii="Times New Roman" w:hAnsi="Times New Roman"/>
          <w:color w:val="000000"/>
          <w:sz w:val="24"/>
          <w:szCs w:val="24"/>
        </w:rPr>
      </w:r>
    </w:p>
    <w:p>
      <w:pPr>
        <w:pStyle w:val="Normal"/>
        <w:spacing w:before="0" w:after="0"/>
        <w:rPr/>
      </w:pPr>
      <w:r>
        <w:rPr>
          <w:color w:val="000000"/>
          <w:sz w:val="24"/>
          <w:szCs w:val="24"/>
        </w:rPr>
        <w:t xml:space="preserve">From this random search, the 10 best </w:t>
      </w:r>
      <w:r>
        <w:rPr>
          <w:rFonts w:eastAsia="Times New Roman"/>
          <w:sz w:val="24"/>
          <w:szCs w:val="24"/>
        </w:rPr>
        <w:t>neural networks</w:t>
      </w:r>
      <w:r>
        <w:rPr>
          <w:color w:val="000000"/>
          <w:sz w:val="24"/>
          <w:szCs w:val="24"/>
        </w:rPr>
        <w:t xml:space="preserve"> with the lowest error on the validation data subset were selected. Given the results presented in Fig. 3, o</w:t>
      </w:r>
      <w:r>
        <w:rPr>
          <w:rFonts w:eastAsia="Times New Roman"/>
          <w:iCs/>
          <w:sz w:val="24"/>
          <w:szCs w:val="24"/>
        </w:rPr>
        <w:t>verfitting by each network should be very limited but may be still present. To limit this issue further, a</w:t>
      </w:r>
      <w:r>
        <w:rPr>
          <w:color w:val="000000"/>
          <w:sz w:val="24"/>
          <w:szCs w:val="24"/>
        </w:rPr>
        <w:t xml:space="preserve">ll reported predictions by i-MELT </w:t>
      </w:r>
      <w:r>
        <w:rPr>
          <w:rFonts w:eastAsia="Calibri" w:cs="Times New Roman"/>
          <w:color w:val="000000"/>
          <w:kern w:val="0"/>
          <w:sz w:val="24"/>
          <w:szCs w:val="24"/>
          <w:lang w:val="en-US" w:eastAsia="en-US" w:bidi="ar-SA"/>
        </w:rPr>
        <w:t>were</w:t>
      </w:r>
      <w:r>
        <w:rPr>
          <w:color w:val="000000"/>
          <w:sz w:val="24"/>
          <w:szCs w:val="24"/>
        </w:rPr>
        <w:t xml:space="preserve"> calculated from the average of those from the 10 best </w:t>
      </w:r>
      <w:r>
        <w:rPr>
          <w:rFonts w:eastAsia="Times New Roman"/>
          <w:sz w:val="24"/>
          <w:szCs w:val="24"/>
        </w:rPr>
        <w:t>neural networks. This method is called</w:t>
      </w:r>
      <w:r>
        <w:rPr>
          <w:color w:val="000000"/>
          <w:sz w:val="24"/>
          <w:szCs w:val="24"/>
        </w:rPr>
        <w:t xml:space="preserve"> bagging </w:t>
      </w:r>
      <w:bookmarkStart w:id="62" w:name="ZOTERO_BREF_dNbI5WM1OQwq"/>
      <w:r>
        <w:rPr>
          <w:color w:val="000000"/>
          <w:sz w:val="24"/>
          <w:szCs w:val="24"/>
        </w:rPr>
        <w:t>(Breiman and Breiman, 1996)</w:t>
      </w:r>
      <w:bookmarkEnd w:id="62"/>
      <w:r>
        <w:rPr>
          <w:color w:val="000000"/>
          <w:sz w:val="24"/>
          <w:szCs w:val="24"/>
        </w:rPr>
        <w:t xml:space="preserve"> and promotes generalization (good predictions on new samples) of machine learning algorithms. This, combined with the developed training protocol (see above) allowed i-MELT to </w:t>
      </w:r>
      <w:r>
        <w:rPr>
          <w:rFonts w:eastAsia="Calibri" w:cs="Times New Roman"/>
          <w:color w:val="000000"/>
          <w:kern w:val="0"/>
          <w:sz w:val="24"/>
          <w:szCs w:val="24"/>
          <w:lang w:val="en-US" w:eastAsia="en-US" w:bidi="ar-SA"/>
        </w:rPr>
        <w:t>present</w:t>
      </w:r>
      <w:r>
        <w:rPr>
          <w:color w:val="000000"/>
          <w:sz w:val="24"/>
          <w:szCs w:val="24"/>
        </w:rPr>
        <w:t xml:space="preserve"> good generalization abilities. Furthermore, multi-task learning </w:t>
      </w:r>
      <w:r>
        <w:rPr>
          <w:rFonts w:eastAsia="Calibri" w:cs="Times New Roman"/>
          <w:color w:val="000000"/>
          <w:kern w:val="0"/>
          <w:sz w:val="24"/>
          <w:szCs w:val="24"/>
          <w:lang w:val="en-US" w:eastAsia="en-US" w:bidi="ar-SA"/>
        </w:rPr>
        <w:t xml:space="preserve">is performed here, as the neural network is trained to predict different features (properties like density or </w:t>
      </w:r>
      <w:r>
        <w:rPr>
          <w:rFonts w:eastAsia="Calibri" w:cs="Times New Roman"/>
          <w:i/>
          <w:iCs/>
          <w:color w:val="000000"/>
          <w:kern w:val="0"/>
          <w:sz w:val="24"/>
          <w:szCs w:val="24"/>
          <w:u w:val="none"/>
          <w:lang w:val="en-US" w:eastAsia="en-US" w:bidi="ar-SA"/>
        </w:rPr>
        <w:t>T</w:t>
      </w:r>
      <w:r>
        <w:rPr>
          <w:rFonts w:eastAsia="Calibri" w:cs="Times New Roman"/>
          <w:i/>
          <w:iCs/>
          <w:color w:val="000000"/>
          <w:kern w:val="0"/>
          <w:sz w:val="24"/>
          <w:szCs w:val="24"/>
          <w:u w:val="none"/>
          <w:vertAlign w:val="subscript"/>
          <w:lang w:val="en-US" w:eastAsia="en-US" w:bidi="ar-SA"/>
        </w:rPr>
        <w:t>g</w:t>
      </w:r>
      <w:r>
        <w:rPr>
          <w:rFonts w:eastAsia="Calibri" w:cs="Times New Roman"/>
          <w:color w:val="000000"/>
          <w:kern w:val="0"/>
          <w:sz w:val="24"/>
          <w:szCs w:val="24"/>
          <w:lang w:val="en-US" w:eastAsia="en-US" w:bidi="ar-SA"/>
        </w:rPr>
        <w:t>, observables like Raman spectra...) from the same objects. This helped limiting overfitting because</w:t>
      </w:r>
      <w:r>
        <w:rPr>
          <w:color w:val="000000"/>
          <w:sz w:val="24"/>
          <w:szCs w:val="24"/>
        </w:rPr>
        <w:t xml:space="preserv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63" w:name="ZOTERO_BREF_PwVWUaDjdcDl"/>
      <w:r>
        <w:rPr>
          <w:iCs/>
          <w:color w:val="000000"/>
          <w:sz w:val="24"/>
          <w:szCs w:val="24"/>
          <w:lang w:val="en-GB"/>
        </w:rPr>
        <w:t>(Caruana, 1997)</w:t>
      </w:r>
      <w:bookmarkEnd w:id="63"/>
      <w:r>
        <w:rPr>
          <w:iCs/>
          <w:color w:val="000000"/>
          <w:sz w:val="24"/>
          <w:szCs w:val="24"/>
          <w:lang w:val="en-GB"/>
        </w:rPr>
        <w:t xml:space="preserve">. The overall adopted training strategy resulted in i-MELT </w:t>
      </w:r>
      <w:r>
        <w:rPr>
          <w:rFonts w:eastAsia="Calibri" w:cs="Times New Roman"/>
          <w:iCs/>
          <w:color w:val="000000"/>
          <w:kern w:val="0"/>
          <w:sz w:val="24"/>
          <w:szCs w:val="24"/>
          <w:lang w:val="en-GB" w:eastAsia="en-US" w:bidi="ar-SA"/>
        </w:rPr>
        <w:t>providing</w:t>
      </w:r>
      <w:r>
        <w:rPr>
          <w:iCs/>
          <w:color w:val="000000"/>
          <w:sz w:val="24"/>
          <w:szCs w:val="24"/>
          <w:lang w:val="en-GB"/>
        </w:rPr>
        <w:t xml:space="preserve"> good predictions on new samples despite our small experimental datasets.</w:t>
      </w:r>
    </w:p>
    <w:p>
      <w:pPr>
        <w:pStyle w:val="Normal"/>
        <w:spacing w:before="0" w:after="0"/>
        <w:rPr>
          <w:rFonts w:ascii="Times New Roman" w:hAnsi="Times New Roman"/>
          <w:iCs/>
          <w:color w:val="000000"/>
          <w:sz w:val="24"/>
          <w:szCs w:val="24"/>
          <w:lang w:val="en-GB"/>
        </w:rPr>
      </w:pPr>
      <w:r>
        <w:rPr>
          <w:rFonts w:ascii="Times New Roman" w:hAnsi="Times New Roman"/>
          <w:iCs/>
          <w:color w:val="000000"/>
          <w:sz w:val="24"/>
          <w:szCs w:val="24"/>
          <w:lang w:val="en-GB"/>
        </w:rPr>
      </w:r>
    </w:p>
    <w:p>
      <w:pPr>
        <w:pStyle w:val="Normal"/>
        <w:spacing w:before="0" w:after="0"/>
        <w:rPr/>
      </w:pPr>
      <w:r>
        <w:rPr>
          <w:b/>
          <w:bCs/>
          <w:i/>
          <w:iCs/>
          <w:color w:val="000000"/>
          <w:sz w:val="24"/>
          <w:szCs w:val="24"/>
        </w:rPr>
        <w:t>3.2 Melt and glass property predictions</w:t>
      </w:r>
    </w:p>
    <w:p>
      <w:pPr>
        <w:pStyle w:val="Texteprformat"/>
        <w:rPr/>
      </w:pPr>
      <w:r>
        <w:rPr>
          <w:rFonts w:cs="Times New Roman"/>
          <w:color w:val="000000"/>
          <w:szCs w:val="24"/>
        </w:rPr>
        <w:t xml:space="preserve">Trans-theoretical predictions of </w:t>
      </w:r>
      <w:r>
        <w:rPr>
          <w:rFonts w:cs="Times New Roman"/>
          <w:i/>
          <w:iCs/>
          <w:color w:val="000000"/>
          <w:szCs w:val="24"/>
        </w:rPr>
        <w:t>η</w:t>
      </w:r>
      <w:r>
        <w:rPr>
          <w:rFonts w:cs="Times New Roman"/>
          <w:color w:val="000000"/>
          <w:szCs w:val="24"/>
        </w:rPr>
        <w:t xml:space="preserve"> </w:t>
      </w:r>
      <w:r>
        <w:rPr>
          <w:iCs/>
          <w:szCs w:val="24"/>
        </w:rPr>
        <w:t>(Figs. 4, 5) are possible with good precision: RMSE</w:t>
      </w:r>
      <w:r>
        <w:rPr>
          <w:rFonts w:cs="Times New Roman"/>
          <w:i/>
          <w:iCs/>
          <w:color w:val="000000"/>
          <w:szCs w:val="24"/>
          <w:vertAlign w:val="subscript"/>
        </w:rPr>
        <w:t xml:space="preserve"> </w:t>
      </w:r>
      <w:r>
        <w:rPr>
          <w:rFonts w:cs="Times New Roman"/>
          <w:i w:val="false"/>
          <w:iCs w:val="false"/>
          <w:color w:val="000000"/>
          <w:position w:val="0"/>
          <w:sz w:val="24"/>
          <w:sz w:val="24"/>
          <w:szCs w:val="24"/>
          <w:vertAlign w:val="baseline"/>
        </w:rPr>
        <w:t xml:space="preserve">are </w:t>
      </w:r>
      <w:bookmarkStart w:id="64" w:name="__DdeLink__4508_434515946"/>
      <w:r>
        <w:rPr>
          <w:rFonts w:cs="Times New Roman"/>
          <w:color w:val="000000"/>
          <w:szCs w:val="24"/>
        </w:rPr>
        <w:t>lower than</w:t>
      </w:r>
      <w:bookmarkEnd w:id="64"/>
      <w:r>
        <w:rPr>
          <w:iCs/>
          <w:szCs w:val="24"/>
        </w:rPr>
        <w:t xml:space="preserve"> 0.4 log Pa</w:t>
      </w:r>
      <w:r>
        <w:rPr>
          <w:rFonts w:eastAsia="Symbol" w:cs="Symbol"/>
          <w:iCs/>
          <w:szCs w:val="24"/>
        </w:rPr>
        <w:t>·</w:t>
      </w:r>
      <w:r>
        <w:rPr>
          <w:iCs/>
          <w:szCs w:val="24"/>
        </w:rPr>
        <w:t>s on unseen test data (Table 3). For comparison, the RMSE of the best empirical magma viscosity models typically</w:t>
      </w:r>
      <w:r>
        <w:rPr>
          <w:rFonts w:cs="Times New Roman"/>
          <w:i/>
          <w:iCs/>
          <w:color w:val="000000"/>
          <w:szCs w:val="24"/>
          <w:vertAlign w:val="subscript"/>
        </w:rPr>
        <w:t xml:space="preserve"> </w:t>
      </w:r>
      <w:r>
        <w:rPr>
          <w:rFonts w:cs="Times New Roman"/>
          <w:color w:val="000000"/>
          <w:szCs w:val="24"/>
        </w:rPr>
        <w:t>are higher than, or equal to</w:t>
      </w:r>
      <w:r>
        <w:rPr>
          <w:rFonts w:cs="Times New Roman"/>
          <w:i/>
          <w:iCs/>
          <w:color w:val="000000"/>
          <w:szCs w:val="24"/>
          <w:vertAlign w:val="subscript"/>
        </w:rPr>
        <w:t xml:space="preserve"> </w:t>
      </w:r>
      <w:r>
        <w:rPr>
          <w:rFonts w:cs="Times New Roman"/>
          <w:color w:val="000000"/>
          <w:szCs w:val="24"/>
        </w:rPr>
        <w:t>0.6 log Pa</w:t>
      </w:r>
      <w:r>
        <w:rPr>
          <w:rFonts w:eastAsia="Symbol" w:cs="Symbol"/>
          <w:color w:val="000000"/>
          <w:szCs w:val="24"/>
        </w:rPr>
        <w:t>·</w:t>
      </w:r>
      <w:r>
        <w:rPr>
          <w:rFonts w:cs="Times New Roman"/>
          <w:color w:val="000000"/>
          <w:szCs w:val="24"/>
        </w:rPr>
        <w:t>s</w:t>
      </w:r>
      <w:r>
        <w:rPr>
          <w:iCs/>
          <w:szCs w:val="24"/>
        </w:rPr>
        <w:t xml:space="preserve"> </w:t>
      </w:r>
      <w:bookmarkStart w:id="65" w:name="ZOTERO_BREF_ser4W5gdFJoI"/>
      <w:r>
        <w:rPr>
          <w:iCs/>
          <w:szCs w:val="24"/>
        </w:rPr>
        <w:t>(e.g. Giordano et al., 2008)</w:t>
      </w:r>
      <w:bookmarkEnd w:id="65"/>
      <w:r>
        <w:rPr>
          <w:iCs/>
          <w:szCs w:val="24"/>
        </w:rPr>
        <w:t xml:space="preserve">. Eqs. 1 to 5 all yield close values (Fig. 5), except at very low viscosities where predictions through the free volume theory or the TVF equation seem affected by some bias in the training dataset. However, this is not observed in the other validation and testing datasets. Overall, the Adam-Gibbs equation as well as the related MYEGA </w:t>
      </w:r>
      <w:r>
        <w:rPr>
          <w:rFonts w:eastAsia="Liberation Mono" w:cs="Liberation Mono"/>
          <w:iCs/>
          <w:color w:val="auto"/>
          <w:kern w:val="0"/>
          <w:sz w:val="24"/>
          <w:szCs w:val="24"/>
          <w:lang w:val="en-US" w:eastAsia="en-US" w:bidi="ar-SA"/>
        </w:rPr>
        <w:t>and</w:t>
      </w:r>
      <w:r>
        <w:rPr>
          <w:iCs/>
          <w:szCs w:val="24"/>
        </w:rPr>
        <w:t xml:space="preserve"> </w:t>
      </w:r>
      <w:r>
        <w:rPr>
          <w:rFonts w:eastAsia="Liberation Mono" w:cs="Liberation Mono"/>
          <w:iCs/>
          <w:color w:val="auto"/>
          <w:kern w:val="0"/>
          <w:sz w:val="24"/>
          <w:szCs w:val="24"/>
          <w:lang w:val="en-US" w:eastAsia="en-US" w:bidi="ar-SA"/>
        </w:rPr>
        <w:t>the</w:t>
      </w:r>
      <w:r>
        <w:rPr>
          <w:iCs/>
          <w:szCs w:val="24"/>
        </w:rPr>
        <w:t xml:space="preserve"> Avramov-Milchev </w:t>
      </w:r>
      <w:r>
        <w:rPr>
          <w:rFonts w:eastAsia="Liberation Mono" w:cs="Liberation Mono"/>
          <w:iCs/>
          <w:color w:val="auto"/>
          <w:kern w:val="0"/>
          <w:sz w:val="24"/>
          <w:szCs w:val="24"/>
          <w:lang w:val="en-US" w:eastAsia="en-US" w:bidi="ar-SA"/>
        </w:rPr>
        <w:t>ones</w:t>
      </w:r>
      <w:r>
        <w:rPr>
          <w:iCs/>
          <w:szCs w:val="24"/>
        </w:rPr>
        <w:t xml:space="preserve"> appear to make the most consistent predictions as no systematic outliers are visible in the RMSE histograms (Fig. 5a,c,d, iv). </w:t>
      </w:r>
    </w:p>
    <w:p>
      <w:pPr>
        <w:pStyle w:val="Texteprformat"/>
        <w:rPr/>
      </w:pPr>
      <w:r>
        <w:rPr/>
      </w:r>
    </w:p>
    <w:p>
      <w:pPr>
        <w:pStyle w:val="Texteprformat"/>
        <w:rPr/>
      </w:pPr>
      <w:r>
        <w:rPr>
          <w:iCs/>
          <w:szCs w:val="24"/>
        </w:rPr>
        <w:t>The glass properties are also well predicted by i-MELT. Known viscou</w:t>
      </w:r>
      <w:bookmarkStart w:id="66" w:name="OLE_LINK2"/>
      <w:bookmarkStart w:id="67" w:name="OLE_LINK1"/>
      <w:bookmarkEnd w:id="66"/>
      <w:bookmarkEnd w:id="67"/>
      <w:r>
        <w:rPr>
          <w:iCs/>
          <w:szCs w:val="24"/>
        </w:rPr>
        <w:t xml:space="preserve">s </w:t>
      </w:r>
      <w:r>
        <w:rPr>
          <w:i/>
          <w:iCs/>
          <w:szCs w:val="24"/>
        </w:rPr>
        <w:t>T</w:t>
      </w:r>
      <w:r>
        <w:rPr>
          <w:i/>
          <w:iCs/>
          <w:szCs w:val="24"/>
          <w:vertAlign w:val="subscript"/>
        </w:rPr>
        <w:t>g</w:t>
      </w:r>
      <w:r>
        <w:rPr>
          <w:i/>
          <w:iCs/>
          <w:szCs w:val="24"/>
        </w:rPr>
        <w:t xml:space="preserve"> </w:t>
      </w:r>
      <w:r>
        <w:rPr>
          <w:iCs/>
          <w:szCs w:val="24"/>
        </w:rPr>
        <w:t xml:space="preserve">and </w:t>
      </w:r>
      <w:commentRangeStart w:id="9"/>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
          <w:iCs/>
          <w:szCs w:val="24"/>
        </w:rPr>
      </w:r>
      <w:commentRangeEnd w:id="9"/>
      <w:r>
        <w:commentReference w:id="9"/>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respectively. The glass density and refractive index are also predicted to within 0.05 g cm</w:t>
      </w:r>
      <w:r>
        <w:rPr>
          <w:iCs/>
          <w:szCs w:val="24"/>
          <w:vertAlign w:val="superscript"/>
        </w:rPr>
        <w:t>-3</w:t>
      </w:r>
      <w:r>
        <w:rPr>
          <w:iCs/>
          <w:szCs w:val="24"/>
        </w:rPr>
        <w:t xml:space="preserve"> and 0.005, respectively (Fig. 6, Table 3). For the two latter properties, a few outliers are visible and correspond to extreme compositions along the SiO</w:t>
      </w:r>
      <w:r>
        <w:rPr>
          <w:iCs/>
          <w:szCs w:val="24"/>
          <w:vertAlign w:val="subscript"/>
        </w:rPr>
        <w:t>2</w:t>
      </w:r>
      <w:r>
        <w:rPr>
          <w:iCs/>
          <w:szCs w:val="24"/>
        </w:rPr>
        <w:t>-Al</w:t>
      </w:r>
      <w:r>
        <w:rPr>
          <w:iCs/>
          <w:szCs w:val="24"/>
          <w:vertAlign w:val="subscript"/>
        </w:rPr>
        <w:t>2</w:t>
      </w:r>
      <w:r>
        <w:rPr>
          <w:iCs/>
          <w:szCs w:val="24"/>
        </w:rPr>
        <w:t>O</w:t>
      </w:r>
      <w:r>
        <w:rPr>
          <w:iCs/>
          <w:szCs w:val="24"/>
          <w:vertAlign w:val="subscript"/>
        </w:rPr>
        <w:t>3</w:t>
      </w:r>
      <w:r>
        <w:rPr>
          <w:iCs/>
          <w:szCs w:val="24"/>
        </w:rPr>
        <w:t xml:space="preserve"> join (Figs. 1, 6c,d) for which only a few data points are available. This thus is not surprising, particularly considering that there is large variations in glass and melt properties along this join </w:t>
      </w:r>
      <w:r>
        <w:rPr>
          <w:b w:val="false"/>
          <w:i w:val="false"/>
          <w:iCs/>
          <w:caps w:val="false"/>
          <w:smallCaps w:val="false"/>
          <w:position w:val="0"/>
          <w:sz w:val="24"/>
          <w:sz w:val="24"/>
          <w:szCs w:val="24"/>
          <w:u w:val="dash"/>
          <w:vertAlign w:val="baseline"/>
        </w:rPr>
        <w:t>(e.g., Okuno et al., 2005; Ando et al., 2018</w:t>
      </w:r>
      <w:bookmarkStart w:id="68" w:name="ZOTERO_BREF_Y2u1gSPMXNdA"/>
      <w:bookmarkEnd w:id="68"/>
      <w:r>
        <w:rPr>
          <w:b w:val="false"/>
          <w:i w:val="false"/>
          <w:iCs/>
          <w:caps w:val="false"/>
          <w:smallCaps w:val="false"/>
          <w:position w:val="0"/>
          <w:sz w:val="24"/>
          <w:sz w:val="24"/>
          <w:szCs w:val="24"/>
          <w:u w:val="dash"/>
          <w:vertAlign w:val="baseline"/>
        </w:rPr>
        <w:t>)</w:t>
      </w:r>
      <w:r>
        <w:rPr>
          <w:iCs/>
          <w:szCs w:val="24"/>
        </w:rPr>
        <w:t>.</w:t>
      </w:r>
    </w:p>
    <w:p>
      <w:pPr>
        <w:pStyle w:val="Texteprformat"/>
        <w:spacing w:before="0" w:after="0"/>
        <w:rPr>
          <w:rFonts w:ascii="Times New Roman" w:hAnsi="Times New Roman"/>
          <w:iCs/>
          <w:szCs w:val="24"/>
        </w:rPr>
      </w:pPr>
      <w:r>
        <w:rPr>
          <w:rFonts w:ascii="Times New Roman" w:hAnsi="Times New Roman"/>
          <w:iCs/>
          <w:szCs w:val="24"/>
        </w:rPr>
      </w:r>
    </w:p>
    <w:p>
      <w:pPr>
        <w:pStyle w:val="Normal"/>
        <w:spacing w:before="0" w:after="0"/>
        <w:rPr>
          <w:rFonts w:ascii="Times New Roman" w:hAnsi="Times New Roman"/>
          <w:sz w:val="24"/>
          <w:szCs w:val="24"/>
        </w:rPr>
      </w:pPr>
      <w:r>
        <w:rPr>
          <w:b/>
          <w:bCs/>
          <w:i/>
          <w:iCs/>
          <w:color w:val="000000"/>
          <w:sz w:val="24"/>
          <w:szCs w:val="24"/>
        </w:rPr>
        <w:t>3.3 Structural information through Raman spectra predictions</w:t>
      </w:r>
    </w:p>
    <w:p>
      <w:pPr>
        <w:pStyle w:val="Texteprformat"/>
        <w:spacing w:before="0" w:after="0"/>
        <w:rPr/>
      </w:pPr>
      <w:r>
        <w:rPr>
          <w:rFonts w:cs="Times New Roman"/>
          <w:iCs/>
          <w:color w:val="000000"/>
          <w:szCs w:val="24"/>
        </w:rPr>
        <w:t xml:space="preserve">In addition to physical and thermodynamic properties, i-MELT has the ability to predict structure-dependent features such as Raman spectra of glass. </w:t>
      </w:r>
      <w:r>
        <w:rPr>
          <w:iCs/>
          <w:szCs w:val="24"/>
        </w:rPr>
        <w:t xml:space="preserve">Considering the very small experimental Raman dataset (Fig. 1), global variations of Raman signals have been well-captured (Fig. 4b, 6e) and can be predicted within ~18 % (average mean absolute deviation between observed and predicted spectra from the validation data subset). </w:t>
      </w:r>
      <w:r>
        <w:rPr>
          <w:rFonts w:cs="Times New Roman"/>
          <w:iCs/>
          <w:color w:val="000000"/>
          <w:szCs w:val="24"/>
        </w:rPr>
        <w:t>i-MELT</w:t>
      </w:r>
      <w:r>
        <w:rPr>
          <w:iCs/>
          <w:szCs w:val="24"/>
        </w:rPr>
        <w:t xml:space="preserve"> thus embeds structural information, and allows estimation of structural parameters from Raman spectra, including the ratio of intra- and inter-tetrahedral aluminosilicate vibrations,</w:t>
      </w:r>
      <w:r>
        <w:rPr>
          <w:i/>
          <w:iCs/>
          <w:szCs w:val="24"/>
        </w:rPr>
        <w:t xml:space="preserve"> R</w:t>
      </w:r>
      <w:r>
        <w:rPr>
          <w:i/>
          <w:iCs/>
          <w:szCs w:val="24"/>
          <w:vertAlign w:val="subscript"/>
        </w:rPr>
        <w:t>Raman</w:t>
      </w:r>
      <w:r>
        <w:rPr>
          <w:iCs/>
          <w:szCs w:val="24"/>
        </w:rPr>
        <w:t xml:space="preserve">. This ratio is calculated from the Raman intensities </w:t>
      </w:r>
      <w:r>
        <w:rPr>
          <w:i/>
          <w:iCs/>
          <w:szCs w:val="24"/>
        </w:rPr>
        <w:t>I</w:t>
      </w:r>
      <w:r>
        <w:rPr>
          <w:i/>
          <w:iCs/>
          <w:szCs w:val="24"/>
          <w:vertAlign w:val="subscript"/>
        </w:rPr>
        <w:t>R</w:t>
      </w:r>
      <w:r>
        <w:rPr>
          <w:iCs/>
          <w:szCs w:val="24"/>
        </w:rPr>
        <w:t xml:space="preserve"> observed at the Raman shifts </w:t>
      </w:r>
      <w:r>
        <w:rPr>
          <w:rFonts w:ascii="Symbol" w:hAnsi="Symbol"/>
          <w:iCs/>
          <w:szCs w:val="24"/>
        </w:rPr>
        <w:t>ω</w:t>
      </w:r>
      <w:r>
        <w:rPr>
          <w:iCs/>
          <w:szCs w:val="24"/>
        </w:rPr>
        <w:t xml:space="preserve">, </w:t>
      </w:r>
      <w:r>
        <w:rPr>
          <w:i/>
          <w:iCs/>
          <w:szCs w:val="24"/>
        </w:rPr>
        <w:t>I</w:t>
      </w:r>
      <w:r>
        <w:rPr>
          <w:i/>
          <w:iCs/>
          <w:szCs w:val="24"/>
          <w:vertAlign w:val="subscript"/>
        </w:rPr>
        <w:t>R</w:t>
      </w:r>
      <w:r>
        <w:rPr>
          <w:rFonts w:ascii="Symbol" w:hAnsi="Symbol"/>
          <w:i/>
          <w:iCs/>
          <w:szCs w:val="24"/>
          <w:vertAlign w:val="superscript"/>
        </w:rPr>
        <w:t>ω</w:t>
      </w:r>
      <w:r>
        <w:rPr>
          <w:rFonts w:ascii="Symbol" w:hAnsi="Symbol"/>
          <w:i/>
          <w:iCs/>
          <w:szCs w:val="24"/>
          <w:vertAlign w:val="subscript"/>
        </w:rPr>
        <w:t>,</w:t>
      </w:r>
      <w:r>
        <w:rPr>
          <w:iCs/>
          <w:szCs w:val="24"/>
        </w:rPr>
        <w:t xml:space="preserve"> </w:t>
      </w:r>
      <w:r>
        <w:rPr>
          <w:rFonts w:eastAsia="Calibri" w:cs="Times New Roman"/>
          <w:iCs/>
          <w:color w:val="000000"/>
          <w:szCs w:val="24"/>
        </w:rPr>
        <w:t>as :</w:t>
      </w:r>
    </w:p>
    <w:p>
      <w:pPr>
        <w:pStyle w:val="Texteprformat"/>
        <w:tabs>
          <w:tab w:val="clear" w:pos="720"/>
          <w:tab w:val="left" w:pos="8225" w:leader="none"/>
          <w:tab w:val="left" w:pos="8505" w:leader="none"/>
        </w:tabs>
        <w:rPr>
          <w:szCs w:val="24"/>
        </w:rPr>
      </w:pPr>
      <w:commentRangeStart w:id="10"/>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nary>
              <m:naryPr>
                <m:chr m:val="∫"/>
                <m:subHide m:val="1"/>
                <m:supHide m:val="1"/>
              </m:naryPr>
              <m:sub/>
              <m:sup/>
              <m:e>
                <m:sSubSup>
                  <m:e>
                    <m:r>
                      <w:rPr>
                        <w:rFonts w:ascii="Cambria Math" w:hAnsi="Cambria Math"/>
                      </w:rPr>
                      <m:t xml:space="preserve">I</m:t>
                    </m:r>
                  </m:e>
                  <m:sub>
                    <m:r>
                      <w:rPr>
                        <w:rFonts w:ascii="Cambria Math" w:hAnsi="Cambria Math"/>
                      </w:rPr>
                      <m:t xml:space="preserve">R</m:t>
                    </m:r>
                  </m:sub>
                  <m:sup>
                    <m:r>
                      <w:rPr>
                        <w:rFonts w:ascii="Cambria Math" w:hAnsi="Cambria Math"/>
                      </w:rPr>
                      <m:t xml:space="preserve">ω</m:t>
                    </m:r>
                  </m:sup>
                </m:sSubSup>
              </m:e>
            </m:nary>
          </m:num>
          <m:den>
            <m:nary>
              <m:naryPr>
                <m:chr m:val="∫"/>
                <m:subHide m:val="1"/>
                <m:supHide m:val="1"/>
              </m:naryPr>
              <m:sub/>
              <m:sup/>
              <m:e>
                <m:sSubSup>
                  <m:e>
                    <m:r>
                      <w:rPr>
                        <w:rFonts w:ascii="Cambria Math" w:hAnsi="Cambria Math"/>
                      </w:rPr>
                      <m:t xml:space="preserve">I</m:t>
                    </m:r>
                  </m:e>
                  <m:sub>
                    <m:r>
                      <w:rPr>
                        <w:rFonts w:ascii="Cambria Math" w:hAnsi="Cambria Math"/>
                      </w:rPr>
                      <m:t xml:space="preserve">R</m:t>
                    </m:r>
                  </m:sub>
                  <m:sup>
                    <m:r>
                      <w:rPr>
                        <w:rFonts w:ascii="Cambria Math" w:hAnsi="Cambria Math"/>
                      </w:rPr>
                      <m:t xml:space="preserve">ω</m:t>
                    </m:r>
                  </m:sup>
                </m:sSubSup>
              </m:e>
            </m:nary>
          </m:den>
        </m:f>
      </m:oMath>
      <w:r>
        <w:rPr/>
        <w:t xml:space="preserve"> </w:t>
      </w:r>
      <w:r>
        <w:rPr/>
        <w:t>.</w:t>
      </w:r>
      <w:r>
        <w:rPr/>
      </w:r>
      <w:commentRangeEnd w:id="10"/>
      <w:r>
        <w:commentReference w:id="10"/>
      </w:r>
      <w:r>
        <w:rPr>
          <w:szCs w:val="24"/>
        </w:rPr>
        <w:tab/>
        <w:t>(7)</w:t>
      </w:r>
    </w:p>
    <w:p>
      <w:pPr>
        <w:pStyle w:val="Texteprformat"/>
        <w:rPr/>
      </w:pPr>
      <w:r>
        <w:rPr>
          <w:iCs/>
          <w:szCs w:val="24"/>
        </w:rPr>
        <w:t xml:space="preserve">The numerator integrates the signals assigned to bending/stretching of </w:t>
      </w:r>
      <w:r>
        <w:rPr>
          <w:i/>
          <w:iCs/>
          <w:szCs w:val="24"/>
        </w:rPr>
        <w:t>Q</w:t>
      </w:r>
      <w:r>
        <w:rPr>
          <w:i/>
          <w:iCs/>
          <w:szCs w:val="24"/>
          <w:vertAlign w:val="superscript"/>
        </w:rPr>
        <w:t>n</w:t>
      </w:r>
      <w:r>
        <w:rPr>
          <w:iCs/>
          <w:szCs w:val="24"/>
        </w:rPr>
        <w:t>-</w:t>
      </w:r>
      <w:r>
        <w:rPr>
          <w:i/>
          <w:iCs/>
          <w:szCs w:val="24"/>
        </w:rPr>
        <w:t>Q</w:t>
      </w:r>
      <w:r>
        <w:rPr>
          <w:i/>
          <w:iCs/>
          <w:szCs w:val="24"/>
          <w:vertAlign w:val="superscript"/>
        </w:rPr>
        <w:t>n</w:t>
      </w:r>
      <w:r>
        <w:rPr>
          <w:iCs/>
          <w:szCs w:val="24"/>
        </w:rPr>
        <w:t xml:space="preserve"> intertetrahedral vibrations in the glass network </w:t>
      </w:r>
      <w:bookmarkStart w:id="69" w:name="ZOTERO_BREF_FGdIAxg7ZCRZ"/>
      <w:r>
        <w:rPr>
          <w:iCs/>
          <w:szCs w:val="24"/>
          <w:u w:val="dash"/>
        </w:rPr>
        <w:t>(Bell et al., 1968; Sen and Thorpe, 1977; Furukawa et al., 1981; McMillan, 1984)</w:t>
      </w:r>
      <w:bookmarkEnd w:id="69"/>
      <w:r>
        <w:rPr>
          <w:iCs/>
          <w:szCs w:val="24"/>
          <w:u w:val="dash"/>
        </w:rPr>
        <w:t>,</w:t>
      </w:r>
      <w:r>
        <w:rPr/>
        <w:t xml:space="preserve"> and the denominator those assigned to stretching of Al-O and Si-O bonds in  </w:t>
      </w:r>
      <w:r>
        <w:rPr>
          <w:i/>
          <w:iCs/>
        </w:rPr>
        <w:t>Q</w:t>
      </w:r>
      <w:r>
        <w:rPr>
          <w:i/>
          <w:iCs/>
          <w:vertAlign w:val="superscript"/>
        </w:rPr>
        <w:t>n</w:t>
      </w:r>
      <w:r>
        <w:rPr/>
        <w:t xml:space="preserve"> units </w:t>
      </w:r>
      <w:bookmarkStart w:id="70" w:name="ZOTERO_BREF_rMFt276uzRyN"/>
      <w:r>
        <w:rPr/>
        <w:t>(Brawer and White, 1975; Brawer and White, 1977; Virgo et al., 1980; Furukawa et al., 1981; Mysen et al., 1982; McMillan, 1984; Neuville et al., 2014)</w:t>
      </w:r>
      <w:bookmarkEnd w:id="70"/>
      <w:r>
        <w:rPr/>
        <w:t xml:space="preserve">. The integration boundaries were selected </w:t>
      </w:r>
      <w:r>
        <w:rPr>
          <w:rFonts w:eastAsia="Liberation Mono" w:cs="Liberation Mono"/>
          <w:color w:val="auto"/>
          <w:kern w:val="0"/>
          <w:sz w:val="24"/>
          <w:szCs w:val="20"/>
          <w:lang w:val="en-US" w:eastAsia="en-US" w:bidi="ar-SA"/>
        </w:rPr>
        <w:t xml:space="preserve">by observing </w:t>
      </w:r>
      <w:r>
        <w:rPr/>
        <w:t xml:space="preserve">all the spectra plotted together. They correspond to common limits that delimitate the frequencies of the intertetrahedral </w:t>
      </w:r>
      <w:r>
        <w:rPr>
          <w:i/>
          <w:iCs/>
        </w:rPr>
        <w:t>Q</w:t>
      </w:r>
      <w:r>
        <w:rPr>
          <w:i/>
          <w:iCs/>
          <w:vertAlign w:val="superscript"/>
        </w:rPr>
        <w:t>n</w:t>
      </w:r>
      <w:r>
        <w:rPr/>
        <w:t>-</w:t>
      </w:r>
      <w:r>
        <w:rPr>
          <w:vertAlign w:val="superscript"/>
        </w:rPr>
        <w:t xml:space="preserve"> </w:t>
      </w:r>
      <w:r>
        <w:rPr>
          <w:i/>
          <w:iCs/>
        </w:rPr>
        <w:t>Q</w:t>
      </w:r>
      <w:r>
        <w:rPr>
          <w:i/>
          <w:iCs/>
          <w:vertAlign w:val="superscript"/>
        </w:rPr>
        <w:t>n</w:t>
      </w:r>
      <w:r>
        <w:rPr/>
        <w:t xml:space="preserve"> and intratetrahedral </w:t>
      </w:r>
      <w:r>
        <w:rPr>
          <w:i/>
          <w:iCs/>
        </w:rPr>
        <w:t>Q</w:t>
      </w:r>
      <w:r>
        <w:rPr>
          <w:i/>
          <w:iCs/>
          <w:vertAlign w:val="superscript"/>
        </w:rPr>
        <w:t>n</w:t>
      </w:r>
      <w:r>
        <w:rPr/>
        <w:t xml:space="preserve"> vibrational regions. While some small changes could be made in some cases, our selection of common boundaries for all glass Raman spectra robustly captures the general trend.</w:t>
      </w:r>
    </w:p>
    <w:p>
      <w:pPr>
        <w:pStyle w:val="Texteprformat"/>
        <w:rPr/>
      </w:pPr>
      <w:r>
        <w:rPr/>
      </w:r>
    </w:p>
    <w:p>
      <w:pPr>
        <w:pStyle w:val="Texteprformat"/>
        <w:rPr/>
      </w:pPr>
      <w:r>
        <w:rPr/>
        <w:t xml:space="preserve">The addition of network modifier metal cations </w:t>
      </w:r>
      <w:r>
        <w:rPr>
          <w:rFonts w:eastAsia="Liberation Mono" w:cs="Liberation Mono"/>
          <w:color w:val="auto"/>
          <w:kern w:val="0"/>
          <w:sz w:val="24"/>
          <w:szCs w:val="20"/>
          <w:lang w:val="en-US" w:eastAsia="en-US" w:bidi="ar-SA"/>
        </w:rPr>
        <w:t>to</w:t>
      </w:r>
      <w:r>
        <w:rPr/>
        <w:t xml:space="preserve"> silica glass is accompanied by increases in the fractions of depolymerised </w:t>
      </w:r>
      <w:r>
        <w:rPr>
          <w:i/>
          <w:iCs/>
        </w:rPr>
        <w:t>Q</w:t>
      </w:r>
      <w:r>
        <w:rPr>
          <w:i/>
          <w:iCs/>
          <w:vertAlign w:val="superscript"/>
        </w:rPr>
        <w:t>n</w:t>
      </w:r>
      <w:r>
        <w:rPr/>
        <w:t xml:space="preserve"> units (like Q</w:t>
      </w:r>
      <w:r>
        <w:rPr>
          <w:vertAlign w:val="superscript"/>
        </w:rPr>
        <w:t>2</w:t>
      </w:r>
      <w:r>
        <w:rPr/>
        <w:t xml:space="preserve"> and Q</w:t>
      </w:r>
      <w:r>
        <w:rPr>
          <w:vertAlign w:val="superscript"/>
        </w:rPr>
        <w:t>3</w:t>
      </w:r>
      <w:r>
        <w:rPr/>
        <w:t xml:space="preserve"> units) and, in parallel, by an increase </w:t>
      </w:r>
      <w:r>
        <w:rPr>
          <w:rFonts w:eastAsia="Liberation Mono" w:cs="Liberation Mono"/>
          <w:color w:val="auto"/>
          <w:kern w:val="0"/>
          <w:sz w:val="24"/>
          <w:szCs w:val="20"/>
          <w:lang w:val="en-US" w:eastAsia="en-US" w:bidi="ar-SA"/>
        </w:rPr>
        <w:t>of</w:t>
      </w:r>
      <w:r>
        <w:rPr/>
        <w:t xml:space="preserve"> the number of non- bridging oxygens per tetrahedral unit </w:t>
      </w:r>
      <w:bookmarkStart w:id="71" w:name="ZOTERO_BREF_LHQ5V769ScdY"/>
      <w:r>
        <w:rPr>
          <w:b w:val="false"/>
          <w:i w:val="false"/>
          <w:caps w:val="false"/>
          <w:smallCaps w:val="false"/>
          <w:position w:val="0"/>
          <w:sz w:val="24"/>
          <w:sz w:val="24"/>
          <w:u w:val="dash"/>
          <w:vertAlign w:val="baseline"/>
        </w:rPr>
        <w:t>(NBO/T, see Mysen et al., 1982)</w:t>
      </w:r>
      <w:bookmarkEnd w:id="71"/>
      <w:r>
        <w:rPr>
          <w:b w:val="false"/>
          <w:i w:val="false"/>
          <w:caps w:val="false"/>
          <w:smallCaps w:val="false"/>
          <w:position w:val="0"/>
          <w:sz w:val="24"/>
          <w:sz w:val="24"/>
          <w:u w:val="dash"/>
          <w:vertAlign w:val="baseline"/>
        </w:rPr>
        <w:t>.</w:t>
      </w:r>
      <w:r>
        <w:rPr/>
        <w:t xml:space="preserve"> This results in a </w:t>
      </w:r>
      <w:r>
        <w:rPr>
          <w:rFonts w:eastAsia="Liberation Mono" w:cs="Liberation Mono"/>
          <w:color w:val="auto"/>
          <w:kern w:val="0"/>
          <w:sz w:val="24"/>
          <w:szCs w:val="20"/>
          <w:lang w:val="en-US" w:eastAsia="en-US" w:bidi="ar-SA"/>
        </w:rPr>
        <w:t>large</w:t>
      </w:r>
      <w:r>
        <w:rPr/>
        <w:t xml:space="preserve"> decrease in the ratio </w:t>
      </w:r>
      <w:r>
        <w:rPr>
          <w:i/>
          <w:iCs/>
        </w:rPr>
        <w:t>R</w:t>
      </w:r>
      <w:r>
        <w:rPr>
          <w:i/>
          <w:iCs/>
          <w:vertAlign w:val="subscript"/>
        </w:rPr>
        <w:t>Raman</w:t>
      </w:r>
      <w:r>
        <w:rPr/>
        <w:t xml:space="preserve"> </w:t>
      </w:r>
      <w:bookmarkStart w:id="72" w:name="ZOTERO_BREF_o0yDDdvONJfw"/>
      <w:r>
        <w:rPr>
          <w:u w:val="dash"/>
        </w:rPr>
        <w:t>(Giordano and Russell, 2018)</w:t>
      </w:r>
      <w:bookmarkEnd w:id="72"/>
      <w:r>
        <w:rPr>
          <w:u w:val="dash"/>
        </w:rPr>
        <w:t>.</w:t>
      </w:r>
      <w:r>
        <w:rPr>
          <w:iCs/>
          <w:szCs w:val="24"/>
          <w:u w:val="dash"/>
        </w:rPr>
        <w:t xml:space="preserve"> </w:t>
      </w:r>
      <w:r>
        <w:rPr>
          <w:i/>
          <w:iCs/>
          <w:szCs w:val="24"/>
          <w:u w:val="dash"/>
        </w:rPr>
        <w:t>R</w:t>
      </w:r>
      <w:r>
        <w:rPr>
          <w:i/>
          <w:iCs/>
          <w:szCs w:val="24"/>
          <w:u w:val="dash"/>
          <w:vertAlign w:val="subscript"/>
        </w:rPr>
        <w:t>Raman</w:t>
      </w:r>
      <w:r>
        <w:rPr>
          <w:iCs/>
          <w:szCs w:val="24"/>
        </w:rPr>
        <w:t xml:space="preserve"> thus can serve as a </w:t>
      </w:r>
      <w:r>
        <w:rPr>
          <w:rFonts w:eastAsia="Liberation Mono" w:cs="Liberation Mono"/>
          <w:iCs/>
          <w:color w:val="auto"/>
          <w:kern w:val="0"/>
          <w:sz w:val="24"/>
          <w:szCs w:val="24"/>
          <w:lang w:val="en-US" w:eastAsia="en-US" w:bidi="ar-SA"/>
        </w:rPr>
        <w:t>measure of</w:t>
      </w:r>
      <w:r>
        <w:rPr>
          <w:iCs/>
          <w:szCs w:val="24"/>
        </w:rPr>
        <w:t xml:space="preserve"> the glass SiO</w:t>
      </w:r>
      <w:r>
        <w:rPr>
          <w:iCs/>
          <w:szCs w:val="24"/>
          <w:vertAlign w:val="subscript"/>
        </w:rPr>
        <w:t>2</w:t>
      </w:r>
      <w:r>
        <w:rPr>
          <w:iCs/>
          <w:szCs w:val="24"/>
        </w:rPr>
        <w:t>-AlO</w:t>
      </w:r>
      <w:r>
        <w:rPr>
          <w:iCs/>
          <w:szCs w:val="24"/>
          <w:vertAlign w:val="subscript"/>
        </w:rPr>
        <w:t>2</w:t>
      </w:r>
      <w:r>
        <w:rPr>
          <w:iCs/>
          <w:szCs w:val="24"/>
        </w:rPr>
        <w:t xml:space="preserve"> network connectivity and topology: the higher </w:t>
      </w:r>
      <w:r>
        <w:rPr>
          <w:i/>
          <w:iCs/>
          <w:szCs w:val="24"/>
        </w:rPr>
        <w:t>R</w:t>
      </w:r>
      <w:r>
        <w:rPr>
          <w:i/>
          <w:iCs/>
          <w:szCs w:val="24"/>
          <w:vertAlign w:val="subscript"/>
        </w:rPr>
        <w:t xml:space="preserve">raman </w:t>
      </w:r>
      <w:r>
        <w:rPr>
          <w:szCs w:val="24"/>
        </w:rPr>
        <w:t>is</w:t>
      </w:r>
      <w:r>
        <w:rPr>
          <w:iCs/>
          <w:szCs w:val="24"/>
        </w:rPr>
        <w:t xml:space="preserve">, the higher the aluminosilicate network connectivity, the lower the NBO/T. Because of such link, </w:t>
      </w:r>
      <w:r>
        <w:rPr>
          <w:i/>
          <w:iCs/>
          <w:szCs w:val="24"/>
        </w:rPr>
        <w:t>R</w:t>
      </w:r>
      <w:r>
        <w:rPr>
          <w:i/>
          <w:iCs/>
          <w:szCs w:val="24"/>
          <w:vertAlign w:val="subscript"/>
        </w:rPr>
        <w:t>Raman</w:t>
      </w:r>
      <w:r>
        <w:rPr>
          <w:iCs/>
          <w:szCs w:val="24"/>
        </w:rPr>
        <w:t xml:space="preserve"> is linked to variations in melt properties, as confirmed by the study of Giordano and Russell </w:t>
      </w:r>
      <w:bookmarkStart w:id="73" w:name="ZOTERO_BREF_gl0BtrYrHbvc"/>
      <w:r>
        <w:rPr>
          <w:b w:val="false"/>
          <w:i w:val="false"/>
          <w:iCs/>
          <w:caps w:val="false"/>
          <w:smallCaps w:val="false"/>
          <w:position w:val="0"/>
          <w:sz w:val="24"/>
          <w:sz w:val="24"/>
          <w:szCs w:val="24"/>
          <w:u w:val="dash"/>
          <w:vertAlign w:val="baseline"/>
        </w:rPr>
        <w:t>(2018)</w:t>
      </w:r>
      <w:bookmarkEnd w:id="73"/>
      <w:r>
        <w:rPr>
          <w:iCs/>
          <w:szCs w:val="24"/>
        </w:rPr>
        <w:t xml:space="preserve">. i-MELT can predict </w:t>
      </w:r>
      <w:r>
        <w:rPr>
          <w:i/>
          <w:iCs/>
          <w:szCs w:val="24"/>
        </w:rPr>
        <w:t>R</w:t>
      </w:r>
      <w:r>
        <w:rPr>
          <w:i/>
          <w:iCs/>
          <w:szCs w:val="24"/>
          <w:vertAlign w:val="subscript"/>
        </w:rPr>
        <w:t>raman</w:t>
      </w:r>
      <w:r>
        <w:rPr>
          <w:szCs w:val="24"/>
        </w:rPr>
        <w:t xml:space="preserve"> within 15 %. </w:t>
      </w:r>
      <w:r>
        <w:rPr>
          <w:rFonts w:eastAsia="Liberation Mono" w:cs="Liberation Mono"/>
          <w:color w:val="auto"/>
          <w:kern w:val="0"/>
          <w:sz w:val="24"/>
          <w:szCs w:val="24"/>
          <w:lang w:val="en-US" w:eastAsia="en-US" w:bidi="ar-SA"/>
        </w:rPr>
        <w:t>T</w:t>
      </w:r>
      <w:r>
        <w:rPr>
          <w:szCs w:val="24"/>
        </w:rPr>
        <w:t xml:space="preserve">here is a strong data gap </w:t>
      </w:r>
      <w:r>
        <w:rPr>
          <w:rFonts w:eastAsia="Liberation Mono" w:cs="Liberation Mono"/>
          <w:color w:val="auto"/>
          <w:kern w:val="0"/>
          <w:sz w:val="24"/>
          <w:szCs w:val="24"/>
          <w:lang w:val="en-US" w:eastAsia="en-US" w:bidi="ar-SA"/>
        </w:rPr>
        <w:t>for</w:t>
      </w:r>
      <w:r>
        <w:rPr>
          <w:szCs w:val="24"/>
        </w:rPr>
        <w:t xml:space="preserve"> </w:t>
      </w:r>
      <w:r>
        <w:rPr>
          <w:i/>
          <w:iCs/>
          <w:szCs w:val="24"/>
        </w:rPr>
        <w:t>R</w:t>
      </w:r>
      <w:r>
        <w:rPr>
          <w:i/>
          <w:iCs/>
          <w:szCs w:val="24"/>
          <w:vertAlign w:val="subscript"/>
        </w:rPr>
        <w:t xml:space="preserve">raman </w:t>
      </w:r>
      <w:r>
        <w:rPr>
          <w:i w:val="false"/>
          <w:iCs w:val="false"/>
          <w:position w:val="0"/>
          <w:sz w:val="24"/>
          <w:sz w:val="24"/>
          <w:szCs w:val="24"/>
          <w:vertAlign w:val="baseline"/>
        </w:rPr>
        <w:t xml:space="preserve"> </w:t>
      </w:r>
      <w:r>
        <w:rPr>
          <w:szCs w:val="24"/>
        </w:rPr>
        <w:t>between ~2 and ~4 (value corresponding to that of silica glass) because there is very few Raman spectra in the dataset at SiO</w:t>
      </w:r>
      <w:r>
        <w:rPr>
          <w:szCs w:val="24"/>
          <w:vertAlign w:val="subscript"/>
        </w:rPr>
        <w:t>2</w:t>
      </w:r>
      <w:r>
        <w:rPr>
          <w:szCs w:val="24"/>
        </w:rPr>
        <w:t xml:space="preserve"> concentrations above ~ 90 mol%. </w:t>
      </w:r>
      <w:commentRangeStart w:id="11"/>
      <w:r>
        <w:rPr>
          <w:szCs w:val="24"/>
        </w:rPr>
        <w:t xml:space="preserve">Consequently, only one spectrum (that of silica) constrains the model at very high </w:t>
      </w:r>
      <w:r>
        <w:rPr>
          <w:i/>
          <w:iCs/>
          <w:szCs w:val="24"/>
        </w:rPr>
        <w:t>R</w:t>
      </w:r>
      <w:r>
        <w:rPr>
          <w:i/>
          <w:iCs/>
          <w:szCs w:val="24"/>
          <w:vertAlign w:val="subscript"/>
        </w:rPr>
        <w:t>Raman</w:t>
      </w:r>
      <w:r>
        <w:rPr>
          <w:szCs w:val="24"/>
        </w:rPr>
        <w:t xml:space="preserve"> values</w:t>
      </w:r>
      <w:r>
        <w:rPr>
          <w:szCs w:val="24"/>
        </w:rPr>
      </w:r>
      <w:commentRangeEnd w:id="11"/>
      <w:r>
        <w:commentReference w:id="11"/>
      </w:r>
      <w:r>
        <w:rPr>
          <w:szCs w:val="24"/>
        </w:rPr>
        <w:t xml:space="preserve">. </w:t>
      </w:r>
      <w:r>
        <w:rPr>
          <w:rFonts w:eastAsia="Liberation Mono" w:cs="Liberation Mono"/>
          <w:color w:val="auto"/>
          <w:kern w:val="0"/>
          <w:sz w:val="24"/>
          <w:szCs w:val="24"/>
          <w:lang w:val="en-US" w:eastAsia="en-US" w:bidi="ar-SA"/>
        </w:rPr>
        <w:t xml:space="preserve">This data gap originates from the difficulty </w:t>
      </w:r>
      <w:r>
        <w:rPr>
          <w:szCs w:val="24"/>
        </w:rPr>
        <w:t xml:space="preserve">to obtain </w:t>
      </w:r>
      <w:r>
        <w:rPr>
          <w:rFonts w:eastAsia="Liberation Mono" w:cs="Liberation Mono"/>
          <w:color w:val="auto"/>
          <w:kern w:val="0"/>
          <w:sz w:val="24"/>
          <w:szCs w:val="24"/>
          <w:lang w:val="en-US" w:eastAsia="en-US" w:bidi="ar-SA"/>
        </w:rPr>
        <w:t>samples</w:t>
      </w:r>
      <w:r>
        <w:rPr>
          <w:szCs w:val="24"/>
        </w:rPr>
        <w:t xml:space="preserve"> </w:t>
      </w:r>
      <w:r>
        <w:rPr>
          <w:rFonts w:eastAsia="Liberation Mono" w:cs="Liberation Mono"/>
          <w:color w:val="auto"/>
          <w:kern w:val="0"/>
          <w:sz w:val="24"/>
          <w:szCs w:val="24"/>
          <w:lang w:val="en-US" w:eastAsia="en-US" w:bidi="ar-SA"/>
        </w:rPr>
        <w:t>above ~ 90 mol% SiO</w:t>
      </w:r>
      <w:r>
        <w:rPr>
          <w:rFonts w:eastAsia="Liberation Mono" w:cs="Liberation Mono"/>
          <w:color w:val="auto"/>
          <w:kern w:val="0"/>
          <w:sz w:val="24"/>
          <w:szCs w:val="24"/>
          <w:vertAlign w:val="subscript"/>
          <w:lang w:val="en-US" w:eastAsia="en-US" w:bidi="ar-SA"/>
        </w:rPr>
        <w:t>2</w:t>
      </w:r>
      <w:r>
        <w:rPr>
          <w:szCs w:val="24"/>
        </w:rPr>
        <w:t xml:space="preserve">. </w:t>
      </w:r>
      <w:r>
        <w:rPr>
          <w:rFonts w:eastAsia="Liberation Mono" w:cs="Liberation Mono"/>
          <w:color w:val="auto"/>
          <w:kern w:val="0"/>
          <w:sz w:val="24"/>
          <w:szCs w:val="24"/>
          <w:lang w:val="en-US" w:eastAsia="en-US" w:bidi="ar-SA"/>
        </w:rPr>
        <w:t>A</w:t>
      </w:r>
      <w:r>
        <w:rPr>
          <w:szCs w:val="24"/>
        </w:rPr>
        <w:t xml:space="preserve">t such high silica concentrations, unmixing </w:t>
      </w:r>
      <w:r>
        <w:rPr>
          <w:rFonts w:eastAsia="Liberation Mono" w:cs="Liberation Mono"/>
          <w:color w:val="auto"/>
          <w:kern w:val="0"/>
          <w:sz w:val="24"/>
          <w:szCs w:val="24"/>
          <w:lang w:val="en-US" w:eastAsia="en-US" w:bidi="ar-SA"/>
        </w:rPr>
        <w:t>can happen</w:t>
      </w:r>
      <w:r>
        <w:rPr>
          <w:szCs w:val="24"/>
        </w:rPr>
        <w:t xml:space="preserve"> during quench for Al-free compositions  (e.g., Jarry and Richet, 2001</w:t>
      </w:r>
      <w:bookmarkStart w:id="74" w:name="ZOTERO_BREF_LzeXLKqo2qW0"/>
      <w:bookmarkEnd w:id="74"/>
      <w:r>
        <w:rPr>
          <w:szCs w:val="24"/>
        </w:rPr>
        <w:t xml:space="preserve">). </w:t>
      </w:r>
      <w:r>
        <w:rPr>
          <w:rFonts w:eastAsia="Liberation Mono" w:cs="Liberation Mono"/>
          <w:color w:val="auto"/>
          <w:kern w:val="0"/>
          <w:sz w:val="24"/>
          <w:szCs w:val="24"/>
          <w:lang w:val="en-US" w:eastAsia="en-US" w:bidi="ar-SA"/>
        </w:rPr>
        <w:t>Besides</w:t>
      </w:r>
      <w:r>
        <w:rPr>
          <w:szCs w:val="24"/>
        </w:rPr>
        <w:t>, high liquidus temperatures make the synthesis of glasses difficult for Al-bearing compositions (Schairer and Bowen, 1955; Schairer and Bowen, 1956</w:t>
      </w:r>
      <w:bookmarkStart w:id="75" w:name="ZOTERO_BREF_fFlsPSlRanu1"/>
      <w:bookmarkEnd w:id="75"/>
      <w:r>
        <w:rPr>
          <w:szCs w:val="24"/>
        </w:rPr>
        <w:t>). Nevertheless, information from new experiments in silica-rich melts could be important to bring information to the model about melt/glass structural behavior between an extreme composition like SiO</w:t>
      </w:r>
      <w:r>
        <w:rPr>
          <w:szCs w:val="24"/>
          <w:vertAlign w:val="subscript"/>
        </w:rPr>
        <w:t>2</w:t>
      </w:r>
      <w:r>
        <w:rPr>
          <w:szCs w:val="24"/>
        </w:rPr>
        <w:t xml:space="preserve"> and multicomponent melts/glasses.</w:t>
      </w:r>
    </w:p>
    <w:p>
      <w:pPr>
        <w:pStyle w:val="Texteprformat"/>
        <w:spacing w:before="0" w:after="0"/>
        <w:rPr/>
      </w:pPr>
      <w:r>
        <w:rPr/>
      </w:r>
    </w:p>
    <w:p>
      <w:pPr>
        <w:pStyle w:val="Texteprformat"/>
        <w:spacing w:before="0" w:after="0"/>
        <w:rPr/>
      </w:pPr>
      <w:r>
        <w:rPr>
          <w:b/>
          <w:bCs/>
          <w:i/>
          <w:iCs/>
          <w:szCs w:val="24"/>
        </w:rPr>
        <w:t>3.4 Model internal consistency</w:t>
      </w:r>
    </w:p>
    <w:p>
      <w:pPr>
        <w:pStyle w:val="Normal"/>
        <w:rPr/>
      </w:pPr>
      <w:r>
        <w:rPr>
          <w:rFonts w:eastAsia="Liberation Mono" w:cs="Liberation Mono"/>
          <w:iCs/>
          <w:sz w:val="24"/>
          <w:szCs w:val="24"/>
        </w:rPr>
        <w:t xml:space="preserve">The ability to predict the melt fragility, </w:t>
      </w:r>
      <w:r>
        <w:rPr>
          <w:rFonts w:eastAsia="Liberation Mono" w:cs="Liberation Mono"/>
          <w:i/>
          <w:iCs/>
          <w:sz w:val="24"/>
          <w:szCs w:val="24"/>
        </w:rPr>
        <w:t>m,</w:t>
      </w:r>
      <w:r>
        <w:rPr>
          <w:rFonts w:eastAsia="Liberation Mono" w:cs="Liberation Mono"/>
          <w:iCs/>
          <w:sz w:val="24"/>
          <w:szCs w:val="24"/>
        </w:rPr>
        <w:t xml:space="preserve"> </w:t>
      </w:r>
      <w:r>
        <w:rPr>
          <w:rFonts w:eastAsia="Liberation Mono" w:cs="Liberation Mono"/>
          <w:iCs/>
          <w:color w:val="auto"/>
          <w:kern w:val="0"/>
          <w:sz w:val="24"/>
          <w:szCs w:val="24"/>
          <w:lang w:val="en-US" w:eastAsia="en-US" w:bidi="ar-SA"/>
        </w:rPr>
        <w:t>permits</w:t>
      </w:r>
      <w:r>
        <w:rPr>
          <w:rFonts w:eastAsia="Liberation Mono" w:cs="Liberation Mono"/>
          <w:iCs/>
          <w:sz w:val="24"/>
          <w:szCs w:val="24"/>
        </w:rPr>
        <w:t xml:space="preserve"> further testing of the internal consistency of i-MELT. Indeed, experimental data indicate that a direct correlation between </w:t>
      </w:r>
      <w:r>
        <w:rPr>
          <w:rFonts w:eastAsia="Liberation Mono" w:cs="Liberation Mono"/>
          <w:i/>
          <w:iCs/>
          <w:sz w:val="24"/>
          <w:szCs w:val="24"/>
        </w:rPr>
        <w:t>m</w:t>
      </w:r>
      <w:r>
        <w:rPr>
          <w:rFonts w:eastAsia="Liberation Mono" w:cs="Liberation Mono"/>
          <w:iCs/>
          <w:sz w:val="24"/>
          <w:szCs w:val="24"/>
        </w:rPr>
        <w:t xml:space="preserve"> and the ratio between the configurational heat capacity at </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Cs/>
          <w:sz w:val="24"/>
          <w:szCs w:val="24"/>
        </w:rPr>
        <w:t xml:space="preserve"> and </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Cs/>
          <w:sz w:val="24"/>
          <w:szCs w:val="24"/>
        </w:rPr>
        <w:t>(</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color w:val="auto"/>
          <w:kern w:val="0"/>
          <w:sz w:val="24"/>
          <w:szCs w:val="24"/>
          <w:lang w:val="en-US" w:eastAsia="en-US" w:bidi="ar-SA"/>
        </w:rPr>
        <w:t>is expected</w:t>
      </w:r>
      <w:r>
        <w:rPr>
          <w:rFonts w:eastAsia="Liberation Mono" w:cs="Liberation Mono"/>
          <w:iCs/>
          <w:sz w:val="24"/>
          <w:szCs w:val="24"/>
        </w:rPr>
        <w:t xml:space="preserve"> </w:t>
      </w:r>
      <w:bookmarkStart w:id="76" w:name="ZOTERO_BREF_YRMOTfnBx49W"/>
      <w:r>
        <w:rPr>
          <w:rFonts w:eastAsia="Liberation Mono" w:cs="Liberation Mono"/>
          <w:iCs/>
          <w:sz w:val="24"/>
          <w:szCs w:val="24"/>
        </w:rPr>
        <w:t>(Webb, 2008; Russell and Giordano, 2017)</w:t>
      </w:r>
      <w:bookmarkEnd w:id="76"/>
      <w:r>
        <w:rPr>
          <w:rFonts w:eastAsia="Liberation Mono" w:cs="Liberation Mono"/>
          <w:iCs/>
          <w:sz w:val="24"/>
          <w:szCs w:val="24"/>
        </w:rPr>
        <w:t xml:space="preserve">, as </w:t>
      </w:r>
      <w:r>
        <w:rPr>
          <w:rFonts w:eastAsia="Liberation Mono" w:cs="Liberation Mono"/>
          <w:iCs/>
          <w:color w:val="auto"/>
          <w:kern w:val="0"/>
          <w:sz w:val="24"/>
          <w:szCs w:val="24"/>
          <w:lang w:val="en-US" w:eastAsia="en-US" w:bidi="ar-SA"/>
        </w:rPr>
        <w:t>predicted</w:t>
      </w:r>
      <w:r>
        <w:rPr>
          <w:rFonts w:eastAsia="Liberation Mono" w:cs="Liberation Mono"/>
          <w:iCs/>
          <w:sz w:val="24"/>
          <w:szCs w:val="24"/>
        </w:rPr>
        <w:t xml:space="preserve"> from </w:t>
      </w:r>
      <w:r>
        <w:rPr>
          <w:rFonts w:eastAsia="Liberation Mono" w:cs="Liberation Mono"/>
          <w:iCs/>
          <w:color w:val="auto"/>
          <w:kern w:val="0"/>
          <w:sz w:val="24"/>
          <w:szCs w:val="24"/>
          <w:lang w:val="en-US" w:eastAsia="en-US" w:bidi="ar-SA"/>
        </w:rPr>
        <w:t xml:space="preserve">the Adam and Gibbs theory where </w:t>
      </w:r>
      <w:bookmarkStart w:id="77" w:name="ZOTERO_BREF_xzLkBioqKi6w"/>
      <w:r>
        <w:rPr>
          <w:rFonts w:eastAsia="Liberation Mono" w:cs="Liberation Mono"/>
          <w:b w:val="false"/>
          <w:i w:val="false"/>
          <w:iCs/>
          <w:caps w:val="false"/>
          <w:smallCaps w:val="false"/>
          <w:color w:val="auto"/>
          <w:kern w:val="0"/>
          <w:position w:val="0"/>
          <w:sz w:val="24"/>
          <w:sz w:val="24"/>
          <w:szCs w:val="24"/>
          <w:u w:val="dash"/>
          <w:vertAlign w:val="baseline"/>
          <w:lang w:val="en-US" w:eastAsia="en-US" w:bidi="ar-SA"/>
        </w:rPr>
        <w:t>(Toplis et al., 1997)</w:t>
      </w:r>
      <w:bookmarkEnd w:id="77"/>
      <w:r>
        <w:rPr>
          <w:rFonts w:eastAsia="Liberation Mono" w:cs="Liberation Mono"/>
          <w:b w:val="false"/>
          <w:i w:val="false"/>
          <w:iCs/>
          <w:caps w:val="false"/>
          <w:smallCaps w:val="false"/>
          <w:color w:val="auto"/>
          <w:kern w:val="0"/>
          <w:position w:val="0"/>
          <w:sz w:val="24"/>
          <w:sz w:val="24"/>
          <w:szCs w:val="24"/>
          <w:u w:val="dash"/>
          <w:vertAlign w:val="baseline"/>
          <w:lang w:val="en-US" w:eastAsia="en-US" w:bidi="ar-SA"/>
        </w:rPr>
        <w:t>:</w:t>
      </w:r>
    </w:p>
    <w:p>
      <w:pPr>
        <w:pStyle w:val="Normal"/>
        <w:tabs>
          <w:tab w:val="clear" w:pos="720"/>
          <w:tab w:val="left" w:pos="8236" w:leader="none"/>
        </w:tabs>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color w:val="auto"/>
          <w:kern w:val="0"/>
          <w:sz w:val="24"/>
          <w:szCs w:val="24"/>
          <w:lang w:val="en-US" w:eastAsia="en-US" w:bidi="ar-SA"/>
        </w:rPr>
        <w:t xml:space="preserve"> </w:t>
      </w:r>
      <w:r>
        <w:rPr>
          <w:rFonts w:eastAsia="Liberation Mono" w:cs="Liberation Mono"/>
          <w:iCs/>
          <w:color w:val="auto"/>
          <w:kern w:val="0"/>
          <w:sz w:val="24"/>
          <w:szCs w:val="24"/>
          <w:lang w:val="en-US" w:eastAsia="en-US" w:bidi="ar-SA"/>
        </w:rPr>
        <w:t>.</w:t>
        <w:tab/>
        <w:t>(8)</w:t>
      </w:r>
    </w:p>
    <w:p>
      <w:pPr>
        <w:pStyle w:val="Normal"/>
        <w:rPr/>
      </w:pPr>
      <w:commentRangeStart w:id="12"/>
      <w:r>
        <w:rPr>
          <w:rFonts w:eastAsia="Times New Roman"/>
          <w:iCs/>
          <w:sz w:val="24"/>
          <w:szCs w:val="24"/>
        </w:rPr>
        <w:t>i-MELT</w:t>
      </w:r>
      <w:r>
        <w:rPr>
          <w:rFonts w:eastAsia="Liberation Mono" w:cs="Liberation Mono"/>
          <w:iCs/>
          <w:sz w:val="24"/>
          <w:szCs w:val="24"/>
        </w:rPr>
        <w:t xml:space="preserve"> predicts this linear correlation (</w:t>
      </w:r>
      <w:r>
        <w:rPr>
          <w:rFonts w:eastAsia="Liberation Mono" w:cs="Liberation Mono"/>
          <w:iCs/>
          <w:color w:val="auto"/>
          <w:kern w:val="0"/>
          <w:sz w:val="24"/>
          <w:szCs w:val="24"/>
          <w:lang w:val="en-US" w:eastAsia="en-US" w:bidi="ar-SA"/>
        </w:rPr>
        <w:t>Fig.</w:t>
      </w:r>
      <w:r>
        <w:rPr>
          <w:rFonts w:eastAsia="Liberation Mono" w:cs="Liberation Mono"/>
          <w:iCs/>
          <w:sz w:val="24"/>
          <w:szCs w:val="24"/>
        </w:rPr>
        <w:t xml:space="preserve"> 7)</w:t>
      </w:r>
      <w:r>
        <w:rPr>
          <w:rFonts w:eastAsia="Liberation Mono" w:cs="Liberation Mono"/>
          <w:iCs/>
          <w:sz w:val="24"/>
          <w:szCs w:val="24"/>
        </w:rPr>
      </w:r>
      <w:commentRangeEnd w:id="12"/>
      <w:r>
        <w:commentReference w:id="12"/>
      </w:r>
      <w:r>
        <w:rPr>
          <w:rFonts w:eastAsia="Liberation Mono" w:cs="Liberation Mono"/>
          <w:iCs/>
          <w:sz w:val="24"/>
          <w:szCs w:val="24"/>
        </w:rPr>
        <w:t xml:space="preserve">. </w:t>
      </w:r>
      <w:r>
        <w:rPr>
          <w:rFonts w:eastAsia="Liberation Mono" w:cs="Liberation Mono"/>
          <w:iCs/>
          <w:color w:val="auto"/>
          <w:kern w:val="0"/>
          <w:sz w:val="24"/>
          <w:szCs w:val="24"/>
          <w:lang w:val="en-US" w:eastAsia="en-US" w:bidi="ar-SA"/>
        </w:rPr>
        <w:t>T</w:t>
      </w:r>
      <w:r>
        <w:rPr>
          <w:rFonts w:eastAsia="Liberation Mono" w:cs="Liberation Mono"/>
          <w:iCs/>
          <w:sz w:val="24"/>
          <w:szCs w:val="24"/>
        </w:rPr>
        <w:t xml:space="preserve">he model is thus internally consistent </w:t>
      </w:r>
      <w:r>
        <w:rPr>
          <w:rFonts w:eastAsia="Liberation Mono" w:cs="Liberation Mono"/>
          <w:iCs/>
          <w:color w:val="auto"/>
          <w:kern w:val="0"/>
          <w:sz w:val="24"/>
          <w:szCs w:val="24"/>
          <w:lang w:val="en-US" w:eastAsia="en-US" w:bidi="ar-SA"/>
        </w:rPr>
        <w:t>because</w:t>
      </w:r>
      <w:r>
        <w:rPr>
          <w:rFonts w:eastAsia="Liberation Mono" w:cs="Liberation Mono"/>
          <w:iCs/>
          <w:sz w:val="24"/>
          <w:szCs w:val="24"/>
        </w:rPr>
        <w:t xml:space="preserve"> it respects the correlation </w:t>
      </w:r>
      <w:r>
        <w:rPr>
          <w:rFonts w:eastAsia="Liberation Mono" w:cs="Liberation Mono"/>
          <w:iCs/>
          <w:color w:val="auto"/>
          <w:kern w:val="0"/>
          <w:sz w:val="24"/>
          <w:szCs w:val="24"/>
          <w:lang w:val="en-US" w:eastAsia="en-US" w:bidi="ar-SA"/>
        </w:rPr>
        <w:t>expected from</w:t>
      </w:r>
      <w:r>
        <w:rPr>
          <w:rFonts w:eastAsia="Liberation Mono" w:cs="Liberation Mono"/>
          <w:iCs/>
          <w:sz w:val="24"/>
          <w:szCs w:val="24"/>
        </w:rPr>
        <w:t xml:space="preserve"> eq. 8. The model predictions fall between the trends found by the experimental studies of </w:t>
      </w:r>
      <w:r>
        <w:rPr>
          <w:rFonts w:eastAsia="Liberation Mono" w:cs="Liberation Mono"/>
          <w:iCs/>
          <w:color w:val="auto"/>
          <w:kern w:val="0"/>
          <w:sz w:val="24"/>
          <w:szCs w:val="24"/>
          <w:lang w:val="en-US" w:eastAsia="en-US" w:bidi="ar-SA"/>
        </w:rPr>
        <w:t>Russell</w:t>
      </w:r>
      <w:r>
        <w:rPr>
          <w:rFonts w:eastAsia="Liberation Mono" w:cs="Liberation Mono"/>
          <w:iCs/>
          <w:sz w:val="24"/>
          <w:szCs w:val="24"/>
        </w:rPr>
        <w:t xml:space="preserve"> and </w:t>
      </w:r>
      <w:r>
        <w:rPr>
          <w:rFonts w:eastAsia="Liberation Mono" w:cs="Liberation Mono"/>
          <w:iCs/>
          <w:color w:val="auto"/>
          <w:kern w:val="0"/>
          <w:sz w:val="24"/>
          <w:szCs w:val="24"/>
          <w:lang w:val="en-US" w:eastAsia="en-US" w:bidi="ar-SA"/>
        </w:rPr>
        <w:t xml:space="preserve">Giordano </w:t>
      </w:r>
      <w:r>
        <w:rPr>
          <w:rFonts w:eastAsia="Liberation Mono" w:cs="Liberation Mono"/>
          <w:b w:val="false"/>
          <w:i w:val="false"/>
          <w:iCs/>
          <w:caps w:val="false"/>
          <w:smallCaps w:val="false"/>
          <w:color w:val="auto"/>
          <w:kern w:val="0"/>
          <w:position w:val="0"/>
          <w:sz w:val="24"/>
          <w:sz w:val="24"/>
          <w:szCs w:val="24"/>
          <w:u w:val="dash"/>
          <w:vertAlign w:val="baseline"/>
          <w:lang w:val="en-US" w:eastAsia="en-US" w:bidi="ar-SA"/>
        </w:rPr>
        <w:t>(2017</w:t>
      </w:r>
      <w:bookmarkStart w:id="78" w:name="ZOTERO_BREF_RGeFV821smDH"/>
      <w:bookmarkEnd w:id="78"/>
      <w:r>
        <w:rPr>
          <w:rFonts w:eastAsia="Liberation Mono" w:cs="Liberation Mono"/>
          <w:b w:val="false"/>
          <w:i w:val="false"/>
          <w:iCs/>
          <w:caps w:val="false"/>
          <w:smallCaps w:val="false"/>
          <w:color w:val="auto"/>
          <w:kern w:val="0"/>
          <w:position w:val="0"/>
          <w:sz w:val="24"/>
          <w:sz w:val="24"/>
          <w:szCs w:val="24"/>
          <w:u w:val="dash"/>
          <w:vertAlign w:val="baseline"/>
          <w:lang w:val="en-US" w:eastAsia="en-US" w:bidi="ar-SA"/>
        </w:rPr>
        <w:t>)</w:t>
      </w:r>
      <w:r>
        <w:rPr>
          <w:lang w:val="en-US" w:eastAsia="en-US" w:bidi="ar-SA"/>
        </w:rPr>
        <w:t xml:space="preserve"> </w:t>
      </w:r>
      <w:r>
        <w:rPr>
          <w:rFonts w:eastAsia="Liberation Mono" w:cs="Liberation Mono"/>
          <w:iCs/>
          <w:sz w:val="24"/>
          <w:szCs w:val="24"/>
        </w:rPr>
        <w:t xml:space="preserve">and Webb </w:t>
      </w:r>
      <w:r>
        <w:rPr>
          <w:rFonts w:eastAsia="Liberation Mono" w:cs="Liberation Mono"/>
          <w:b w:val="false"/>
          <w:i w:val="false"/>
          <w:iCs/>
          <w:caps w:val="false"/>
          <w:smallCaps w:val="false"/>
          <w:position w:val="0"/>
          <w:sz w:val="24"/>
          <w:sz w:val="24"/>
          <w:szCs w:val="24"/>
          <w:u w:val="dash"/>
          <w:vertAlign w:val="baseline"/>
        </w:rPr>
        <w:t>(2008</w:t>
      </w:r>
      <w:bookmarkStart w:id="79" w:name="ZOTERO_BREF_2wLjSuLDGCXQ"/>
      <w:bookmarkEnd w:id="79"/>
      <w:r>
        <w:rPr>
          <w:rFonts w:eastAsia="Liberation Mono" w:cs="Liberation Mono"/>
          <w:b w:val="false"/>
          <w:i w:val="false"/>
          <w:iCs/>
          <w:caps w:val="false"/>
          <w:smallCaps w:val="false"/>
          <w:position w:val="0"/>
          <w:sz w:val="24"/>
          <w:sz w:val="24"/>
          <w:szCs w:val="24"/>
          <w:u w:val="dash"/>
          <w:vertAlign w:val="baseline"/>
        </w:rPr>
        <w:t>).</w:t>
      </w:r>
      <w:r>
        <w:rPr>
          <w:rFonts w:eastAsia="Liberation Mono" w:cs="Liberation Mono"/>
          <w:iCs/>
          <w:sz w:val="24"/>
          <w:szCs w:val="24"/>
        </w:rPr>
        <w:t xml:space="preserve"> Those predicted a good to very good correlation between </w:t>
      </w:r>
      <w:r>
        <w:rPr>
          <w:rFonts w:eastAsia="Liberation Mono" w:cs="Liberation Mono"/>
          <w:i/>
          <w:iCs/>
          <w:sz w:val="24"/>
          <w:szCs w:val="24"/>
        </w:rPr>
        <w:t>m</w:t>
      </w:r>
      <w:r>
        <w:rPr>
          <w:rFonts w:eastAsia="Liberation Mono" w:cs="Liberation Mono"/>
          <w:iCs/>
          <w:sz w:val="24"/>
          <w:szCs w:val="24"/>
        </w:rPr>
        <w:t xml:space="preserve"> and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b w:val="false"/>
          <w:bCs w:val="false"/>
          <w:i w:val="false"/>
          <w:iCs w:val="false"/>
          <w:sz w:val="24"/>
          <w:szCs w:val="24"/>
        </w:rPr>
        <w:t xml:space="preserve">Here, </w:t>
      </w:r>
      <w:r>
        <w:rPr>
          <w:rFonts w:eastAsia="Liberation Mono" w:cs="Liberation Mono"/>
          <w:b w:val="false"/>
          <w:bCs w:val="false"/>
          <w:i w:val="false"/>
          <w:iCs/>
          <w:sz w:val="24"/>
          <w:szCs w:val="24"/>
        </w:rPr>
        <w:t>s</w:t>
      </w:r>
      <w:r>
        <w:rPr>
          <w:rFonts w:eastAsia="Liberation Mono" w:cs="Liberation Mono"/>
          <w:iCs/>
          <w:sz w:val="24"/>
          <w:szCs w:val="24"/>
        </w:rPr>
        <w:t xml:space="preserve">ome scatter is visible. It most probably arises from the propagation of the </w:t>
      </w:r>
      <w:r>
        <w:rPr>
          <w:rFonts w:eastAsia="Liberation Mono" w:cs="Liberation Mono"/>
          <w:iCs/>
          <w:color w:val="auto"/>
          <w:kern w:val="0"/>
          <w:sz w:val="24"/>
          <w:szCs w:val="24"/>
          <w:lang w:val="en-US" w:eastAsia="en-US" w:bidi="ar-SA"/>
        </w:rPr>
        <w:t xml:space="preserve">uncertainties affecting the different predicted values: </w:t>
      </w:r>
      <w:r>
        <w:rPr>
          <w:rFonts w:eastAsia="Liberation Mono" w:cs="Liberation Mono"/>
          <w:i/>
          <w:iCs/>
          <w:color w:val="auto"/>
          <w:kern w:val="0"/>
          <w:sz w:val="24"/>
          <w:szCs w:val="24"/>
          <w:lang w:val="en-US" w:eastAsia="en-US" w:bidi="ar-SA"/>
        </w:rPr>
        <w:t>m</w:t>
      </w:r>
      <w:r>
        <w:rPr>
          <w:rFonts w:eastAsia="Liberation Mono" w:cs="Liberation Mono"/>
          <w:iCs/>
          <w:color w:val="auto"/>
          <w:kern w:val="0"/>
          <w:sz w:val="24"/>
          <w:szCs w:val="24"/>
          <w:lang w:val="en-US" w:eastAsia="en-US" w:bidi="ar-SA"/>
        </w:rPr>
        <w:t xml:space="preserve"> and</w:t>
      </w:r>
      <w:r>
        <w:rPr>
          <w:rFonts w:eastAsia="Liberation Mono" w:cs="Liberation Mono"/>
          <w:iCs/>
          <w:sz w:val="24"/>
          <w:szCs w:val="24"/>
        </w:rPr>
        <w:t xml:space="preserve"> </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position w:val="0"/>
          <w:sz w:val="24"/>
          <w:sz w:val="24"/>
          <w:szCs w:val="24"/>
          <w:vertAlign w:val="baseline"/>
        </w:rPr>
        <w:t>(</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 w:val="false"/>
          <w:iCs w:val="false"/>
          <w:sz w:val="24"/>
          <w:szCs w:val="24"/>
        </w:rPr>
        <w:t>predictions are affected by uncertainties, as well as the melt and glass</w:t>
      </w:r>
      <w:r>
        <w:rPr>
          <w:rFonts w:eastAsia="Liberation Mono" w:cs="Liberation Mono"/>
          <w:iCs/>
          <w:sz w:val="24"/>
          <w:szCs w:val="24"/>
        </w:rPr>
        <w:t xml:space="preserve">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Cs/>
          <w:sz w:val="24"/>
          <w:szCs w:val="24"/>
        </w:rPr>
        <w:t xml:space="preserve"> </w:t>
      </w:r>
      <w:r>
        <w:rPr>
          <w:rFonts w:eastAsia="Liberation Mono" w:cs="Liberation Mono"/>
          <w:iCs/>
          <w:color w:val="auto"/>
          <w:kern w:val="0"/>
          <w:sz w:val="24"/>
          <w:szCs w:val="24"/>
          <w:lang w:val="en-US" w:eastAsia="en-US" w:bidi="ar-SA"/>
        </w:rPr>
        <w:t>calculations</w:t>
      </w:r>
      <w:r>
        <w:rPr>
          <w:rFonts w:eastAsia="Liberation Mono" w:cs="Liberation Mono"/>
          <w:iCs/>
          <w:sz w:val="24"/>
          <w:szCs w:val="24"/>
        </w:rPr>
        <w:t>. Indeed, i-MELT internally</w:t>
      </w:r>
      <w:r>
        <w:rPr>
          <w:rFonts w:eastAsia="Times New Roman"/>
          <w:iCs/>
          <w:sz w:val="24"/>
          <w:szCs w:val="24"/>
        </w:rPr>
        <w:t xml:space="preserve"> </w:t>
      </w:r>
      <w:r>
        <w:rPr>
          <w:rFonts w:eastAsia="Liberation Mono" w:cs="Liberation Mono"/>
          <w:iCs/>
          <w:sz w:val="24"/>
          <w:szCs w:val="24"/>
        </w:rPr>
        <w:t xml:space="preserve">calculates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as</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 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with</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 xml:space="preserve">predicted from the model of Richet and Bottinga </w:t>
      </w:r>
      <w:r>
        <w:rPr>
          <w:rFonts w:eastAsia="Liberation Mono" w:cs="Liberation Mono"/>
          <w:b w:val="false"/>
          <w:i/>
          <w:iCs/>
          <w:caps w:val="false"/>
          <w:smallCaps w:val="false"/>
          <w:position w:val="0"/>
          <w:sz w:val="24"/>
          <w:sz w:val="24"/>
          <w:szCs w:val="24"/>
          <w:u w:val="dash"/>
          <w:vertAlign w:val="baseline"/>
        </w:rPr>
        <w:t>(1985</w:t>
      </w:r>
      <w:bookmarkStart w:id="80" w:name="ZOTERO_BREF_wKFoetXvRyXk"/>
      <w:bookmarkEnd w:id="80"/>
      <w:r>
        <w:rPr>
          <w:rFonts w:eastAsia="Liberation Mono" w:cs="Liberation Mono"/>
          <w:b w:val="false"/>
          <w:i/>
          <w:iCs/>
          <w:caps w:val="false"/>
          <w:smallCaps w:val="false"/>
          <w:position w:val="0"/>
          <w:sz w:val="24"/>
          <w:sz w:val="24"/>
          <w:szCs w:val="24"/>
          <w:u w:val="dash"/>
          <w:vertAlign w:val="baseline"/>
        </w:rPr>
        <w:t>)</w:t>
      </w:r>
      <w:r>
        <w:rPr>
          <w:rFonts w:eastAsia="Liberation Mono" w:cs="Liberation Mono"/>
          <w:i/>
          <w:iCs/>
          <w:sz w:val="24"/>
          <w:szCs w:val="24"/>
        </w:rPr>
        <w:t xml:space="preserve"> </w:t>
      </w:r>
      <w:r>
        <w:rPr>
          <w:rFonts w:eastAsia="Liberation Mono" w:cs="Liberation Mono"/>
          <w:iCs/>
          <w:sz w:val="24"/>
          <w:szCs w:val="24"/>
        </w:rPr>
        <w:t>and</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calculated from the Dulong-Petit limit of 3R, with R the perfect gas constant</w:t>
      </w:r>
      <w:r>
        <w:rPr>
          <w:rFonts w:eastAsia="Liberation Mono" w:cs="Liberation Mono"/>
          <w:i/>
          <w:iCs/>
          <w:sz w:val="24"/>
          <w:szCs w:val="24"/>
        </w:rPr>
        <w:t>.</w:t>
      </w:r>
      <w:r>
        <w:rPr>
          <w:rFonts w:eastAsia="Liberation Mono" w:cs="Liberation Mono"/>
          <w:iCs/>
          <w:sz w:val="24"/>
          <w:szCs w:val="24"/>
        </w:rPr>
        <w:t xml:space="preserve"> Those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 xml:space="preserve">and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 xml:space="preserve"> </w:t>
      </w:r>
      <w:r>
        <w:rPr>
          <w:rFonts w:eastAsia="Liberation Mono" w:cs="Liberation Mono"/>
          <w:color w:val="auto"/>
          <w:kern w:val="0"/>
          <w:sz w:val="24"/>
          <w:szCs w:val="24"/>
          <w:lang w:val="en-US" w:eastAsia="en-US" w:bidi="ar-SA"/>
        </w:rPr>
        <w:t>calculations</w:t>
      </w:r>
      <w:r>
        <w:rPr>
          <w:rFonts w:eastAsia="Liberation Mono" w:cs="Liberation Mono"/>
          <w:sz w:val="24"/>
          <w:szCs w:val="24"/>
        </w:rPr>
        <w:t xml:space="preserve"> are also affected by </w:t>
      </w:r>
      <w:r>
        <w:rPr>
          <w:rFonts w:eastAsia="Liberation Mono" w:cs="Liberation Mono"/>
          <w:color w:val="auto"/>
          <w:kern w:val="0"/>
          <w:sz w:val="24"/>
          <w:szCs w:val="24"/>
          <w:lang w:val="en-US" w:eastAsia="en-US" w:bidi="ar-SA"/>
        </w:rPr>
        <w:t>uncertainties</w:t>
      </w:r>
      <w:r>
        <w:rPr>
          <w:rFonts w:eastAsia="Liberation Mono" w:cs="Liberation Mono"/>
          <w:iCs/>
          <w:color w:val="auto"/>
          <w:kern w:val="0"/>
          <w:sz w:val="24"/>
          <w:szCs w:val="24"/>
          <w:lang w:val="en-US" w:eastAsia="en-US" w:bidi="ar-SA"/>
        </w:rPr>
        <w:t xml:space="preserve">. The combination and propagation of all those sources of uncertainties thus probably explains the higher scatter observed in Figure 7 compared to experimental studies </w:t>
      </w:r>
      <w:r>
        <w:rPr>
          <w:rFonts w:eastAsia="Liberation Mono" w:cs="Liberation Mono"/>
          <w:b w:val="false"/>
          <w:i w:val="false"/>
          <w:iCs/>
          <w:caps w:val="false"/>
          <w:smallCaps w:val="false"/>
          <w:color w:val="auto"/>
          <w:kern w:val="0"/>
          <w:position w:val="0"/>
          <w:sz w:val="24"/>
          <w:sz w:val="24"/>
          <w:szCs w:val="24"/>
          <w:u w:val="dash"/>
          <w:vertAlign w:val="baseline"/>
          <w:lang w:val="en-US" w:eastAsia="en-US" w:bidi="ar-SA"/>
        </w:rPr>
        <w:t>(Webb, 2008; Russell and Giordano, 2017</w:t>
      </w:r>
      <w:bookmarkStart w:id="81" w:name="ZOTERO_BREF_e2BE9fmMhUpH"/>
      <w:bookmarkEnd w:id="81"/>
      <w:r>
        <w:rPr>
          <w:rFonts w:eastAsia="Liberation Mono" w:cs="Liberation Mono"/>
          <w:b w:val="false"/>
          <w:i w:val="false"/>
          <w:iCs/>
          <w:caps w:val="false"/>
          <w:smallCaps w:val="false"/>
          <w:color w:val="auto"/>
          <w:kern w:val="0"/>
          <w:position w:val="0"/>
          <w:sz w:val="24"/>
          <w:sz w:val="24"/>
          <w:szCs w:val="24"/>
          <w:u w:val="dash"/>
          <w:vertAlign w:val="baseline"/>
          <w:lang w:val="en-US" w:eastAsia="en-US" w:bidi="ar-SA"/>
        </w:rPr>
        <w:t>)</w:t>
      </w:r>
      <w:r>
        <w:rPr/>
        <w:t>.</w:t>
      </w:r>
    </w:p>
    <w:p>
      <w:pPr>
        <w:pStyle w:val="Texteprformat"/>
        <w:rPr/>
      </w:pPr>
      <w:r>
        <w:rPr/>
      </w:r>
    </w:p>
    <w:p>
      <w:pPr>
        <w:pStyle w:val="Normal"/>
        <w:spacing w:before="0" w:after="0"/>
        <w:rPr>
          <w:iCs/>
          <w:sz w:val="24"/>
          <w:szCs w:val="24"/>
        </w:rPr>
      </w:pPr>
      <w:r>
        <w:rPr>
          <w:b/>
          <w:bCs/>
          <w:iCs/>
          <w:sz w:val="24"/>
          <w:szCs w:val="24"/>
        </w:rPr>
        <w:t>4. Discussion</w:t>
      </w:r>
    </w:p>
    <w:p>
      <w:pPr>
        <w:pStyle w:val="Texteprformat"/>
        <w:rPr/>
      </w:pPr>
      <w:r>
        <w:rPr>
          <w:rFonts w:eastAsia="Liberation Mono" w:cs="Liberation Mono"/>
          <w:iCs/>
          <w:color w:val="auto"/>
          <w:kern w:val="0"/>
          <w:sz w:val="24"/>
          <w:szCs w:val="24"/>
          <w:lang w:val="en-US" w:eastAsia="en-US" w:bidi="ar-SA"/>
        </w:rPr>
        <w:t>T</w:t>
      </w:r>
      <w:r>
        <w:rPr>
          <w:rFonts w:eastAsia="Liberation Mono" w:cs="Liberation Mono"/>
          <w:iCs/>
          <w:sz w:val="24"/>
          <w:szCs w:val="24"/>
        </w:rPr>
        <w:t xml:space="preserve">he </w:t>
      </w:r>
      <w:r>
        <w:rPr>
          <w:rFonts w:eastAsia="Liberation Mono" w:cs="Liberation Mono"/>
          <w:iCs/>
          <w:color w:val="auto"/>
          <w:kern w:val="0"/>
          <w:sz w:val="24"/>
          <w:szCs w:val="24"/>
          <w:lang w:val="en-US" w:eastAsia="en-US" w:bidi="ar-SA"/>
        </w:rPr>
        <w:t>deep</w:t>
      </w:r>
      <w:r>
        <w:rPr>
          <w:rFonts w:eastAsia="Liberation Mono" w:cs="Liberation Mono"/>
          <w:iCs/>
          <w:sz w:val="24"/>
          <w:szCs w:val="24"/>
        </w:rPr>
        <w:t xml:space="preserve"> learning framework offers opportunities to explore objectively the links between chemical, structural, thermodynamic and dynamic parameters </w:t>
      </w:r>
      <w:r>
        <w:rPr>
          <w:rFonts w:eastAsia="Liberation Mono" w:cs="Liberation Mono"/>
          <w:iCs/>
          <w:color w:val="auto"/>
          <w:kern w:val="0"/>
          <w:sz w:val="24"/>
          <w:szCs w:val="24"/>
          <w:lang w:val="en-US" w:eastAsia="en-US" w:bidi="ar-SA"/>
        </w:rPr>
        <w:t>of</w:t>
      </w:r>
      <w:r>
        <w:rPr>
          <w:rFonts w:eastAsia="Liberation Mono" w:cs="Liberation Mono"/>
          <w:iCs/>
          <w:sz w:val="24"/>
          <w:szCs w:val="24"/>
        </w:rPr>
        <w:t xml:space="preserve"> materials. Beyond this, it allows systematic predictions of melt and glass properties that can be of use to address problems linked to volcanology, such as the link between lava composition and the dynamics of eruption, or other fields. Below we will develop a few examples showcasing the information that can be obtained from the deep learning framework.</w:t>
      </w:r>
    </w:p>
    <w:p>
      <w:pPr>
        <w:pStyle w:val="Texteprformat"/>
        <w:rPr>
          <w:rFonts w:eastAsia="Liberation Mono" w:cs="Liberation Mono"/>
          <w:iCs/>
          <w:sz w:val="24"/>
          <w:szCs w:val="24"/>
        </w:rPr>
      </w:pPr>
      <w:r>
        <w:rPr>
          <w:rFonts w:eastAsia="Liberation Mono" w:cs="Liberation Mono"/>
          <w:iCs/>
          <w:sz w:val="24"/>
          <w:szCs w:val="24"/>
        </w:rPr>
      </w:r>
    </w:p>
    <w:p>
      <w:pPr>
        <w:pStyle w:val="Texteprformat"/>
        <w:rPr/>
      </w:pPr>
      <w:r>
        <w:rPr>
          <w:b/>
          <w:bCs/>
          <w:i/>
          <w:iCs/>
          <w:szCs w:val="24"/>
        </w:rPr>
        <w:t xml:space="preserve">4.1 </w:t>
      </w:r>
      <w:r>
        <w:rPr>
          <w:rFonts w:eastAsia="Liberation Mono" w:cs="Liberation Mono"/>
          <w:b/>
          <w:bCs/>
          <w:i/>
          <w:iCs/>
          <w:color w:val="auto"/>
          <w:kern w:val="0"/>
          <w:sz w:val="24"/>
          <w:szCs w:val="24"/>
          <w:lang w:val="en-US" w:eastAsia="en-US" w:bidi="ar-SA"/>
        </w:rPr>
        <w:t>E</w:t>
      </w:r>
      <w:r>
        <w:rPr>
          <w:b/>
          <w:bCs/>
          <w:i/>
          <w:iCs/>
          <w:szCs w:val="24"/>
        </w:rPr>
        <w:t>xploration of composition-structure-property links</w:t>
      </w:r>
    </w:p>
    <w:p>
      <w:pPr>
        <w:pStyle w:val="Texteprformat"/>
        <w:rPr/>
      </w:pPr>
      <w:r>
        <w:rPr>
          <w:iCs/>
          <w:szCs w:val="24"/>
        </w:rPr>
        <w:t xml:space="preserve">i-MELT allows a systematic exploration of the links between different observed and latent variables. This allows investigating the </w:t>
      </w:r>
      <w:r>
        <w:rPr>
          <w:rFonts w:eastAsia="Liberation Mono" w:cs="Liberation Mono"/>
          <w:iCs/>
          <w:color w:val="auto"/>
          <w:kern w:val="0"/>
          <w:sz w:val="24"/>
          <w:szCs w:val="24"/>
          <w:lang w:val="en-US" w:eastAsia="en-US" w:bidi="ar-SA"/>
        </w:rPr>
        <w:t>contributions of</w:t>
      </w:r>
      <w:r>
        <w:rPr>
          <w:iCs/>
          <w:szCs w:val="24"/>
        </w:rPr>
        <w:t xml:space="preserve"> topological (i.e, the geometry and interconnectivity of the T-O-T network, with T= Si,Al) and chemical effects (i.e., effects resulting from mixing different cations in similar sites) </w:t>
      </w:r>
      <w:r>
        <w:rPr>
          <w:rFonts w:eastAsia="Liberation Mono" w:cs="Liberation Mono"/>
          <w:iCs/>
          <w:color w:val="auto"/>
          <w:kern w:val="0"/>
          <w:sz w:val="24"/>
          <w:szCs w:val="24"/>
          <w:lang w:val="en-US" w:eastAsia="en-US" w:bidi="ar-SA"/>
        </w:rPr>
        <w:t>to</w:t>
      </w:r>
      <w:r>
        <w:rPr>
          <w:iCs/>
          <w:szCs w:val="24"/>
        </w:rPr>
        <w:t xml:space="preserve"> different properties. For example, </w:t>
      </w:r>
      <w:r>
        <w:rPr>
          <w:i/>
          <w:iCs/>
          <w:szCs w:val="24"/>
        </w:rPr>
        <w:t>R</w:t>
      </w:r>
      <w:r>
        <w:rPr>
          <w:i/>
          <w:iCs/>
          <w:szCs w:val="24"/>
          <w:vertAlign w:val="subscript"/>
        </w:rPr>
        <w:t>Raman</w:t>
      </w:r>
      <w:r>
        <w:rPr>
          <w:iCs/>
          <w:szCs w:val="24"/>
        </w:rPr>
        <w:t xml:space="preserve">, and, </w:t>
      </w:r>
      <w:r>
        <w:rPr>
          <w:rFonts w:eastAsia="Liberation Mono" w:cs="Liberation Mono"/>
          <w:iCs/>
          <w:color w:val="auto"/>
          <w:kern w:val="0"/>
          <w:sz w:val="24"/>
          <w:szCs w:val="24"/>
          <w:lang w:val="en-US" w:eastAsia="en-US" w:bidi="ar-SA"/>
        </w:rPr>
        <w:t>therefore,</w:t>
      </w:r>
      <w:r>
        <w:rPr>
          <w:iCs/>
          <w:szCs w:val="24"/>
        </w:rPr>
        <w:t xml:space="preserve"> the glass network topology correlates with the glass transition temperature (Fig. 8a). It also correlates </w:t>
      </w:r>
      <w:r>
        <w:rPr>
          <w:iCs/>
          <w:color w:val="000000"/>
          <w:szCs w:val="24"/>
        </w:rPr>
        <w:t>with</w:t>
      </w:r>
      <w:r>
        <w:rPr>
          <w:iCs/>
          <w:szCs w:val="24"/>
        </w:rPr>
        <w:t xml:space="preserve"> quantities proportional to energy barriers opposed to ionic mobility in melts like the </w:t>
      </w:r>
      <w:r>
        <w:rPr>
          <w:i/>
          <w:iCs/>
          <w:szCs w:val="24"/>
        </w:rPr>
        <w:t>B</w:t>
      </w:r>
      <w:r>
        <w:rPr>
          <w:i/>
          <w:iCs/>
          <w:szCs w:val="24"/>
          <w:vertAlign w:val="subscript"/>
        </w:rPr>
        <w:t>FV</w:t>
      </w:r>
      <w:r>
        <w:rPr>
          <w:iCs/>
          <w:szCs w:val="24"/>
        </w:rPr>
        <w:t xml:space="preserve"> term of the Free Volume viscosity equation (Fig. 8b, eq. 2). This agrees very well with the general knowledge of the influence of the topology/connectivity of the aluminosilicate network on melt transport properties </w:t>
      </w:r>
      <w:bookmarkStart w:id="82" w:name="ZOTERO_BREF_tqlZGB4wfH3m"/>
      <w:r>
        <w:rPr>
          <w:iCs/>
          <w:szCs w:val="24"/>
        </w:rPr>
        <w:t>(e.g., see reviews of Mysen and Richet, 2019; Le Losq et al., 2019b)</w:t>
      </w:r>
      <w:bookmarkEnd w:id="82"/>
      <w:r>
        <w:rPr>
          <w:iCs/>
          <w:szCs w:val="24"/>
        </w:rPr>
        <w:t xml:space="preserve">. </w:t>
      </w:r>
    </w:p>
    <w:p>
      <w:pPr>
        <w:pStyle w:val="Texteprformat"/>
        <w:rPr/>
      </w:pPr>
      <w:r>
        <w:rPr/>
      </w:r>
    </w:p>
    <w:p>
      <w:pPr>
        <w:pStyle w:val="Texteprformat"/>
        <w:rPr/>
      </w:pPr>
      <w:r>
        <w:rPr>
          <w:iCs/>
          <w:szCs w:val="24"/>
        </w:rPr>
        <w:t xml:space="preserve">However, the correlation between </w:t>
      </w:r>
      <w:r>
        <w:rPr>
          <w:i/>
          <w:iCs/>
          <w:szCs w:val="24"/>
        </w:rPr>
        <w:t>R</w:t>
      </w:r>
      <w:r>
        <w:rPr>
          <w:i/>
          <w:iCs/>
          <w:szCs w:val="24"/>
          <w:vertAlign w:val="subscript"/>
        </w:rPr>
        <w:t>Raman</w:t>
      </w:r>
      <w:r>
        <w:rPr>
          <w:iCs/>
          <w:szCs w:val="24"/>
        </w:rPr>
        <w:t xml:space="preserve"> </w:t>
      </w:r>
      <w:r>
        <w:rPr>
          <w:rFonts w:eastAsia="Liberation Mono" w:cs="Liberation Mono"/>
          <w:i w:val="false"/>
          <w:iCs w:val="false"/>
          <w:color w:val="auto"/>
          <w:kern w:val="0"/>
          <w:sz w:val="24"/>
          <w:szCs w:val="24"/>
          <w:lang w:val="en-US" w:eastAsia="en-US" w:bidi="ar-SA"/>
        </w:rPr>
        <w:t>and</w:t>
      </w:r>
      <w:r>
        <w:rPr>
          <w:iCs/>
          <w:szCs w:val="24"/>
        </w:rPr>
        <w:t xml:space="preserve"> glass transition temperature </w:t>
      </w:r>
      <w:r>
        <w:rPr>
          <w:i/>
          <w:iCs/>
          <w:szCs w:val="24"/>
        </w:rPr>
        <w:t>T</w:t>
      </w:r>
      <w:r>
        <w:rPr>
          <w:i/>
          <w:iCs/>
          <w:szCs w:val="24"/>
          <w:vertAlign w:val="subscript"/>
        </w:rPr>
        <w:t>g</w:t>
      </w:r>
      <w:r>
        <w:rPr>
          <w:iCs/>
          <w:szCs w:val="24"/>
        </w:rPr>
        <w:t xml:space="preserve"> is not perfect. </w:t>
      </w:r>
      <w:r>
        <w:rPr>
          <w:rFonts w:eastAsia="Liberation Mono" w:cs="Liberation Mono"/>
          <w:iCs/>
          <w:color w:val="auto"/>
          <w:kern w:val="0"/>
          <w:sz w:val="24"/>
          <w:szCs w:val="24"/>
          <w:lang w:val="en-US" w:eastAsia="en-US" w:bidi="ar-SA"/>
        </w:rPr>
        <w:t>S</w:t>
      </w:r>
      <w:r>
        <w:rPr>
          <w:iCs/>
          <w:szCs w:val="24"/>
        </w:rPr>
        <w:t xml:space="preserve">ome </w:t>
      </w:r>
      <w:r>
        <w:rPr>
          <w:rFonts w:eastAsia="Liberation Mono" w:cs="Liberation Mono"/>
          <w:iCs/>
          <w:color w:val="auto"/>
          <w:kern w:val="0"/>
          <w:sz w:val="24"/>
          <w:szCs w:val="24"/>
          <w:lang w:val="en-US" w:eastAsia="en-US" w:bidi="ar-SA"/>
        </w:rPr>
        <w:t>influence of the glass composition on the</w:t>
      </w:r>
      <w:r>
        <w:rPr>
          <w:iCs/>
          <w:szCs w:val="24"/>
        </w:rPr>
        <w:t xml:space="preserve"> </w:t>
      </w:r>
      <w:r>
        <w:rPr>
          <w:i/>
          <w:iCs/>
          <w:szCs w:val="24"/>
        </w:rPr>
        <w:t>R</w:t>
      </w:r>
      <w:r>
        <w:rPr>
          <w:i/>
          <w:iCs/>
          <w:szCs w:val="24"/>
          <w:vertAlign w:val="subscript"/>
        </w:rPr>
        <w:t>Raman</w:t>
      </w:r>
      <w:r>
        <w:rPr>
          <w:iCs/>
          <w:szCs w:val="24"/>
        </w:rPr>
        <w:t xml:space="preserve"> </w:t>
      </w:r>
      <w:r>
        <w:rPr>
          <w:i/>
          <w:iCs/>
          <w:szCs w:val="24"/>
        </w:rPr>
        <w:t>versus</w:t>
      </w:r>
      <w:r>
        <w:rPr>
          <w:iCs/>
          <w:szCs w:val="24"/>
        </w:rPr>
        <w:t xml:space="preserve"> glass transition temperature </w:t>
      </w:r>
      <w:r>
        <w:rPr>
          <w:i/>
          <w:iCs/>
          <w:szCs w:val="24"/>
        </w:rPr>
        <w:t>T</w:t>
      </w:r>
      <w:r>
        <w:rPr>
          <w:i/>
          <w:iCs/>
          <w:szCs w:val="24"/>
          <w:vertAlign w:val="subscript"/>
        </w:rPr>
        <w:t>g</w:t>
      </w:r>
      <w:r>
        <w:rPr>
          <w:iCs/>
          <w:szCs w:val="24"/>
        </w:rPr>
        <w:t xml:space="preserve"> plot is visible in figure 8a. </w:t>
      </w:r>
      <w:r>
        <w:rPr>
          <w:rFonts w:eastAsia="Liberation Mono" w:cs="Liberation Mono"/>
          <w:iCs/>
          <w:color w:val="auto"/>
          <w:kern w:val="0"/>
          <w:sz w:val="24"/>
          <w:szCs w:val="24"/>
          <w:lang w:val="en-US" w:eastAsia="en-US" w:bidi="ar-SA"/>
        </w:rPr>
        <w:t>It</w:t>
      </w:r>
      <w:r>
        <w:rPr>
          <w:iCs/>
          <w:szCs w:val="24"/>
        </w:rPr>
        <w:t xml:space="preserve"> probably originates from metal cation chemical mixing effects that can affect </w:t>
      </w:r>
      <w:r>
        <w:rPr>
          <w:i/>
          <w:iCs/>
          <w:szCs w:val="24"/>
        </w:rPr>
        <w:t>T</w:t>
      </w:r>
      <w:r>
        <w:rPr>
          <w:i/>
          <w:iCs/>
          <w:szCs w:val="24"/>
          <w:vertAlign w:val="subscript"/>
        </w:rPr>
        <w:t xml:space="preserve">g </w:t>
      </w:r>
      <w:r>
        <w:rPr>
          <w:szCs w:val="24"/>
          <w:vertAlign w:val="subscript"/>
        </w:rPr>
        <w:t xml:space="preserve"> </w:t>
      </w:r>
      <w:bookmarkStart w:id="83" w:name="ZOTERO_BREF_ER9p4SnqnQds"/>
      <w:r>
        <w:rPr>
          <w:szCs w:val="24"/>
        </w:rPr>
        <w:t>(Isard, 1969; Day, 1976)</w:t>
      </w:r>
      <w:bookmarkEnd w:id="83"/>
      <w:r>
        <w:rPr>
          <w:i/>
          <w:iCs/>
          <w:szCs w:val="24"/>
        </w:rPr>
        <w:t xml:space="preserve">. </w:t>
      </w:r>
      <w:r>
        <w:rPr>
          <w:i w:val="false"/>
          <w:iCs w:val="false"/>
          <w:szCs w:val="24"/>
        </w:rPr>
        <w:t>Indeed, w</w:t>
      </w:r>
      <w:r>
        <w:rPr>
          <w:iCs/>
          <w:szCs w:val="24"/>
        </w:rPr>
        <w:t xml:space="preserve">hile cationic mixing effects influences only slightly properties directly linked to the aluminosilicate network connectivity </w:t>
      </w:r>
      <w:bookmarkStart w:id="84" w:name="ZOTERO_BREF_eWfPQOY4RUpJ"/>
      <w:r>
        <w:rPr>
          <w:b w:val="false"/>
          <w:i w:val="false"/>
          <w:iCs/>
          <w:caps w:val="false"/>
          <w:smallCaps w:val="false"/>
          <w:position w:val="0"/>
          <w:sz w:val="24"/>
          <w:sz w:val="24"/>
          <w:szCs w:val="24"/>
          <w:u w:val="dash"/>
          <w:vertAlign w:val="baseline"/>
        </w:rPr>
        <w:t>(Le Losq and Neuville, 2017)</w:t>
      </w:r>
      <w:bookmarkEnd w:id="84"/>
      <w:r>
        <w:rPr>
          <w:iCs/>
          <w:szCs w:val="24"/>
        </w:rPr>
        <w:t xml:space="preserve">, they strongly affect properties such as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i w:val="false"/>
          <w:iCs w:val="false"/>
          <w:szCs w:val="24"/>
        </w:rPr>
        <w:t xml:space="preserve">that is </w:t>
      </w:r>
      <w:r>
        <w:rPr>
          <w:iCs/>
          <w:szCs w:val="24"/>
        </w:rPr>
        <w:t>influenced by cationic / molecular interactions and steric hindrance effects</w:t>
      </w:r>
      <w:r>
        <w:rPr>
          <w:szCs w:val="24"/>
        </w:rPr>
        <w:t xml:space="preserve"> </w:t>
      </w:r>
      <w:bookmarkStart w:id="85" w:name="ZOTERO_BREF_ppsFHJO1MFJ9"/>
      <w:r>
        <w:rPr>
          <w:b w:val="false"/>
          <w:i w:val="false"/>
          <w:iCs/>
          <w:caps w:val="false"/>
          <w:smallCaps w:val="false"/>
          <w:position w:val="0"/>
          <w:sz w:val="24"/>
          <w:sz w:val="24"/>
          <w:szCs w:val="24"/>
          <w:u w:val="dash"/>
          <w:vertAlign w:val="baseline"/>
        </w:rPr>
        <w:t>(Richet, 1984; Hummel and Arndt, 1985; Neuville and Richet, 1991; Neuville and Mysen, 1996; Maehara et al., 2005; Goldstein, 2011)</w:t>
      </w:r>
      <w:bookmarkEnd w:id="85"/>
      <w:r>
        <w:rPr>
          <w:iCs/>
          <w:szCs w:val="24"/>
        </w:rPr>
        <w:t xml:space="preserve">. This agrees with </w:t>
      </w:r>
      <w:r>
        <w:rPr>
          <w:rFonts w:eastAsia="Liberation Mono" w:cs="Liberation Mono"/>
          <w:iCs/>
          <w:color w:val="auto"/>
          <w:kern w:val="0"/>
          <w:sz w:val="24"/>
          <w:szCs w:val="24"/>
          <w:lang w:val="en-US" w:eastAsia="en-US" w:bidi="ar-SA"/>
        </w:rPr>
        <w:t xml:space="preserve">predictions for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w:t>
      </w:r>
      <w:r>
        <w:rPr>
          <w:iCs/>
          <w:szCs w:val="24"/>
        </w:rPr>
        <w:t xml:space="preserve">: figure 8c shows a clear </w:t>
      </w:r>
      <w:r>
        <w:rPr>
          <w:rFonts w:eastAsia="Liberation Mono" w:cs="Liberation Mono"/>
          <w:iCs/>
          <w:color w:val="auto"/>
          <w:kern w:val="0"/>
          <w:sz w:val="24"/>
          <w:szCs w:val="24"/>
          <w:lang w:val="en-US" w:eastAsia="en-US" w:bidi="ar-SA"/>
        </w:rPr>
        <w:t>effect</w:t>
      </w:r>
      <w:r>
        <w:rPr>
          <w:iCs/>
          <w:szCs w:val="24"/>
        </w:rPr>
        <w:t xml:space="preserve"> of the composition on the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 versus R</w:t>
      </w:r>
      <w:r>
        <w:rPr>
          <w:rFonts w:eastAsia="Liberation Mono" w:cs="Liberation Mono"/>
          <w:i/>
          <w:iCs/>
          <w:color w:val="auto"/>
          <w:kern w:val="0"/>
          <w:sz w:val="24"/>
          <w:szCs w:val="24"/>
          <w:vertAlign w:val="subscript"/>
          <w:lang w:val="en-US" w:eastAsia="en-US" w:bidi="ar-SA"/>
        </w:rPr>
        <w:t>Raman</w:t>
      </w:r>
      <w:r>
        <w:rPr>
          <w:rFonts w:eastAsia="Liberation Mono" w:cs="Liberation Mono"/>
          <w:i/>
          <w:iCs/>
          <w:color w:val="auto"/>
          <w:kern w:val="0"/>
          <w:position w:val="0"/>
          <w:sz w:val="24"/>
          <w:sz w:val="24"/>
          <w:szCs w:val="24"/>
          <w:vertAlign w:val="baseline"/>
          <w:lang w:val="en-US" w:eastAsia="en-US" w:bidi="ar-SA"/>
        </w:rPr>
        <w:t xml:space="preserve"> </w:t>
      </w:r>
      <w:r>
        <w:rPr>
          <w:rFonts w:eastAsia="Liberation Mono" w:cs="Liberation Mono"/>
          <w:i w:val="false"/>
          <w:iCs w:val="false"/>
          <w:color w:val="auto"/>
          <w:kern w:val="0"/>
          <w:position w:val="0"/>
          <w:sz w:val="24"/>
          <w:sz w:val="24"/>
          <w:szCs w:val="24"/>
          <w:vertAlign w:val="baseline"/>
          <w:lang w:val="en-US" w:eastAsia="en-US" w:bidi="ar-SA"/>
        </w:rPr>
        <w:t>relationship</w:t>
      </w:r>
      <w:r>
        <w:rPr>
          <w:rFonts w:eastAsia="Liberation Mono" w:cs="Liberation Mono"/>
          <w:i/>
          <w:iCs/>
          <w:color w:val="auto"/>
          <w:kern w:val="0"/>
          <w:position w:val="0"/>
          <w:sz w:val="24"/>
          <w:sz w:val="24"/>
          <w:szCs w:val="24"/>
          <w:vertAlign w:val="baseline"/>
          <w:lang w:val="en-US" w:eastAsia="en-US" w:bidi="ar-SA"/>
        </w:rPr>
        <w:t>.</w:t>
      </w:r>
      <w:r>
        <w:rPr>
          <w:iCs/>
          <w:szCs w:val="24"/>
        </w:rPr>
        <w:t xml:space="preserve">  </w:t>
      </w:r>
      <w:r>
        <w:rPr>
          <w:rFonts w:eastAsia="Liberation Mono" w:cs="Liberation Mono"/>
          <w:iCs/>
          <w:color w:val="auto"/>
          <w:kern w:val="0"/>
          <w:sz w:val="24"/>
          <w:szCs w:val="24"/>
          <w:lang w:val="en-US" w:eastAsia="en-US" w:bidi="ar-SA"/>
        </w:rPr>
        <w:t xml:space="preserve">Such </w:t>
      </w:r>
      <w:r>
        <w:rPr>
          <w:iCs/>
          <w:szCs w:val="24"/>
        </w:rPr>
        <w:t xml:space="preserve">chemical effects also affect </w:t>
      </w:r>
      <w:r>
        <w:rPr>
          <w:i/>
          <w:iCs/>
          <w:szCs w:val="24"/>
        </w:rPr>
        <w:t>C</w:t>
      </w:r>
      <w:r>
        <w:rPr>
          <w:i/>
          <w:iCs/>
          <w:szCs w:val="24"/>
          <w:vertAlign w:val="subscript"/>
        </w:rPr>
        <w:t>FV</w:t>
      </w:r>
      <w:r>
        <w:rPr>
          <w:szCs w:val="24"/>
        </w:rPr>
        <w:t xml:space="preserve"> (eq. 2, Fig. 8d).</w:t>
      </w:r>
      <w:r>
        <w:rPr>
          <w:iCs/>
          <w:szCs w:val="24"/>
        </w:rPr>
        <w:t xml:space="preserve"> This term encompasses local cationic influences on melt free volumes in the Free Volume theory </w:t>
      </w:r>
      <w:bookmarkStart w:id="86" w:name="ZOTERO_BREF_IR8nei4xMlDC"/>
      <w:r>
        <w:rPr>
          <w:iCs/>
          <w:szCs w:val="24"/>
        </w:rPr>
        <w:t>(Cohen and Grest, 1979)</w:t>
      </w:r>
      <w:bookmarkEnd w:id="86"/>
      <w:r>
        <w:rPr>
          <w:iCs/>
          <w:szCs w:val="24"/>
        </w:rPr>
        <w:t xml:space="preserve">. As a result, it can be expected that mixing different cations will </w:t>
      </w:r>
      <w:r>
        <w:rPr>
          <w:rFonts w:eastAsia="Liberation Mono" w:cs="Liberation Mono"/>
          <w:iCs/>
          <w:color w:val="auto"/>
          <w:kern w:val="0"/>
          <w:sz w:val="24"/>
          <w:szCs w:val="24"/>
          <w:lang w:val="en-US" w:eastAsia="en-US" w:bidi="ar-SA"/>
        </w:rPr>
        <w:t>affect</w:t>
      </w:r>
      <w:r>
        <w:rPr>
          <w:iCs/>
          <w:szCs w:val="24"/>
        </w:rPr>
        <w:t xml:space="preserve"> this term, explaining the observation made in figure 8d. Results actually suggest a link between </w:t>
      </w:r>
      <w:r>
        <w:rPr>
          <w:i/>
          <w:iCs/>
          <w:szCs w:val="24"/>
        </w:rPr>
        <w:t>C</w:t>
      </w:r>
      <w:r>
        <w:rPr>
          <w:i/>
          <w:iCs/>
          <w:szCs w:val="24"/>
          <w:vertAlign w:val="subscript"/>
        </w:rPr>
        <w:t xml:space="preserve">FV </w:t>
      </w:r>
      <w:r>
        <w:rPr>
          <w:iCs/>
          <w:szCs w:val="24"/>
        </w:rPr>
        <w:t xml:space="preserve">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as corroborated by a Spearman correlation coefficient of 0.93 between the two variables.</w:t>
      </w:r>
    </w:p>
    <w:p>
      <w:pPr>
        <w:pStyle w:val="Texteprformat"/>
        <w:spacing w:before="0" w:after="0"/>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rFonts w:ascii="Times New Roman" w:hAnsi="Times New Roman"/>
          <w:szCs w:val="24"/>
        </w:rPr>
        <w:t xml:space="preserve">Other properties show interesting correlations. </w:t>
      </w:r>
      <w:r>
        <w:rPr>
          <w:rFonts w:eastAsia="Liberation Mono" w:cs="Liberation Mono" w:ascii="Times New Roman" w:hAnsi="Times New Roman"/>
          <w:color w:val="auto"/>
          <w:kern w:val="0"/>
          <w:sz w:val="24"/>
          <w:szCs w:val="24"/>
          <w:lang w:val="en-US" w:eastAsia="en-US" w:bidi="ar-SA"/>
        </w:rPr>
        <w:t>Figure 9 shows the</w:t>
      </w:r>
      <w:r>
        <w:rPr>
          <w:rFonts w:ascii="Times New Roman" w:hAnsi="Times New Roman"/>
          <w:szCs w:val="24"/>
        </w:rPr>
        <w:t xml:space="preserve"> spearman correlation coefficients between the different latent and observable variables </w:t>
      </w:r>
      <w:r>
        <w:rPr>
          <w:rFonts w:eastAsia="Liberation Mono" w:cs="Liberation Mono" w:ascii="Times New Roman" w:hAnsi="Times New Roman"/>
          <w:color w:val="auto"/>
          <w:kern w:val="0"/>
          <w:sz w:val="24"/>
          <w:szCs w:val="24"/>
          <w:lang w:val="en-US" w:eastAsia="en-US" w:bidi="ar-SA"/>
        </w:rPr>
        <w:t xml:space="preserve">predicted by the deep learning framework. We observe high correlations between the parameters of the Free Volume and the TVF equations. </w:t>
      </w:r>
      <w:r>
        <w:rPr>
          <w:rFonts w:eastAsia="Liberation Mono" w:cs="Liberation Mono" w:ascii="Times New Roman" w:hAnsi="Times New Roman"/>
          <w:color w:val="auto"/>
          <w:kern w:val="0"/>
          <w:sz w:val="24"/>
          <w:szCs w:val="24"/>
          <w:lang w:val="en-US" w:eastAsia="en-US" w:bidi="ar-SA"/>
        </w:rPr>
        <w:t>For example,</w:t>
      </w:r>
      <w:r>
        <w:rPr>
          <w:rFonts w:eastAsia="Liberation Mono" w:cs="Liberation Mono" w:ascii="Times New Roman" w:hAnsi="Times New Roman"/>
          <w:color w:val="auto"/>
          <w:kern w:val="0"/>
          <w:sz w:val="24"/>
          <w:szCs w:val="24"/>
          <w:lang w:val="en-US" w:eastAsia="en-US" w:bidi="ar-SA"/>
        </w:rPr>
        <w:t xml:space="preserve"> </w:t>
      </w:r>
      <w:r>
        <w:rPr>
          <w:rFonts w:eastAsia="Liberation Mono" w:cs="Liberation Mono" w:ascii="Times New Roman" w:hAnsi="Times New Roman"/>
          <w:i/>
          <w:iCs/>
          <w:color w:val="auto"/>
          <w:kern w:val="0"/>
          <w:sz w:val="24"/>
          <w:szCs w:val="24"/>
          <w:lang w:val="en-US" w:eastAsia="en-US" w:bidi="ar-SA"/>
        </w:rPr>
        <w:t>B</w:t>
      </w:r>
      <w:r>
        <w:rPr>
          <w:rFonts w:eastAsia="Liberation Mono" w:cs="Liberation Mono" w:ascii="Times New Roman" w:hAnsi="Times New Roman"/>
          <w:i/>
          <w:iCs/>
          <w:color w:val="auto"/>
          <w:kern w:val="0"/>
          <w:sz w:val="24"/>
          <w:szCs w:val="24"/>
          <w:vertAlign w:val="subscript"/>
          <w:lang w:val="en-US" w:eastAsia="en-US" w:bidi="ar-SA"/>
        </w:rPr>
        <w:t>FV</w:t>
      </w:r>
      <w:r>
        <w:rPr>
          <w:rFonts w:eastAsia="Liberation Mono" w:cs="Liberation Mono" w:ascii="Times New Roman" w:hAnsi="Times New Roman"/>
          <w:color w:val="auto"/>
          <w:kern w:val="0"/>
          <w:sz w:val="24"/>
          <w:szCs w:val="24"/>
          <w:lang w:val="en-US" w:eastAsia="en-US" w:bidi="ar-SA"/>
        </w:rPr>
        <w:t xml:space="preserve"> and </w:t>
      </w:r>
      <w:r>
        <w:rPr>
          <w:rFonts w:eastAsia="Liberation Mono" w:cs="Liberation Mono" w:ascii="Times New Roman" w:hAnsi="Times New Roman"/>
          <w:i/>
          <w:iCs/>
          <w:color w:val="auto"/>
          <w:kern w:val="0"/>
          <w:sz w:val="24"/>
          <w:szCs w:val="24"/>
          <w:lang w:val="en-US" w:eastAsia="en-US" w:bidi="ar-SA"/>
        </w:rPr>
        <w:t>B</w:t>
      </w:r>
      <w:r>
        <w:rPr>
          <w:rFonts w:eastAsia="Liberation Mono" w:cs="Liberation Mono" w:ascii="Times New Roman" w:hAnsi="Times New Roman"/>
          <w:i/>
          <w:iCs/>
          <w:color w:val="auto"/>
          <w:kern w:val="0"/>
          <w:sz w:val="24"/>
          <w:szCs w:val="24"/>
          <w:vertAlign w:val="subscript"/>
          <w:lang w:val="en-US" w:eastAsia="en-US" w:bidi="ar-SA"/>
        </w:rPr>
        <w:t>TVF</w:t>
      </w:r>
      <w:r>
        <w:rPr>
          <w:rFonts w:eastAsia="Liberation Mono" w:cs="Liberation Mono" w:ascii="Times New Roman" w:hAnsi="Times New Roman"/>
          <w:color w:val="auto"/>
          <w:kern w:val="0"/>
          <w:sz w:val="24"/>
          <w:szCs w:val="24"/>
          <w:lang w:val="en-US" w:eastAsia="en-US" w:bidi="ar-SA"/>
        </w:rPr>
        <w:t xml:space="preserve"> are highly correlated (</w:t>
      </w:r>
      <w:r>
        <w:rPr>
          <w:rFonts w:eastAsia="Liberation Mono" w:cs="Liberation Mono" w:ascii="Times New Roman" w:hAnsi="Times New Roman"/>
          <w:color w:val="auto"/>
          <w:kern w:val="0"/>
          <w:sz w:val="24"/>
          <w:szCs w:val="24"/>
          <w:lang w:val="en-US" w:eastAsia="en-US" w:bidi="ar-SA"/>
        </w:rPr>
        <w:t>r</w:t>
      </w:r>
      <w:r>
        <w:rPr>
          <w:rFonts w:eastAsia="Liberation Mono" w:cs="Liberation Mono" w:ascii="Times New Roman" w:hAnsi="Times New Roman"/>
          <w:color w:val="auto"/>
          <w:kern w:val="0"/>
          <w:sz w:val="24"/>
          <w:szCs w:val="24"/>
          <w:vertAlign w:val="subscript"/>
          <w:lang w:val="en-US" w:eastAsia="en-US" w:bidi="ar-SA"/>
        </w:rPr>
        <w:t>s</w:t>
      </w:r>
      <w:r>
        <w:rPr>
          <w:rFonts w:eastAsia="Liberation Mono" w:cs="Liberation Mono" w:ascii="Times New Roman" w:hAnsi="Times New Roman"/>
          <w:color w:val="auto"/>
          <w:kern w:val="0"/>
          <w:sz w:val="24"/>
          <w:szCs w:val="24"/>
          <w:lang w:val="en-US" w:eastAsia="en-US" w:bidi="ar-SA"/>
        </w:rPr>
        <w:t xml:space="preserve"> = </w:t>
      </w:r>
      <w:r>
        <w:rPr>
          <w:rFonts w:eastAsia="Liberation Mono" w:cs="Liberation Mono" w:ascii="Times New Roman" w:hAnsi="Times New Roman"/>
          <w:color w:val="auto"/>
          <w:kern w:val="0"/>
          <w:sz w:val="24"/>
          <w:szCs w:val="24"/>
          <w:lang w:val="en-US" w:eastAsia="en-US" w:bidi="ar-SA"/>
        </w:rPr>
        <w:t xml:space="preserve">0.995). While </w:t>
      </w:r>
      <w:r>
        <w:rPr>
          <w:rFonts w:eastAsia="Liberation Mono" w:cs="Liberation Mono" w:ascii="Times New Roman" w:hAnsi="Times New Roman"/>
          <w:i/>
          <w:iCs/>
          <w:color w:val="auto"/>
          <w:kern w:val="0"/>
          <w:sz w:val="24"/>
          <w:szCs w:val="24"/>
          <w:lang w:val="en-US" w:eastAsia="en-US" w:bidi="ar-SA"/>
        </w:rPr>
        <w:t>B</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color w:val="auto"/>
          <w:kern w:val="0"/>
          <w:sz w:val="24"/>
          <w:szCs w:val="24"/>
          <w:lang w:val="en-US" w:eastAsia="en-US" w:bidi="ar-SA"/>
        </w:rPr>
        <w:t xml:space="preserve"> is not strongly correlated with the latter variables, the ratio </w:t>
      </w:r>
      <w:r>
        <w:rPr>
          <w:rFonts w:eastAsia="Liberation Mono" w:cs="Liberation Mono" w:ascii="Times New Roman" w:hAnsi="Times New Roman"/>
          <w:i/>
          <w:iCs/>
          <w:color w:val="auto"/>
          <w:kern w:val="0"/>
          <w:sz w:val="24"/>
          <w:szCs w:val="24"/>
          <w:lang w:val="en-US" w:eastAsia="en-US" w:bidi="ar-SA"/>
        </w:rPr>
        <w:t>B</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i/>
          <w:iCs/>
          <w:color w:val="auto"/>
          <w:kern w:val="0"/>
          <w:position w:val="0"/>
          <w:sz w:val="24"/>
          <w:sz w:val="24"/>
          <w:szCs w:val="24"/>
          <w:vertAlign w:val="baseline"/>
          <w:lang w:val="en-US" w:eastAsia="en-US" w:bidi="ar-SA"/>
        </w:rPr>
        <w:t>/S</w:t>
      </w:r>
      <w:r>
        <w:rPr>
          <w:rFonts w:eastAsia="Liberation Mono" w:cs="Liberation Mono" w:ascii="Times New Roman" w:hAnsi="Times New Roman"/>
          <w:i/>
          <w:iCs/>
          <w:color w:val="auto"/>
          <w:kern w:val="0"/>
          <w:sz w:val="24"/>
          <w:szCs w:val="24"/>
          <w:vertAlign w:val="superscript"/>
          <w:lang w:val="en-US" w:eastAsia="en-US" w:bidi="ar-SA"/>
        </w:rPr>
        <w:t>conf</w:t>
      </w:r>
      <w:r>
        <w:rPr>
          <w:rFonts w:eastAsia="Liberation Mono" w:cs="Liberation Mono" w:ascii="Times New Roman" w:hAnsi="Times New Roman"/>
          <w:i/>
          <w:iCs/>
          <w:color w:val="auto"/>
          <w:kern w:val="0"/>
          <w:position w:val="0"/>
          <w:sz w:val="24"/>
          <w:sz w:val="24"/>
          <w:szCs w:val="24"/>
          <w:vertAlign w:val="baseline"/>
          <w:lang w:val="en-US" w:eastAsia="en-US" w:bidi="ar-SA"/>
        </w:rPr>
        <w:t>(T</w:t>
      </w:r>
      <w:r>
        <w:rPr>
          <w:rFonts w:eastAsia="Liberation Mono" w:cs="Liberation Mono" w:ascii="Times New Roman" w:hAnsi="Times New Roman"/>
          <w:i/>
          <w:iCs/>
          <w:color w:val="auto"/>
          <w:kern w:val="0"/>
          <w:sz w:val="24"/>
          <w:szCs w:val="24"/>
          <w:vertAlign w:val="subscript"/>
          <w:lang w:val="en-US" w:eastAsia="en-US" w:bidi="ar-SA"/>
        </w:rPr>
        <w:t>g</w:t>
      </w:r>
      <w:r>
        <w:rPr>
          <w:rFonts w:eastAsia="Liberation Mono" w:cs="Liberation Mono" w:ascii="Times New Roman" w:hAnsi="Times New Roman"/>
          <w:i/>
          <w:iCs/>
          <w:color w:val="auto"/>
          <w:kern w:val="0"/>
          <w:position w:val="0"/>
          <w:sz w:val="24"/>
          <w:sz w:val="24"/>
          <w:szCs w:val="24"/>
          <w:vertAlign w:val="baseline"/>
          <w:lang w:val="en-US" w:eastAsia="en-US" w:bidi="ar-SA"/>
        </w:rPr>
        <w:t>)</w:t>
      </w:r>
      <w:r>
        <w:rPr>
          <w:rFonts w:eastAsia="Liberation Mono" w:cs="Liberation Mono" w:ascii="Times New Roman" w:hAnsi="Times New Roman"/>
          <w:color w:val="auto"/>
          <w:kern w:val="0"/>
          <w:sz w:val="24"/>
          <w:szCs w:val="24"/>
          <w:lang w:val="en-US" w:eastAsia="en-US" w:bidi="ar-SA"/>
        </w:rPr>
        <w:t xml:space="preserve"> is (</w:t>
      </w:r>
      <w:r>
        <w:rPr>
          <w:rFonts w:eastAsia="Liberation Mono" w:cs="Liberation Mono" w:ascii="Times New Roman" w:hAnsi="Times New Roman"/>
          <w:color w:val="auto"/>
          <w:kern w:val="0"/>
          <w:sz w:val="24"/>
          <w:szCs w:val="24"/>
          <w:lang w:val="en-US" w:eastAsia="en-US" w:bidi="ar-SA"/>
        </w:rPr>
        <w:t>r</w:t>
      </w:r>
      <w:r>
        <w:rPr>
          <w:rFonts w:eastAsia="Liberation Mono" w:cs="Liberation Mono" w:ascii="Times New Roman" w:hAnsi="Times New Roman"/>
          <w:color w:val="auto"/>
          <w:kern w:val="0"/>
          <w:sz w:val="24"/>
          <w:szCs w:val="24"/>
          <w:vertAlign w:val="subscript"/>
          <w:lang w:val="en-US" w:eastAsia="en-US" w:bidi="ar-SA"/>
        </w:rPr>
        <w:t>s</w:t>
      </w:r>
      <w:r>
        <w:rPr>
          <w:rFonts w:eastAsia="Liberation Mono" w:cs="Liberation Mono" w:ascii="Times New Roman" w:hAnsi="Times New Roman"/>
          <w:color w:val="auto"/>
          <w:kern w:val="0"/>
          <w:sz w:val="24"/>
          <w:szCs w:val="24"/>
          <w:lang w:val="en-US" w:eastAsia="en-US" w:bidi="ar-SA"/>
        </w:rPr>
        <w:t xml:space="preserve"> = </w:t>
      </w:r>
      <w:r>
        <w:rPr>
          <w:rFonts w:eastAsia="Liberation Mono" w:cs="Liberation Mono" w:ascii="Times New Roman" w:hAnsi="Times New Roman"/>
          <w:color w:val="auto"/>
          <w:kern w:val="0"/>
          <w:sz w:val="24"/>
          <w:szCs w:val="24"/>
          <w:lang w:val="en-US" w:eastAsia="en-US" w:bidi="ar-SA"/>
        </w:rPr>
        <w:t>0.996 and 0.999 with B</w:t>
      </w:r>
      <w:r>
        <w:rPr>
          <w:rFonts w:eastAsia="Liberation Mono" w:cs="Liberation Mono" w:ascii="Times New Roman" w:hAnsi="Times New Roman"/>
          <w:color w:val="auto"/>
          <w:kern w:val="0"/>
          <w:sz w:val="24"/>
          <w:szCs w:val="24"/>
          <w:vertAlign w:val="subscript"/>
          <w:lang w:val="en-US" w:eastAsia="en-US" w:bidi="ar-SA"/>
        </w:rPr>
        <w:t>FV</w:t>
      </w:r>
      <w:r>
        <w:rPr>
          <w:rFonts w:eastAsia="Liberation Mono" w:cs="Liberation Mono" w:ascii="Times New Roman" w:hAnsi="Times New Roman"/>
          <w:color w:val="auto"/>
          <w:kern w:val="0"/>
          <w:sz w:val="24"/>
          <w:szCs w:val="24"/>
          <w:lang w:val="en-US" w:eastAsia="en-US" w:bidi="ar-SA"/>
        </w:rPr>
        <w:t xml:space="preserve"> and B</w:t>
      </w:r>
      <w:r>
        <w:rPr>
          <w:rFonts w:eastAsia="Liberation Mono" w:cs="Liberation Mono" w:ascii="Times New Roman" w:hAnsi="Times New Roman"/>
          <w:color w:val="auto"/>
          <w:kern w:val="0"/>
          <w:sz w:val="24"/>
          <w:szCs w:val="24"/>
          <w:vertAlign w:val="subscript"/>
          <w:lang w:val="en-US" w:eastAsia="en-US" w:bidi="ar-SA"/>
        </w:rPr>
        <w:t>TVF</w:t>
      </w:r>
      <w:r>
        <w:rPr>
          <w:rFonts w:eastAsia="Liberation Mono" w:cs="Liberation Mono" w:ascii="Times New Roman" w:hAnsi="Times New Roman"/>
          <w:color w:val="auto"/>
          <w:kern w:val="0"/>
          <w:position w:val="0"/>
          <w:sz w:val="24"/>
          <w:sz w:val="24"/>
          <w:szCs w:val="24"/>
          <w:vertAlign w:val="baseline"/>
          <w:lang w:val="en-US" w:eastAsia="en-US" w:bidi="ar-SA"/>
        </w:rPr>
        <w:t xml:space="preserve">, respectively). </w:t>
      </w:r>
      <w:r>
        <w:rPr>
          <w:rFonts w:eastAsia="Liberation Mono" w:cs="Liberation Mono" w:ascii="Times New Roman" w:hAnsi="Times New Roman"/>
          <w:i/>
          <w:iCs/>
          <w:color w:val="auto"/>
          <w:kern w:val="0"/>
          <w:position w:val="0"/>
          <w:sz w:val="24"/>
          <w:sz w:val="24"/>
          <w:szCs w:val="24"/>
          <w:vertAlign w:val="baseline"/>
          <w:lang w:val="en-US" w:eastAsia="en-US" w:bidi="ar-SA"/>
        </w:rPr>
        <w:t>B</w:t>
      </w:r>
      <w:r>
        <w:rPr>
          <w:rFonts w:eastAsia="Liberation Mono" w:cs="Liberation Mono" w:ascii="Times New Roman" w:hAnsi="Times New Roman"/>
          <w:i/>
          <w:iCs/>
          <w:color w:val="auto"/>
          <w:kern w:val="0"/>
          <w:sz w:val="24"/>
          <w:szCs w:val="24"/>
          <w:vertAlign w:val="subscript"/>
          <w:lang w:val="en-US" w:eastAsia="en-US" w:bidi="ar-SA"/>
        </w:rPr>
        <w:t>FV</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and</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B</w:t>
      </w:r>
      <w:r>
        <w:rPr>
          <w:rFonts w:eastAsia="Liberation Mono" w:cs="Liberation Mono" w:ascii="Times New Roman" w:hAnsi="Times New Roman"/>
          <w:i/>
          <w:iCs/>
          <w:color w:val="auto"/>
          <w:kern w:val="0"/>
          <w:sz w:val="24"/>
          <w:szCs w:val="24"/>
          <w:vertAlign w:val="subscript"/>
          <w:lang w:val="en-US" w:eastAsia="en-US" w:bidi="ar-SA"/>
        </w:rPr>
        <w:t>TVF</w:t>
      </w:r>
      <w:r>
        <w:rPr>
          <w:rFonts w:eastAsia="Liberation Mono" w:cs="Liberation Mono" w:ascii="Times New Roman" w:hAnsi="Times New Roman"/>
          <w:color w:val="auto"/>
          <w:kern w:val="0"/>
          <w:position w:val="0"/>
          <w:sz w:val="24"/>
          <w:sz w:val="24"/>
          <w:szCs w:val="24"/>
          <w:vertAlign w:val="baseline"/>
          <w:lang w:val="en-US" w:eastAsia="en-US" w:bidi="ar-SA"/>
        </w:rPr>
        <w:t xml:space="preserve"> play the role of activation energies in eqs</w:t>
      </w:r>
      <w:r>
        <w:rPr>
          <w:rFonts w:eastAsia="Liberation Mono" w:cs="Liberation Mono" w:ascii="Times New Roman" w:hAnsi="Times New Roman"/>
          <w:color w:val="000000"/>
          <w:kern w:val="0"/>
          <w:position w:val="0"/>
          <w:sz w:val="24"/>
          <w:sz w:val="24"/>
          <w:szCs w:val="24"/>
          <w:vertAlign w:val="baseline"/>
          <w:lang w:val="en-US" w:eastAsia="en-US" w:bidi="ar-SA"/>
        </w:rPr>
        <w:t xml:space="preserve">. </w:t>
      </w:r>
      <w:r>
        <w:rPr>
          <w:rFonts w:eastAsia="Liberation Mono" w:cs="Liberation Mono" w:ascii="Times New Roman" w:hAnsi="Times New Roman"/>
          <w:color w:val="000000"/>
          <w:kern w:val="0"/>
          <w:position w:val="0"/>
          <w:sz w:val="24"/>
          <w:sz w:val="24"/>
          <w:szCs w:val="24"/>
          <w:vertAlign w:val="baseline"/>
          <w:lang w:val="en-US" w:eastAsia="en-US" w:bidi="ar-SA"/>
        </w:rPr>
        <w:t>2</w:t>
      </w:r>
      <w:r>
        <w:rPr>
          <w:rFonts w:eastAsia="Liberation Mono" w:cs="Liberation Mono" w:ascii="Times New Roman" w:hAnsi="Times New Roman"/>
          <w:color w:val="000000"/>
          <w:kern w:val="0"/>
          <w:position w:val="0"/>
          <w:sz w:val="24"/>
          <w:sz w:val="24"/>
          <w:szCs w:val="24"/>
          <w:vertAlign w:val="baseline"/>
          <w:lang w:val="en-US" w:eastAsia="en-US" w:bidi="ar-SA"/>
        </w:rPr>
        <w:t xml:space="preserve"> and </w:t>
      </w:r>
      <w:r>
        <w:rPr>
          <w:rFonts w:eastAsia="Liberation Mono" w:cs="Liberation Mono" w:ascii="Times New Roman" w:hAnsi="Times New Roman"/>
          <w:color w:val="000000"/>
          <w:kern w:val="0"/>
          <w:position w:val="0"/>
          <w:sz w:val="24"/>
          <w:sz w:val="24"/>
          <w:szCs w:val="24"/>
          <w:vertAlign w:val="baseline"/>
          <w:lang w:val="en-US" w:eastAsia="en-US" w:bidi="ar-SA"/>
        </w:rPr>
        <w:t>3</w:t>
      </w:r>
      <w:r>
        <w:rPr>
          <w:rFonts w:eastAsia="Liberation Mono" w:cs="Liberation Mono" w:ascii="Times New Roman" w:hAnsi="Times New Roman"/>
          <w:color w:val="000000"/>
          <w:kern w:val="0"/>
          <w:position w:val="0"/>
          <w:sz w:val="24"/>
          <w:sz w:val="24"/>
          <w:szCs w:val="24"/>
          <w:vertAlign w:val="baseline"/>
          <w:lang w:val="en-US" w:eastAsia="en-US" w:bidi="ar-SA"/>
        </w:rPr>
        <w:t>. They are thus related to the energy barriers opposed to the molecular movements at the root of viscous flow. The ratio</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iCs/>
          <w:color w:val="auto"/>
          <w:kern w:val="0"/>
          <w:position w:val="0"/>
          <w:sz w:val="24"/>
          <w:sz w:val="24"/>
          <w:szCs w:val="24"/>
          <w:vertAlign w:val="baseline"/>
          <w:lang w:val="en-US" w:eastAsia="en-US" w:bidi="ar-SA"/>
        </w:rPr>
        <w:t>B</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i/>
          <w:iCs/>
          <w:color w:val="auto"/>
          <w:kern w:val="0"/>
          <w:position w:val="0"/>
          <w:sz w:val="24"/>
          <w:sz w:val="24"/>
          <w:szCs w:val="24"/>
          <w:vertAlign w:val="baseline"/>
          <w:lang w:val="en-US" w:eastAsia="en-US" w:bidi="ar-SA"/>
        </w:rPr>
        <w:t>/S</w:t>
      </w:r>
      <w:r>
        <w:rPr>
          <w:rFonts w:eastAsia="Liberation Mono" w:cs="Liberation Mono" w:ascii="Times New Roman" w:hAnsi="Times New Roman"/>
          <w:i/>
          <w:iCs/>
          <w:color w:val="auto"/>
          <w:kern w:val="0"/>
          <w:sz w:val="24"/>
          <w:szCs w:val="24"/>
          <w:vertAlign w:val="superscript"/>
          <w:lang w:val="en-US" w:eastAsia="en-US" w:bidi="ar-SA"/>
        </w:rPr>
        <w:t>conf</w:t>
      </w:r>
      <w:r>
        <w:rPr>
          <w:rFonts w:eastAsia="Liberation Mono" w:cs="Liberation Mono" w:ascii="Times New Roman" w:hAnsi="Times New Roman"/>
          <w:i/>
          <w:iCs/>
          <w:color w:val="auto"/>
          <w:kern w:val="0"/>
          <w:position w:val="0"/>
          <w:sz w:val="24"/>
          <w:sz w:val="24"/>
          <w:szCs w:val="24"/>
          <w:vertAlign w:val="baseline"/>
          <w:lang w:val="en-US" w:eastAsia="en-US" w:bidi="ar-SA"/>
        </w:rPr>
        <w:t>(T</w:t>
      </w:r>
      <w:r>
        <w:rPr>
          <w:rFonts w:eastAsia="Liberation Mono" w:cs="Liberation Mono" w:ascii="Times New Roman" w:hAnsi="Times New Roman"/>
          <w:i/>
          <w:iCs/>
          <w:color w:val="auto"/>
          <w:kern w:val="0"/>
          <w:sz w:val="24"/>
          <w:szCs w:val="24"/>
          <w:vertAlign w:val="subscript"/>
          <w:lang w:val="en-US" w:eastAsia="en-US" w:bidi="ar-SA"/>
        </w:rPr>
        <w:t>g</w:t>
      </w:r>
      <w:r>
        <w:rPr>
          <w:rFonts w:eastAsia="Liberation Mono" w:cs="Liberation Mono" w:ascii="Times New Roman" w:hAnsi="Times New Roman"/>
          <w:i/>
          <w:iCs/>
          <w:color w:val="auto"/>
          <w:kern w:val="0"/>
          <w:position w:val="0"/>
          <w:sz w:val="24"/>
          <w:sz w:val="24"/>
          <w:szCs w:val="24"/>
          <w:vertAlign w:val="baseline"/>
          <w:lang w:val="en-US" w:eastAsia="en-US" w:bidi="ar-SA"/>
        </w:rPr>
        <w:t>)</w:t>
      </w:r>
      <w:r>
        <w:rPr>
          <w:rFonts w:eastAsia="Liberation Mono" w:cs="Liberation Mono" w:ascii="Times New Roman" w:hAnsi="Times New Roman"/>
          <w:color w:val="auto"/>
          <w:kern w:val="0"/>
          <w:position w:val="0"/>
          <w:sz w:val="24"/>
          <w:sz w:val="24"/>
          <w:szCs w:val="24"/>
          <w:vertAlign w:val="baseline"/>
          <w:lang w:val="en-US" w:eastAsia="en-US" w:bidi="ar-SA"/>
        </w:rPr>
        <w:t xml:space="preserve"> also is related to those</w:t>
      </w:r>
      <w:r>
        <w:rPr>
          <w:rFonts w:eastAsia="Liberation Mono" w:cs="Liberation Mono" w:ascii="Times New Roman" w:hAnsi="Times New Roman"/>
          <w:color w:val="auto"/>
          <w:kern w:val="0"/>
          <w:position w:val="0"/>
          <w:sz w:val="24"/>
          <w:sz w:val="24"/>
          <w:szCs w:val="24"/>
          <w:vertAlign w:val="baseline"/>
          <w:lang w:val="en-US" w:eastAsia="en-US" w:bidi="ar-SA"/>
        </w:rPr>
        <w:t xml:space="preserve"> energy barriers </w:t>
      </w:r>
      <w:r>
        <w:rPr>
          <w:rFonts w:eastAsia="Liberation Mono" w:cs="Liberation Mono" w:ascii="Times New Roman" w:hAnsi="Times New Roman"/>
          <w:color w:val="auto"/>
          <w:kern w:val="0"/>
          <w:position w:val="0"/>
          <w:sz w:val="24"/>
          <w:sz w:val="24"/>
          <w:szCs w:val="24"/>
          <w:vertAlign w:val="baseline"/>
          <w:lang w:val="en-US" w:eastAsia="en-US" w:bidi="ar-SA"/>
        </w:rPr>
        <w:t>(see below, eq. 9)</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r>
        <w:rPr>
          <w:rFonts w:eastAsia="Liberation Mono" w:cs="Liberation Mono" w:ascii="Times New Roman" w:hAnsi="Times New Roman"/>
          <w:color w:val="auto"/>
          <w:kern w:val="0"/>
          <w:position w:val="0"/>
          <w:sz w:val="24"/>
          <w:sz w:val="24"/>
          <w:szCs w:val="24"/>
          <w:vertAlign w:val="baseline"/>
          <w:lang w:val="en-US" w:eastAsia="en-US" w:bidi="ar-SA"/>
        </w:rPr>
        <w:t xml:space="preserve">The strong correlations between  </w:t>
      </w:r>
      <w:r>
        <w:rPr>
          <w:rFonts w:eastAsia="Liberation Mono" w:cs="Liberation Mono" w:ascii="Times New Roman" w:hAnsi="Times New Roman"/>
          <w:i/>
          <w:iCs/>
          <w:color w:val="auto"/>
          <w:kern w:val="0"/>
          <w:position w:val="0"/>
          <w:sz w:val="24"/>
          <w:sz w:val="24"/>
          <w:szCs w:val="24"/>
          <w:vertAlign w:val="baseline"/>
          <w:lang w:val="en-US" w:eastAsia="en-US" w:bidi="ar-SA"/>
        </w:rPr>
        <w:t>R</w:t>
      </w:r>
      <w:r>
        <w:rPr>
          <w:rFonts w:eastAsia="Liberation Mono" w:cs="Liberation Mono" w:ascii="Times New Roman" w:hAnsi="Times New Roman"/>
          <w:i/>
          <w:iCs/>
          <w:color w:val="auto"/>
          <w:kern w:val="0"/>
          <w:sz w:val="24"/>
          <w:szCs w:val="24"/>
          <w:vertAlign w:val="subscript"/>
          <w:lang w:val="en-US" w:eastAsia="en-US" w:bidi="ar-SA"/>
        </w:rPr>
        <w:t>Raman</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and </w:t>
      </w:r>
      <w:r>
        <w:rPr>
          <w:rFonts w:eastAsia="Liberation Mono" w:cs="Liberation Mono" w:ascii="Times New Roman" w:hAnsi="Times New Roman"/>
          <w:i/>
          <w:iCs/>
          <w:color w:val="auto"/>
          <w:kern w:val="0"/>
          <w:position w:val="0"/>
          <w:sz w:val="24"/>
          <w:sz w:val="24"/>
          <w:szCs w:val="24"/>
          <w:vertAlign w:val="baseline"/>
          <w:lang w:val="en-US" w:eastAsia="en-US" w:bidi="ar-SA"/>
        </w:rPr>
        <w:t>B</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i/>
          <w:iCs/>
          <w:color w:val="auto"/>
          <w:kern w:val="0"/>
          <w:position w:val="0"/>
          <w:sz w:val="24"/>
          <w:sz w:val="24"/>
          <w:szCs w:val="24"/>
          <w:vertAlign w:val="baseline"/>
          <w:lang w:val="en-US" w:eastAsia="en-US" w:bidi="ar-SA"/>
        </w:rPr>
        <w:t>/S</w:t>
      </w:r>
      <w:r>
        <w:rPr>
          <w:rFonts w:eastAsia="Liberation Mono" w:cs="Liberation Mono" w:ascii="Times New Roman" w:hAnsi="Times New Roman"/>
          <w:i/>
          <w:iCs/>
          <w:color w:val="auto"/>
          <w:kern w:val="0"/>
          <w:sz w:val="24"/>
          <w:szCs w:val="24"/>
          <w:vertAlign w:val="superscript"/>
          <w:lang w:val="en-US" w:eastAsia="en-US" w:bidi="ar-SA"/>
        </w:rPr>
        <w:t>conf</w:t>
      </w:r>
      <w:r>
        <w:rPr>
          <w:rFonts w:eastAsia="Liberation Mono" w:cs="Liberation Mono" w:ascii="Times New Roman" w:hAnsi="Times New Roman"/>
          <w:i/>
          <w:iCs/>
          <w:color w:val="auto"/>
          <w:kern w:val="0"/>
          <w:position w:val="0"/>
          <w:sz w:val="24"/>
          <w:sz w:val="24"/>
          <w:szCs w:val="24"/>
          <w:vertAlign w:val="baseline"/>
          <w:lang w:val="en-US" w:eastAsia="en-US" w:bidi="ar-SA"/>
        </w:rPr>
        <w:t>(T</w:t>
      </w:r>
      <w:r>
        <w:rPr>
          <w:rFonts w:eastAsia="Liberation Mono" w:cs="Liberation Mono" w:ascii="Times New Roman" w:hAnsi="Times New Roman"/>
          <w:i/>
          <w:iCs/>
          <w:color w:val="auto"/>
          <w:kern w:val="0"/>
          <w:sz w:val="24"/>
          <w:szCs w:val="24"/>
          <w:vertAlign w:val="subscript"/>
          <w:lang w:val="en-US" w:eastAsia="en-US" w:bidi="ar-SA"/>
        </w:rPr>
        <w:t>g</w:t>
      </w:r>
      <w:r>
        <w:rPr>
          <w:rFonts w:eastAsia="Liberation Mono" w:cs="Liberation Mono" w:ascii="Times New Roman" w:hAnsi="Times New Roman"/>
          <w:i/>
          <w:iCs/>
          <w:color w:val="auto"/>
          <w:kern w:val="0"/>
          <w:position w:val="0"/>
          <w:sz w:val="24"/>
          <w:sz w:val="24"/>
          <w:szCs w:val="24"/>
          <w:vertAlign w:val="baseline"/>
          <w:lang w:val="en-US" w:eastAsia="en-US" w:bidi="ar-SA"/>
        </w:rPr>
        <w:t>), B</w:t>
      </w:r>
      <w:r>
        <w:rPr>
          <w:rFonts w:eastAsia="Liberation Mono" w:cs="Liberation Mono" w:ascii="Times New Roman" w:hAnsi="Times New Roman"/>
          <w:i/>
          <w:iCs/>
          <w:color w:val="auto"/>
          <w:kern w:val="0"/>
          <w:sz w:val="24"/>
          <w:szCs w:val="24"/>
          <w:vertAlign w:val="subscript"/>
          <w:lang w:val="en-US" w:eastAsia="en-US" w:bidi="ar-SA"/>
        </w:rPr>
        <w:t>FV</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and B</w:t>
      </w:r>
      <w:r>
        <w:rPr>
          <w:rFonts w:eastAsia="Liberation Mono" w:cs="Liberation Mono" w:ascii="Times New Roman" w:hAnsi="Times New Roman"/>
          <w:i/>
          <w:iCs/>
          <w:color w:val="auto"/>
          <w:kern w:val="0"/>
          <w:sz w:val="24"/>
          <w:szCs w:val="24"/>
          <w:vertAlign w:val="subscript"/>
          <w:lang w:val="en-US" w:eastAsia="en-US" w:bidi="ar-SA"/>
        </w:rPr>
        <w:t>TVF</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(Fig. 9) thus indicates </w:t>
      </w:r>
      <w:r>
        <w:rPr>
          <w:rFonts w:eastAsia="Liberation Mono" w:cs="Liberation Mono" w:ascii="Times New Roman" w:hAnsi="Times New Roman"/>
          <w:color w:val="auto"/>
          <w:kern w:val="0"/>
          <w:position w:val="0"/>
          <w:sz w:val="24"/>
          <w:sz w:val="24"/>
          <w:szCs w:val="24"/>
          <w:vertAlign w:val="baseline"/>
          <w:lang w:val="en-US" w:eastAsia="en-US" w:bidi="ar-SA"/>
        </w:rPr>
        <w:t xml:space="preserve">that the aluminosilicate network topology mostly controls those energy barriers. </w:t>
      </w:r>
      <w:r>
        <w:rPr>
          <w:rFonts w:eastAsia="Liberation Mono" w:cs="Liberation Mono" w:ascii="Times New Roman" w:hAnsi="Times New Roman"/>
          <w:color w:val="auto"/>
          <w:kern w:val="0"/>
          <w:position w:val="0"/>
          <w:sz w:val="24"/>
          <w:sz w:val="24"/>
          <w:szCs w:val="24"/>
          <w:vertAlign w:val="baseline"/>
          <w:lang w:val="en-US" w:eastAsia="en-US" w:bidi="ar-SA"/>
        </w:rPr>
        <w:t xml:space="preserve">This may explain the correlation between the network topology as quantified by </w:t>
      </w:r>
      <w:r>
        <w:rPr>
          <w:rFonts w:eastAsia="Liberation Mono" w:cs="Liberation Mono" w:ascii="Times New Roman" w:hAnsi="Times New Roman"/>
          <w:i/>
          <w:iCs/>
          <w:color w:val="auto"/>
          <w:kern w:val="0"/>
          <w:position w:val="0"/>
          <w:sz w:val="24"/>
          <w:sz w:val="24"/>
          <w:szCs w:val="24"/>
          <w:vertAlign w:val="baseline"/>
          <w:lang w:val="en-US" w:eastAsia="en-US" w:bidi="ar-SA"/>
        </w:rPr>
        <w:t>R</w:t>
      </w:r>
      <w:r>
        <w:rPr>
          <w:rFonts w:eastAsia="Liberation Mono" w:cs="Liberation Mono" w:ascii="Times New Roman" w:hAnsi="Times New Roman"/>
          <w:i/>
          <w:iCs/>
          <w:color w:val="auto"/>
          <w:kern w:val="0"/>
          <w:sz w:val="24"/>
          <w:szCs w:val="24"/>
          <w:vertAlign w:val="subscript"/>
          <w:lang w:val="en-US" w:eastAsia="en-US" w:bidi="ar-SA"/>
        </w:rPr>
        <w:t>Raman</w:t>
      </w:r>
      <w:r>
        <w:rPr>
          <w:rFonts w:eastAsia="Liberation Mono" w:cs="Liberation Mono" w:ascii="Times New Roman" w:hAnsi="Times New Roman"/>
          <w:color w:val="auto"/>
          <w:kern w:val="0"/>
          <w:position w:val="0"/>
          <w:sz w:val="24"/>
          <w:sz w:val="24"/>
          <w:szCs w:val="24"/>
          <w:vertAlign w:val="baseline"/>
          <w:lang w:val="en-US" w:eastAsia="en-US" w:bidi="ar-SA"/>
        </w:rPr>
        <w:t xml:space="preserve"> and</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r>
        <w:rPr>
          <w:rFonts w:eastAsia="Liberation Mono" w:cs="Liberation Mono" w:ascii="Times New Roman" w:hAnsi="Times New Roman"/>
          <w:color w:val="auto"/>
          <w:kern w:val="0"/>
          <w:position w:val="0"/>
          <w:sz w:val="24"/>
          <w:sz w:val="24"/>
          <w:szCs w:val="24"/>
          <w:vertAlign w:val="baseline"/>
          <w:lang w:val="en-US" w:eastAsia="en-US" w:bidi="ar-SA"/>
        </w:rPr>
        <w:t xml:space="preserve">the </w:t>
      </w:r>
      <w:r>
        <w:rPr>
          <w:rFonts w:eastAsia="Liberation Mono" w:cs="Liberation Mono" w:ascii="Times New Roman" w:hAnsi="Times New Roman"/>
          <w:color w:val="auto"/>
          <w:kern w:val="0"/>
          <w:position w:val="0"/>
          <w:sz w:val="24"/>
          <w:sz w:val="24"/>
          <w:szCs w:val="24"/>
          <w:vertAlign w:val="baseline"/>
          <w:lang w:val="en-US" w:eastAsia="en-US" w:bidi="ar-SA"/>
        </w:rPr>
        <w:t xml:space="preserve">glass transition temperature of aluminosilicate melts, discussed previously </w:t>
      </w:r>
      <w:r>
        <w:rPr>
          <w:rFonts w:eastAsia="Liberation Mono" w:cs="Liberation Mono" w:ascii="Times New Roman" w:hAnsi="Times New Roman"/>
          <w:color w:val="auto"/>
          <w:kern w:val="0"/>
          <w:position w:val="0"/>
          <w:sz w:val="24"/>
          <w:sz w:val="24"/>
          <w:szCs w:val="24"/>
          <w:vertAlign w:val="baseline"/>
          <w:lang w:val="en-US" w:eastAsia="en-US" w:bidi="ar-SA"/>
        </w:rPr>
        <w:t>(Figs. 8, 9)</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p>
    <w:p>
      <w:pPr>
        <w:pStyle w:val="Texteprformat"/>
        <w:rPr>
          <w:rFonts w:ascii="Times New Roman" w:hAnsi="Times New Roman"/>
          <w:szCs w:val="24"/>
        </w:rPr>
      </w:pPr>
      <w:r>
        <w:rPr/>
      </w:r>
    </w:p>
    <w:p>
      <w:pPr>
        <w:pStyle w:val="Texteprformat"/>
        <w:rPr>
          <w:rFonts w:ascii="Times New Roman" w:hAnsi="Times New Roman"/>
          <w:szCs w:val="24"/>
        </w:rPr>
      </w:pPr>
      <w:r>
        <w:rPr>
          <w:rFonts w:eastAsia="Liberation Mono" w:cs="Liberation Mono" w:ascii="Times New Roman" w:hAnsi="Times New Roman"/>
          <w:color w:val="auto"/>
          <w:kern w:val="0"/>
          <w:position w:val="0"/>
          <w:sz w:val="24"/>
          <w:sz w:val="24"/>
          <w:szCs w:val="24"/>
          <w:vertAlign w:val="baseline"/>
          <w:lang w:val="en-US" w:eastAsia="en-US" w:bidi="ar-SA"/>
        </w:rPr>
        <w:t xml:space="preserve">Properties that are the denominator in eqs. 1 to 5 show more complex correlations between themselves and other variables </w:t>
      </w:r>
      <w:r>
        <w:rPr>
          <w:rFonts w:eastAsia="Liberation Mono" w:cs="Liberation Mono" w:ascii="Times New Roman" w:hAnsi="Times New Roman"/>
          <w:color w:val="auto"/>
          <w:kern w:val="0"/>
          <w:position w:val="0"/>
          <w:sz w:val="24"/>
          <w:sz w:val="24"/>
          <w:szCs w:val="24"/>
          <w:vertAlign w:val="baseline"/>
          <w:lang w:val="en-US" w:eastAsia="en-US" w:bidi="ar-SA"/>
        </w:rPr>
        <w:t>(Fig. 9)</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r>
        <w:rPr>
          <w:rFonts w:eastAsia="Liberation Mono" w:cs="Liberation Mono" w:ascii="Times New Roman" w:hAnsi="Times New Roman"/>
          <w:color w:val="auto"/>
          <w:kern w:val="0"/>
          <w:position w:val="0"/>
          <w:sz w:val="24"/>
          <w:sz w:val="24"/>
          <w:szCs w:val="24"/>
          <w:vertAlign w:val="baseline"/>
          <w:lang w:val="en-US" w:eastAsia="en-US" w:bidi="ar-SA"/>
        </w:rPr>
        <w:t xml:space="preserve">A generally strong correlation is observed between variables at the denominator of eqs. 1 to 5 and the pre-exponential terms reflecting high temperature viscosity limits, namely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AM</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FV</w:t>
      </w:r>
      <w:r>
        <w:rPr>
          <w:rFonts w:eastAsia="Liberation Mono" w:cs="Liberation Mono" w:ascii="Times New Roman" w:hAnsi="Times New Roman"/>
          <w:color w:val="auto"/>
          <w:kern w:val="0"/>
          <w:position w:val="0"/>
          <w:sz w:val="24"/>
          <w:sz w:val="24"/>
          <w:szCs w:val="24"/>
          <w:vertAlign w:val="baseline"/>
          <w:lang w:val="en-US" w:eastAsia="en-US" w:bidi="ar-SA"/>
        </w:rPr>
        <w:t xml:space="preserve"> and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 xml:space="preserve">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(Fig. 9). For example, r</w:t>
      </w:r>
      <w:r>
        <w:rPr>
          <w:rFonts w:eastAsia="Liberation Mono" w:cs="Liberation Mono" w:ascii="Times New Roman" w:hAnsi="Times New Roman"/>
          <w:i w:val="false"/>
          <w:iCs w:val="false"/>
          <w:color w:val="auto"/>
          <w:kern w:val="0"/>
          <w:sz w:val="24"/>
          <w:szCs w:val="24"/>
          <w:vertAlign w:val="subscript"/>
          <w:lang w:val="en-US" w:eastAsia="en-US" w:bidi="ar-SA"/>
        </w:rPr>
        <w:t>s</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 -0.93 for the correlation between </w:t>
      </w:r>
      <w:r>
        <w:rPr>
          <w:rFonts w:eastAsia="Liberation Mono" w:cs="Liberation Mono" w:ascii="Times New Roman" w:hAnsi="Times New Roman"/>
          <w:i/>
          <w:iCs/>
          <w:color w:val="auto"/>
          <w:kern w:val="0"/>
          <w:position w:val="0"/>
          <w:sz w:val="24"/>
          <w:sz w:val="24"/>
          <w:szCs w:val="24"/>
          <w:vertAlign w:val="baseline"/>
          <w:lang w:val="en-US" w:eastAsia="en-US" w:bidi="ar-SA"/>
        </w:rPr>
        <w:t>S</w:t>
      </w:r>
      <w:r>
        <w:rPr>
          <w:rFonts w:eastAsia="Liberation Mono" w:cs="Liberation Mono" w:ascii="Times New Roman" w:hAnsi="Times New Roman"/>
          <w:i/>
          <w:iCs/>
          <w:color w:val="auto"/>
          <w:kern w:val="0"/>
          <w:sz w:val="24"/>
          <w:szCs w:val="24"/>
          <w:vertAlign w:val="superscript"/>
          <w:lang w:val="en-US" w:eastAsia="en-US" w:bidi="ar-SA"/>
        </w:rPr>
        <w:t>conf</w:t>
      </w:r>
      <w:r>
        <w:rPr>
          <w:rFonts w:eastAsia="Liberation Mono" w:cs="Liberation Mono" w:ascii="Times New Roman" w:hAnsi="Times New Roman"/>
          <w:i/>
          <w:iCs/>
          <w:color w:val="auto"/>
          <w:kern w:val="0"/>
          <w:position w:val="0"/>
          <w:sz w:val="24"/>
          <w:sz w:val="24"/>
          <w:szCs w:val="24"/>
          <w:vertAlign w:val="baseline"/>
          <w:lang w:val="en-US" w:eastAsia="en-US" w:bidi="ar-SA"/>
        </w:rPr>
        <w:t>(T</w:t>
      </w:r>
      <w:r>
        <w:rPr>
          <w:rFonts w:eastAsia="Liberation Mono" w:cs="Liberation Mono" w:ascii="Times New Roman" w:hAnsi="Times New Roman"/>
          <w:i/>
          <w:iCs/>
          <w:color w:val="auto"/>
          <w:kern w:val="0"/>
          <w:sz w:val="24"/>
          <w:szCs w:val="24"/>
          <w:vertAlign w:val="subscript"/>
          <w:lang w:val="en-US" w:eastAsia="en-US" w:bidi="ar-SA"/>
        </w:rPr>
        <w:t>g</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and</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and it is of 0.94 for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AM</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and the fragility </w:t>
      </w:r>
      <w:r>
        <w:rPr>
          <w:rFonts w:eastAsia="Liberation Mono" w:cs="Liberation Mono" w:ascii="Times New Roman" w:hAnsi="Times New Roman"/>
          <w:i/>
          <w:iCs/>
          <w:color w:val="auto"/>
          <w:kern w:val="0"/>
          <w:position w:val="0"/>
          <w:sz w:val="24"/>
          <w:sz w:val="24"/>
          <w:szCs w:val="24"/>
          <w:vertAlign w:val="baseline"/>
          <w:lang w:val="en-US" w:eastAsia="en-US" w:bidi="ar-SA"/>
        </w:rPr>
        <w:t>m.</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This</w:t>
      </w:r>
      <w:r>
        <w:rPr>
          <w:rFonts w:eastAsia="Liberation Mono" w:cs="Liberation Mono" w:ascii="Times New Roman" w:hAnsi="Times New Roman"/>
          <w:color w:val="auto"/>
          <w:kern w:val="0"/>
          <w:position w:val="0"/>
          <w:sz w:val="24"/>
          <w:sz w:val="24"/>
          <w:szCs w:val="24"/>
          <w:vertAlign w:val="baseline"/>
          <w:lang w:val="en-US" w:eastAsia="en-US" w:bidi="ar-SA"/>
        </w:rPr>
        <w:t xml:space="preserve"> reflect</w:t>
      </w:r>
      <w:r>
        <w:rPr>
          <w:rFonts w:eastAsia="Liberation Mono" w:cs="Liberation Mono" w:ascii="Times New Roman" w:hAnsi="Times New Roman"/>
          <w:color w:val="auto"/>
          <w:kern w:val="0"/>
          <w:position w:val="0"/>
          <w:sz w:val="24"/>
          <w:sz w:val="24"/>
          <w:szCs w:val="24"/>
          <w:vertAlign w:val="baseline"/>
          <w:lang w:val="en-US" w:eastAsia="en-US" w:bidi="ar-SA"/>
        </w:rPr>
        <w:t>s</w:t>
      </w:r>
      <w:r>
        <w:rPr>
          <w:rFonts w:eastAsia="Liberation Mono" w:cs="Liberation Mono" w:ascii="Times New Roman" w:hAnsi="Times New Roman"/>
          <w:color w:val="auto"/>
          <w:kern w:val="0"/>
          <w:position w:val="0"/>
          <w:sz w:val="24"/>
          <w:sz w:val="24"/>
          <w:szCs w:val="24"/>
          <w:vertAlign w:val="baseline"/>
          <w:lang w:val="en-US" w:eastAsia="en-US" w:bidi="ar-SA"/>
        </w:rPr>
        <w:t xml:space="preserve"> a numerical correlation between </w:t>
      </w:r>
      <w:r>
        <w:rPr>
          <w:rFonts w:eastAsia="Liberation Mono" w:cs="Liberation Mono" w:ascii="Times New Roman" w:hAnsi="Times New Roman"/>
          <w:color w:val="auto"/>
          <w:kern w:val="0"/>
          <w:position w:val="0"/>
          <w:sz w:val="24"/>
          <w:sz w:val="24"/>
          <w:szCs w:val="24"/>
          <w:vertAlign w:val="baseline"/>
          <w:lang w:val="en-US" w:eastAsia="en-US" w:bidi="ar-SA"/>
        </w:rPr>
        <w:t xml:space="preserve">the pre-exponential terms and the denominators of viscosity equations 1-5. A way to avoid such correlations, which can bias calculations, is to set the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AM</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FV</w:t>
      </w:r>
      <w:r>
        <w:rPr>
          <w:rFonts w:eastAsia="Liberation Mono" w:cs="Liberation Mono" w:ascii="Times New Roman" w:hAnsi="Times New Roman"/>
          <w:color w:val="auto"/>
          <w:kern w:val="0"/>
          <w:position w:val="0"/>
          <w:sz w:val="24"/>
          <w:sz w:val="24"/>
          <w:szCs w:val="24"/>
          <w:vertAlign w:val="baseline"/>
          <w:lang w:val="en-US" w:eastAsia="en-US" w:bidi="ar-SA"/>
        </w:rPr>
        <w:t xml:space="preserve"> and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 xml:space="preserve">e  </w:t>
      </w:r>
      <w:r>
        <w:rPr>
          <w:rFonts w:eastAsia="Liberation Mono" w:cs="Liberation Mono" w:ascii="Times New Roman" w:hAnsi="Times New Roman"/>
          <w:color w:val="auto"/>
          <w:kern w:val="0"/>
          <w:position w:val="0"/>
          <w:sz w:val="24"/>
          <w:sz w:val="24"/>
          <w:szCs w:val="24"/>
          <w:vertAlign w:val="baseline"/>
          <w:lang w:val="en-US" w:eastAsia="en-US" w:bidi="ar-SA"/>
        </w:rPr>
        <w:t xml:space="preserve">pre-exponential terms to composition-independent values, in agreement with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the general idea that there is a common high temperature viscosity limit </w:t>
      </w:r>
      <w:bookmarkStart w:id="87" w:name="ZOTERO_BREF_TAtc4CV2EDl4"/>
      <w:r>
        <w:rPr>
          <w:rFonts w:eastAsia="Liberation Mono" w:cs="Liberation Mono" w:ascii="Times New Roman" w:hAnsi="Times New Roman"/>
          <w:b w:val="false"/>
          <w:i w:val="false"/>
          <w:iCs w:val="false"/>
          <w:caps w:val="false"/>
          <w:smallCaps w:val="false"/>
          <w:color w:val="auto"/>
          <w:kern w:val="0"/>
          <w:position w:val="0"/>
          <w:sz w:val="24"/>
          <w:sz w:val="24"/>
          <w:szCs w:val="24"/>
          <w:u w:val="dash"/>
          <w:vertAlign w:val="baseline"/>
          <w:lang w:val="en-US" w:eastAsia="en-US" w:bidi="ar-SA"/>
        </w:rPr>
        <w:t>(Persikov, 1991; Russell et al., 2003; Giordano et al., 2008; Russell and Giordano, 2017)</w:t>
      </w:r>
      <w:bookmarkEnd w:id="87"/>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However, this can be questioned for alkali aluminosilicate melts. Indeed, t</w:t>
      </w:r>
      <w:r>
        <w:rPr>
          <w:rFonts w:eastAsia="Liberation Mono" w:cs="Liberation Mono" w:ascii="Times New Roman" w:hAnsi="Times New Roman"/>
          <w:color w:val="auto"/>
          <w:kern w:val="0"/>
          <w:position w:val="0"/>
          <w:sz w:val="24"/>
          <w:sz w:val="24"/>
          <w:szCs w:val="24"/>
          <w:vertAlign w:val="baseline"/>
          <w:lang w:val="en-US" w:eastAsia="en-US" w:bidi="ar-SA"/>
        </w:rPr>
        <w:t xml:space="preserve">he study of </w:t>
      </w:r>
      <w:r>
        <w:rPr>
          <w:rFonts w:eastAsia="Liberation Mono" w:cs="Liberation Mono" w:ascii="Times New Roman" w:hAnsi="Times New Roman"/>
          <w:color w:val="auto"/>
          <w:kern w:val="0"/>
          <w:position w:val="0"/>
          <w:sz w:val="24"/>
          <w:sz w:val="24"/>
          <w:szCs w:val="24"/>
          <w:vertAlign w:val="baseline"/>
          <w:lang w:val="en-US" w:eastAsia="en-US" w:bidi="ar-SA"/>
        </w:rPr>
        <w:t>Robert et al.</w:t>
      </w:r>
      <w:r>
        <w:rPr>
          <w:rFonts w:eastAsia="Liberation Mono" w:cs="Liberation Mono" w:ascii="Times New Roman" w:hAnsi="Times New Roman"/>
          <w:color w:val="auto"/>
          <w:kern w:val="0"/>
          <w:position w:val="0"/>
          <w:sz w:val="24"/>
          <w:sz w:val="24"/>
          <w:szCs w:val="24"/>
          <w:vertAlign w:val="baseline"/>
          <w:lang w:val="en-US" w:eastAsia="en-US" w:bidi="ar-SA"/>
        </w:rPr>
        <w:t xml:space="preserve"> </w:t>
      </w:r>
      <w:bookmarkStart w:id="88" w:name="ZOTERO_BREF_6fOuDIQI3jai"/>
      <w:r>
        <w:rPr>
          <w:rFonts w:eastAsia="Liberation Mono" w:cs="Liberation Mono" w:ascii="Times New Roman" w:hAnsi="Times New Roman"/>
          <w:b w:val="false"/>
          <w:i w:val="false"/>
          <w:caps w:val="false"/>
          <w:smallCaps w:val="false"/>
          <w:color w:val="auto"/>
          <w:kern w:val="0"/>
          <w:position w:val="0"/>
          <w:sz w:val="24"/>
          <w:sz w:val="24"/>
          <w:szCs w:val="24"/>
          <w:u w:val="dash"/>
          <w:vertAlign w:val="baseline"/>
          <w:lang w:val="en-US" w:eastAsia="en-US" w:bidi="ar-SA"/>
        </w:rPr>
        <w:t>(2019)</w:t>
      </w:r>
      <w:bookmarkEnd w:id="88"/>
      <w:r>
        <w:rPr>
          <w:lang w:val="en-US" w:eastAsia="en-US" w:bidi="ar-SA"/>
        </w:rPr>
        <w:t xml:space="preserve"> </w:t>
      </w:r>
      <w:r>
        <w:rPr>
          <w:rFonts w:eastAsia="Liberation Mono" w:cs="Liberation Mono"/>
          <w:color w:val="auto"/>
          <w:kern w:val="0"/>
          <w:sz w:val="24"/>
          <w:szCs w:val="20"/>
          <w:lang w:val="en-US" w:eastAsia="en-US" w:bidi="ar-SA"/>
        </w:rPr>
        <w:t>suggests</w:t>
      </w:r>
      <w:r>
        <w:rPr>
          <w:lang w:val="en-US" w:eastAsia="en-US" w:bidi="ar-SA"/>
        </w:rPr>
        <w:t xml:space="preserve"> that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could vary as a function of the melt Al/Si ratio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of alkali tectosilicate melts.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This agrees with earlier findings of Toplis </w:t>
      </w:r>
      <w:bookmarkStart w:id="89" w:name="ZOTERO_BREF_QpPgh8ZLtLR9"/>
      <w:r>
        <w:rPr>
          <w:rFonts w:eastAsia="Liberation Mono" w:cs="Liberation Mono" w:ascii="Times New Roman" w:hAnsi="Times New Roman"/>
          <w:b w:val="false"/>
          <w:i w:val="false"/>
          <w:iCs w:val="false"/>
          <w:caps w:val="false"/>
          <w:smallCaps w:val="false"/>
          <w:color w:val="auto"/>
          <w:kern w:val="0"/>
          <w:position w:val="0"/>
          <w:sz w:val="24"/>
          <w:sz w:val="24"/>
          <w:szCs w:val="24"/>
          <w:u w:val="dash"/>
          <w:vertAlign w:val="baseline"/>
          <w:lang w:val="en-US" w:eastAsia="en-US" w:bidi="ar-SA"/>
        </w:rPr>
        <w:t>(1998)</w:t>
      </w:r>
      <w:bookmarkEnd w:id="89"/>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which showed that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actually varies as a function of the ratio B</w:t>
      </w:r>
      <w:r>
        <w:rPr>
          <w:rFonts w:eastAsia="Liberation Mono" w:cs="Liberation Mono" w:ascii="Times New Roman" w:hAnsi="Times New Roman"/>
          <w:i w:val="false"/>
          <w:iCs w:val="false"/>
          <w:color w:val="auto"/>
          <w:kern w:val="0"/>
          <w:sz w:val="24"/>
          <w:szCs w:val="24"/>
          <w:vertAlign w:val="subscript"/>
          <w:lang w:val="en-US" w:eastAsia="en-US" w:bidi="ar-SA"/>
        </w:rPr>
        <w:t>e</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/(Al+Si) for various alkali and alkaline-earth melt compositions.</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In the present model,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i/>
          <w:iCs/>
          <w:color w:val="auto"/>
          <w:kern w:val="0"/>
          <w:position w:val="0"/>
          <w:sz w:val="24"/>
          <w:sz w:val="24"/>
          <w:szCs w:val="24"/>
          <w:vertAlign w:val="baseline"/>
          <w:lang w:val="en-US" w:eastAsia="en-US" w:bidi="ar-SA"/>
        </w:rPr>
        <w:t>, A</w:t>
      </w:r>
      <w:r>
        <w:rPr>
          <w:rFonts w:eastAsia="Liberation Mono" w:cs="Liberation Mono" w:ascii="Times New Roman" w:hAnsi="Times New Roman"/>
          <w:i/>
          <w:iCs/>
          <w:color w:val="auto"/>
          <w:kern w:val="0"/>
          <w:sz w:val="24"/>
          <w:szCs w:val="24"/>
          <w:vertAlign w:val="subscript"/>
          <w:lang w:val="en-US" w:eastAsia="en-US" w:bidi="ar-SA"/>
        </w:rPr>
        <w:t>FV</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or</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A</w:t>
      </w:r>
      <w:r>
        <w:rPr>
          <w:rFonts w:eastAsia="Liberation Mono" w:cs="Liberation Mono" w:ascii="Times New Roman" w:hAnsi="Times New Roman"/>
          <w:i/>
          <w:iCs/>
          <w:color w:val="auto"/>
          <w:kern w:val="0"/>
          <w:sz w:val="24"/>
          <w:szCs w:val="24"/>
          <w:vertAlign w:val="subscript"/>
          <w:lang w:val="en-US" w:eastAsia="en-US" w:bidi="ar-SA"/>
        </w:rPr>
        <w:t>AM</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are allowed to vary with melt composition, such that we can check if the model corroborate the finding</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s</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of</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Robert et al. </w:t>
      </w:r>
      <w:bookmarkStart w:id="90" w:name="ZOTERO_BREF_6fOuDIQI3jai1"/>
      <w:r>
        <w:rPr>
          <w:rFonts w:eastAsia="Liberation Mono" w:cs="Liberation Mono" w:ascii="Times New Roman" w:hAnsi="Times New Roman"/>
          <w:b w:val="false"/>
          <w:i w:val="false"/>
          <w:iCs w:val="false"/>
          <w:caps w:val="false"/>
          <w:smallCaps w:val="false"/>
          <w:color w:val="auto"/>
          <w:kern w:val="0"/>
          <w:position w:val="0"/>
          <w:sz w:val="24"/>
          <w:sz w:val="24"/>
          <w:szCs w:val="24"/>
          <w:u w:val="dash"/>
          <w:vertAlign w:val="baseline"/>
          <w:lang w:val="en-US" w:eastAsia="en-US" w:bidi="ar-SA"/>
        </w:rPr>
        <w:t>(2019)</w:t>
      </w:r>
      <w:bookmarkEnd w:id="90"/>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and Toplis </w:t>
      </w:r>
      <w:bookmarkStart w:id="91" w:name="ZOTERO_BREF_QpPgh8ZLtLR91"/>
      <w:r>
        <w:rPr>
          <w:rFonts w:eastAsia="Liberation Mono" w:cs="Liberation Mono" w:ascii="Times New Roman" w:hAnsi="Times New Roman"/>
          <w:b w:val="false"/>
          <w:i w:val="false"/>
          <w:iCs w:val="false"/>
          <w:caps w:val="false"/>
          <w:smallCaps w:val="false"/>
          <w:color w:val="auto"/>
          <w:kern w:val="0"/>
          <w:position w:val="0"/>
          <w:sz w:val="24"/>
          <w:sz w:val="24"/>
          <w:szCs w:val="24"/>
          <w:u w:val="dash"/>
          <w:vertAlign w:val="baseline"/>
          <w:lang w:val="en-US" w:eastAsia="en-US" w:bidi="ar-SA"/>
        </w:rPr>
        <w:t>(1998)</w:t>
      </w:r>
      <w:bookmarkEnd w:id="91"/>
      <w:r>
        <w:rPr>
          <w:rFonts w:eastAsia="Liberation Mono" w:cs="Liberation Mono" w:ascii="Times New Roman" w:hAnsi="Times New Roman"/>
          <w:b w:val="false"/>
          <w:i w:val="false"/>
          <w:iCs w:val="false"/>
          <w:caps w:val="false"/>
          <w:smallCaps w:val="false"/>
          <w:color w:val="auto"/>
          <w:kern w:val="0"/>
          <w:position w:val="0"/>
          <w:sz w:val="24"/>
          <w:sz w:val="24"/>
          <w:szCs w:val="24"/>
          <w:u w:val="dash"/>
          <w:vertAlign w:val="baseline"/>
          <w:lang w:val="en-US" w:eastAsia="en-US" w:bidi="ar-SA"/>
        </w:rPr>
        <w:t>.</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TVF</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is not provided directly by the neural networks, it is calculated from the other parameters. It thus will be left out of this discussion. In Figure 10a, we observe that, for compositions covering a wide compositional field (see inset in Fig. 10b), values of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i/>
          <w:iCs/>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range between ~ -1.0 and ~ -2.5, those of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FV</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between ~ -2.0 and ~ -3.5, and those of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AM</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between ~ -0.2 and ~ -1.0. The distributions of those parameters are asymmetric and complex. This suggests possibly complex compositional effects. Fig. 10b corroborates this idea, and actually the findings of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Robert et al. </w:t>
      </w:r>
      <w:bookmarkStart w:id="92" w:name="ZOTERO_BREF_6fOuDIQI3jai11"/>
      <w:r>
        <w:rPr>
          <w:rFonts w:eastAsia="Liberation Mono" w:cs="Liberation Mono" w:ascii="Times New Roman" w:hAnsi="Times New Roman"/>
          <w:b w:val="false"/>
          <w:i w:val="false"/>
          <w:iCs w:val="false"/>
          <w:caps w:val="false"/>
          <w:smallCaps w:val="false"/>
          <w:color w:val="auto"/>
          <w:kern w:val="0"/>
          <w:position w:val="0"/>
          <w:sz w:val="24"/>
          <w:sz w:val="24"/>
          <w:szCs w:val="24"/>
          <w:u w:val="dash"/>
          <w:vertAlign w:val="baseline"/>
          <w:lang w:val="en-US" w:eastAsia="en-US" w:bidi="ar-SA"/>
        </w:rPr>
        <w:t>(2019)</w:t>
      </w:r>
      <w:bookmarkEnd w:id="92"/>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there is a general effect of the melt Al/Si ratio on the value of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e.</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FV</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also shown variations that correlate, albeit in a complex manner, with Al/Si while </w:t>
      </w:r>
      <w:r>
        <w:rPr>
          <w:rFonts w:eastAsia="Liberation Mono" w:cs="Liberation Mono" w:ascii="Times New Roman" w:hAnsi="Times New Roman"/>
          <w:i/>
          <w:iCs/>
          <w:color w:val="auto"/>
          <w:kern w:val="0"/>
          <w:position w:val="0"/>
          <w:sz w:val="24"/>
          <w:sz w:val="24"/>
          <w:szCs w:val="24"/>
          <w:vertAlign w:val="baseline"/>
          <w:lang w:val="en-US" w:eastAsia="en-US" w:bidi="ar-SA"/>
        </w:rPr>
        <w:t>A</w:t>
      </w:r>
      <w:r>
        <w:rPr>
          <w:rFonts w:eastAsia="Liberation Mono" w:cs="Liberation Mono" w:ascii="Times New Roman" w:hAnsi="Times New Roman"/>
          <w:i/>
          <w:iCs/>
          <w:color w:val="auto"/>
          <w:kern w:val="0"/>
          <w:sz w:val="24"/>
          <w:szCs w:val="24"/>
          <w:vertAlign w:val="subscript"/>
          <w:lang w:val="en-US" w:eastAsia="en-US" w:bidi="ar-SA"/>
        </w:rPr>
        <w:t>AM</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do not show systematic variations with Al/Si (not shown). Those results thus corroborate that for melt</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s</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 xml:space="preserve"> in ternary and quaternary systems, the </w:t>
      </w:r>
      <w:r>
        <w:rPr>
          <w:rFonts w:eastAsia="Liberation Mono" w:cs="Liberation Mono" w:ascii="Times New Roman" w:hAnsi="Times New Roman"/>
          <w:i w:val="false"/>
          <w:iCs w:val="false"/>
          <w:color w:val="auto"/>
          <w:kern w:val="0"/>
          <w:position w:val="0"/>
          <w:sz w:val="24"/>
          <w:sz w:val="24"/>
          <w:szCs w:val="24"/>
          <w:vertAlign w:val="baseline"/>
          <w:lang w:val="en-US" w:eastAsia="en-US" w:bidi="ar-SA"/>
        </w:rPr>
        <w:t>pre-exponential terms in eqs. 1 and 2 may depend on compositions, and particularly on the Al and Si concentrations and ratios.</w:t>
      </w:r>
    </w:p>
    <w:p>
      <w:pPr>
        <w:pStyle w:val="Texteprformat"/>
        <w:rPr>
          <w:rFonts w:ascii="Times New Roman" w:hAnsi="Times New Roman"/>
          <w:szCs w:val="24"/>
        </w:rPr>
      </w:pPr>
      <w:r>
        <w:rPr>
          <w:rFonts w:ascii="Times New Roman" w:hAnsi="Times New Roman"/>
          <w:szCs w:val="24"/>
        </w:rPr>
      </w:r>
    </w:p>
    <w:p>
      <w:pPr>
        <w:pStyle w:val="SMSubheading"/>
        <w:rPr>
          <w:b/>
          <w:b/>
          <w:bCs/>
          <w:i/>
          <w:i/>
          <w:iCs/>
          <w:u w:val="none"/>
        </w:rPr>
      </w:pPr>
      <w:r>
        <w:rPr>
          <w:b/>
          <w:bCs/>
          <w:i/>
          <w:iCs/>
          <w:sz w:val="24"/>
          <w:szCs w:val="24"/>
          <w:u w:val="none"/>
        </w:rPr>
        <w:t>4.2 Links between the Adam-Gibbs and the Free Volume theories</w:t>
      </w:r>
    </w:p>
    <w:p>
      <w:pPr>
        <w:pStyle w:val="Paragraph"/>
        <w:rPr/>
      </w:pPr>
      <w:r>
        <w:rPr>
          <w:rFonts w:ascii="Calibri" w:hAnsi="Calibri"/>
        </w:rPr>
        <w:t xml:space="preserve">The above analysis highlighted important correlations between variables from different theories (see Figure 9). i-MELT allows to go further as it is a trans-theoretical model, i.e. it allows performing systematic inference for a given property using different theories, and observe the relationship between their </w:t>
      </w:r>
      <w:r>
        <w:rPr>
          <w:rFonts w:eastAsia="Times New Roman" w:cs="Times New Roman" w:ascii="Calibri" w:hAnsi="Calibri"/>
          <w:color w:val="auto"/>
          <w:kern w:val="0"/>
          <w:sz w:val="24"/>
          <w:szCs w:val="24"/>
          <w:lang w:val="en-US" w:eastAsia="en-US" w:bidi="ar-SA"/>
        </w:rPr>
        <w:t>latent variables</w:t>
      </w:r>
      <w:r>
        <w:rPr>
          <w:rFonts w:ascii="Calibri" w:hAnsi="Calibri"/>
        </w:rPr>
        <w:t xml:space="preserve">. For example, this allows exploring the links between the Adam-Gibbs and Free Volume theories, and check the proposition of Hodge </w:t>
      </w:r>
      <w:bookmarkStart w:id="93" w:name="ZOTERO_BREF_EqUJ0x3OxqLo"/>
      <w:r>
        <w:rPr>
          <w:rFonts w:ascii="Calibri" w:hAnsi="Calibri"/>
          <w:b w:val="false"/>
          <w:i w:val="false"/>
          <w:caps w:val="false"/>
          <w:smallCaps w:val="false"/>
          <w:position w:val="0"/>
          <w:sz w:val="24"/>
          <w:u w:val="dash"/>
          <w:vertAlign w:val="baseline"/>
        </w:rPr>
        <w:t>(1994)</w:t>
      </w:r>
      <w:bookmarkEnd w:id="93"/>
      <w:r>
        <w:rPr>
          <w:rFonts w:ascii="Calibri" w:hAnsi="Calibri"/>
        </w:rPr>
        <w:t xml:space="preserve"> </w:t>
      </w:r>
      <w:r>
        <w:rPr>
          <w:rFonts w:eastAsia="Times New Roman" w:cs="Times New Roman" w:ascii="Calibri" w:hAnsi="Calibri"/>
          <w:color w:val="auto"/>
          <w:kern w:val="0"/>
          <w:sz w:val="24"/>
          <w:szCs w:val="24"/>
          <w:lang w:val="en-US" w:eastAsia="en-US" w:bidi="ar-SA"/>
        </w:rPr>
        <w:t>of</w:t>
      </w:r>
      <w:r>
        <w:rPr>
          <w:rFonts w:ascii="Calibri" w:hAnsi="Calibri"/>
        </w:rPr>
        <w:t xml:space="preserve"> building a Free Volume version of the Adam-Gibbs theory.</w:t>
      </w:r>
    </w:p>
    <w:p>
      <w:pPr>
        <w:pStyle w:val="Paragraph"/>
        <w:rPr>
          <w:rFonts w:ascii="Calibri" w:hAnsi="Calibri"/>
        </w:rPr>
      </w:pPr>
      <w:r>
        <w:rPr/>
      </w:r>
    </w:p>
    <w:p>
      <w:pPr>
        <w:pStyle w:val="Paragraph"/>
        <w:spacing w:before="0" w:after="113"/>
        <w:ind w:hanging="0"/>
        <w:rPr/>
      </w:pPr>
      <w:r>
        <w:rPr>
          <w:rFonts w:ascii="Calibri" w:hAnsi="Calibri"/>
        </w:rPr>
        <w:t xml:space="preserve">In the Free Volume theory, solid-like and liquid-like molecular cells are distinguished and separated by a critical volume, </w:t>
      </w:r>
      <w:bookmarkStart w:id="94" w:name="__DdeLink__33616_998215430"/>
      <w:r>
        <w:rPr>
          <w:i/>
        </w:rPr>
        <w:t>v</w:t>
      </w:r>
      <w:bookmarkEnd w:id="94"/>
      <w:r>
        <w:rPr>
          <w:i/>
          <w:vertAlign w:val="superscript"/>
        </w:rPr>
        <w:t>*</w:t>
      </w:r>
      <w:r>
        <w:rPr>
          <w:i/>
          <w:position w:val="0"/>
          <w:sz w:val="24"/>
          <w:vertAlign w:val="baseline"/>
        </w:rPr>
        <w:t>.</w:t>
      </w:r>
      <w:r>
        <w:rPr>
          <w:rFonts w:ascii="Calibri" w:hAnsi="Calibri"/>
        </w:rPr>
        <w:t xml:space="preserve"> </w:t>
      </w:r>
      <w:r>
        <w:rPr>
          <w:rFonts w:eastAsia="Times New Roman" w:cs="Times New Roman" w:ascii="Calibri" w:hAnsi="Calibri"/>
          <w:color w:val="auto"/>
          <w:kern w:val="0"/>
          <w:sz w:val="24"/>
          <w:szCs w:val="24"/>
          <w:lang w:val="en-US" w:eastAsia="en-US" w:bidi="ar-SA"/>
        </w:rPr>
        <w:t>V</w:t>
      </w:r>
      <w:r>
        <w:rPr>
          <w:rFonts w:ascii="Calibri" w:hAnsi="Calibri"/>
        </w:rPr>
        <w:t>iscous flow occurs via cooperative molecular movements between liquid-like cells. In the Adam-Gibbs theory, viscous flow occurs via cooperative motions of molecular segments of a size</w:t>
      </w:r>
      <w:r>
        <w:rPr/>
        <w:t xml:space="preserve"> </w:t>
      </w:r>
      <w:r>
        <w:rPr>
          <w:i/>
        </w:rPr>
        <w:t>z</w:t>
      </w:r>
      <w:r>
        <w:rPr>
          <w:i/>
          <w:vertAlign w:val="superscript"/>
        </w:rPr>
        <w:t>*</w:t>
      </w:r>
      <w:r>
        <w:rPr>
          <w:i/>
        </w:rPr>
        <w:t>(T)</w:t>
      </w:r>
      <w:r>
        <w:rPr>
          <w:rFonts w:ascii="Calibri" w:hAnsi="Calibri"/>
          <w:i/>
        </w:rPr>
        <w:t>,</w:t>
      </w:r>
      <w:r>
        <w:rPr>
          <w:rFonts w:ascii="Calibri" w:hAnsi="Calibri"/>
        </w:rPr>
        <w:t xml:space="preserve"> characterized by an intrisic entropy </w:t>
      </w:r>
      <w:r>
        <w:rPr>
          <w:i/>
        </w:rPr>
        <w:t>S</w:t>
      </w:r>
      <w:r>
        <w:rPr>
          <w:i/>
          <w:vertAlign w:val="subscript"/>
        </w:rPr>
        <w:t>c</w:t>
      </w:r>
      <w:r>
        <w:rPr>
          <w:i/>
          <w:vertAlign w:val="superscript"/>
        </w:rPr>
        <w:t>*</w:t>
      </w:r>
      <w:r>
        <w:rPr>
          <w:rFonts w:ascii="Calibri" w:hAnsi="Calibri"/>
        </w:rPr>
        <w:t xml:space="preserve">. The two theories thus share common philosophical underpinnings. </w:t>
      </w:r>
      <w:r>
        <w:rPr>
          <w:rFonts w:ascii="Calibri" w:hAnsi="Calibri"/>
        </w:rPr>
        <w:t>V</w:t>
      </w:r>
      <w:r>
        <w:rPr>
          <w:rFonts w:ascii="Calibri" w:hAnsi="Calibri"/>
        </w:rPr>
        <w:t xml:space="preserve">iscous flow is assumed to occur via cooperative movements of molecular entities in the melt. This relationship can be recognized upon consideration of the parameters of eqs. 1 and 2. Indeed, </w:t>
      </w:r>
      <w:r>
        <w:rPr>
          <w:rFonts w:ascii="Calibri" w:hAnsi="Calibri"/>
          <w:i/>
        </w:rPr>
        <w:t>B</w:t>
      </w:r>
      <w:r>
        <w:rPr>
          <w:rFonts w:ascii="Calibri" w:hAnsi="Calibri"/>
          <w:i/>
          <w:vertAlign w:val="subscript"/>
        </w:rPr>
        <w:t>FV</w:t>
      </w:r>
      <w:r>
        <w:rPr>
          <w:rFonts w:ascii="Calibri" w:hAnsi="Calibri"/>
          <w:i/>
          <w:vertAlign w:val="subscript"/>
        </w:rPr>
        <w:t xml:space="preserve"> </w:t>
      </w:r>
      <w:r>
        <w:rPr>
          <w:rFonts w:ascii="Calibri" w:hAnsi="Calibri"/>
        </w:rPr>
        <w:t>embeds some structural information because it depends on</w:t>
      </w:r>
      <w:r>
        <w:rPr/>
        <w:t xml:space="preserve"> </w:t>
      </w:r>
      <w:bookmarkStart w:id="95" w:name="__DdeLink__33616_9982154301"/>
      <w:r>
        <w:rPr>
          <w:i/>
        </w:rPr>
        <w:t>v</w:t>
      </w:r>
      <w:bookmarkEnd w:id="95"/>
      <w:r>
        <w:rPr>
          <w:i/>
          <w:vertAlign w:val="superscript"/>
        </w:rPr>
        <w:t>*</w:t>
      </w:r>
      <w:r>
        <w:rPr/>
        <w:t>:</w:t>
      </w:r>
    </w:p>
    <w:p>
      <w:pPr>
        <w:pStyle w:val="Paragraph"/>
        <w:tabs>
          <w:tab w:val="clear" w:pos="720"/>
          <w:tab w:val="left" w:pos="8222" w:leader="none"/>
        </w:tabs>
        <w:spacing w:before="0" w:after="113"/>
        <w:ind w:hanging="0"/>
        <w:rPr/>
      </w:pPr>
      <w:r>
        <w:rPr>
          <w:i/>
        </w:rPr>
        <w:t>B</w:t>
      </w:r>
      <w:r>
        <w:rPr>
          <w:i/>
          <w:vertAlign w:val="subscript"/>
        </w:rPr>
        <w:t>FV</w:t>
      </w:r>
      <w:r>
        <w:rPr>
          <w:i/>
        </w:rPr>
        <w:t xml:space="preserve"> = v</w:t>
      </w:r>
      <w:r>
        <w:rPr>
          <w:i/>
          <w:vertAlign w:val="superscript"/>
        </w:rPr>
        <w:t>*</w:t>
      </w:r>
      <w:r>
        <w:rPr>
          <w:i/>
        </w:rPr>
        <w:t xml:space="preserve"> z</w:t>
      </w:r>
      <w:r>
        <w:rPr>
          <w:i/>
          <w:vertAlign w:val="subscript"/>
        </w:rPr>
        <w:t>o</w:t>
      </w:r>
      <w:r>
        <w:rPr>
          <w:i/>
        </w:rPr>
        <w:t>,</w:t>
        <w:tab/>
        <w:t>(8)</w:t>
      </w:r>
    </w:p>
    <w:p>
      <w:pPr>
        <w:pStyle w:val="Paragraph"/>
        <w:spacing w:before="0" w:after="113"/>
        <w:ind w:hanging="0"/>
        <w:rPr/>
      </w:pPr>
      <w:r>
        <w:rPr>
          <w:rFonts w:ascii="Calibri" w:hAnsi="Calibri"/>
        </w:rPr>
        <w:t>where</w:t>
      </w:r>
      <w:r>
        <w:rPr/>
        <w:t xml:space="preserve"> </w:t>
      </w:r>
      <w:r>
        <w:rPr>
          <w:i/>
        </w:rPr>
        <w:t>z</w:t>
      </w:r>
      <w:r>
        <w:rPr>
          <w:i/>
          <w:vertAlign w:val="subscript"/>
        </w:rPr>
        <w:t>o</w:t>
      </w:r>
      <w:r>
        <w:rPr/>
        <w:t xml:space="preserve"> </w:t>
      </w:r>
      <w:r>
        <w:rPr>
          <w:rFonts w:ascii="Calibri" w:hAnsi="Calibri"/>
        </w:rPr>
        <w:t xml:space="preserve">is an adjustable parameter. Similarly, the ratio </w:t>
      </w:r>
      <w:r>
        <w:rPr>
          <w:rFonts w:ascii="Calibri" w:hAnsi="Calibri"/>
          <w:i/>
        </w:rPr>
        <w:t>B</w:t>
      </w:r>
      <w:r>
        <w:rPr>
          <w:rFonts w:ascii="Calibri" w:hAnsi="Calibri"/>
          <w:i/>
          <w:vertAlign w:val="subscript"/>
        </w:rPr>
        <w:t>e</w:t>
      </w:r>
      <w:r>
        <w:rPr>
          <w:rFonts w:ascii="Calibri" w:hAnsi="Calibri"/>
          <w:i/>
        </w:rPr>
        <w:t>/S</w:t>
      </w:r>
      <w:r>
        <w:rPr>
          <w:rFonts w:ascii="Calibri" w:hAnsi="Calibri"/>
          <w:i/>
          <w:vertAlign w:val="superscript"/>
        </w:rPr>
        <w:t>conf</w:t>
      </w:r>
      <w:r>
        <w:rPr>
          <w:rFonts w:ascii="Calibri" w:hAnsi="Calibri"/>
          <w:i/>
        </w:rPr>
        <w:t>(T</w:t>
      </w:r>
      <w:r>
        <w:rPr>
          <w:rFonts w:ascii="Calibri" w:hAnsi="Calibri"/>
          <w:i/>
          <w:vertAlign w:val="subscript"/>
        </w:rPr>
        <w:t>g</w:t>
      </w:r>
      <w:r>
        <w:rPr>
          <w:rFonts w:ascii="Calibri" w:hAnsi="Calibri"/>
          <w:i/>
        </w:rPr>
        <w:t>)</w:t>
      </w:r>
      <w:r>
        <w:rPr>
          <w:rFonts w:ascii="Calibri" w:hAnsi="Calibri"/>
        </w:rPr>
        <w:t xml:space="preserve"> embeds molecular subunit length-scale information as</w:t>
      </w:r>
    </w:p>
    <w:p>
      <w:pPr>
        <w:pStyle w:val="Paragraph"/>
        <w:tabs>
          <w:tab w:val="clear" w:pos="720"/>
          <w:tab w:val="left" w:pos="8238" w:leader="none"/>
        </w:tabs>
        <w:spacing w:before="0" w:after="113"/>
        <w:ind w:hanging="0"/>
        <w:rPr/>
      </w:pPr>
      <w:r>
        <w:rPr>
          <w:i/>
        </w:rPr>
        <w:t>B</w:t>
      </w:r>
      <w:r>
        <w:rPr>
          <w:i/>
          <w:vertAlign w:val="subscript"/>
        </w:rPr>
        <w:t>e</w:t>
      </w:r>
      <w:r>
        <w:rPr>
          <w:i/>
        </w:rPr>
        <w:t>/S</w:t>
      </w:r>
      <w:r>
        <w:rPr>
          <w:i/>
          <w:vertAlign w:val="superscript"/>
        </w:rPr>
        <w:t>conf</w:t>
      </w:r>
      <w:r>
        <w:rPr>
          <w:i/>
        </w:rPr>
        <w:t>(T</w:t>
      </w:r>
      <w:r>
        <w:rPr>
          <w:i/>
          <w:vertAlign w:val="subscript"/>
        </w:rPr>
        <w:t>g</w:t>
      </w:r>
      <w:r>
        <w:rPr>
          <w:i/>
        </w:rPr>
        <w:t>) = [</w:t>
      </w:r>
      <w:r>
        <w:rPr>
          <w:rFonts w:eastAsia="Symbol" w:cs="Symbol"/>
          <w:i/>
        </w:rPr>
        <w:t xml:space="preserve"> </w:t>
      </w:r>
      <w:r>
        <w:rPr>
          <w:rFonts w:ascii="Ubuntu" w:hAnsi="Ubuntu"/>
          <w:i/>
        </w:rPr>
        <w:t>Δ</w:t>
      </w:r>
      <w:r>
        <w:rPr>
          <w:rFonts w:ascii="Liberation Serif" w:hAnsi="Liberation Serif"/>
          <w:i/>
        </w:rPr>
        <w:t>µ</w:t>
      </w:r>
      <w:r>
        <w:rPr>
          <w:i/>
        </w:rPr>
        <w:t xml:space="preserve"> z</w:t>
      </w:r>
      <w:r>
        <w:rPr>
          <w:i/>
          <w:vertAlign w:val="superscript"/>
        </w:rPr>
        <w:t>*</w:t>
      </w:r>
      <w:r>
        <w:rPr>
          <w:i/>
        </w:rPr>
        <w:t>(T</w:t>
      </w:r>
      <w:r>
        <w:rPr>
          <w:i/>
          <w:vertAlign w:val="subscript"/>
        </w:rPr>
        <w:t>g</w:t>
      </w:r>
      <w:r>
        <w:rPr>
          <w:i/>
        </w:rPr>
        <w:t>) ] / R</w:t>
      </w:r>
      <w:r>
        <w:rPr>
          <w:i/>
          <w:vertAlign w:val="subscript"/>
        </w:rPr>
        <w:t xml:space="preserve"> </w:t>
      </w:r>
      <w:r>
        <w:rPr>
          <w:i/>
        </w:rPr>
        <w:t>,</w:t>
        <w:tab/>
        <w:t>(9)</w:t>
      </w:r>
    </w:p>
    <w:p>
      <w:pPr>
        <w:pStyle w:val="Normal"/>
        <w:rPr>
          <w:iCs/>
          <w:sz w:val="24"/>
          <w:szCs w:val="24"/>
        </w:rPr>
      </w:pPr>
      <w:r>
        <w:rPr>
          <w:iCs/>
          <w:sz w:val="24"/>
          <w:szCs w:val="24"/>
        </w:rPr>
        <w:t xml:space="preserve">with </w:t>
      </w:r>
      <w:r>
        <w:rPr>
          <w:rFonts w:ascii="Ubuntu" w:hAnsi="Ubuntu"/>
          <w:i/>
          <w:iCs/>
          <w:sz w:val="24"/>
          <w:szCs w:val="24"/>
        </w:rPr>
        <w:t>Δ</w:t>
      </w:r>
      <w:r>
        <w:rPr>
          <w:rFonts w:ascii="Liberation Serif" w:hAnsi="Liberation Serif"/>
          <w:i/>
          <w:iCs/>
          <w:sz w:val="24"/>
          <w:szCs w:val="24"/>
        </w:rPr>
        <w:t>µ</w:t>
      </w:r>
      <w:r>
        <w:rPr>
          <w:iCs/>
          <w:sz w:val="24"/>
          <w:szCs w:val="24"/>
        </w:rPr>
        <w:t xml:space="preserve"> the energy barriers opposed to the rearrangement of molecular subunits of size </w:t>
      </w:r>
      <w:r>
        <w:rPr>
          <w:i/>
          <w:iCs/>
          <w:sz w:val="24"/>
          <w:szCs w:val="24"/>
        </w:rPr>
        <w:t>z</w:t>
      </w:r>
      <w:r>
        <w:rPr>
          <w:i/>
          <w:iCs/>
          <w:sz w:val="24"/>
          <w:szCs w:val="24"/>
          <w:vertAlign w:val="superscript"/>
        </w:rPr>
        <w:t>*</w:t>
      </w:r>
      <w:r>
        <w:rPr>
          <w:i/>
          <w:iCs/>
          <w:sz w:val="24"/>
          <w:szCs w:val="24"/>
        </w:rPr>
        <w:t>(T</w:t>
      </w:r>
      <w:r>
        <w:rPr>
          <w:i/>
          <w:iCs/>
          <w:sz w:val="24"/>
          <w:szCs w:val="24"/>
          <w:vertAlign w:val="subscript"/>
        </w:rPr>
        <w:t>g</w:t>
      </w:r>
      <w:r>
        <w:rPr>
          <w:i/>
          <w:iCs/>
          <w:sz w:val="24"/>
          <w:szCs w:val="24"/>
        </w:rPr>
        <w:t>)</w:t>
      </w:r>
      <w:r>
        <w:rPr>
          <w:iCs/>
          <w:sz w:val="24"/>
          <w:szCs w:val="24"/>
        </w:rPr>
        <w:t xml:space="preserve">, and R the perfect gas constant. We can, </w:t>
      </w:r>
      <w:r>
        <w:rPr>
          <w:rFonts w:eastAsia="Calibri" w:cs="Times New Roman"/>
          <w:iCs/>
          <w:color w:val="auto"/>
          <w:kern w:val="0"/>
          <w:sz w:val="24"/>
          <w:szCs w:val="24"/>
          <w:lang w:val="en-US" w:eastAsia="en-US" w:bidi="ar-SA"/>
        </w:rPr>
        <w:t>thus</w:t>
      </w:r>
      <w:r>
        <w:rPr>
          <w:iCs/>
          <w:sz w:val="24"/>
          <w:szCs w:val="24"/>
        </w:rPr>
        <w:t xml:space="preserve">, consider </w:t>
      </w:r>
      <w:bookmarkStart w:id="96" w:name="__DdeLink__33616_99821543011"/>
      <w:r>
        <w:rPr>
          <w:i/>
          <w:iCs/>
          <w:sz w:val="24"/>
          <w:szCs w:val="24"/>
        </w:rPr>
        <w:t>v</w:t>
      </w:r>
      <w:bookmarkEnd w:id="96"/>
      <w:r>
        <w:rPr>
          <w:i/>
          <w:iCs/>
          <w:sz w:val="24"/>
          <w:szCs w:val="24"/>
          <w:vertAlign w:val="superscript"/>
        </w:rPr>
        <w:t>*</w:t>
      </w:r>
      <w:r>
        <w:rPr>
          <w:iCs/>
          <w:sz w:val="24"/>
          <w:szCs w:val="24"/>
        </w:rPr>
        <w:t xml:space="preserve"> and </w:t>
      </w:r>
      <w:r>
        <w:rPr>
          <w:i/>
          <w:iCs/>
          <w:sz w:val="24"/>
          <w:szCs w:val="24"/>
        </w:rPr>
        <w:t>z</w:t>
      </w:r>
      <w:r>
        <w:rPr>
          <w:i/>
          <w:iCs/>
          <w:sz w:val="24"/>
          <w:szCs w:val="24"/>
          <w:vertAlign w:val="superscript"/>
        </w:rPr>
        <w:t>*</w:t>
      </w:r>
      <w:r>
        <w:rPr>
          <w:iCs/>
          <w:sz w:val="24"/>
          <w:szCs w:val="24"/>
        </w:rPr>
        <w:t xml:space="preserve"> as structural parameters embedding information about the volume or length-scale of the cooperative molecular regions. </w:t>
      </w:r>
      <w:r>
        <w:rPr>
          <w:rFonts w:eastAsia="Calibri" w:cs="Times New Roman"/>
          <w:iCs/>
          <w:color w:val="auto"/>
          <w:kern w:val="0"/>
          <w:sz w:val="24"/>
          <w:szCs w:val="24"/>
          <w:lang w:val="en-US" w:eastAsia="en-US" w:bidi="ar-SA"/>
        </w:rPr>
        <w:t>Therefore, these parameters should</w:t>
      </w:r>
      <w:r>
        <w:rPr>
          <w:iCs/>
          <w:sz w:val="24"/>
          <w:szCs w:val="24"/>
        </w:rPr>
        <w:t xml:space="preserve"> </w:t>
      </w:r>
      <w:r>
        <w:rPr>
          <w:iCs/>
          <w:sz w:val="24"/>
          <w:szCs w:val="24"/>
        </w:rPr>
        <w:t xml:space="preserve">both </w:t>
      </w:r>
      <w:r>
        <w:rPr>
          <w:iCs/>
          <w:sz w:val="24"/>
          <w:szCs w:val="24"/>
        </w:rPr>
        <w:t xml:space="preserve">depend on melt or glass structure. </w:t>
      </w:r>
      <w:r>
        <w:rPr>
          <w:iCs/>
          <w:sz w:val="24"/>
          <w:szCs w:val="24"/>
        </w:rPr>
        <w:t>This is</w:t>
      </w:r>
      <w:r>
        <w:rPr>
          <w:iCs/>
          <w:sz w:val="24"/>
          <w:szCs w:val="24"/>
        </w:rPr>
        <w:t xml:space="preserve"> confirmed by the fact that both </w:t>
      </w:r>
      <w:r>
        <w:rPr>
          <w:i/>
          <w:iCs/>
          <w:sz w:val="24"/>
          <w:szCs w:val="24"/>
        </w:rPr>
        <w:t>B</w:t>
      </w:r>
      <w:r>
        <w:rPr>
          <w:i/>
          <w:iCs/>
          <w:sz w:val="24"/>
          <w:szCs w:val="24"/>
          <w:vertAlign w:val="subscript"/>
        </w:rPr>
        <w:t>FV</w:t>
      </w:r>
      <w:r>
        <w:rPr>
          <w:i/>
          <w:iCs/>
          <w:sz w:val="24"/>
          <w:szCs w:val="24"/>
        </w:rPr>
        <w:t xml:space="preserve"> </w:t>
      </w:r>
      <w:r>
        <w:rPr>
          <w:iCs/>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correlate very well with</w:t>
      </w:r>
      <w:r>
        <w:rPr>
          <w:i/>
          <w:iCs/>
          <w:sz w:val="24"/>
          <w:szCs w:val="24"/>
        </w:rPr>
        <w:t xml:space="preserve"> R</w:t>
      </w:r>
      <w:r>
        <w:rPr>
          <w:i/>
          <w:iCs/>
          <w:sz w:val="24"/>
          <w:szCs w:val="24"/>
          <w:vertAlign w:val="subscript"/>
        </w:rPr>
        <w:t>Raman</w:t>
      </w:r>
      <w:r>
        <w:rPr>
          <w:iCs/>
          <w:sz w:val="24"/>
          <w:szCs w:val="24"/>
        </w:rPr>
        <w:t xml:space="preserve"> (</w:t>
      </w:r>
      <w:r>
        <w:rPr>
          <w:rFonts w:eastAsia="Calibri" w:cs="Times New Roman"/>
          <w:iCs/>
          <w:color w:val="auto"/>
          <w:kern w:val="0"/>
          <w:sz w:val="24"/>
          <w:szCs w:val="24"/>
          <w:lang w:val="en-US" w:eastAsia="en-US" w:bidi="ar-SA"/>
        </w:rPr>
        <w:t>r</w:t>
      </w:r>
      <w:r>
        <w:rPr>
          <w:rFonts w:eastAsia="Calibri" w:cs="Times New Roman"/>
          <w:iCs/>
          <w:color w:val="auto"/>
          <w:kern w:val="0"/>
          <w:sz w:val="24"/>
          <w:szCs w:val="24"/>
          <w:vertAlign w:val="subscript"/>
          <w:lang w:val="en-US" w:eastAsia="en-US" w:bidi="ar-SA"/>
        </w:rPr>
        <w:t>s</w:t>
      </w:r>
      <w:r>
        <w:rPr>
          <w:rFonts w:eastAsia="Calibri" w:cs="Times New Roman"/>
          <w:iCs/>
          <w:color w:val="auto"/>
          <w:kern w:val="0"/>
          <w:sz w:val="24"/>
          <w:szCs w:val="24"/>
          <w:lang w:val="en-US" w:eastAsia="en-US" w:bidi="ar-SA"/>
        </w:rPr>
        <w:t xml:space="preserve"> =</w:t>
      </w:r>
      <w:r>
        <w:rPr>
          <w:iCs/>
          <w:sz w:val="24"/>
          <w:szCs w:val="24"/>
        </w:rPr>
        <w:t xml:space="preserve"> 0.99</w:t>
      </w:r>
      <w:r>
        <w:rPr>
          <w:iCs/>
          <w:sz w:val="24"/>
          <w:szCs w:val="24"/>
        </w:rPr>
        <w:t>1</w:t>
      </w:r>
      <w:r>
        <w:rPr>
          <w:iCs/>
          <w:sz w:val="24"/>
          <w:szCs w:val="24"/>
        </w:rPr>
        <w:t xml:space="preserve"> and 0.98</w:t>
      </w:r>
      <w:r>
        <w:rPr>
          <w:iCs/>
          <w:sz w:val="24"/>
          <w:szCs w:val="24"/>
        </w:rPr>
        <w:t>8</w:t>
      </w:r>
      <w:r>
        <w:rPr>
          <w:iCs/>
          <w:sz w:val="24"/>
          <w:szCs w:val="24"/>
        </w:rPr>
        <w:t xml:space="preserve">, respectively, </w:t>
      </w:r>
      <w:r>
        <w:rPr>
          <w:iCs/>
          <w:sz w:val="24"/>
          <w:szCs w:val="24"/>
        </w:rPr>
        <w:t>see also Fig. 9</w:t>
      </w:r>
      <w:r>
        <w:rPr>
          <w:iCs/>
          <w:sz w:val="24"/>
          <w:szCs w:val="24"/>
        </w:rPr>
        <w:t>)</w:t>
      </w:r>
      <w:r>
        <w:rPr>
          <w:rFonts w:eastAsia="Times New Roman"/>
          <w:iCs/>
          <w:sz w:val="24"/>
          <w:szCs w:val="24"/>
        </w:rPr>
        <w:t>.</w:t>
      </w:r>
      <w:r>
        <w:rPr>
          <w:iCs/>
          <w:sz w:val="24"/>
          <w:szCs w:val="24"/>
        </w:rPr>
        <w:t xml:space="preserve"> This </w:t>
      </w:r>
      <w:r>
        <w:rPr>
          <w:rFonts w:eastAsia="Calibri" w:cs="Times New Roman"/>
          <w:iCs/>
          <w:color w:val="auto"/>
          <w:kern w:val="0"/>
          <w:sz w:val="24"/>
          <w:szCs w:val="24"/>
          <w:lang w:val="en-US" w:eastAsia="en-US" w:bidi="ar-SA"/>
        </w:rPr>
        <w:t>finding leads to support the idea</w:t>
      </w:r>
      <w:r>
        <w:rPr>
          <w:iCs/>
          <w:sz w:val="24"/>
          <w:szCs w:val="24"/>
        </w:rPr>
        <w:t xml:space="preserve"> that it should be possible to develop a Free Volume version of the </w:t>
      </w:r>
      <w:r>
        <w:rPr>
          <w:rFonts w:eastAsia="Times New Roman"/>
          <w:iCs/>
          <w:sz w:val="24"/>
          <w:szCs w:val="24"/>
        </w:rPr>
        <w:t>Adam-Gibbs</w:t>
      </w:r>
      <w:r>
        <w:rPr>
          <w:iCs/>
          <w:sz w:val="24"/>
          <w:szCs w:val="24"/>
        </w:rPr>
        <w:t xml:space="preserve"> theory </w:t>
      </w:r>
      <w:bookmarkStart w:id="97" w:name="ZOTERO_BREF_D5N3r8JGuZfj"/>
      <w:bookmarkStart w:id="98" w:name="ZOTERO_BREF_Eeyxi1cX56VI"/>
      <w:bookmarkEnd w:id="98"/>
      <w:r>
        <w:rPr>
          <w:iCs/>
          <w:sz w:val="24"/>
          <w:szCs w:val="24"/>
        </w:rPr>
        <w:t>(Hodge, 1994; Liu et al., 2015)</w:t>
      </w:r>
      <w:bookmarkEnd w:id="97"/>
      <w:r>
        <w:rPr>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Cs/>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and</w:t>
      </w:r>
      <w:r>
        <w:rPr>
          <w:i/>
          <w:iCs/>
          <w:sz w:val="24"/>
          <w:szCs w:val="24"/>
        </w:rPr>
        <w:t xml:space="preserve"> R</w:t>
      </w:r>
      <w:r>
        <w:rPr>
          <w:i/>
          <w:iCs/>
          <w:sz w:val="24"/>
          <w:szCs w:val="24"/>
          <w:vertAlign w:val="subscript"/>
        </w:rPr>
        <w:t>Raman</w:t>
      </w:r>
      <w:r>
        <w:rPr>
          <w:iCs/>
          <w:sz w:val="24"/>
          <w:szCs w:val="24"/>
        </w:rPr>
        <w:t xml:space="preserve"> support the general hypothesis that melt viscous flow occurs when a critical molecular length-scale is reached. This length-scale can be determined from Raman spectra (Fig. 8b) and strongly influences the glass transition temperature </w:t>
      </w:r>
      <w:r>
        <w:rPr>
          <w:i/>
          <w:iCs/>
          <w:sz w:val="24"/>
          <w:szCs w:val="24"/>
        </w:rPr>
        <w:t>T</w:t>
      </w:r>
      <w:r>
        <w:rPr>
          <w:i/>
          <w:iCs/>
          <w:sz w:val="24"/>
          <w:szCs w:val="24"/>
          <w:vertAlign w:val="subscript"/>
        </w:rPr>
        <w:t>g</w:t>
      </w:r>
      <w:r>
        <w:rPr>
          <w:iCs/>
          <w:sz w:val="24"/>
          <w:szCs w:val="24"/>
        </w:rPr>
        <w:t xml:space="preserve"> (Fig. 8a).</w:t>
      </w:r>
    </w:p>
    <w:p>
      <w:pPr>
        <w:pStyle w:val="Paragraph"/>
        <w:spacing w:before="0" w:after="113"/>
        <w:rPr>
          <w:iCs/>
        </w:rPr>
      </w:pPr>
      <w:r>
        <w:rPr>
          <w:iCs/>
        </w:rPr>
      </w:r>
    </w:p>
    <w:p>
      <w:pPr>
        <w:pStyle w:val="Paragraph"/>
        <w:spacing w:before="0" w:after="113"/>
        <w:ind w:hanging="0"/>
        <w:rPr>
          <w:iCs/>
        </w:rPr>
      </w:pPr>
      <w:r>
        <w:rPr>
          <w:rFonts w:ascii="Calibri" w:hAnsi="Calibri"/>
          <w:b/>
          <w:bCs/>
          <w:i/>
          <w:iCs/>
        </w:rPr>
        <w:t xml:space="preserve">4.3 Configurational entropy of </w:t>
      </w:r>
      <w:r>
        <w:rPr>
          <w:rFonts w:ascii="Calibri" w:hAnsi="Calibri"/>
          <w:b/>
          <w:bCs/>
          <w:i/>
          <w:iCs/>
        </w:rPr>
        <w:t xml:space="preserve">alkali </w:t>
      </w:r>
      <w:r>
        <w:rPr>
          <w:rFonts w:ascii="Calibri" w:hAnsi="Calibri"/>
          <w:b/>
          <w:bCs/>
          <w:i/>
          <w:iCs/>
        </w:rPr>
        <w:t>aluminosilicate melts</w:t>
      </w:r>
    </w:p>
    <w:p>
      <w:pPr>
        <w:pStyle w:val="Texteprformat"/>
        <w:rPr/>
      </w:pPr>
      <w:r>
        <w:rPr>
          <w:iCs/>
          <w:szCs w:val="24"/>
        </w:rPr>
        <w:t xml:space="preserve">Cationic mixing result in excess entropy and </w:t>
      </w:r>
      <w:r>
        <w:rPr>
          <w:rFonts w:eastAsia="Liberation Mono" w:cs="Liberation Mono"/>
          <w:iCs/>
          <w:color w:val="auto"/>
          <w:kern w:val="0"/>
          <w:sz w:val="24"/>
          <w:szCs w:val="24"/>
          <w:lang w:val="en-US" w:eastAsia="en-US" w:bidi="ar-SA"/>
        </w:rPr>
        <w:t>influences, therefore,</w:t>
      </w:r>
      <w:r>
        <w:rPr>
          <w:iCs/>
          <w:szCs w:val="24"/>
        </w:rPr>
        <w:t xml:space="preserve"> variables such as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w:t>
      </w:r>
      <w:r>
        <w:rPr>
          <w:szCs w:val="24"/>
        </w:rPr>
        <w:t xml:space="preserve"> Mixing between two cations in silicate and aluminosilicate melts can be random </w:t>
      </w:r>
      <w:bookmarkStart w:id="99" w:name="ZOTERO_BREF_uQopbhEYAM5n"/>
      <w:r>
        <w:rPr>
          <w:szCs w:val="24"/>
        </w:rPr>
        <w:t>(Neuville and Richet, 1991; Neuville and Mysen, 1996)</w:t>
      </w:r>
      <w:bookmarkEnd w:id="99"/>
      <w:r>
        <w:rPr>
          <w:szCs w:val="24"/>
        </w:rPr>
        <w:t xml:space="preserve"> or not </w:t>
      </w:r>
      <w:bookmarkStart w:id="100" w:name="ZOTERO_BREF_F1oLVDfecm2i"/>
      <w:r>
        <w:rPr>
          <w:b w:val="false"/>
          <w:i w:val="false"/>
          <w:caps w:val="false"/>
          <w:smallCaps w:val="false"/>
          <w:position w:val="0"/>
          <w:sz w:val="24"/>
          <w:szCs w:val="24"/>
          <w:u w:val="dash"/>
          <w:vertAlign w:val="baseline"/>
        </w:rPr>
        <w:t>(Lee, 2005; Neuville, 2006; Le Losq and Neuville, 2013; Le Losq and Neuville, 2017; Robert et al., 2019)</w:t>
      </w:r>
      <w:bookmarkEnd w:id="100"/>
      <w:r>
        <w:rPr>
          <w:szCs w:val="24"/>
        </w:rPr>
        <w:t xml:space="preserve">, and can occur between Si and Al “network formers” </w:t>
      </w:r>
      <w:bookmarkStart w:id="101" w:name="ZOTERO_BREF_JJn2Pq84W4bN"/>
      <w:r>
        <w:rPr>
          <w:szCs w:val="24"/>
        </w:rPr>
        <w:t>(Neuville and Mysen, 1996)</w:t>
      </w:r>
      <w:bookmarkEnd w:id="101"/>
      <w:r>
        <w:rPr>
          <w:szCs w:val="24"/>
        </w:rPr>
        <w:t xml:space="preserve">, between “network modifier” metal cations </w:t>
      </w:r>
      <w:bookmarkStart w:id="102" w:name="ZOTERO_BREF_wGAbqaQLzeVM"/>
      <w:r>
        <w:rPr>
          <w:szCs w:val="24"/>
        </w:rPr>
        <w:t>(Richet, 1984; Neuville and Richet, 1991; Lee et al., 2003)</w:t>
      </w:r>
      <w:bookmarkEnd w:id="102"/>
      <w:r>
        <w:rPr>
          <w:szCs w:val="24"/>
        </w:rPr>
        <w:t xml:space="preserve"> or between the charge compensator metal cations that compensate AlO</w:t>
      </w:r>
      <w:r>
        <w:rPr>
          <w:szCs w:val="24"/>
          <w:vertAlign w:val="subscript"/>
        </w:rPr>
        <w:t>4</w:t>
      </w:r>
      <w:r>
        <w:rPr>
          <w:szCs w:val="24"/>
          <w:vertAlign w:val="superscript"/>
        </w:rPr>
        <w:t>-</w:t>
      </w:r>
      <w:r>
        <w:rPr>
          <w:szCs w:val="24"/>
        </w:rPr>
        <w:t xml:space="preserve"> units in aluminosilicate compositions </w:t>
      </w:r>
      <w:bookmarkStart w:id="103" w:name="ZOTERO_BREF_d3mrAt6Qintt"/>
      <w:r>
        <w:rPr>
          <w:b w:val="false"/>
          <w:i w:val="false"/>
          <w:caps w:val="false"/>
          <w:smallCaps w:val="false"/>
          <w:position w:val="0"/>
          <w:sz w:val="24"/>
          <w:szCs w:val="24"/>
          <w:u w:val="dash"/>
          <w:vertAlign w:val="baseline"/>
        </w:rPr>
        <w:t>(e.g., Neuville and Richet, 1991; Robert et al., 2019)</w:t>
      </w:r>
      <w:bookmarkEnd w:id="103"/>
      <w:r>
        <w:rPr>
          <w:szCs w:val="24"/>
        </w:rPr>
        <w:t>. In all cases, such effect</w:t>
      </w:r>
      <w:r>
        <w:rPr>
          <w:szCs w:val="24"/>
        </w:rPr>
        <w:t>s</w:t>
      </w:r>
      <w:r>
        <w:rPr>
          <w:szCs w:val="24"/>
        </w:rPr>
        <w:t xml:space="preserve"> usually </w:t>
      </w:r>
      <w:r>
        <w:rPr>
          <w:szCs w:val="24"/>
        </w:rPr>
        <w:t xml:space="preserve">are </w:t>
      </w:r>
      <w:r>
        <w:rPr>
          <w:szCs w:val="24"/>
        </w:rPr>
        <w:t xml:space="preserve">difficult to predict, and subject to interpretation </w:t>
      </w:r>
      <w:bookmarkStart w:id="104" w:name="ZOTERO_BREF_NvNYZfgyKleZ"/>
      <w:r>
        <w:rPr>
          <w:b w:val="false"/>
          <w:i w:val="false"/>
          <w:caps w:val="false"/>
          <w:smallCaps w:val="false"/>
          <w:position w:val="0"/>
          <w:sz w:val="24"/>
          <w:szCs w:val="24"/>
          <w:u w:val="dash"/>
          <w:vertAlign w:val="baseline"/>
        </w:rPr>
        <w:t>(e.g., see Robert et al., 2019)</w:t>
      </w:r>
      <w:bookmarkEnd w:id="104"/>
      <w:r>
        <w:rPr>
          <w:szCs w:val="24"/>
        </w:rPr>
        <w:t xml:space="preserve">. i-MELT </w:t>
      </w:r>
      <w:r>
        <w:rPr>
          <w:szCs w:val="24"/>
        </w:rPr>
        <w:t xml:space="preserve">helps </w:t>
      </w:r>
      <w:r>
        <w:rPr>
          <w:szCs w:val="24"/>
        </w:rPr>
        <w:t>solv</w:t>
      </w:r>
      <w:r>
        <w:rPr>
          <w:szCs w:val="24"/>
        </w:rPr>
        <w:t>ing</w:t>
      </w:r>
      <w:r>
        <w:rPr>
          <w:szCs w:val="24"/>
        </w:rPr>
        <w:t xml:space="preserve"> this problem by enabling systematic quantification and visualization of such phenomena. </w:t>
      </w:r>
      <w:commentRangeStart w:id="13"/>
      <w:r>
        <w:rPr>
          <w:szCs w:val="24"/>
        </w:rPr>
        <w:t xml:space="preserve">For example, </w:t>
      </w:r>
      <w:r>
        <w:rPr>
          <w:rFonts w:eastAsia="Liberation Mono" w:cs="Liberation Mono"/>
          <w:color w:val="auto"/>
          <w:kern w:val="0"/>
          <w:sz w:val="24"/>
          <w:szCs w:val="24"/>
          <w:lang w:val="en-US" w:eastAsia="en-US" w:bidi="ar-SA"/>
        </w:rPr>
        <w:t>as seen</w:t>
      </w:r>
      <w:r>
        <w:rPr>
          <w:szCs w:val="24"/>
        </w:rPr>
        <w:t xml:space="preserve"> in Figure </w:t>
      </w:r>
      <w:r>
        <w:rPr>
          <w:szCs w:val="24"/>
        </w:rPr>
        <w:t>11,</w:t>
      </w:r>
      <w:r>
        <w:rPr>
          <w:szCs w:val="24"/>
        </w:rPr>
        <w:t xml:space="preserve">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i w:val="false"/>
          <w:iCs w:val="false"/>
          <w:szCs w:val="24"/>
        </w:rPr>
        <w:t>presents systematic variations</w:t>
      </w:r>
      <w:r>
        <w:rPr>
          <w:szCs w:val="24"/>
        </w:rPr>
        <w:t xml:space="preserve"> as a function of the chemical composition of alkali aluminosilicate melts. Increasing Al concentration leads to decreasing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(Fig. </w:t>
      </w:r>
      <w:r>
        <w:rPr>
          <w:szCs w:val="24"/>
        </w:rPr>
        <w:t>11</w:t>
      </w:r>
      <w:r>
        <w:rPr>
          <w:szCs w:val="24"/>
        </w:rPr>
        <w:t>a,b).</w:t>
      </w:r>
      <w:r>
        <w:rPr>
          <w:szCs w:val="24"/>
        </w:rPr>
      </w:r>
      <w:commentRangeEnd w:id="13"/>
      <w:r>
        <w:commentReference w:id="13"/>
      </w:r>
      <w:r>
        <w:rPr>
          <w:szCs w:val="24"/>
        </w:rPr>
        <w:t xml:space="preserve"> The Al/(Na+K) ratio also largely affects the way Na and K mix. </w:t>
      </w:r>
      <w:r>
        <w:rPr>
          <w:rFonts w:eastAsia="Liberation Mono" w:cs="Liberation Mono"/>
          <w:color w:val="auto"/>
          <w:kern w:val="0"/>
          <w:sz w:val="24"/>
          <w:szCs w:val="24"/>
          <w:lang w:val="en-US" w:eastAsia="en-US" w:bidi="ar-SA"/>
        </w:rPr>
        <w:t>W</w:t>
      </w:r>
      <w:r>
        <w:rPr>
          <w:szCs w:val="24"/>
        </w:rPr>
        <w:t xml:space="preserve">ithout Al, their interaction results in an entropy excess (Fig. </w:t>
      </w:r>
      <w:r>
        <w:rPr>
          <w:szCs w:val="24"/>
        </w:rPr>
        <w:t>11</w:t>
      </w:r>
      <w:r>
        <w:rPr>
          <w:szCs w:val="24"/>
        </w:rPr>
        <w:t xml:space="preserve">c) and, hence, </w:t>
      </w:r>
      <w:r>
        <w:rPr>
          <w:rFonts w:eastAsia="Liberation Mono" w:cs="Liberation Mono"/>
          <w:color w:val="auto"/>
          <w:kern w:val="0"/>
          <w:sz w:val="24"/>
          <w:szCs w:val="24"/>
          <w:lang w:val="en-US" w:eastAsia="en-US" w:bidi="ar-SA"/>
        </w:rPr>
        <w:t>in</w:t>
      </w:r>
      <w:r>
        <w:rPr>
          <w:szCs w:val="24"/>
        </w:rPr>
        <w:t xml:space="preserve"> decreases in melt viscosity </w:t>
      </w:r>
      <w:r>
        <w:rPr>
          <w:rFonts w:eastAsia="Liberation Mono" w:cs="Liberation Mono"/>
          <w:color w:val="auto"/>
          <w:kern w:val="0"/>
          <w:sz w:val="24"/>
          <w:szCs w:val="24"/>
          <w:lang w:val="en-US" w:eastAsia="en-US" w:bidi="ar-SA"/>
        </w:rPr>
        <w:t>because viscosity</w:t>
      </w:r>
      <w:r>
        <w:rPr>
          <w:szCs w:val="24"/>
        </w:rPr>
        <w:t xml:space="preserve"> is proportional to the inverse of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(eq. 1). </w:t>
      </w:r>
      <w:r>
        <w:rPr>
          <w:szCs w:val="24"/>
        </w:rPr>
        <w:t>This pattern changes with i</w:t>
      </w:r>
      <w:r>
        <w:rPr>
          <w:szCs w:val="24"/>
        </w:rPr>
        <w:t xml:space="preserve">ncreasing Al/(Na+K), </w:t>
      </w:r>
      <w:r>
        <w:rPr>
          <w:szCs w:val="24"/>
        </w:rPr>
        <w:t>because as Al is introduced into the glass network,</w:t>
      </w:r>
      <w:r>
        <w:rPr>
          <w:szCs w:val="24"/>
        </w:rPr>
        <w:t xml:space="preserve"> the role of alkali metals </w:t>
      </w:r>
      <w:r>
        <w:rPr>
          <w:szCs w:val="24"/>
        </w:rPr>
        <w:t xml:space="preserve">changes </w:t>
      </w:r>
      <w:bookmarkStart w:id="105" w:name="ZOTERO_BREF_Qt6nXzC28ZkH"/>
      <w:r>
        <w:rPr>
          <w:b w:val="false"/>
          <w:i w:val="false"/>
          <w:caps w:val="false"/>
          <w:smallCaps w:val="false"/>
          <w:position w:val="0"/>
          <w:sz w:val="24"/>
          <w:szCs w:val="24"/>
          <w:u w:val="dash"/>
          <w:vertAlign w:val="baseline"/>
        </w:rPr>
        <w:t>(see chapters 4 and 8 of Mysen and Richet, 2019)</w:t>
      </w:r>
      <w:bookmarkEnd w:id="105"/>
      <w:r>
        <w:rPr>
          <w:szCs w:val="24"/>
        </w:rPr>
        <w:t xml:space="preserve">. In presence of Al, Na and K </w:t>
      </w:r>
      <w:r>
        <w:rPr>
          <w:rFonts w:eastAsia="Liberation Mono" w:cs="Liberation Mono"/>
          <w:color w:val="auto"/>
          <w:kern w:val="0"/>
          <w:sz w:val="24"/>
          <w:szCs w:val="24"/>
          <w:lang w:val="en-US" w:eastAsia="en-US" w:bidi="ar-SA"/>
        </w:rPr>
        <w:t>are present</w:t>
      </w:r>
      <w:r>
        <w:rPr>
          <w:szCs w:val="24"/>
        </w:rPr>
        <w:t xml:space="preserve"> in different </w:t>
      </w:r>
      <w:r>
        <w:rPr>
          <w:rFonts w:eastAsia="Liberation Mono" w:cs="Liberation Mono"/>
          <w:color w:val="auto"/>
          <w:kern w:val="0"/>
          <w:sz w:val="24"/>
          <w:szCs w:val="24"/>
          <w:lang w:val="en-US" w:eastAsia="en-US" w:bidi="ar-SA"/>
        </w:rPr>
        <w:t>structural</w:t>
      </w:r>
      <w:r>
        <w:rPr>
          <w:szCs w:val="24"/>
        </w:rPr>
        <w:t xml:space="preserve"> environments </w:t>
      </w:r>
      <w:bookmarkStart w:id="106" w:name="ZOTERO_BREF_JiWFJ7anCHol"/>
      <w:r>
        <w:rPr>
          <w:b w:val="false"/>
          <w:i w:val="false"/>
          <w:caps w:val="false"/>
          <w:smallCaps w:val="false"/>
          <w:position w:val="0"/>
          <w:sz w:val="24"/>
          <w:szCs w:val="24"/>
          <w:u w:val="dash"/>
          <w:vertAlign w:val="baseline"/>
        </w:rPr>
        <w:t>(McKeown et al., 1985; Jackson et al., 1987; Le Losq and Neuville, 2017)</w:t>
      </w:r>
      <w:bookmarkEnd w:id="106"/>
      <w:r>
        <w:rPr>
          <w:szCs w:val="24"/>
        </w:rPr>
        <w:t xml:space="preserve">, inducing less and less excess entropy of mixing as Al/(Na+K) increases </w:t>
      </w:r>
      <w:bookmarkStart w:id="107" w:name="ZOTERO_BREF_1UGknO4m0JHE"/>
      <w:r>
        <w:rPr>
          <w:b w:val="false"/>
          <w:i w:val="false"/>
          <w:caps w:val="false"/>
          <w:smallCaps w:val="false"/>
          <w:position w:val="0"/>
          <w:sz w:val="24"/>
          <w:szCs w:val="24"/>
          <w:u w:val="dash"/>
          <w:vertAlign w:val="baseline"/>
        </w:rPr>
        <w:t>(Le Losq et al., 2017; Robert et al., 2019)</w:t>
      </w:r>
      <w:bookmarkEnd w:id="107"/>
      <w:r>
        <w:rPr>
          <w:szCs w:val="24"/>
        </w:rPr>
        <w:t xml:space="preserve">. As a result,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varies more and more linearly upon mixing Na and K (Fig. </w:t>
      </w:r>
      <w:r>
        <w:rPr>
          <w:szCs w:val="24"/>
        </w:rPr>
        <w:t>11</w:t>
      </w:r>
      <w:r>
        <w:rPr>
          <w:szCs w:val="24"/>
        </w:rPr>
        <w:t xml:space="preserve">d,e,f). Finally, i-MELT predicts small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values for K-rich and Al-rich melts (Fig. </w:t>
      </w:r>
      <w:r>
        <w:rPr>
          <w:szCs w:val="24"/>
        </w:rPr>
        <w:t>11</w:t>
      </w:r>
      <w:r>
        <w:rPr>
          <w:szCs w:val="24"/>
        </w:rPr>
        <w:t xml:space="preserve">b,f), </w:t>
      </w:r>
      <w:r>
        <w:rPr>
          <w:szCs w:val="24"/>
        </w:rPr>
        <w:t xml:space="preserve">in agreement with the </w:t>
      </w:r>
      <w:r>
        <w:rPr>
          <w:rFonts w:eastAsia="Liberation Mono" w:cs="Liberation Mono"/>
          <w:color w:val="auto"/>
          <w:kern w:val="0"/>
          <w:sz w:val="24"/>
          <w:szCs w:val="24"/>
          <w:lang w:val="en-US" w:eastAsia="en-US" w:bidi="ar-SA"/>
        </w:rPr>
        <w:t>findings</w:t>
      </w:r>
      <w:r>
        <w:rPr>
          <w:szCs w:val="24"/>
        </w:rPr>
        <w:t xml:space="preserve"> of Robert et al. </w:t>
      </w:r>
      <w:bookmarkStart w:id="108" w:name="ZOTERO_BREF_Ay8gTKcvHNWP"/>
      <w:r>
        <w:rPr>
          <w:b w:val="false"/>
          <w:i w:val="false"/>
          <w:caps w:val="false"/>
          <w:smallCaps w:val="false"/>
          <w:position w:val="0"/>
          <w:sz w:val="24"/>
          <w:szCs w:val="24"/>
          <w:u w:val="dash"/>
          <w:vertAlign w:val="baseline"/>
        </w:rPr>
        <w:t>(2019)</w:t>
      </w:r>
      <w:bookmarkEnd w:id="108"/>
      <w:r>
        <w:rPr/>
        <w:t>.</w:t>
      </w:r>
      <w:r>
        <w:rPr>
          <w:szCs w:val="24"/>
        </w:rPr>
        <w:t xml:space="preserve"> </w:t>
      </w:r>
      <w:r>
        <w:rPr>
          <w:szCs w:val="24"/>
        </w:rPr>
        <w:t>This is</w:t>
      </w:r>
      <w:r>
        <w:rPr>
          <w:szCs w:val="24"/>
        </w:rPr>
        <w:t xml:space="preserve"> explained by Al and K respectively promot</w:t>
      </w:r>
      <w:r>
        <w:rPr>
          <w:color w:val="000000"/>
          <w:szCs w:val="24"/>
        </w:rPr>
        <w:t>ing</w:t>
      </w:r>
      <w:r>
        <w:rPr>
          <w:szCs w:val="24"/>
        </w:rPr>
        <w:t xml:space="preserve"> </w:t>
      </w:r>
      <w:r>
        <w:rPr>
          <w:szCs w:val="24"/>
        </w:rPr>
        <w:t xml:space="preserve">the polymerization of </w:t>
      </w:r>
      <w:r>
        <w:rPr>
          <w:rFonts w:eastAsia="Liberation Mono" w:cs="Liberation Mono"/>
          <w:color w:val="auto"/>
          <w:kern w:val="0"/>
          <w:sz w:val="24"/>
          <w:szCs w:val="24"/>
          <w:lang w:val="en-US" w:eastAsia="en-US" w:bidi="ar-SA"/>
        </w:rPr>
        <w:t>the melt</w:t>
      </w:r>
      <w:r>
        <w:rPr>
          <w:szCs w:val="24"/>
        </w:rPr>
        <w:t xml:space="preserve"> </w:t>
      </w:r>
      <w:r>
        <w:rPr>
          <w:szCs w:val="24"/>
        </w:rPr>
        <w:t xml:space="preserve">network </w:t>
      </w:r>
      <w:r>
        <w:rPr>
          <w:szCs w:val="24"/>
        </w:rPr>
        <w:t>(</w:t>
      </w:r>
      <w:r>
        <w:rPr>
          <w:rFonts w:eastAsia="Liberation Mono" w:cs="Liberation Mono"/>
          <w:color w:val="auto"/>
          <w:kern w:val="0"/>
          <w:sz w:val="24"/>
          <w:szCs w:val="24"/>
          <w:lang w:val="en-US" w:eastAsia="en-US" w:bidi="ar-SA"/>
        </w:rPr>
        <w:t>decrease</w:t>
      </w:r>
      <w:r>
        <w:rPr>
          <w:szCs w:val="24"/>
        </w:rPr>
        <w:t xml:space="preserve"> in NBO/T)</w:t>
      </w:r>
      <w:r>
        <w:rPr>
          <w:szCs w:val="24"/>
        </w:rPr>
        <w:t xml:space="preserve"> and </w:t>
      </w:r>
      <w:r>
        <w:rPr>
          <w:szCs w:val="24"/>
        </w:rPr>
        <w:t>the formation of larger cooperative molecular domains involved in the melt viscous flow</w:t>
      </w:r>
      <w:r>
        <w:rPr>
          <w:szCs w:val="24"/>
        </w:rPr>
        <w:t xml:space="preserve"> </w:t>
      </w:r>
      <w:bookmarkStart w:id="109" w:name="ZOTERO_BREF_FajlJbyj8VDj"/>
      <w:r>
        <w:rPr>
          <w:b w:val="false"/>
          <w:i w:val="false"/>
          <w:caps w:val="false"/>
          <w:smallCaps w:val="false"/>
          <w:position w:val="0"/>
          <w:sz w:val="24"/>
          <w:szCs w:val="24"/>
          <w:u w:val="dash"/>
          <w:vertAlign w:val="baseline"/>
        </w:rPr>
        <w:t>(e.g., Riebling, 1966; Taylor and Rindone, 1970; Rammensee and Fraser, 1982; Mysen, 1988; Toplis et al., 1997; Mysen and Toplis, 2007; Xiang et al., 2013; Le Losq et al., 2017)</w:t>
      </w:r>
      <w:bookmarkEnd w:id="109"/>
      <w:r>
        <w:rPr>
          <w:szCs w:val="24"/>
        </w:rPr>
        <w:t xml:space="preserve">. The variations in </w:t>
      </w:r>
      <w:r>
        <w:rPr>
          <w:i/>
          <w:szCs w:val="24"/>
        </w:rPr>
        <w:t>S</w:t>
      </w:r>
      <w:r>
        <w:rPr>
          <w:i/>
          <w:szCs w:val="24"/>
          <w:vertAlign w:val="superscript"/>
        </w:rPr>
        <w:t>conf</w:t>
      </w:r>
      <w:r>
        <w:rPr>
          <w:i/>
          <w:szCs w:val="24"/>
        </w:rPr>
        <w:t>(T</w:t>
      </w:r>
      <w:r>
        <w:rPr>
          <w:i/>
          <w:szCs w:val="24"/>
          <w:vertAlign w:val="subscript"/>
        </w:rPr>
        <w:t>g</w:t>
      </w:r>
      <w:r>
        <w:rPr>
          <w:i/>
          <w:szCs w:val="24"/>
        </w:rPr>
        <w:t>)</w:t>
      </w:r>
      <w:r>
        <w:rPr>
          <w:szCs w:val="24"/>
        </w:rPr>
        <w:t xml:space="preserve"> with the composition of aluminosilicate melts thus depend largely on (i) how metal cations </w:t>
      </w:r>
      <w:r>
        <w:rPr>
          <w:rFonts w:eastAsia="Times New Roman" w:cs="Times New Roman"/>
          <w:szCs w:val="24"/>
        </w:rPr>
        <w:t>interact</w:t>
      </w:r>
      <w:r>
        <w:rPr>
          <w:szCs w:val="24"/>
        </w:rPr>
        <w:t xml:space="preserve"> together, (ii) how those interactions are affected by the presence of Al, and by Si-Al interactions.</w:t>
      </w:r>
    </w:p>
    <w:p>
      <w:pPr>
        <w:pStyle w:val="Paragraph"/>
        <w:spacing w:before="0" w:after="113"/>
        <w:rPr/>
      </w:pPr>
      <w:r>
        <w:rPr/>
      </w:r>
    </w:p>
    <w:p>
      <w:pPr>
        <w:pStyle w:val="Texteprformat"/>
        <w:spacing w:before="0" w:after="0"/>
        <w:rPr>
          <w:rFonts w:ascii="Times New Roman" w:hAnsi="Times New Roman"/>
          <w:szCs w:val="24"/>
        </w:rPr>
      </w:pPr>
      <w:r>
        <w:rPr>
          <w:b/>
          <w:bCs/>
          <w:i/>
          <w:iCs/>
          <w:szCs w:val="24"/>
        </w:rPr>
        <w:t>4.4 Melt fragility</w:t>
      </w:r>
    </w:p>
    <w:p>
      <w:pPr>
        <w:pStyle w:val="Texteprformat"/>
        <w:rPr>
          <w:rFonts w:ascii="Times New Roman" w:hAnsi="Times New Roman"/>
          <w:szCs w:val="24"/>
        </w:rPr>
      </w:pPr>
      <w:r>
        <w:rPr>
          <w:szCs w:val="24"/>
        </w:rPr>
        <w:t>In the investigated system, m</w:t>
      </w:r>
      <w:r>
        <w:rPr>
          <w:szCs w:val="24"/>
        </w:rPr>
        <w:t>elt fragility varies smoothly with the SiO</w:t>
      </w:r>
      <w:r>
        <w:rPr>
          <w:szCs w:val="24"/>
          <w:vertAlign w:val="subscript"/>
        </w:rPr>
        <w:t>2</w:t>
      </w:r>
      <w:r>
        <w:rPr>
          <w:szCs w:val="24"/>
        </w:rPr>
        <w:t xml:space="preserve"> and Al</w:t>
      </w:r>
      <w:r>
        <w:rPr>
          <w:szCs w:val="24"/>
          <w:vertAlign w:val="subscript"/>
        </w:rPr>
        <w:t>2</w:t>
      </w:r>
      <w:r>
        <w:rPr>
          <w:szCs w:val="24"/>
        </w:rPr>
        <w:t>O</w:t>
      </w:r>
      <w:r>
        <w:rPr>
          <w:szCs w:val="24"/>
          <w:vertAlign w:val="subscript"/>
        </w:rPr>
        <w:t>3</w:t>
      </w:r>
      <w:r>
        <w:rPr>
          <w:szCs w:val="24"/>
        </w:rPr>
        <w:t xml:space="preserve"> concentrations (Fig. 1</w:t>
      </w:r>
      <w:r>
        <w:rPr>
          <w:szCs w:val="24"/>
        </w:rPr>
        <w:t>2</w:t>
      </w:r>
      <w:r>
        <w:rPr>
          <w:szCs w:val="24"/>
        </w:rPr>
        <w:t xml:space="preserve">a,b). </w:t>
      </w:r>
      <w:r>
        <w:rPr>
          <w:rFonts w:eastAsia="Liberation Mono" w:cs="Liberation Mono"/>
          <w:color w:val="auto"/>
          <w:kern w:val="0"/>
          <w:sz w:val="24"/>
          <w:szCs w:val="24"/>
          <w:lang w:val="en-US" w:eastAsia="en-US" w:bidi="ar-SA"/>
        </w:rPr>
        <w:t>Increasing</w:t>
      </w:r>
      <w:r>
        <w:rPr>
          <w:szCs w:val="24"/>
        </w:rPr>
        <w:t xml:space="preserve"> melt SiO</w:t>
      </w:r>
      <w:r>
        <w:rPr>
          <w:szCs w:val="24"/>
          <w:vertAlign w:val="subscript"/>
        </w:rPr>
        <w:t>2</w:t>
      </w:r>
      <w:r>
        <w:rPr>
          <w:szCs w:val="24"/>
        </w:rPr>
        <w:t xml:space="preserve"> content </w:t>
      </w:r>
      <w:r>
        <w:rPr>
          <w:szCs w:val="24"/>
        </w:rPr>
        <w:t xml:space="preserve">leads to largely decrease melt fragility, an observation that agrees with previous ones in alkali </w:t>
      </w:r>
      <w:bookmarkStart w:id="110" w:name="ZOTERO_BREF_46quLGxz7pYt"/>
      <w:r>
        <w:rPr>
          <w:b w:val="false"/>
          <w:i w:val="false"/>
          <w:caps w:val="false"/>
          <w:smallCaps w:val="false"/>
          <w:position w:val="0"/>
          <w:sz w:val="24"/>
          <w:szCs w:val="24"/>
          <w:u w:val="dash"/>
          <w:vertAlign w:val="baseline"/>
        </w:rPr>
        <w:t>(e.g., Toplis et al., 1997)</w:t>
      </w:r>
      <w:bookmarkEnd w:id="110"/>
      <w:r>
        <w:rPr/>
        <w:t xml:space="preserve"> </w:t>
      </w:r>
      <w:r>
        <w:rPr/>
        <w:t xml:space="preserve">and even alkaline-earth </w:t>
      </w:r>
      <w:bookmarkStart w:id="111" w:name="ZOTERO_BREF_P8bMRr3jl1gm"/>
      <w:r>
        <w:rPr>
          <w:b w:val="false"/>
          <w:i w:val="false"/>
          <w:caps w:val="false"/>
          <w:smallCaps w:val="false"/>
          <w:position w:val="0"/>
          <w:sz w:val="24"/>
          <w:u w:val="dash"/>
          <w:vertAlign w:val="baseline"/>
        </w:rPr>
        <w:t>(e.g., Bechgaard et al., 2017)</w:t>
      </w:r>
      <w:bookmarkEnd w:id="111"/>
      <w:r>
        <w:rPr/>
        <w:t xml:space="preserve"> aluminosilicate compositions</w:t>
      </w:r>
      <w:r>
        <w:rPr>
          <w:szCs w:val="24"/>
        </w:rPr>
        <w:t xml:space="preserve">. </w:t>
      </w:r>
      <w:r>
        <w:rPr>
          <w:rFonts w:eastAsia="Liberation Mono" w:cs="Liberation Mono"/>
          <w:color w:val="auto"/>
          <w:kern w:val="0"/>
          <w:sz w:val="24"/>
          <w:szCs w:val="24"/>
          <w:lang w:val="en-US" w:eastAsia="en-US" w:bidi="ar-SA"/>
        </w:rPr>
        <w:t>Changing the</w:t>
      </w:r>
      <w:r>
        <w:rPr>
          <w:szCs w:val="24"/>
        </w:rPr>
        <w:t xml:space="preserve"> K/</w:t>
      </w:r>
      <w:r>
        <w:rPr>
          <w:szCs w:val="24"/>
        </w:rPr>
        <w:t>(K+Na) ratio does not lead to large changes in fragility</w:t>
      </w:r>
      <w:r>
        <w:rPr>
          <w:szCs w:val="24"/>
        </w:rPr>
        <w:t xml:space="preserve"> (Fig. 1</w:t>
      </w:r>
      <w:r>
        <w:rPr>
          <w:szCs w:val="24"/>
        </w:rPr>
        <w:t>2</w:t>
      </w:r>
      <w:r>
        <w:rPr>
          <w:szCs w:val="24"/>
        </w:rPr>
        <w:t xml:space="preserve">c,d,e,f), </w:t>
      </w:r>
      <w:r>
        <w:rPr>
          <w:szCs w:val="24"/>
        </w:rPr>
        <w:t xml:space="preserve">in agreement with </w:t>
      </w:r>
      <w:r>
        <w:rPr>
          <w:rFonts w:eastAsia="Liberation Mono" w:cs="Liberation Mono"/>
          <w:color w:val="auto"/>
          <w:kern w:val="0"/>
          <w:sz w:val="24"/>
          <w:szCs w:val="24"/>
          <w:lang w:val="en-US" w:eastAsia="en-US" w:bidi="ar-SA"/>
        </w:rPr>
        <w:t>observations</w:t>
      </w:r>
      <w:r>
        <w:rPr>
          <w:szCs w:val="24"/>
        </w:rPr>
        <w:t xml:space="preserve"> of Robert et al. </w:t>
      </w:r>
      <w:bookmarkStart w:id="112" w:name="ZOTERO_BREF_r6I6xVtLZ20a"/>
      <w:r>
        <w:rPr>
          <w:b w:val="false"/>
          <w:i w:val="false"/>
          <w:caps w:val="false"/>
          <w:smallCaps w:val="false"/>
          <w:position w:val="0"/>
          <w:sz w:val="24"/>
          <w:szCs w:val="24"/>
          <w:u w:val="dash"/>
          <w:vertAlign w:val="baseline"/>
        </w:rPr>
        <w:t>(2019)</w:t>
      </w:r>
      <w:bookmarkEnd w:id="112"/>
      <w:r>
        <w:rPr>
          <w:szCs w:val="24"/>
        </w:rPr>
        <w:t xml:space="preserve">. </w:t>
      </w:r>
      <w:r>
        <w:rPr>
          <w:szCs w:val="24"/>
        </w:rPr>
        <w:t>At constant silica concentration, alkali silicate melts are slightly more fragile than tectosilicate melts. i-MELT predicts that p</w:t>
      </w:r>
      <w:r>
        <w:rPr>
          <w:szCs w:val="24"/>
        </w:rPr>
        <w:t xml:space="preserve">eraluminous </w:t>
      </w:r>
      <w:r>
        <w:rPr>
          <w:szCs w:val="24"/>
        </w:rPr>
        <w:t xml:space="preserve">Al-rich melts generally </w:t>
      </w:r>
      <w:r>
        <w:rPr>
          <w:szCs w:val="24"/>
        </w:rPr>
        <w:t>are more</w:t>
      </w:r>
      <w:r>
        <w:rPr>
          <w:szCs w:val="24"/>
        </w:rPr>
        <w:t xml:space="preserve"> </w:t>
      </w:r>
      <w:r>
        <w:rPr>
          <w:rFonts w:eastAsia="Liberation Mono" w:cs="Liberation Mono"/>
          <w:color w:val="auto"/>
          <w:kern w:val="0"/>
          <w:sz w:val="24"/>
          <w:szCs w:val="24"/>
          <w:lang w:val="en-US" w:eastAsia="en-US" w:bidi="ar-SA"/>
        </w:rPr>
        <w:t>and more fragile with increasing Al concentration</w:t>
      </w:r>
      <w:r>
        <w:rPr>
          <w:szCs w:val="24"/>
        </w:rPr>
        <w:t xml:space="preserve">. </w:t>
      </w:r>
      <w:r>
        <w:rPr>
          <w:szCs w:val="24"/>
        </w:rPr>
        <w:t xml:space="preserve">The model, above a ratio Al/(Al+Na+K) higher than ~ </w:t>
      </w:r>
      <w:r>
        <w:rPr>
          <w:rFonts w:eastAsia="Liberation Mono" w:cs="Liberation Mono"/>
          <w:color w:val="auto"/>
          <w:kern w:val="0"/>
          <w:sz w:val="24"/>
          <w:szCs w:val="24"/>
          <w:lang w:val="en-US" w:eastAsia="en-US" w:bidi="ar-SA"/>
        </w:rPr>
        <w:t>0.6, extrapolates. This observation thus could indicate that (i) extrapolations are not robust and should be considered with care, (ii) high Al concentrations indeed lead to high melt fragility. The first question is important to consider, because as “intelligent” as they can be, machine learning algorithms still are interpolative in nature. Therefore, it is not necessarily wise to ask them to perform extrapolations. Here, we tested how the model generally behaves when asking to extrapolate beyond its training dataset by removing some density and optical refractive index data along the SiO</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sz w:val="24"/>
          <w:szCs w:val="24"/>
          <w:lang w:val="en-US" w:eastAsia="en-US" w:bidi="ar-SA"/>
        </w:rPr>
        <w:t>-Al</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sz w:val="24"/>
          <w:szCs w:val="24"/>
          <w:lang w:val="en-US" w:eastAsia="en-US" w:bidi="ar-SA"/>
        </w:rPr>
        <w:t>O</w:t>
      </w:r>
      <w:r>
        <w:rPr>
          <w:rFonts w:eastAsia="Liberation Mono" w:cs="Liberation Mono"/>
          <w:color w:val="auto"/>
          <w:kern w:val="0"/>
          <w:sz w:val="24"/>
          <w:szCs w:val="24"/>
          <w:vertAlign w:val="subscript"/>
          <w:lang w:val="en-US" w:eastAsia="en-US" w:bidi="ar-SA"/>
        </w:rPr>
        <w:t>3</w:t>
      </w:r>
      <w:r>
        <w:rPr>
          <w:rFonts w:eastAsia="Liberation Mono" w:cs="Liberation Mono"/>
          <w:color w:val="auto"/>
          <w:kern w:val="0"/>
          <w:sz w:val="24"/>
          <w:szCs w:val="24"/>
          <w:lang w:val="en-US" w:eastAsia="en-US" w:bidi="ar-SA"/>
        </w:rPr>
        <w:t xml:space="preserve"> join. We observed that, in general, the model avoids to predict large changes, i.e. it tends to actually provide a constant value for density or optical refractive index when asking to make predictions beyond its training set. This situation is both good and bad. It is good because it indicates that the model does not “explode”, i.e. starts to predict very different values from the mean ones when extrapolation (this is what happens traditionally with polynomial functions for instance). It obviously is bad because it means that i-MELT remains mostly interpolative in nature, at least for the moment. Extrapolations should be considered with care. </w:t>
      </w:r>
    </w:p>
    <w:p>
      <w:pPr>
        <w:pStyle w:val="Texteprformat"/>
        <w:rPr>
          <w:rFonts w:ascii="Times New Roman" w:hAnsi="Times New Roman"/>
          <w:szCs w:val="24"/>
        </w:rPr>
      </w:pPr>
      <w:r>
        <w:rPr/>
      </w:r>
    </w:p>
    <w:p>
      <w:pPr>
        <w:pStyle w:val="Texteprformat"/>
        <w:rPr>
          <w:rFonts w:ascii="Times New Roman" w:hAnsi="Times New Roman"/>
          <w:szCs w:val="24"/>
        </w:rPr>
      </w:pPr>
      <w:r>
        <w:rPr>
          <w:rFonts w:eastAsia="Liberation Mono" w:cs="Liberation Mono"/>
          <w:color w:val="auto"/>
          <w:kern w:val="0"/>
          <w:sz w:val="24"/>
          <w:szCs w:val="24"/>
          <w:lang w:val="en-US" w:eastAsia="en-US" w:bidi="ar-SA"/>
        </w:rPr>
        <w:t xml:space="preserve">Now, we could also argue that the model extrapolations are not so bad for all properties. Indeed, looking at configurational entropy (Fig. 11), it does not appear that the values predicted are beyond reason. Actually, the model predicts a continuous decrease of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w:t>
      </w:r>
      <w:r>
        <w:rPr>
          <w:rFonts w:eastAsia="Liberation Mono" w:cs="Liberation Mono"/>
          <w:color w:val="auto"/>
          <w:kern w:val="0"/>
          <w:sz w:val="24"/>
          <w:szCs w:val="24"/>
          <w:lang w:val="en-US" w:eastAsia="en-US" w:bidi="ar-SA"/>
        </w:rPr>
        <w:t xml:space="preserve"> when increasing Al</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sz w:val="24"/>
          <w:szCs w:val="24"/>
          <w:lang w:val="en-US" w:eastAsia="en-US" w:bidi="ar-SA"/>
        </w:rPr>
        <w:t>O</w:t>
      </w:r>
      <w:r>
        <w:rPr>
          <w:rFonts w:eastAsia="Liberation Mono" w:cs="Liberation Mono"/>
          <w:color w:val="auto"/>
          <w:kern w:val="0"/>
          <w:sz w:val="24"/>
          <w:szCs w:val="24"/>
          <w:vertAlign w:val="subscript"/>
          <w:lang w:val="en-US" w:eastAsia="en-US" w:bidi="ar-SA"/>
        </w:rPr>
        <w:t>3</w:t>
      </w:r>
      <w:r>
        <w:rPr>
          <w:rFonts w:eastAsia="Liberation Mono" w:cs="Liberation Mono"/>
          <w:color w:val="auto"/>
          <w:kern w:val="0"/>
          <w:sz w:val="24"/>
          <w:szCs w:val="24"/>
          <w:lang w:val="en-US" w:eastAsia="en-US" w:bidi="ar-SA"/>
        </w:rPr>
        <w:t xml:space="preserve"> in the peraluminous field, a prediction that agrees with experimental data in sodium peraluminous melts </w:t>
      </w:r>
      <w:bookmarkStart w:id="113" w:name="ZOTERO_BREF_aONtfz6psluT"/>
      <w:r>
        <w:rPr>
          <w:rFonts w:eastAsia="Liberation Mono" w:cs="Liberation Mono"/>
          <w:b w:val="false"/>
          <w:i w:val="false"/>
          <w:caps w:val="false"/>
          <w:smallCaps w:val="false"/>
          <w:color w:val="auto"/>
          <w:kern w:val="0"/>
          <w:position w:val="0"/>
          <w:sz w:val="24"/>
          <w:sz w:val="24"/>
          <w:szCs w:val="24"/>
          <w:u w:val="dash"/>
          <w:vertAlign w:val="baseline"/>
          <w:lang w:val="en-US" w:eastAsia="en-US" w:bidi="ar-SA"/>
        </w:rPr>
        <w:t>(Le Losq et al., 2014)</w:t>
      </w:r>
      <w:bookmarkEnd w:id="113"/>
      <w:r>
        <w:rPr>
          <w:rFonts w:eastAsia="Liberation Mono" w:cs="Liberation Mono"/>
          <w:color w:val="auto"/>
          <w:kern w:val="0"/>
          <w:sz w:val="24"/>
          <w:szCs w:val="24"/>
          <w:lang w:val="en-US" w:eastAsia="en-US" w:bidi="ar-SA"/>
        </w:rPr>
        <w:t xml:space="preserve">. Therefore, the model extrapolations of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w:t>
      </w:r>
      <w:r>
        <w:rPr>
          <w:rFonts w:eastAsia="Liberation Mono" w:cs="Liberation Mono"/>
          <w:color w:val="auto"/>
          <w:kern w:val="0"/>
          <w:sz w:val="24"/>
          <w:szCs w:val="24"/>
          <w:lang w:val="en-US" w:eastAsia="en-US" w:bidi="ar-SA"/>
        </w:rPr>
        <w:t xml:space="preserve"> performed in figure 11 are realistic and can be trusted. We thus could consider that, if the model extrapolates well for predictions of </w:t>
      </w:r>
      <w:r>
        <w:rPr>
          <w:rFonts w:eastAsia="Liberation Mono" w:cs="Liberation Mono"/>
          <w:i/>
          <w:iCs/>
          <w:color w:val="auto"/>
          <w:kern w:val="0"/>
          <w:sz w:val="24"/>
          <w:szCs w:val="24"/>
          <w:lang w:val="en-US" w:eastAsia="en-US" w:bidi="ar-SA"/>
        </w:rPr>
        <w:t>S</w:t>
      </w:r>
      <w:r>
        <w:rPr>
          <w:rFonts w:eastAsia="Liberation Mono" w:cs="Liberation Mono"/>
          <w:i/>
          <w:iCs/>
          <w:color w:val="auto"/>
          <w:kern w:val="0"/>
          <w:sz w:val="24"/>
          <w:szCs w:val="24"/>
          <w:vertAlign w:val="superscript"/>
          <w:lang w:val="en-US" w:eastAsia="en-US" w:bidi="ar-SA"/>
        </w:rPr>
        <w:t>conf</w:t>
      </w:r>
      <w:r>
        <w:rPr>
          <w:rFonts w:eastAsia="Liberation Mono" w:cs="Liberation Mono"/>
          <w:i/>
          <w:iCs/>
          <w:color w:val="auto"/>
          <w:kern w:val="0"/>
          <w:sz w:val="24"/>
          <w:szCs w:val="24"/>
          <w:lang w:val="en-US" w:eastAsia="en-US" w:bidi="ar-SA"/>
        </w:rPr>
        <w:t>(T</w:t>
      </w:r>
      <w:r>
        <w:rPr>
          <w:rFonts w:eastAsia="Liberation Mono" w:cs="Liberation Mono"/>
          <w:i/>
          <w:iCs/>
          <w:color w:val="auto"/>
          <w:kern w:val="0"/>
          <w:sz w:val="24"/>
          <w:szCs w:val="24"/>
          <w:vertAlign w:val="subscript"/>
          <w:lang w:val="en-US" w:eastAsia="en-US" w:bidi="ar-SA"/>
        </w:rPr>
        <w:t>g</w:t>
      </w:r>
      <w:r>
        <w:rPr>
          <w:rFonts w:eastAsia="Liberation Mono" w:cs="Liberation Mono"/>
          <w:i/>
          <w:iCs/>
          <w:color w:val="auto"/>
          <w:kern w:val="0"/>
          <w:sz w:val="24"/>
          <w:szCs w:val="24"/>
          <w:lang w:val="en-US" w:eastAsia="en-US" w:bidi="ar-SA"/>
        </w:rPr>
        <w:t>),</w:t>
      </w:r>
      <w:r>
        <w:rPr>
          <w:rFonts w:eastAsia="Liberation Mono" w:cs="Liberation Mono"/>
          <w:i w:val="false"/>
          <w:iCs w:val="false"/>
          <w:color w:val="auto"/>
          <w:kern w:val="0"/>
          <w:sz w:val="24"/>
          <w:szCs w:val="24"/>
          <w:lang w:val="en-US" w:eastAsia="en-US" w:bidi="ar-SA"/>
        </w:rPr>
        <w:t xml:space="preserve"> it should also do well for </w:t>
      </w:r>
      <w:r>
        <w:rPr>
          <w:rFonts w:eastAsia="Liberation Mono" w:cs="Liberation Mono"/>
          <w:color w:val="auto"/>
          <w:kern w:val="0"/>
          <w:sz w:val="24"/>
          <w:szCs w:val="24"/>
          <w:lang w:val="en-US" w:eastAsia="en-US" w:bidi="ar-SA"/>
        </w:rPr>
        <w:t>fragility. If so, it is necessary to explain why the melt fragility increases so much with increasing Al</w:t>
      </w:r>
      <w:r>
        <w:rPr>
          <w:rFonts w:eastAsia="Liberation Mono" w:cs="Liberation Mono"/>
          <w:color w:val="auto"/>
          <w:kern w:val="0"/>
          <w:sz w:val="24"/>
          <w:szCs w:val="24"/>
          <w:vertAlign w:val="subscript"/>
          <w:lang w:val="en-US" w:eastAsia="en-US" w:bidi="ar-SA"/>
        </w:rPr>
        <w:t>2</w:t>
      </w:r>
      <w:r>
        <w:rPr>
          <w:rFonts w:eastAsia="Liberation Mono" w:cs="Liberation Mono"/>
          <w:color w:val="auto"/>
          <w:kern w:val="0"/>
          <w:sz w:val="24"/>
          <w:szCs w:val="24"/>
          <w:lang w:val="en-US" w:eastAsia="en-US" w:bidi="ar-SA"/>
        </w:rPr>
        <w:t>O</w:t>
      </w:r>
      <w:r>
        <w:rPr>
          <w:rFonts w:eastAsia="Liberation Mono" w:cs="Liberation Mono"/>
          <w:color w:val="auto"/>
          <w:kern w:val="0"/>
          <w:sz w:val="24"/>
          <w:szCs w:val="24"/>
          <w:vertAlign w:val="subscript"/>
          <w:lang w:val="en-US" w:eastAsia="en-US" w:bidi="ar-SA"/>
        </w:rPr>
        <w:t>3</w:t>
      </w:r>
      <w:r>
        <w:rPr>
          <w:rFonts w:eastAsia="Liberation Mono" w:cs="Liberation Mono"/>
          <w:color w:val="auto"/>
          <w:kern w:val="0"/>
          <w:sz w:val="24"/>
          <w:szCs w:val="24"/>
          <w:lang w:val="en-US" w:eastAsia="en-US" w:bidi="ar-SA"/>
        </w:rPr>
        <w:t xml:space="preserve"> concentration in the peraluminous field. An hypothesis could be that, </w:t>
      </w:r>
      <w:r>
        <w:rPr>
          <w:szCs w:val="24"/>
        </w:rPr>
        <w:t xml:space="preserve">in Al-rich alkali aluminosilicate melts, </w:t>
      </w:r>
      <w:r>
        <w:rPr>
          <w:szCs w:val="24"/>
        </w:rPr>
        <w:t xml:space="preserve">the melt  heat capacity becomes dependent on temperature </w:t>
      </w:r>
      <w:bookmarkStart w:id="114" w:name="ZOTERO_BREF_gWk4BHfH6H1L"/>
      <w:r>
        <w:rPr>
          <w:b w:val="false"/>
          <w:i w:val="false"/>
          <w:caps w:val="false"/>
          <w:smallCaps w:val="false"/>
          <w:position w:val="0"/>
          <w:sz w:val="24"/>
          <w:szCs w:val="24"/>
          <w:u w:val="dash"/>
          <w:vertAlign w:val="baseline"/>
        </w:rPr>
        <w:t>(Richet and Bottinga, 1984; Richet and Bottinga, 1985)</w:t>
      </w:r>
      <w:bookmarkEnd w:id="114"/>
      <w:r>
        <w:rPr>
          <w:b w:val="false"/>
          <w:i w:val="false"/>
          <w:caps w:val="false"/>
          <w:smallCaps w:val="false"/>
          <w:position w:val="0"/>
          <w:sz w:val="24"/>
          <w:szCs w:val="24"/>
          <w:u w:val="dash"/>
          <w:vertAlign w:val="baseline"/>
        </w:rPr>
        <w:t>,</w:t>
      </w:r>
      <w:r>
        <w:rPr>
          <w:szCs w:val="24"/>
        </w:rPr>
        <w:t xml:space="preserve"> </w:t>
      </w:r>
      <w:r>
        <w:rPr>
          <w:szCs w:val="24"/>
        </w:rPr>
        <w:t xml:space="preserve">leading to a </w:t>
      </w:r>
      <w:r>
        <w:rPr>
          <w:i/>
          <w:iCs/>
          <w:szCs w:val="24"/>
        </w:rPr>
        <w:t>C</w:t>
      </w:r>
      <w:r>
        <w:rPr>
          <w:i/>
          <w:iCs/>
          <w:szCs w:val="24"/>
          <w:vertAlign w:val="subscript"/>
        </w:rPr>
        <w:t>p</w:t>
      </w:r>
      <w:r>
        <w:rPr>
          <w:i/>
          <w:iCs/>
          <w:szCs w:val="24"/>
          <w:vertAlign w:val="superscript"/>
        </w:rPr>
        <w:t>conf</w:t>
      </w:r>
      <w:r>
        <w:rPr>
          <w:szCs w:val="24"/>
        </w:rPr>
        <w:t xml:space="preserve"> that depends on temperature. As melt fragility and C</w:t>
      </w:r>
      <w:r>
        <w:rPr>
          <w:szCs w:val="24"/>
          <w:vertAlign w:val="subscript"/>
        </w:rPr>
        <w:t>p</w:t>
      </w:r>
      <w:r>
        <w:rPr>
          <w:szCs w:val="24"/>
          <w:vertAlign w:val="superscript"/>
        </w:rPr>
        <w:t>conf</w:t>
      </w:r>
      <w:r>
        <w:rPr>
          <w:szCs w:val="24"/>
        </w:rPr>
        <w:t xml:space="preserve"> are related (see </w:t>
      </w:r>
      <w:r>
        <w:rPr>
          <w:rFonts w:eastAsia="Liberation Mono" w:cs="Liberation Mono"/>
          <w:color w:val="000000"/>
          <w:kern w:val="0"/>
          <w:sz w:val="24"/>
          <w:szCs w:val="24"/>
          <w:highlight w:val="yellow"/>
          <w:lang w:val="en-US" w:eastAsia="en-US" w:bidi="ar-SA"/>
        </w:rPr>
        <w:t>Fig.</w:t>
      </w:r>
      <w:r>
        <w:rPr>
          <w:szCs w:val="24"/>
          <w:highlight w:val="yellow"/>
        </w:rPr>
        <w:t xml:space="preserve"> XX)</w:t>
      </w:r>
      <w:r>
        <w:rPr>
          <w:szCs w:val="24"/>
        </w:rPr>
        <w:t xml:space="preserve">, this could be the source of the high melt fragility in </w:t>
      </w:r>
      <w:r>
        <w:rPr>
          <w:rFonts w:eastAsia="Liberation Mono" w:cs="Liberation Mono"/>
          <w:color w:val="auto"/>
          <w:kern w:val="0"/>
          <w:sz w:val="24"/>
          <w:szCs w:val="24"/>
          <w:lang w:val="en-US" w:eastAsia="en-US" w:bidi="ar-SA"/>
        </w:rPr>
        <w:t>Al-rich</w:t>
      </w:r>
      <w:r>
        <w:rPr>
          <w:szCs w:val="24"/>
        </w:rPr>
        <w:t xml:space="preserve"> peraluminous melts. In any cases, this highlights that model extrapolations should be considered with care, making sure that predictions are realistic compared to the known trends of material properties.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b/>
          <w:bCs/>
          <w:i/>
          <w:iCs/>
          <w:szCs w:val="24"/>
        </w:rPr>
        <w:t>4.5 Glass properties</w:t>
      </w:r>
    </w:p>
    <w:p>
      <w:pPr>
        <w:pStyle w:val="Texteprformat"/>
        <w:rPr>
          <w:highlight w:val="yellow"/>
        </w:rPr>
      </w:pPr>
      <w:r>
        <w:rPr>
          <w:color w:val="000000"/>
          <w:szCs w:val="24"/>
        </w:rPr>
        <w:t>i-MELT predicts the viscous glass transition temperature well (Fig. 6a), and allows systematic exploration of the variations of this parameter with melt composition (Fig. 1</w:t>
      </w:r>
      <w:r>
        <w:rPr>
          <w:color w:val="000000"/>
          <w:szCs w:val="24"/>
        </w:rPr>
        <w:t>3</w:t>
      </w:r>
      <w:r>
        <w:rPr>
          <w:color w:val="000000"/>
          <w:szCs w:val="24"/>
        </w:rPr>
        <w:t xml:space="preserve">a,b). Its variations are complex as it can be expected, because they depend on melt structure and are also affected by chemical mixing effects (Fig. </w:t>
      </w:r>
      <w:r>
        <w:rPr>
          <w:color w:val="000000"/>
          <w:szCs w:val="24"/>
        </w:rPr>
        <w:t>10</w:t>
      </w:r>
      <w:r>
        <w:rPr>
          <w:color w:val="000000"/>
          <w:szCs w:val="24"/>
        </w:rPr>
        <w:t xml:space="preserve">a). </w:t>
      </w:r>
      <w:r>
        <w:rPr>
          <w:color w:val="000000"/>
          <w:szCs w:val="24"/>
        </w:rPr>
        <w:t xml:space="preserve">The model allows observing the well know decrease of </w:t>
      </w:r>
      <w:r>
        <w:rPr>
          <w:i/>
          <w:iCs/>
          <w:color w:val="000000"/>
          <w:szCs w:val="24"/>
        </w:rPr>
        <w:t>T</w:t>
      </w:r>
      <w:r>
        <w:rPr>
          <w:i/>
          <w:iCs/>
          <w:color w:val="000000"/>
          <w:szCs w:val="24"/>
          <w:vertAlign w:val="subscript"/>
        </w:rPr>
        <w:t>g</w:t>
      </w:r>
      <w:r>
        <w:rPr>
          <w:color w:val="000000"/>
          <w:szCs w:val="24"/>
        </w:rPr>
        <w:t xml:space="preserve"> with addition of alkali metals, and increase with addition of SiO</w:t>
      </w:r>
      <w:r>
        <w:rPr>
          <w:color w:val="000000"/>
          <w:szCs w:val="24"/>
          <w:vertAlign w:val="subscript"/>
        </w:rPr>
        <w:t>2</w:t>
      </w:r>
      <w:r>
        <w:rPr>
          <w:color w:val="000000"/>
          <w:szCs w:val="24"/>
        </w:rPr>
        <w:t>, and, in a lesser extent, Al</w:t>
      </w:r>
      <w:r>
        <w:rPr>
          <w:color w:val="000000"/>
          <w:szCs w:val="24"/>
          <w:vertAlign w:val="subscript"/>
        </w:rPr>
        <w:t>2</w:t>
      </w:r>
      <w:r>
        <w:rPr>
          <w:color w:val="000000"/>
          <w:szCs w:val="24"/>
        </w:rPr>
        <w:t>O</w:t>
      </w:r>
      <w:r>
        <w:rPr>
          <w:color w:val="000000"/>
          <w:szCs w:val="24"/>
          <w:vertAlign w:val="subscript"/>
        </w:rPr>
        <w:t>3</w:t>
      </w:r>
      <w:r>
        <w:rPr>
          <w:color w:val="000000"/>
          <w:szCs w:val="24"/>
        </w:rPr>
        <w:t>. In the potassic aluminosilicate system, there is</w:t>
      </w:r>
      <w:r>
        <w:rPr>
          <w:rFonts w:eastAsia="Liberation Mono" w:cs="Liberation Mono"/>
          <w:color w:val="000000"/>
          <w:kern w:val="0"/>
          <w:sz w:val="24"/>
          <w:szCs w:val="24"/>
          <w:lang w:val="en-US" w:eastAsia="en-US" w:bidi="ar-SA"/>
        </w:rPr>
        <w:t xml:space="preserve"> a local </w:t>
      </w:r>
      <w:r>
        <w:rPr>
          <w:rFonts w:eastAsia="Liberation Mono" w:cs="Liberation Mono"/>
          <w:i/>
          <w:iCs/>
          <w:color w:val="000000"/>
          <w:kern w:val="0"/>
          <w:sz w:val="24"/>
          <w:szCs w:val="24"/>
          <w:lang w:val="en-US" w:eastAsia="en-US" w:bidi="ar-SA"/>
        </w:rPr>
        <w:t>T</w:t>
      </w:r>
      <w:r>
        <w:rPr>
          <w:rFonts w:eastAsia="Liberation Mono" w:cs="Liberation Mono"/>
          <w:i/>
          <w:iCs/>
          <w:color w:val="000000"/>
          <w:kern w:val="0"/>
          <w:sz w:val="24"/>
          <w:szCs w:val="24"/>
          <w:vertAlign w:val="subscript"/>
          <w:lang w:val="en-US" w:eastAsia="en-US" w:bidi="ar-SA"/>
        </w:rPr>
        <w:t>g</w:t>
      </w:r>
      <w:r>
        <w:rPr>
          <w:rFonts w:eastAsia="Liberation Mono" w:cs="Liberation Mono"/>
          <w:color w:val="000000"/>
          <w:kern w:val="0"/>
          <w:sz w:val="24"/>
          <w:szCs w:val="24"/>
          <w:vertAlign w:val="subscript"/>
          <w:lang w:val="en-US" w:eastAsia="en-US" w:bidi="ar-SA"/>
        </w:rPr>
        <w:t xml:space="preserve"> </w:t>
      </w:r>
      <w:r>
        <w:rPr>
          <w:rFonts w:eastAsia="Liberation Mono" w:cs="Liberation Mono"/>
          <w:color w:val="000000"/>
          <w:kern w:val="0"/>
          <w:sz w:val="24"/>
          <w:szCs w:val="24"/>
          <w:lang w:val="en-US" w:eastAsia="en-US" w:bidi="ar-SA"/>
        </w:rPr>
        <w:t>maximum near the KAlSi</w:t>
      </w:r>
      <w:r>
        <w:rPr>
          <w:rFonts w:eastAsia="Liberation Mono" w:cs="Liberation Mono"/>
          <w:color w:val="000000"/>
          <w:kern w:val="0"/>
          <w:sz w:val="24"/>
          <w:szCs w:val="24"/>
          <w:vertAlign w:val="subscript"/>
          <w:lang w:val="en-US" w:eastAsia="en-US" w:bidi="ar-SA"/>
        </w:rPr>
        <w:t>2</w:t>
      </w:r>
      <w:r>
        <w:rPr>
          <w:rFonts w:eastAsia="Liberation Mono" w:cs="Liberation Mono"/>
          <w:color w:val="000000"/>
          <w:kern w:val="0"/>
          <w:sz w:val="24"/>
          <w:szCs w:val="24"/>
          <w:lang w:val="en-US" w:eastAsia="en-US" w:bidi="ar-SA"/>
        </w:rPr>
        <w:t>O</w:t>
      </w:r>
      <w:r>
        <w:rPr>
          <w:rFonts w:eastAsia="Liberation Mono" w:cs="Liberation Mono"/>
          <w:color w:val="000000"/>
          <w:kern w:val="0"/>
          <w:sz w:val="24"/>
          <w:szCs w:val="24"/>
          <w:vertAlign w:val="subscript"/>
          <w:lang w:val="en-US" w:eastAsia="en-US" w:bidi="ar-SA"/>
        </w:rPr>
        <w:t>6</w:t>
      </w:r>
      <w:r>
        <w:rPr>
          <w:rFonts w:eastAsia="Liberation Mono" w:cs="Liberation Mono"/>
          <w:color w:val="000000"/>
          <w:kern w:val="0"/>
          <w:sz w:val="24"/>
          <w:szCs w:val="24"/>
          <w:lang w:val="en-US" w:eastAsia="en-US" w:bidi="ar-SA"/>
        </w:rPr>
        <w:t xml:space="preserve"> composition on the </w:t>
      </w:r>
      <w:r>
        <w:rPr>
          <w:rFonts w:eastAsia="Liberation Mono" w:cs="Liberation Mono"/>
          <w:color w:val="auto"/>
          <w:kern w:val="0"/>
          <w:sz w:val="24"/>
          <w:szCs w:val="20"/>
          <w:lang w:val="en-US" w:eastAsia="en-US" w:bidi="ar-SA"/>
        </w:rPr>
        <w:t>SiO</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-KAl</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O</w:t>
      </w:r>
      <w:r>
        <w:rPr>
          <w:rFonts w:eastAsia="Liberation Mono" w:cs="Liberation Mono"/>
          <w:color w:val="auto"/>
          <w:kern w:val="0"/>
          <w:sz w:val="24"/>
          <w:szCs w:val="20"/>
          <w:vertAlign w:val="subscript"/>
          <w:lang w:val="en-US" w:eastAsia="en-US" w:bidi="ar-SA"/>
        </w:rPr>
        <w:t>4</w:t>
      </w:r>
      <w:r>
        <w:rPr>
          <w:rFonts w:eastAsia="Liberation Mono" w:cs="Liberation Mono"/>
          <w:color w:val="auto"/>
          <w:kern w:val="0"/>
          <w:sz w:val="24"/>
          <w:szCs w:val="20"/>
          <w:lang w:val="en-US" w:eastAsia="en-US" w:bidi="ar-SA"/>
        </w:rPr>
        <w:t xml:space="preserve"> binary</w:t>
      </w:r>
      <w:r>
        <w:rPr>
          <w:rFonts w:eastAsia="Liberation Mono" w:cs="Liberation Mono"/>
          <w:color w:val="000000"/>
          <w:kern w:val="0"/>
          <w:sz w:val="24"/>
          <w:szCs w:val="24"/>
          <w:lang w:val="en-US" w:eastAsia="en-US" w:bidi="ar-SA"/>
        </w:rPr>
        <w:t>, at ~ 66 mol% SiO</w:t>
      </w:r>
      <w:r>
        <w:rPr>
          <w:rFonts w:eastAsia="Liberation Mono" w:cs="Liberation Mono"/>
          <w:color w:val="000000"/>
          <w:kern w:val="0"/>
          <w:sz w:val="24"/>
          <w:szCs w:val="24"/>
          <w:vertAlign w:val="subscript"/>
          <w:lang w:val="en-US" w:eastAsia="en-US" w:bidi="ar-SA"/>
        </w:rPr>
        <w:t xml:space="preserve">2 </w:t>
      </w:r>
      <w:r>
        <w:rPr>
          <w:rFonts w:eastAsia="Liberation Mono" w:cs="Liberation Mono"/>
          <w:color w:val="000000"/>
          <w:kern w:val="0"/>
          <w:position w:val="0"/>
          <w:sz w:val="24"/>
          <w:sz w:val="24"/>
          <w:szCs w:val="24"/>
          <w:vertAlign w:val="baseline"/>
          <w:lang w:val="en-US" w:eastAsia="en-US" w:bidi="ar-SA"/>
        </w:rPr>
        <w:t>(Fig. 13b)</w:t>
      </w:r>
      <w:r>
        <w:rPr>
          <w:rFonts w:eastAsia="Liberation Mono" w:cs="Liberation Mono"/>
          <w:color w:val="000000"/>
          <w:kern w:val="0"/>
          <w:sz w:val="24"/>
          <w:szCs w:val="24"/>
          <w:lang w:val="en-US" w:eastAsia="en-US" w:bidi="ar-SA"/>
        </w:rPr>
        <w:t>. This maximum correlates with a maximum in liquidus temperatures (</w:t>
      </w:r>
      <w:r>
        <w:rPr>
          <w:rFonts w:eastAsia="Liberation Mono" w:cs="Liberation Mono"/>
          <w:i/>
          <w:iCs/>
          <w:color w:val="000000"/>
          <w:kern w:val="0"/>
          <w:sz w:val="24"/>
          <w:szCs w:val="24"/>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color w:val="000000"/>
          <w:kern w:val="0"/>
          <w:sz w:val="24"/>
          <w:szCs w:val="24"/>
          <w:lang w:val="en-US" w:eastAsia="en-US" w:bidi="ar-SA"/>
        </w:rPr>
        <w:t>): that of leucite KAlSi</w:t>
      </w:r>
      <w:r>
        <w:rPr>
          <w:rFonts w:eastAsia="Liberation Mono" w:cs="Liberation Mono"/>
          <w:color w:val="000000"/>
          <w:kern w:val="0"/>
          <w:sz w:val="24"/>
          <w:szCs w:val="24"/>
          <w:vertAlign w:val="subscript"/>
          <w:lang w:val="en-US" w:eastAsia="en-US" w:bidi="ar-SA"/>
        </w:rPr>
        <w:t>2</w:t>
      </w:r>
      <w:r>
        <w:rPr>
          <w:rFonts w:eastAsia="Liberation Mono" w:cs="Liberation Mono"/>
          <w:color w:val="000000"/>
          <w:kern w:val="0"/>
          <w:sz w:val="24"/>
          <w:szCs w:val="24"/>
          <w:lang w:val="en-US" w:eastAsia="en-US" w:bidi="ar-SA"/>
        </w:rPr>
        <w:t>O</w:t>
      </w:r>
      <w:r>
        <w:rPr>
          <w:rFonts w:eastAsia="Liberation Mono" w:cs="Liberation Mono"/>
          <w:color w:val="000000"/>
          <w:kern w:val="0"/>
          <w:sz w:val="24"/>
          <w:szCs w:val="24"/>
          <w:vertAlign w:val="subscript"/>
          <w:lang w:val="en-US" w:eastAsia="en-US" w:bidi="ar-SA"/>
        </w:rPr>
        <w:t xml:space="preserve">6 </w:t>
      </w:r>
      <w:r>
        <w:rPr>
          <w:rFonts w:eastAsia="Liberation Mono" w:cs="Liberation Mono"/>
          <w:color w:val="000000"/>
          <w:kern w:val="0"/>
          <w:sz w:val="24"/>
          <w:szCs w:val="24"/>
          <w:lang w:val="en-US" w:eastAsia="en-US" w:bidi="ar-SA"/>
        </w:rPr>
        <w:t xml:space="preserve">is of 1693 °C </w:t>
      </w:r>
      <w:bookmarkStart w:id="115" w:name="ZOTERO_BREF_t7wsMm48SYGW"/>
      <w:r>
        <w:rPr>
          <w:rFonts w:eastAsia="Liberation Mono" w:cs="Liberation Mono"/>
          <w:b w:val="false"/>
          <w:i w:val="false"/>
          <w:caps w:val="false"/>
          <w:smallCaps w:val="false"/>
          <w:color w:val="000000"/>
          <w:kern w:val="0"/>
          <w:position w:val="0"/>
          <w:sz w:val="24"/>
          <w:sz w:val="24"/>
          <w:szCs w:val="24"/>
          <w:u w:val="dash"/>
          <w:vertAlign w:val="baseline"/>
          <w:lang w:val="en-US" w:eastAsia="en-US" w:bidi="ar-SA"/>
        </w:rPr>
        <w:t>(Schairer and Bowen, 1955)</w:t>
      </w:r>
      <w:bookmarkEnd w:id="115"/>
      <w:r>
        <w:rPr>
          <w:rFonts w:eastAsia="Liberation Mono" w:cs="Liberation Mono"/>
          <w:b w:val="false"/>
          <w:i w:val="false"/>
          <w:caps w:val="false"/>
          <w:smallCaps w:val="false"/>
          <w:color w:val="000000"/>
          <w:kern w:val="0"/>
          <w:position w:val="0"/>
          <w:sz w:val="24"/>
          <w:sz w:val="24"/>
          <w:szCs w:val="24"/>
          <w:u w:val="dash"/>
          <w:vertAlign w:val="baseline"/>
          <w:lang w:val="en-US" w:eastAsia="en-US" w:bidi="ar-SA"/>
        </w:rPr>
        <w:t>.</w:t>
      </w:r>
      <w:r>
        <w:rPr/>
        <w:t xml:space="preserve"> </w:t>
      </w:r>
      <w:r>
        <w:rPr>
          <w:rFonts w:eastAsia="Liberation Mono" w:cs="Liberation Mono"/>
          <w:color w:val="auto"/>
          <w:kern w:val="0"/>
          <w:sz w:val="24"/>
          <w:szCs w:val="20"/>
          <w:lang w:val="en-US" w:eastAsia="en-US" w:bidi="ar-SA"/>
        </w:rPr>
        <w:t>It corresponds to a local maximum on the SiO</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-KAl</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O</w:t>
      </w:r>
      <w:r>
        <w:rPr>
          <w:rFonts w:eastAsia="Liberation Mono" w:cs="Liberation Mono"/>
          <w:color w:val="auto"/>
          <w:kern w:val="0"/>
          <w:sz w:val="24"/>
          <w:szCs w:val="20"/>
          <w:vertAlign w:val="subscript"/>
          <w:lang w:val="en-US" w:eastAsia="en-US" w:bidi="ar-SA"/>
        </w:rPr>
        <w:t>4</w:t>
      </w:r>
      <w:r>
        <w:rPr>
          <w:rFonts w:eastAsia="Liberation Mono" w:cs="Liberation Mono"/>
          <w:color w:val="auto"/>
          <w:kern w:val="0"/>
          <w:sz w:val="24"/>
          <w:szCs w:val="20"/>
          <w:lang w:val="en-US" w:eastAsia="en-US" w:bidi="ar-SA"/>
        </w:rPr>
        <w:t xml:space="preserve"> binary that correlates with the </w:t>
      </w:r>
      <w:r>
        <w:rPr>
          <w:rFonts w:eastAsia="Liberation Mono" w:cs="Liberation Mono"/>
          <w:i/>
          <w:iCs/>
          <w:color w:val="auto"/>
          <w:kern w:val="0"/>
          <w:sz w:val="24"/>
          <w:szCs w:val="20"/>
          <w:lang w:val="en-US" w:eastAsia="en-US" w:bidi="ar-SA"/>
        </w:rPr>
        <w:t>T</w:t>
      </w:r>
      <w:r>
        <w:rPr>
          <w:rFonts w:eastAsia="Liberation Mono" w:cs="Liberation Mono"/>
          <w:i/>
          <w:iCs/>
          <w:color w:val="auto"/>
          <w:kern w:val="0"/>
          <w:sz w:val="24"/>
          <w:szCs w:val="20"/>
          <w:vertAlign w:val="subscript"/>
          <w:lang w:val="en-US" w:eastAsia="en-US" w:bidi="ar-SA"/>
        </w:rPr>
        <w:t>g</w:t>
      </w:r>
      <w:r>
        <w:rPr>
          <w:rFonts w:eastAsia="Liberation Mono" w:cs="Liberation Mono"/>
          <w:color w:val="auto"/>
          <w:kern w:val="0"/>
          <w:sz w:val="24"/>
          <w:szCs w:val="20"/>
          <w:lang w:val="en-US" w:eastAsia="en-US" w:bidi="ar-SA"/>
        </w:rPr>
        <w:t xml:space="preserve"> maximum observed in figure 13b.</w:t>
      </w:r>
      <w:r>
        <w:rPr/>
        <w:t xml:space="preserve"> No such maximum in </w:t>
      </w:r>
      <w:r>
        <w:rPr>
          <w:i/>
          <w:iCs/>
        </w:rPr>
        <w:t>T</w:t>
      </w:r>
      <w:r>
        <w:rPr>
          <w:i/>
          <w:iCs/>
          <w:vertAlign w:val="subscript"/>
        </w:rPr>
        <w:t>g</w:t>
      </w:r>
      <w:r>
        <w:rPr/>
        <w:t xml:space="preserve"> is observed on the sodic </w:t>
      </w:r>
      <w:r>
        <w:rPr>
          <w:rFonts w:eastAsia="Liberation Mono" w:cs="Liberation Mono"/>
          <w:color w:val="auto"/>
          <w:kern w:val="0"/>
          <w:sz w:val="24"/>
          <w:szCs w:val="20"/>
          <w:lang w:val="en-US" w:eastAsia="en-US" w:bidi="ar-SA"/>
        </w:rPr>
        <w:t>SiO</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-NaAl</w:t>
      </w:r>
      <w:r>
        <w:rPr>
          <w:rFonts w:eastAsia="Liberation Mono" w:cs="Liberation Mono"/>
          <w:color w:val="auto"/>
          <w:kern w:val="0"/>
          <w:sz w:val="24"/>
          <w:szCs w:val="20"/>
          <w:vertAlign w:val="subscript"/>
          <w:lang w:val="en-US" w:eastAsia="en-US" w:bidi="ar-SA"/>
        </w:rPr>
        <w:t>2</w:t>
      </w:r>
      <w:r>
        <w:rPr>
          <w:rFonts w:eastAsia="Liberation Mono" w:cs="Liberation Mono"/>
          <w:color w:val="auto"/>
          <w:kern w:val="0"/>
          <w:sz w:val="24"/>
          <w:szCs w:val="20"/>
          <w:lang w:val="en-US" w:eastAsia="en-US" w:bidi="ar-SA"/>
        </w:rPr>
        <w:t>O</w:t>
      </w:r>
      <w:r>
        <w:rPr>
          <w:rFonts w:eastAsia="Liberation Mono" w:cs="Liberation Mono"/>
          <w:color w:val="auto"/>
          <w:kern w:val="0"/>
          <w:sz w:val="24"/>
          <w:szCs w:val="20"/>
          <w:vertAlign w:val="subscript"/>
          <w:lang w:val="en-US" w:eastAsia="en-US" w:bidi="ar-SA"/>
        </w:rPr>
        <w:t>4</w:t>
      </w:r>
      <w:r>
        <w:rPr>
          <w:rFonts w:eastAsia="Liberation Mono" w:cs="Liberation Mono"/>
          <w:color w:val="auto"/>
          <w:kern w:val="0"/>
          <w:sz w:val="24"/>
          <w:szCs w:val="20"/>
          <w:lang w:val="en-US" w:eastAsia="en-US" w:bidi="ar-SA"/>
        </w:rPr>
        <w:t xml:space="preserve"> binary, in agreement with the absence of a </w:t>
      </w:r>
      <w:r>
        <w:rPr>
          <w:rFonts w:eastAsia="Liberation Mono" w:cs="Liberation Mono"/>
          <w:i/>
          <w:iCs/>
          <w:color w:val="000000"/>
          <w:kern w:val="0"/>
          <w:sz w:val="24"/>
          <w:szCs w:val="24"/>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color w:val="auto"/>
          <w:kern w:val="0"/>
          <w:sz w:val="24"/>
          <w:szCs w:val="20"/>
          <w:lang w:val="en-US" w:eastAsia="en-US" w:bidi="ar-SA"/>
        </w:rPr>
        <w:t xml:space="preserve"> maximum along this binary </w:t>
      </w:r>
      <w:bookmarkStart w:id="116" w:name="ZOTERO_BREF_OjzHncbtfIse"/>
      <w:r>
        <w:rPr>
          <w:rFonts w:eastAsia="Liberation Mono" w:cs="Liberation Mono"/>
          <w:b w:val="false"/>
          <w:i w:val="false"/>
          <w:caps w:val="false"/>
          <w:smallCaps w:val="false"/>
          <w:color w:val="auto"/>
          <w:kern w:val="0"/>
          <w:position w:val="0"/>
          <w:sz w:val="24"/>
          <w:sz w:val="24"/>
          <w:szCs w:val="20"/>
          <w:u w:val="dash"/>
          <w:vertAlign w:val="baseline"/>
          <w:lang w:val="en-US" w:eastAsia="en-US" w:bidi="ar-SA"/>
        </w:rPr>
        <w:t>(Schairer and Bowen, 1956)</w:t>
      </w:r>
      <w:bookmarkEnd w:id="116"/>
      <w:r>
        <w:rPr>
          <w:rFonts w:eastAsia="Liberation Mono" w:cs="Liberation Mono"/>
          <w:color w:val="auto"/>
          <w:kern w:val="0"/>
          <w:sz w:val="24"/>
          <w:szCs w:val="20"/>
          <w:lang w:val="en-US" w:eastAsia="en-US" w:bidi="ar-SA"/>
        </w:rPr>
        <w:t xml:space="preserve">. </w:t>
      </w:r>
      <w:r>
        <w:rPr/>
        <w:t xml:space="preserve">This agrees with the general correlation between </w:t>
      </w:r>
      <w:r>
        <w:rPr>
          <w:rFonts w:eastAsia="Liberation Mono" w:cs="Liberation Mono"/>
          <w:i/>
          <w:iCs/>
          <w:color w:val="auto"/>
          <w:kern w:val="0"/>
          <w:sz w:val="24"/>
          <w:szCs w:val="20"/>
          <w:lang w:val="en-US" w:eastAsia="en-US" w:bidi="ar-SA"/>
        </w:rPr>
        <w:t>T</w:t>
      </w:r>
      <w:r>
        <w:rPr>
          <w:rFonts w:eastAsia="Liberation Mono" w:cs="Liberation Mono"/>
          <w:i/>
          <w:iCs/>
          <w:color w:val="auto"/>
          <w:kern w:val="0"/>
          <w:sz w:val="24"/>
          <w:szCs w:val="20"/>
          <w:vertAlign w:val="subscript"/>
          <w:lang w:val="en-US" w:eastAsia="en-US" w:bidi="ar-SA"/>
        </w:rPr>
        <w:t>g</w:t>
      </w:r>
      <w:r>
        <w:rPr/>
        <w:t xml:space="preserve"> and </w:t>
      </w:r>
      <w:r>
        <w:rPr>
          <w:rFonts w:eastAsia="Liberation Mono" w:cs="Liberation Mono"/>
          <w:i/>
          <w:iCs/>
          <w:color w:val="000000"/>
          <w:kern w:val="0"/>
          <w:sz w:val="24"/>
          <w:szCs w:val="24"/>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color w:val="000000"/>
          <w:kern w:val="0"/>
          <w:sz w:val="24"/>
          <w:szCs w:val="24"/>
          <w:vertAlign w:val="subscript"/>
          <w:lang w:val="en-US" w:eastAsia="en-US" w:bidi="ar-SA"/>
        </w:rPr>
        <w:t xml:space="preserve"> </w:t>
      </w:r>
      <w:bookmarkStart w:id="117" w:name="ZOTERO_BREF_xAUgn9yjPiN2"/>
      <w:r>
        <w:rPr>
          <w:rFonts w:eastAsia="Liberation Mono" w:cs="Liberation Mono"/>
          <w:b w:val="false"/>
          <w:i w:val="false"/>
          <w:caps w:val="false"/>
          <w:smallCaps w:val="false"/>
          <w:color w:val="000000"/>
          <w:kern w:val="0"/>
          <w:position w:val="0"/>
          <w:sz w:val="24"/>
          <w:sz w:val="24"/>
          <w:szCs w:val="24"/>
          <w:u w:val="dash"/>
          <w:vertAlign w:val="baseline"/>
          <w:lang w:val="en-US" w:eastAsia="en-US" w:bidi="ar-SA"/>
        </w:rPr>
        <w:t>(e.g., see Sakka and MacKenzie, 1971 and references therein)</w:t>
      </w:r>
      <w:bookmarkEnd w:id="117"/>
      <w:r>
        <w:rPr>
          <w:rFonts w:eastAsia="Liberation Mono" w:cs="Liberation Mono"/>
          <w:color w:val="000000"/>
          <w:kern w:val="0"/>
          <w:position w:val="0"/>
          <w:sz w:val="24"/>
          <w:sz w:val="24"/>
          <w:szCs w:val="24"/>
          <w:vertAlign w:val="baseline"/>
          <w:lang w:val="en-US" w:eastAsia="en-US" w:bidi="ar-SA"/>
        </w:rPr>
        <w:t xml:space="preserve">, which actually suggests that a model such as i-MELT could also predict </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color w:val="000000"/>
          <w:kern w:val="0"/>
          <w:position w:val="0"/>
          <w:sz w:val="24"/>
          <w:sz w:val="24"/>
          <w:szCs w:val="24"/>
          <w:vertAlign w:val="baseline"/>
          <w:lang w:val="en-US" w:eastAsia="en-US" w:bidi="ar-SA"/>
        </w:rPr>
        <w:t xml:space="preserve">. We performed some preliminary tests to do so, but none of them have been really successful. Predictions of </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i w:val="false"/>
          <w:iCs w:val="false"/>
          <w:color w:val="000000"/>
          <w:kern w:val="0"/>
          <w:position w:val="0"/>
          <w:sz w:val="24"/>
          <w:sz w:val="24"/>
          <w:szCs w:val="24"/>
          <w:vertAlign w:val="baseline"/>
          <w:lang w:val="en-US" w:eastAsia="en-US" w:bidi="ar-SA"/>
        </w:rPr>
        <w:t xml:space="preserve"> are possible, but we chose not to include them in this publication because predictive errors were high (reaching 50 K or more) and the test was thus not conclusive at the moment compared to specific machine learning </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i w:val="false"/>
          <w:iCs w:val="false"/>
          <w:color w:val="000000"/>
          <w:kern w:val="0"/>
          <w:position w:val="0"/>
          <w:sz w:val="24"/>
          <w:sz w:val="24"/>
          <w:szCs w:val="24"/>
          <w:vertAlign w:val="baseline"/>
          <w:lang w:val="en-US" w:eastAsia="en-US" w:bidi="ar-SA"/>
        </w:rPr>
        <w:t xml:space="preserve">  models </w:t>
      </w:r>
      <w:bookmarkStart w:id="118" w:name="ZOTERO_BREF_xJp5QeMmMVnn"/>
      <w:r>
        <w:rPr>
          <w:rFonts w:eastAsia="Liberation Mono" w:cs="Liberation Mono"/>
          <w:b w:val="false"/>
          <w:i w:val="false"/>
          <w:iCs w:val="false"/>
          <w:caps w:val="false"/>
          <w:smallCaps w:val="false"/>
          <w:color w:val="000000"/>
          <w:kern w:val="0"/>
          <w:position w:val="0"/>
          <w:sz w:val="24"/>
          <w:sz w:val="24"/>
          <w:szCs w:val="24"/>
          <w:u w:val="dash"/>
          <w:vertAlign w:val="baseline"/>
          <w:lang w:val="en-US" w:eastAsia="en-US" w:bidi="ar-SA"/>
        </w:rPr>
        <w:t>(e.g., Dreyfus and Dreyfus, 2003)</w:t>
      </w:r>
      <w:bookmarkEnd w:id="118"/>
      <w:r>
        <w:rPr>
          <w:rFonts w:eastAsia="Liberation Mono" w:cs="Liberation Mono"/>
          <w:i w:val="false"/>
          <w:iCs w:val="false"/>
          <w:color w:val="000000"/>
          <w:kern w:val="0"/>
          <w:position w:val="0"/>
          <w:sz w:val="24"/>
          <w:sz w:val="24"/>
          <w:szCs w:val="24"/>
          <w:vertAlign w:val="baseline"/>
          <w:lang w:val="en-US" w:eastAsia="en-US" w:bidi="ar-SA"/>
        </w:rPr>
        <w:t xml:space="preserve">. This probably reflects that the neural network architecture should be tweaked further to allow achieving better predictions for </w:t>
      </w:r>
      <w:r>
        <w:rPr>
          <w:rFonts w:eastAsia="Liberation Mono" w:cs="Liberation Mono"/>
          <w:i/>
          <w:iCs/>
          <w:color w:val="000000"/>
          <w:kern w:val="0"/>
          <w:position w:val="0"/>
          <w:sz w:val="24"/>
          <w:sz w:val="24"/>
          <w:szCs w:val="24"/>
          <w:vertAlign w:val="baseline"/>
          <w:lang w:val="en-US" w:eastAsia="en-US" w:bidi="ar-SA"/>
        </w:rPr>
        <w:t>T</w:t>
      </w:r>
      <w:r>
        <w:rPr>
          <w:rFonts w:eastAsia="Liberation Mono" w:cs="Liberation Mono"/>
          <w:i/>
          <w:iCs/>
          <w:color w:val="000000"/>
          <w:kern w:val="0"/>
          <w:sz w:val="24"/>
          <w:szCs w:val="24"/>
          <w:vertAlign w:val="subscript"/>
          <w:lang w:val="en-US" w:eastAsia="en-US" w:bidi="ar-SA"/>
        </w:rPr>
        <w:t>liquidus</w:t>
      </w:r>
      <w:r>
        <w:rPr>
          <w:rFonts w:eastAsia="Liberation Mono" w:cs="Liberation Mono"/>
          <w:i w:val="false"/>
          <w:iCs w:val="false"/>
          <w:color w:val="000000"/>
          <w:kern w:val="0"/>
          <w:position w:val="0"/>
          <w:sz w:val="24"/>
          <w:sz w:val="24"/>
          <w:szCs w:val="24"/>
          <w:vertAlign w:val="baseline"/>
          <w:lang w:val="en-US" w:eastAsia="en-US" w:bidi="ar-SA"/>
        </w:rPr>
        <w:t xml:space="preserve">. </w:t>
      </w:r>
    </w:p>
    <w:p>
      <w:pPr>
        <w:pStyle w:val="Texteprformat"/>
        <w:rPr>
          <w:highlight w:val="yellow"/>
        </w:rPr>
      </w:pPr>
      <w:r>
        <w:rPr/>
      </w:r>
    </w:p>
    <w:p>
      <w:pPr>
        <w:pStyle w:val="Texteprformat"/>
        <w:rPr>
          <w:highlight w:val="yellow"/>
        </w:rPr>
      </w:pPr>
      <w:r>
        <w:rPr>
          <w:color w:val="000000"/>
          <w:szCs w:val="24"/>
        </w:rPr>
        <w:t>Glass density or optical refractive index display simpler variations with glass composition. Interestingly, fragility correlates well with the glass density (spearman correlation coefficient of 0.908). Similar variations are thus visible when comparing melt fragility and glass density in the ternary sodium and potassium aluminosilicate diagrams (Fig</w:t>
      </w:r>
      <w:r>
        <w:rPr>
          <w:szCs w:val="24"/>
        </w:rPr>
        <w:t>s. 10, 11). Glass density largely depends on the concentrations of Na</w:t>
      </w:r>
      <w:r>
        <w:rPr>
          <w:szCs w:val="24"/>
          <w:vertAlign w:val="subscript"/>
        </w:rPr>
        <w:t>2</w:t>
      </w:r>
      <w:r>
        <w:rPr>
          <w:szCs w:val="24"/>
        </w:rPr>
        <w:t>O and Al</w:t>
      </w:r>
      <w:r>
        <w:rPr>
          <w:szCs w:val="24"/>
          <w:vertAlign w:val="subscript"/>
        </w:rPr>
        <w:t>2</w:t>
      </w:r>
      <w:r>
        <w:rPr>
          <w:szCs w:val="24"/>
        </w:rPr>
        <w:t>O</w:t>
      </w:r>
      <w:r>
        <w:rPr>
          <w:szCs w:val="24"/>
          <w:vertAlign w:val="subscript"/>
        </w:rPr>
        <w:t>3</w:t>
      </w:r>
      <w:r>
        <w:rPr>
          <w:szCs w:val="24"/>
        </w:rPr>
        <w:t xml:space="preserve"> added in SiO</w:t>
      </w:r>
      <w:r>
        <w:rPr>
          <w:szCs w:val="24"/>
          <w:vertAlign w:val="subscript"/>
        </w:rPr>
        <w:t>2</w:t>
      </w:r>
      <w:r>
        <w:rPr>
          <w:szCs w:val="24"/>
        </w:rPr>
        <w:t>. The variations in the glass optical refractive index show a different pattern, the addition of Al</w:t>
      </w:r>
      <w:r>
        <w:rPr>
          <w:szCs w:val="24"/>
          <w:vertAlign w:val="subscript"/>
        </w:rPr>
        <w:t>2</w:t>
      </w:r>
      <w:r>
        <w:rPr>
          <w:szCs w:val="24"/>
        </w:rPr>
        <w:t>O</w:t>
      </w:r>
      <w:r>
        <w:rPr>
          <w:szCs w:val="24"/>
          <w:vertAlign w:val="subscript"/>
        </w:rPr>
        <w:t>3</w:t>
      </w:r>
      <w:r>
        <w:rPr>
          <w:szCs w:val="24"/>
        </w:rPr>
        <w:t xml:space="preserve"> having a greater effect than that of Na</w:t>
      </w:r>
      <w:r>
        <w:rPr>
          <w:szCs w:val="24"/>
          <w:vertAlign w:val="subscript"/>
        </w:rPr>
        <w:t>2</w:t>
      </w:r>
      <w:r>
        <w:rPr>
          <w:szCs w:val="24"/>
        </w:rPr>
        <w:t xml:space="preserve">O at comparable molar contents (Fig. 11). The optical refractive index actually does not correlate strongly with any of the thermodynamic/dynamic variables. The strongest Spearman correlation observed is that with </w:t>
      </w:r>
      <w:r>
        <w:rPr>
          <w:i/>
          <w:iCs/>
          <w:szCs w:val="24"/>
        </w:rPr>
        <w:t>R</w:t>
      </w:r>
      <w:r>
        <w:rPr>
          <w:i/>
          <w:iCs/>
          <w:szCs w:val="24"/>
          <w:vertAlign w:val="subscript"/>
        </w:rPr>
        <w:t>Raman</w:t>
      </w:r>
      <w:r>
        <w:rPr>
          <w:szCs w:val="24"/>
        </w:rPr>
        <w:t>: it is equal to -0.581. It reflects that, while glass structure has a slight effect on its optical properties, this variable is mostly controlled by the electronic properties of the atoms present in the glass.</w:t>
      </w:r>
    </w:p>
    <w:p>
      <w:pPr>
        <w:pStyle w:val="Texteprformat"/>
        <w:rPr>
          <w:highlight w:val="yellow"/>
        </w:rPr>
      </w:pPr>
      <w:r>
        <w:rPr>
          <w:highlight w:val="yellow"/>
        </w:rPr>
      </w:r>
    </w:p>
    <w:p>
      <w:pPr>
        <w:pStyle w:val="Texteprformat"/>
        <w:rPr>
          <w:rFonts w:ascii="Times New Roman" w:hAnsi="Times New Roman"/>
          <w:szCs w:val="24"/>
        </w:rPr>
      </w:pPr>
      <w:r>
        <w:rPr>
          <w:b/>
          <w:bCs/>
          <w:i/>
          <w:iCs/>
          <w:szCs w:val="24"/>
        </w:rPr>
        <w:t>4.6 Volcanological implications</w:t>
      </w:r>
    </w:p>
    <w:p>
      <w:pPr>
        <w:pStyle w:val="Texteprformat"/>
        <w:spacing w:before="0" w:after="0"/>
        <w:rPr/>
      </w:pPr>
      <w:r>
        <w:rPr>
          <w:szCs w:val="24"/>
        </w:rPr>
        <w:t xml:space="preserve">Using i-MELT, we can now </w:t>
      </w:r>
      <w:r>
        <w:rPr>
          <w:iCs/>
          <w:szCs w:val="24"/>
        </w:rPr>
        <w:t>address</w:t>
      </w:r>
      <w:r>
        <w:rPr>
          <w:szCs w:val="24"/>
        </w:rPr>
        <w:t xml:space="preserve"> why eruptions of silicic volcanoes may be more explosive if the magma is rich in K and Al </w:t>
      </w:r>
      <w:bookmarkStart w:id="119" w:name="ZOTERO_BREF_rGwPJCIG3MgZ"/>
      <w:r>
        <w:rPr>
          <w:szCs w:val="24"/>
        </w:rPr>
        <w:t>(Di Genova et al., 2017)</w:t>
      </w:r>
      <w:bookmarkEnd w:id="119"/>
      <w:r>
        <w:rPr>
          <w:szCs w:val="24"/>
        </w:rPr>
        <w:t xml:space="preserve">. Among the usual critical parameters driving the dynamic of volcanic eruptions – such as pre-eruptive volatile content, degassing path and nano-cristallization </w:t>
      </w:r>
      <w:bookmarkStart w:id="120" w:name="ZOTERO_BREF_tRTzgpMhBmCW"/>
      <w:r>
        <w:rPr>
          <w:szCs w:val="24"/>
        </w:rPr>
        <w:t>(And</w:t>
      </w:r>
      <w:r>
        <w:rPr/>
        <w:t>újar and Scaillet, 2012; Di Genova et al., 2017; Cáceres et al., 2020)</w:t>
      </w:r>
      <w:bookmarkEnd w:id="120"/>
      <w:r>
        <w:rPr>
          <w:szCs w:val="24"/>
        </w:rPr>
        <w:t xml:space="preserve"> – explosive eruptions of silicic volcanoes respectively appear to involve lavas richer in Al and K, </w:t>
      </w:r>
      <w:commentRangeStart w:id="14"/>
      <w:r>
        <w:rPr>
          <w:szCs w:val="24"/>
        </w:rPr>
        <w:t xml:space="preserve">whereas effusive eruptions arise from lavas containing less of these elements </w:t>
      </w:r>
      <w:r>
        <w:rPr>
          <w:szCs w:val="24"/>
        </w:rPr>
      </w:r>
      <w:commentRangeEnd w:id="14"/>
      <w:r>
        <w:commentReference w:id="14"/>
      </w:r>
      <w:r>
        <w:rPr>
          <w:szCs w:val="24"/>
        </w:rPr>
        <w:t>(Figure 12). Most of the lavas emitted at silicic volcanic systems, such as Yellowstone or Long Valley (U.S.A.), present dry chemical compositions made of more than 95 % of Na</w:t>
      </w:r>
      <w:r>
        <w:rPr>
          <w:szCs w:val="24"/>
          <w:vertAlign w:val="subscript"/>
        </w:rPr>
        <w:t>2</w:t>
      </w:r>
      <w:r>
        <w:rPr>
          <w:szCs w:val="24"/>
        </w:rPr>
        <w:t>O, K</w:t>
      </w:r>
      <w:r>
        <w:rPr>
          <w:szCs w:val="24"/>
          <w:vertAlign w:val="subscript"/>
        </w:rPr>
        <w:t>2</w:t>
      </w:r>
      <w:r>
        <w:rPr>
          <w:szCs w:val="24"/>
        </w:rPr>
        <w:t>O, Al</w:t>
      </w:r>
      <w:r>
        <w:rPr>
          <w:szCs w:val="24"/>
          <w:vertAlign w:val="subscript"/>
        </w:rPr>
        <w:t>2</w:t>
      </w:r>
      <w:r>
        <w:rPr>
          <w:szCs w:val="24"/>
        </w:rPr>
        <w:t>O</w:t>
      </w:r>
      <w:r>
        <w:rPr>
          <w:szCs w:val="24"/>
          <w:vertAlign w:val="subscript"/>
        </w:rPr>
        <w:t>3</w:t>
      </w:r>
      <w:r>
        <w:rPr>
          <w:szCs w:val="24"/>
        </w:rPr>
        <w:t xml:space="preserve"> and SiO</w:t>
      </w:r>
      <w:r>
        <w:rPr>
          <w:szCs w:val="24"/>
          <w:vertAlign w:val="subscript"/>
        </w:rPr>
        <w:t>2</w:t>
      </w:r>
      <w:r>
        <w:rPr>
          <w:szCs w:val="24"/>
        </w:rPr>
        <w:t xml:space="preserve">. Melts in the </w:t>
      </w:r>
      <w:r>
        <w:rPr>
          <w:iCs/>
          <w:szCs w:val="24"/>
        </w:rPr>
        <w:t>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system can thus be considered as simplified analogues of the lavas involved in silicic volcanic eruptions, and i-MELT can be used to glimpse the links between eruptive dynamics and the composition, structure, and properties of magmas. </w:t>
      </w:r>
    </w:p>
    <w:p>
      <w:pPr>
        <w:pStyle w:val="Texteprformat"/>
        <w:spacing w:before="0" w:after="0"/>
        <w:rPr/>
      </w:pPr>
      <w:r>
        <w:rPr/>
      </w:r>
    </w:p>
    <w:p>
      <w:pPr>
        <w:pStyle w:val="Texteprformat"/>
        <w:rPr/>
      </w:pPr>
      <w:r>
        <w:rPr>
          <w:szCs w:val="24"/>
        </w:rPr>
        <w:t xml:space="preserve">From model predictions, the transition between effusive and explosive silicic eruptions  correlates with a decrease in </w:t>
      </w:r>
      <w:r>
        <w:rPr>
          <w:i/>
          <w:iCs/>
          <w:color w:val="000000"/>
          <w:szCs w:val="24"/>
        </w:rPr>
        <w:t>S</w:t>
      </w:r>
      <w:r>
        <w:rPr>
          <w:i/>
          <w:iCs/>
          <w:color w:val="000000"/>
          <w:szCs w:val="24"/>
          <w:vertAlign w:val="superscript"/>
        </w:rPr>
        <w:t>conf</w:t>
      </w:r>
      <w:r>
        <w:rPr>
          <w:i/>
          <w:iCs/>
          <w:color w:val="000000"/>
          <w:szCs w:val="24"/>
        </w:rPr>
        <w:t>(T</w:t>
      </w:r>
      <w:r>
        <w:rPr>
          <w:i/>
          <w:iCs/>
          <w:color w:val="000000"/>
          <w:szCs w:val="24"/>
          <w:vertAlign w:val="subscript"/>
        </w:rPr>
        <w:t>g</w:t>
      </w:r>
      <w:r>
        <w:rPr>
          <w:i/>
          <w:iCs/>
          <w:color w:val="000000"/>
          <w:szCs w:val="24"/>
        </w:rPr>
        <w:t>)</w:t>
      </w:r>
      <w:r>
        <w:rPr>
          <w:szCs w:val="24"/>
        </w:rPr>
        <w:t xml:space="preserve"> driven by ongoing network connectivity and nano-structuration as [Al] and [K] increase (Fig. 12). </w:t>
      </w:r>
      <w:r>
        <w:rPr>
          <w:color w:val="000000"/>
          <w:szCs w:val="24"/>
        </w:rPr>
        <w:t xml:space="preserve">The chemical separation between effusive and explosive eruptions at silicic volcanic centers is associated, according to the present work, with limits in </w:t>
      </w:r>
      <w:r>
        <w:rPr>
          <w:i/>
          <w:iCs/>
          <w:color w:val="000000"/>
          <w:szCs w:val="24"/>
        </w:rPr>
        <w:t>R</w:t>
      </w:r>
      <w:r>
        <w:rPr>
          <w:i/>
          <w:iCs/>
          <w:color w:val="000000"/>
          <w:szCs w:val="24"/>
          <w:vertAlign w:val="subscript"/>
        </w:rPr>
        <w:t>Raman</w:t>
      </w:r>
      <w:r>
        <w:rPr>
          <w:color w:val="000000"/>
          <w:szCs w:val="24"/>
        </w:rPr>
        <w:t xml:space="preserve"> and </w:t>
      </w:r>
      <w:r>
        <w:rPr>
          <w:i/>
          <w:iCs/>
          <w:color w:val="000000"/>
          <w:szCs w:val="24"/>
        </w:rPr>
        <w:t>S</w:t>
      </w:r>
      <w:r>
        <w:rPr>
          <w:i/>
          <w:iCs/>
          <w:color w:val="000000"/>
          <w:szCs w:val="24"/>
          <w:vertAlign w:val="superscript"/>
        </w:rPr>
        <w:t>conf</w:t>
      </w:r>
      <w:r>
        <w:rPr>
          <w:i/>
          <w:iCs/>
          <w:color w:val="000000"/>
          <w:szCs w:val="24"/>
        </w:rPr>
        <w:t>(T</w:t>
      </w:r>
      <w:r>
        <w:rPr>
          <w:i/>
          <w:iCs/>
          <w:color w:val="000000"/>
          <w:szCs w:val="24"/>
          <w:vertAlign w:val="subscript"/>
        </w:rPr>
        <w:t>g</w:t>
      </w:r>
      <w:r>
        <w:rPr>
          <w:i/>
          <w:iCs/>
          <w:color w:val="000000"/>
          <w:szCs w:val="24"/>
        </w:rPr>
        <w:t>)</w:t>
      </w:r>
      <w:r>
        <w:rPr>
          <w:color w:val="000000"/>
          <w:szCs w:val="24"/>
        </w:rPr>
        <w:t xml:space="preserve">  of ~1.5 and ~8.0 J mol</w:t>
      </w:r>
      <w:r>
        <w:rPr>
          <w:color w:val="000000"/>
          <w:szCs w:val="24"/>
          <w:vertAlign w:val="superscript"/>
        </w:rPr>
        <w:t>-1</w:t>
      </w:r>
      <w:r>
        <w:rPr>
          <w:color w:val="000000"/>
          <w:szCs w:val="24"/>
        </w:rPr>
        <w:t xml:space="preserve"> K</w:t>
      </w:r>
      <w:r>
        <w:rPr>
          <w:color w:val="000000"/>
          <w:szCs w:val="24"/>
          <w:vertAlign w:val="superscript"/>
        </w:rPr>
        <w:t>-1</w:t>
      </w:r>
      <w:r>
        <w:rPr>
          <w:color w:val="000000"/>
          <w:szCs w:val="24"/>
        </w:rPr>
        <w:t xml:space="preserve">, respectively. However, it should be emphasized that the structural and associated entropic transition driving an important increase in melt viscosity (eq. 1), is actually smooth. This observation raises the question of a direct link between melt structure and the eruptive dynamic; an indirect link could be seen in the way the Al/(Na+K) ratio affects the speciation and valence of iron in aluminosilicate melts </w:t>
      </w:r>
      <w:bookmarkStart w:id="121" w:name="ZOTERO_BREF_PnkgrO28Dvoe"/>
      <w:r>
        <w:rPr>
          <w:color w:val="000000"/>
          <w:szCs w:val="24"/>
        </w:rPr>
        <w:t>(Le Losq et al., 2020)</w:t>
      </w:r>
      <w:bookmarkEnd w:id="121"/>
      <w:r>
        <w:rPr>
          <w:color w:val="000000"/>
          <w:szCs w:val="24"/>
        </w:rPr>
        <w:t xml:space="preserve">. Indeed, an increase in the Al/(Na+K) ratio of aluminosilicate melts, in addition to strongly affecting melt polymerisation and properties (Fig. 12), promotes iron reduction </w:t>
      </w:r>
      <w:bookmarkStart w:id="122" w:name="ZOTERO_BREF_DQ3kAPBL1itQ"/>
      <w:r>
        <w:rPr>
          <w:color w:val="000000"/>
          <w:szCs w:val="24"/>
          <w:u w:val="dash"/>
        </w:rPr>
        <w:t>(Dickenson and Hess, 1982)</w:t>
      </w:r>
      <w:bookmarkEnd w:id="122"/>
      <w:r>
        <w:rPr>
          <w:color w:val="000000"/>
          <w:szCs w:val="24"/>
          <w:u w:val="dash"/>
        </w:rPr>
        <w:t>.</w:t>
      </w:r>
      <w:r>
        <w:rPr>
          <w:color w:val="000000"/>
          <w:szCs w:val="24"/>
        </w:rPr>
        <w:t xml:space="preserve"> Such a phenomenon could promote the rapid appearance of iron nanolites, and hence act as an accelerator in the increase of magma viscosity to promote the explosivity of the eruption. </w:t>
      </w:r>
      <w:bookmarkStart w:id="123" w:name="ZOTERO_BREF_SAYKwjFVFAnk"/>
      <w:r>
        <w:rPr/>
        <w:t>(Cáceres et al., 2020; Di Genova et al., 2020)</w:t>
      </w:r>
      <w:bookmarkEnd w:id="123"/>
      <w:r>
        <w:rPr/>
        <w:t>.</w:t>
      </w:r>
    </w:p>
    <w:p>
      <w:pPr>
        <w:pStyle w:val="Texteprformat"/>
        <w:spacing w:before="0" w:after="0"/>
        <w:rPr/>
      </w:pPr>
      <w:r>
        <w:rPr/>
      </w:r>
    </w:p>
    <w:p>
      <w:pPr>
        <w:pStyle w:val="Texteprformat"/>
        <w:spacing w:before="0" w:after="0"/>
        <w:rPr/>
      </w:pPr>
      <w:r>
        <w:rPr>
          <w:color w:val="000000"/>
          <w:szCs w:val="24"/>
        </w:rPr>
        <w:t>In any case, those results demonstrate the potential of i-MELT; extending the approach to embed the effects of Ca, Mg, Fe and water would provide the ability to explore and quantify further the links between magma composition, structure, properties, and volcanic eruptive styles.</w:t>
      </w:r>
    </w:p>
    <w:p>
      <w:pPr>
        <w:pStyle w:val="Texteprformat"/>
        <w:spacing w:before="0" w:after="0"/>
        <w:rPr>
          <w:rFonts w:ascii="Times New Roman" w:hAnsi="Times New Roman"/>
          <w:color w:val="000000"/>
          <w:szCs w:val="24"/>
        </w:rPr>
      </w:pPr>
      <w:r>
        <w:rPr>
          <w:rFonts w:ascii="Times New Roman" w:hAnsi="Times New Roman"/>
          <w:color w:val="000000"/>
          <w:szCs w:val="24"/>
        </w:rPr>
      </w:r>
    </w:p>
    <w:p>
      <w:pPr>
        <w:pStyle w:val="Texteprformat"/>
        <w:spacing w:before="0" w:after="0"/>
        <w:rPr>
          <w:rFonts w:ascii="Times New Roman" w:hAnsi="Times New Roman"/>
          <w:b/>
          <w:b/>
          <w:bCs/>
          <w:color w:val="000000"/>
          <w:szCs w:val="24"/>
        </w:rPr>
      </w:pPr>
      <w:r>
        <w:rPr>
          <w:b/>
          <w:bCs/>
          <w:color w:val="000000"/>
          <w:szCs w:val="24"/>
        </w:rPr>
        <w:t xml:space="preserve">5. </w:t>
      </w:r>
      <w:commentRangeStart w:id="15"/>
      <w:r>
        <w:rPr>
          <w:b/>
          <w:bCs/>
          <w:color w:val="000000"/>
          <w:szCs w:val="24"/>
        </w:rPr>
        <w:t>Conclusion</w:t>
      </w:r>
      <w:commentRangeEnd w:id="15"/>
      <w:r>
        <w:commentReference w:id="15"/>
      </w:r>
      <w:r>
        <w:rPr>
          <w:b/>
          <w:bCs/>
          <w:color w:val="000000"/>
          <w:szCs w:val="24"/>
        </w:rPr>
      </w:r>
    </w:p>
    <w:p>
      <w:pPr>
        <w:pStyle w:val="Normal"/>
        <w:rPr/>
      </w:pPr>
      <w:del w:id="0" w:author="Andrew Valentine" w:date="2021-01-13T21:51:00Z">
        <w:r>
          <w:rPr>
            <w:rFonts w:eastAsia="Liberation Mono" w:cs="Liberation Mono"/>
            <w:sz w:val="24"/>
            <w:szCs w:val="24"/>
          </w:rPr>
          <w:delText>In conclusion</w:delText>
        </w:r>
      </w:del>
      <w:del w:id="1" w:author="Andrew Valentine" w:date="2021-01-13T21:51:00Z">
        <w:r>
          <w:rPr>
            <w:sz w:val="24"/>
            <w:szCs w:val="24"/>
          </w:rPr>
          <w:delText xml:space="preserve">, </w:delText>
        </w:r>
      </w:del>
      <w:del w:id="2" w:author="Andrew Valentine" w:date="2021-01-13T21:51:00Z">
        <w:r>
          <w:rPr>
            <w:rFonts w:eastAsia="Liberation Mono" w:cs="Liberation Mono"/>
            <w:sz w:val="24"/>
            <w:szCs w:val="24"/>
          </w:rPr>
          <w:delText>the</w:delText>
        </w:r>
      </w:del>
      <w:ins w:id="3" w:author="Andrew Valentine" w:date="2021-01-13T21:51:00Z">
        <w:r>
          <w:rPr>
            <w:rFonts w:eastAsia="Liberation Mono" w:cs="Liberation Mono"/>
            <w:sz w:val="24"/>
            <w:szCs w:val="24"/>
          </w:rPr>
          <w:t>The</w:t>
        </w:r>
      </w:ins>
      <w:r>
        <w:rPr>
          <w:rFonts w:eastAsia="Liberation Mono" w:cs="Liberation Mono"/>
          <w:sz w:val="24"/>
          <w:szCs w:val="24"/>
        </w:rPr>
        <w:t xml:space="preserve"> results presented here highlight </w:t>
      </w:r>
      <w:del w:id="4" w:author="Andrew Valentine" w:date="2021-01-13T21:51:00Z">
        <w:r>
          <w:rPr>
            <w:rFonts w:eastAsia="Liberation Mono" w:cs="Liberation Mono"/>
            <w:sz w:val="24"/>
            <w:szCs w:val="24"/>
          </w:rPr>
          <w:delText xml:space="preserve">how </w:delText>
        </w:r>
      </w:del>
      <w:ins w:id="5" w:author="Andrew Valentine" w:date="2021-01-13T21:51:00Z">
        <w:r>
          <w:rPr>
            <w:sz w:val="24"/>
            <w:szCs w:val="24"/>
          </w:rPr>
          <w:t xml:space="preserve">that </w:t>
        </w:r>
      </w:ins>
      <w:r>
        <w:rPr>
          <w:rFonts w:eastAsia="Liberation Mono" w:cs="Liberation Mono"/>
          <w:sz w:val="24"/>
          <w:szCs w:val="24"/>
        </w:rPr>
        <w:t>a deep learning framework like i-MELT</w:t>
      </w:r>
      <w:r>
        <w:rPr>
          <w:sz w:val="24"/>
          <w:szCs w:val="24"/>
        </w:rPr>
        <w:t xml:space="preserve"> can be used for practical property predictions in the Earth sciences. </w:t>
      </w:r>
      <w:del w:id="6" w:author="Andrew Valentine" w:date="2021-01-13T21:51:00Z">
        <w:r>
          <w:rPr>
            <w:sz w:val="24"/>
            <w:szCs w:val="24"/>
          </w:rPr>
          <w:delText>Here,</w:delText>
        </w:r>
      </w:del>
      <w:ins w:id="7" w:author="Andrew Valentine" w:date="2021-01-13T21:51:00Z">
        <w:r>
          <w:rPr>
            <w:sz w:val="24"/>
            <w:szCs w:val="24"/>
          </w:rPr>
          <w:t>I</w:t>
        </w:r>
      </w:ins>
      <w:del w:id="8" w:author="Andrew Valentine" w:date="2021-01-13T21:51:00Z">
        <w:r>
          <w:rPr>
            <w:sz w:val="24"/>
            <w:szCs w:val="24"/>
          </w:rPr>
          <w:delText xml:space="preserve"> i</w:delText>
        </w:r>
      </w:del>
      <w:r>
        <w:rPr>
          <w:sz w:val="24"/>
          <w:szCs w:val="24"/>
        </w:rPr>
        <w:t xml:space="preserve">t reveals the fine structural and thermodynamic controls on magma viscosity, which, in turn, </w:t>
      </w:r>
      <w:r>
        <w:rPr>
          <w:rFonts w:eastAsia="Liberation Mono" w:cs="Liberation Mono"/>
          <w:sz w:val="24"/>
          <w:szCs w:val="24"/>
        </w:rPr>
        <w:t>affects</w:t>
      </w:r>
      <w:r>
        <w:rPr>
          <w:sz w:val="24"/>
          <w:szCs w:val="24"/>
        </w:rPr>
        <w:t xml:space="preserve"> the dynamics of volcanic eruptions. </w:t>
      </w:r>
      <w:del w:id="9" w:author="Andrew Valentine" w:date="2021-01-13T21:52:00Z">
        <w:r>
          <w:rPr>
            <w:rFonts w:eastAsia="Liberation Mono" w:cs="Liberation Mono"/>
            <w:sz w:val="24"/>
            <w:szCs w:val="24"/>
          </w:rPr>
          <w:delText>The presented</w:delText>
        </w:r>
      </w:del>
      <w:ins w:id="10" w:author="Andrew Valentine" w:date="2021-01-13T21:52:00Z">
        <w:r>
          <w:rPr>
            <w:rFonts w:eastAsia="Liberation Mono" w:cs="Liberation Mono"/>
            <w:sz w:val="24"/>
            <w:szCs w:val="24"/>
          </w:rPr>
          <w:t>Our</w:t>
        </w:r>
      </w:ins>
      <w:r>
        <w:rPr>
          <w:rFonts w:eastAsia="Liberation Mono" w:cs="Liberation Mono"/>
          <w:sz w:val="24"/>
          <w:szCs w:val="24"/>
        </w:rPr>
        <w:t xml:space="preserve"> model</w:t>
      </w:r>
      <w:ins w:id="11" w:author="Andrew Valentine" w:date="2021-01-13T21:54:00Z">
        <w:r>
          <w:rPr>
            <w:rFonts w:eastAsia="Liberation Mono" w:cs="Liberation Mono"/>
            <w:sz w:val="24"/>
            <w:szCs w:val="24"/>
          </w:rPr>
          <w:t xml:space="preserve"> </w:t>
        </w:r>
      </w:ins>
      <w:del w:id="12" w:author="Andrew Valentine" w:date="2021-01-13T21:52:00Z">
        <w:r>
          <w:rPr>
            <w:rFonts w:eastAsia="Liberation Mono" w:cs="Liberation Mono"/>
            <w:sz w:val="24"/>
            <w:szCs w:val="24"/>
          </w:rPr>
          <w:delText xml:space="preserve"> further </w:delText>
        </w:r>
      </w:del>
      <w:r>
        <w:rPr>
          <w:sz w:val="24"/>
          <w:szCs w:val="24"/>
        </w:rPr>
        <w:t xml:space="preserve">has the ability to predict glass properties, </w:t>
      </w:r>
      <w:commentRangeStart w:id="16"/>
      <w:r>
        <w:rPr>
          <w:sz w:val="24"/>
          <w:szCs w:val="24"/>
        </w:rPr>
        <w:t>and can be used for the design of new glass materials</w:t>
      </w:r>
      <w:r>
        <w:rPr>
          <w:sz w:val="24"/>
          <w:szCs w:val="24"/>
        </w:rPr>
      </w:r>
      <w:commentRangeEnd w:id="16"/>
      <w:r>
        <w:commentReference w:id="16"/>
      </w:r>
      <w:r>
        <w:rPr>
          <w:sz w:val="24"/>
          <w:szCs w:val="24"/>
        </w:rPr>
        <w:t xml:space="preserve">. </w:t>
      </w:r>
      <w:r>
        <w:rPr>
          <w:rFonts w:eastAsia="Liberation Mono" w:cs="Liberation Mono"/>
          <w:sz w:val="24"/>
          <w:szCs w:val="24"/>
        </w:rPr>
        <w:t>i-MELT</w:t>
      </w:r>
      <w:r>
        <w:rPr>
          <w:sz w:val="24"/>
          <w:szCs w:val="24"/>
        </w:rPr>
        <w:t xml:space="preserve"> can readily be extended to include </w:t>
      </w:r>
      <w:r>
        <w:rPr>
          <w:rFonts w:eastAsia="Liberation Mono" w:cs="Liberation Mono"/>
          <w:sz w:val="24"/>
          <w:szCs w:val="24"/>
        </w:rPr>
        <w:t>quantities</w:t>
      </w:r>
      <w:r>
        <w:rPr>
          <w:sz w:val="24"/>
          <w:szCs w:val="24"/>
        </w:rPr>
        <w:t xml:space="preserve"> of interest across a range of domains and applications, </w:t>
      </w:r>
      <w:ins w:id="13" w:author="Andrew Valentine" w:date="2021-01-13T21:52:00Z">
        <w:r>
          <w:rPr>
            <w:sz w:val="24"/>
            <w:szCs w:val="24"/>
          </w:rPr>
          <w:t>including</w:t>
        </w:r>
      </w:ins>
      <w:del w:id="14" w:author="Andrew Valentine" w:date="2021-01-13T21:52:00Z">
        <w:r>
          <w:rPr>
            <w:sz w:val="24"/>
            <w:szCs w:val="24"/>
          </w:rPr>
          <w:delText>like</w:delText>
        </w:r>
      </w:del>
      <w:r>
        <w:rPr>
          <w:sz w:val="24"/>
          <w:szCs w:val="24"/>
        </w:rPr>
        <w:t xml:space="preserve"> glass toughness and hardness. More generally, </w:t>
      </w:r>
      <w:ins w:id="15" w:author="Andrew Valentine" w:date="2021-01-13T21:53:00Z">
        <w:r>
          <w:rPr>
            <w:sz w:val="24"/>
            <w:szCs w:val="24"/>
          </w:rPr>
          <w:t xml:space="preserve">our </w:t>
        </w:r>
      </w:ins>
      <w:del w:id="16" w:author="Andrew Valentine" w:date="2021-01-13T21:53:00Z">
        <w:r>
          <w:rPr>
            <w:sz w:val="24"/>
            <w:szCs w:val="24"/>
          </w:rPr>
          <w:delText xml:space="preserve">the present </w:delText>
        </w:r>
      </w:del>
      <w:r>
        <w:rPr>
          <w:sz w:val="24"/>
          <w:szCs w:val="24"/>
        </w:rPr>
        <w:t xml:space="preserve">results demonstrate that </w:t>
      </w:r>
      <w:r>
        <w:rPr>
          <w:rFonts w:eastAsia="Liberation Mono" w:cs="Liberation Mono"/>
          <w:sz w:val="24"/>
          <w:szCs w:val="24"/>
        </w:rPr>
        <w:t>the</w:t>
      </w:r>
      <w:r>
        <w:rPr>
          <w:sz w:val="24"/>
          <w:szCs w:val="24"/>
        </w:rPr>
        <w:t xml:space="preserve"> approach</w:t>
      </w:r>
      <w:del w:id="17" w:author="Andrew Valentine" w:date="2021-01-13T21:53:00Z">
        <w:r>
          <w:rPr>
            <w:sz w:val="24"/>
            <w:szCs w:val="24"/>
          </w:rPr>
          <w:delText xml:space="preserve"> we </w:delText>
        </w:r>
      </w:del>
      <w:ins w:id="18" w:author="Andrew Valentine" w:date="2021-01-13T21:53:00Z">
        <w:r>
          <w:rPr>
            <w:sz w:val="24"/>
            <w:szCs w:val="24"/>
          </w:rPr>
          <w:t xml:space="preserve"> of</w:t>
        </w:r>
      </w:ins>
      <w:del w:id="19" w:author="Andrew Valentine" w:date="2021-01-13T21:53:00Z">
        <w:r>
          <w:rPr>
            <w:sz w:val="24"/>
            <w:szCs w:val="24"/>
          </w:rPr>
          <w:delText>adopted, based on the</w:delText>
        </w:r>
      </w:del>
      <w:r>
        <w:rPr>
          <w:sz w:val="24"/>
          <w:szCs w:val="24"/>
        </w:rPr>
        <w:t xml:space="preserve"> </w:t>
      </w:r>
      <w:del w:id="20" w:author="Andrew Valentine" w:date="2021-01-13T21:53:00Z">
        <w:r>
          <w:rPr>
            <w:sz w:val="24"/>
            <w:szCs w:val="24"/>
          </w:rPr>
          <w:delText xml:space="preserve">combination </w:delText>
        </w:r>
      </w:del>
      <w:ins w:id="21" w:author="Andrew Valentine" w:date="2021-01-13T21:53:00Z">
        <w:r>
          <w:rPr>
            <w:sz w:val="24"/>
            <w:szCs w:val="24"/>
          </w:rPr>
          <w:t>combining</w:t>
        </w:r>
      </w:ins>
      <w:del w:id="22" w:author="Andrew Valentine" w:date="2021-01-13T21:53:00Z">
        <w:r>
          <w:rPr>
            <w:sz w:val="24"/>
            <w:szCs w:val="24"/>
          </w:rPr>
          <w:delText>of</w:delText>
        </w:r>
      </w:del>
      <w:r>
        <w:rPr>
          <w:sz w:val="24"/>
          <w:szCs w:val="24"/>
        </w:rPr>
        <w:t xml:space="preserve"> </w:t>
      </w:r>
      <w:r>
        <w:rPr>
          <w:rFonts w:eastAsia="Liberation Mono" w:cs="Liberation Mono"/>
          <w:sz w:val="24"/>
          <w:szCs w:val="24"/>
        </w:rPr>
        <w:t>machine learning with</w:t>
      </w:r>
      <w:r>
        <w:rPr>
          <w:sz w:val="24"/>
          <w:szCs w:val="24"/>
        </w:rPr>
        <w:t xml:space="preserve"> physical</w:t>
      </w:r>
      <w:ins w:id="23" w:author="Andrew Valentine" w:date="2021-01-13T21:53:00Z">
        <w:r>
          <w:rPr>
            <w:sz w:val="24"/>
            <w:szCs w:val="24"/>
          </w:rPr>
          <w:t xml:space="preserve"> and </w:t>
        </w:r>
      </w:ins>
      <w:del w:id="24" w:author="Andrew Valentine" w:date="2021-01-13T21:53:00Z">
        <w:r>
          <w:rPr>
            <w:sz w:val="24"/>
            <w:szCs w:val="24"/>
          </w:rPr>
          <w:delText>/</w:delText>
        </w:r>
      </w:del>
      <w:r>
        <w:rPr>
          <w:sz w:val="24"/>
          <w:szCs w:val="24"/>
        </w:rPr>
        <w:t>thermodynamic models</w:t>
      </w:r>
      <w:del w:id="25" w:author="Andrew Valentine" w:date="2021-01-13T21:53:00Z">
        <w:r>
          <w:rPr>
            <w:sz w:val="24"/>
            <w:szCs w:val="24"/>
          </w:rPr>
          <w:delText>,</w:delText>
        </w:r>
      </w:del>
      <w:r>
        <w:rPr>
          <w:sz w:val="24"/>
          <w:szCs w:val="24"/>
        </w:rPr>
        <w:t xml:space="preserve"> can offer </w:t>
      </w:r>
      <w:ins w:id="26" w:author="Andrew Valentine" w:date="2021-01-13T21:54:00Z">
        <w:r>
          <w:rPr>
            <w:sz w:val="24"/>
            <w:szCs w:val="24"/>
          </w:rPr>
          <w:t xml:space="preserve">exciting </w:t>
        </w:r>
      </w:ins>
      <w:r>
        <w:rPr>
          <w:sz w:val="24"/>
          <w:szCs w:val="24"/>
        </w:rPr>
        <w:t>new perspectives on long-standing problems</w:t>
      </w:r>
      <w:del w:id="27" w:author="Andrew Valentine" w:date="2021-01-13T21:54:00Z">
        <w:r>
          <w:rPr>
            <w:sz w:val="24"/>
            <w:szCs w:val="24"/>
          </w:rPr>
          <w:delText xml:space="preserve"> in</w:delText>
        </w:r>
      </w:del>
      <w:ins w:id="28" w:author="Andrew Valentine" w:date="2021-01-13T21:54:00Z">
        <w:r>
          <w:rPr>
            <w:sz w:val="24"/>
            <w:szCs w:val="24"/>
          </w:rPr>
          <w:t xml:space="preserve"> across a variety of</w:t>
        </w:r>
      </w:ins>
      <w:del w:id="29" w:author="Andrew Valentine" w:date="2021-01-13T21:54:00Z">
        <w:r>
          <w:rPr>
            <w:sz w:val="24"/>
            <w:szCs w:val="24"/>
          </w:rPr>
          <w:delText xml:space="preserve"> many</w:delText>
        </w:r>
      </w:del>
      <w:r>
        <w:rPr>
          <w:sz w:val="24"/>
          <w:szCs w:val="24"/>
        </w:rPr>
        <w:t xml:space="preserve"> disciplines.</w:t>
      </w:r>
    </w:p>
    <w:p>
      <w:pPr>
        <w:pStyle w:val="SMText"/>
        <w:tabs>
          <w:tab w:val="clear" w:pos="720"/>
          <w:tab w:val="left" w:pos="284" w:leader="none"/>
        </w:tabs>
        <w:spacing w:before="0" w:after="0"/>
        <w:ind w:hanging="0"/>
        <w:rPr>
          <w:szCs w:val="24"/>
          <w:lang w:val="en-GB"/>
        </w:rPr>
      </w:pPr>
      <w:r>
        <w:rPr>
          <w:szCs w:val="24"/>
          <w:lang w:val="en-GB"/>
        </w:rPr>
      </w:r>
    </w:p>
    <w:p>
      <w:pPr>
        <w:pStyle w:val="Refhead"/>
        <w:spacing w:lineRule="auto" w:line="480" w:before="0" w:after="0"/>
        <w:jc w:val="both"/>
        <w:rPr>
          <w:rFonts w:ascii="Calibri" w:hAnsi="Calibri"/>
        </w:rPr>
      </w:pPr>
      <w:r>
        <w:rPr>
          <w:rFonts w:ascii="Calibri" w:hAnsi="Calibri"/>
        </w:rPr>
        <w:t>References and Notes</w:t>
      </w:r>
      <w:bookmarkStart w:id="124" w:name="__UnoMark__11167_358539444"/>
      <w:bookmarkStart w:id="125" w:name="__UnoMark__11170_358539444"/>
      <w:bookmarkStart w:id="126" w:name="__UnoMark__11162_358539444"/>
      <w:bookmarkEnd w:id="124"/>
      <w:bookmarkEnd w:id="125"/>
      <w:bookmarkEnd w:id="126"/>
      <w:r>
        <w:rPr>
          <w:rFonts w:ascii="Calibri" w:hAnsi="Calibri"/>
        </w:rPr>
        <w:t>.</w:t>
      </w:r>
    </w:p>
    <w:p>
      <w:pPr>
        <w:pStyle w:val="Bibliography1"/>
        <w:rPr>
          <w:rFonts w:ascii="Times New Roman" w:hAnsi="Times New Roman"/>
          <w:i/>
          <w:i/>
          <w:iCs/>
          <w:sz w:val="24"/>
          <w:szCs w:val="24"/>
        </w:rPr>
      </w:pPr>
      <w:bookmarkStart w:id="127" w:name="ZOTERO_BREF_UbfxY8qw9SgS"/>
      <w:r>
        <w:rPr>
          <w:rFonts w:ascii="Times New Roman" w:hAnsi="Times New Roman"/>
          <w:iCs/>
          <w:sz w:val="24"/>
          <w:szCs w:val="24"/>
        </w:rPr>
        <w:t>La mise à jour automatique des citations est désactivée. Pour voir la bibliographie, cliquez sur Actualiser dans la barre d'outils Zotero.</w:t>
      </w:r>
      <w:bookmarkEnd w:id="127"/>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 xml:space="preserve">Acknowledgments: </w:t>
      </w:r>
      <w:r>
        <w:rPr>
          <w:rFonts w:ascii="Calibri" w:hAnsi="Calibri"/>
          <w:iCs/>
        </w:rPr>
        <w:t>CLL thanks Malcolm Sambridge (Seismology &amp; Mathematical Geophysics, RSES, Australian National University), Lexing Xie and Cheng Soon Ong (CECS, Australian National University), and Sung Keun Lee (Seoul National University) for various discussions regarding optimization, machine learning, and melt and glass properties.</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iCs/>
        </w:rPr>
        <w:t>Funding:</w:t>
      </w:r>
      <w:r>
        <w:rPr>
          <w:rFonts w:ascii="Calibri" w:hAnsi="Calibri"/>
          <w:iCs/>
        </w:rPr>
        <w:t xml:space="preserve"> CLL acknowledges funding from a Chaire d’Excellence IDEX19C627X/FD070/D110  from the IdEX Université de Paris </w:t>
      </w:r>
      <w:r>
        <w:rPr>
          <w:rFonts w:ascii="Calibri" w:hAnsi="Calibri"/>
        </w:rPr>
        <w:t>ANR-18-IDEX-0001</w:t>
      </w:r>
      <w:r>
        <w:rPr>
          <w:rFonts w:ascii="Calibri" w:hAnsi="Calibri"/>
          <w:iCs/>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Author contributions:</w:t>
      </w:r>
      <w:r>
        <w:rPr>
          <w:rFonts w:ascii="Calibri" w:hAnsi="Calibri"/>
        </w:rPr>
        <w:t xml:space="preserve"> CLL designed the study, collected the data, performed Raman and viscosity experiments, and developed the deep learning framework and the associated computer code. AV and BOM helped in the design of the neural network. CLL, BOM and DN performed Raman measurements. CLL and AV drafted the manuscript. All authors contributed to the final version of the manuscript. </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bCs/>
        </w:rPr>
        <w:t>Competing interests:</w:t>
      </w:r>
      <w:r>
        <w:rPr>
          <w:rFonts w:ascii="Calibri" w:hAnsi="Calibri"/>
        </w:rPr>
        <w:t xml:space="preserve"> Authors declare no competing interests. </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Materials &amp; Correspondence:</w:t>
      </w:r>
      <w:r>
        <w:rPr>
          <w:rFonts w:ascii="Calibri" w:hAnsi="Calibri"/>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rPr>
          <w:t>https://github.com/charlesll/neuravi</w:t>
        </w:r>
      </w:hyperlink>
      <w:r>
        <w:rPr>
          <w:rFonts w:ascii="Calibri" w:hAnsi="Calibri"/>
        </w:rPr>
        <w:t xml:space="preserve"> (open access will be provided upon acceptance). Correspondence can be addressed to the corresponding author.</w:t>
      </w:r>
    </w:p>
    <w:p>
      <w:pPr>
        <w:pStyle w:val="Acknowledgement"/>
        <w:spacing w:lineRule="auto" w:line="480" w:before="0" w:after="113"/>
        <w:jc w:val="both"/>
        <w:rPr/>
      </w:pPr>
      <w:r>
        <w:rPr/>
      </w:r>
    </w:p>
    <w:p>
      <w:pPr>
        <w:pStyle w:val="Paragraph"/>
        <w:spacing w:before="0" w:after="113"/>
        <w:ind w:hanging="0"/>
        <w:rPr/>
      </w:pPr>
      <w:r>
        <w:rPr/>
      </w:r>
      <w:r>
        <w:br w:type="page"/>
      </w:r>
    </w:p>
    <w:p>
      <w:pPr>
        <w:pStyle w:val="SOMContent"/>
        <w:spacing w:lineRule="auto" w:line="480" w:before="0" w:after="113"/>
        <w:ind w:left="720" w:firstLine="720"/>
        <w:jc w:val="both"/>
        <w:rPr>
          <w:i/>
          <w:i/>
        </w:rPr>
      </w:pPr>
      <w:r>
        <w:rPr>
          <w:i/>
        </w:rPr>
      </w:r>
    </w:p>
    <w:tbl>
      <w:tblPr>
        <w:tblW w:w="8164" w:type="dxa"/>
        <w:jc w:val="left"/>
        <w:tblInd w:w="-12" w:type="dxa"/>
        <w:tblCellMar>
          <w:top w:w="55" w:type="dxa"/>
          <w:left w:w="138" w:type="dxa"/>
          <w:bottom w:w="55" w:type="dxa"/>
          <w:right w:w="108" w:type="dxa"/>
        </w:tblCellMar>
        <w:tblLook w:val="04a0" w:noVBand="1" w:noHBand="0" w:lastColumn="0" w:firstColumn="1" w:lastRow="0" w:firstRow="1"/>
      </w:tblPr>
      <w:tblGrid>
        <w:gridCol w:w="1249"/>
        <w:gridCol w:w="1201"/>
        <w:gridCol w:w="1049"/>
        <w:gridCol w:w="1049"/>
        <w:gridCol w:w="1050"/>
        <w:gridCol w:w="1049"/>
        <w:gridCol w:w="1516"/>
      </w:tblGrid>
      <w:tr>
        <w:trPr/>
        <w:tc>
          <w:tcPr>
            <w:tcW w:w="12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Glass name</w:t>
            </w:r>
          </w:p>
        </w:tc>
        <w:tc>
          <w:tcPr>
            <w:tcW w:w="1201" w:type="dxa"/>
            <w:tcBorders>
              <w:top w:val="single" w:sz="4" w:space="0" w:color="000000"/>
              <w:bottom w:val="single" w:sz="4" w:space="0" w:color="000000"/>
            </w:tcBorders>
            <w:shd w:color="auto" w:fill="auto" w:val="clear"/>
          </w:tcPr>
          <w:p>
            <w:pPr>
              <w:pStyle w:val="Paragraph"/>
              <w:spacing w:before="0" w:after="113"/>
              <w:ind w:hanging="0"/>
              <w:rPr>
                <w:b/>
                <w:b/>
                <w:iCs/>
                <w:sz w:val="20"/>
                <w:szCs w:val="20"/>
              </w:rPr>
            </w:pPr>
            <w:r>
              <w:rPr>
                <w:b/>
                <w:iCs/>
                <w:sz w:val="20"/>
                <w:szCs w:val="20"/>
              </w:rPr>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%SiO</w:t>
            </w:r>
            <w:r>
              <w:rPr>
                <w:b/>
                <w:iCs/>
                <w:sz w:val="20"/>
                <w:szCs w:val="20"/>
                <w:vertAlign w:val="subscript"/>
              </w:rPr>
              <w:t>2</w:t>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%Al</w:t>
            </w:r>
            <w:r>
              <w:rPr>
                <w:b/>
                <w:iCs/>
                <w:sz w:val="20"/>
                <w:szCs w:val="20"/>
                <w:vertAlign w:val="subscript"/>
              </w:rPr>
              <w:t>2</w:t>
            </w:r>
            <w:r>
              <w:rPr>
                <w:b/>
                <w:iCs/>
                <w:sz w:val="20"/>
                <w:szCs w:val="20"/>
              </w:rPr>
              <w:t>O</w:t>
            </w:r>
            <w:r>
              <w:rPr>
                <w:b/>
                <w:iCs/>
                <w:sz w:val="20"/>
                <w:szCs w:val="20"/>
                <w:vertAlign w:val="subscript"/>
              </w:rPr>
              <w:t>3</w:t>
            </w:r>
          </w:p>
        </w:tc>
        <w:tc>
          <w:tcPr>
            <w:tcW w:w="105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w:t>
            </w:r>
            <w:r>
              <w:rPr>
                <w:b/>
                <w:iCs/>
                <w:sz w:val="20"/>
                <w:szCs w:val="20"/>
                <w:vertAlign w:val="subscript"/>
              </w:rPr>
              <w:t>2</w:t>
            </w:r>
            <w:r>
              <w:rPr>
                <w:b/>
                <w:iCs/>
                <w:sz w:val="20"/>
                <w:szCs w:val="20"/>
              </w:rPr>
              <w:t>O</w:t>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w:t>
            </w:r>
            <w:r>
              <w:rPr>
                <w:b/>
                <w:iCs/>
                <w:sz w:val="20"/>
                <w:szCs w:val="20"/>
                <w:vertAlign w:val="subscript"/>
              </w:rPr>
              <w:t>2</w:t>
            </w:r>
            <w:r>
              <w:rPr>
                <w:b/>
                <w:iCs/>
                <w:sz w:val="20"/>
                <w:szCs w:val="20"/>
              </w:rPr>
              <w:t>O</w:t>
            </w:r>
          </w:p>
        </w:tc>
        <w:tc>
          <w:tcPr>
            <w:tcW w:w="1516"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Density, g cm</w:t>
            </w:r>
            <w:r>
              <w:rPr>
                <w:b/>
                <w:iCs/>
                <w:sz w:val="20"/>
                <w:szCs w:val="20"/>
                <w:vertAlign w:val="superscript"/>
              </w:rPr>
              <w:t>-1</w:t>
            </w:r>
          </w:p>
        </w:tc>
      </w:tr>
      <w:tr>
        <w:trPr/>
        <w:tc>
          <w:tcPr>
            <w:tcW w:w="1249" w:type="dxa"/>
            <w:tcBorders/>
            <w:shd w:color="auto" w:fill="auto" w:val="clear"/>
            <w:tcMar>
              <w:top w:w="0" w:type="dxa"/>
              <w:bottom w:w="0" w:type="dxa"/>
            </w:tcMar>
          </w:tcPr>
          <w:p>
            <w:pPr>
              <w:pStyle w:val="Paragraph"/>
              <w:spacing w:before="0" w:after="113"/>
              <w:ind w:hanging="0"/>
              <w:rPr/>
            </w:pPr>
            <w:r>
              <w:rPr>
                <w:iCs/>
                <w:sz w:val="20"/>
                <w:szCs w:val="20"/>
              </w:rPr>
              <w:t>KA80.05</w:t>
            </w:r>
          </w:p>
        </w:tc>
        <w:tc>
          <w:tcPr>
            <w:tcW w:w="1201" w:type="dxa"/>
            <w:tcBorders/>
            <w:shd w:color="auto" w:fill="auto" w:val="clear"/>
            <w:tcMar>
              <w:top w:w="0" w:type="dxa"/>
              <w:bottom w:w="0" w:type="dxa"/>
            </w:tcMar>
          </w:tcPr>
          <w:p>
            <w:pPr>
              <w:pStyle w:val="Paragraph"/>
              <w:spacing w:before="0" w:after="113"/>
              <w:ind w:hanging="0"/>
              <w:rPr/>
            </w:pPr>
            <w:r>
              <w:rPr>
                <w:iCs/>
                <w:sz w:val="20"/>
                <w:szCs w:val="20"/>
              </w:rPr>
              <w:t>nom. mol%</w:t>
            </w:r>
          </w:p>
        </w:tc>
        <w:tc>
          <w:tcPr>
            <w:tcW w:w="1049" w:type="dxa"/>
            <w:tcBorders/>
            <w:shd w:color="auto" w:fill="auto" w:val="clear"/>
            <w:tcMar>
              <w:top w:w="0" w:type="dxa"/>
              <w:bottom w:w="0" w:type="dxa"/>
            </w:tcMar>
          </w:tcPr>
          <w:p>
            <w:pPr>
              <w:pStyle w:val="Paragraph"/>
              <w:spacing w:before="0" w:after="113"/>
              <w:ind w:hanging="0"/>
              <w:rPr/>
            </w:pPr>
            <w:r>
              <w:rPr>
                <w:iCs/>
                <w:sz w:val="20"/>
                <w:szCs w:val="20"/>
              </w:rPr>
              <w:t>80.00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5.00</w:t>
            </w:r>
          </w:p>
        </w:tc>
        <w:tc>
          <w:tcPr>
            <w:tcW w:w="1050" w:type="dxa"/>
            <w:tcBorders/>
            <w:shd w:color="auto" w:fill="auto" w:val="clear"/>
            <w:tcMar>
              <w:top w:w="0" w:type="dxa"/>
              <w:bottom w:w="0" w:type="dxa"/>
            </w:tcMar>
          </w:tcPr>
          <w:p>
            <w:pPr>
              <w:pStyle w:val="Paragraph"/>
              <w:spacing w:before="0" w:after="113"/>
              <w:ind w:hanging="0"/>
              <w:rPr/>
            </w:pPr>
            <w:r>
              <w:rPr>
                <w:iCs/>
                <w:sz w:val="20"/>
                <w:szCs w:val="20"/>
              </w:rPr>
              <w:t>15.00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71.40</w:t>
            </w:r>
          </w:p>
        </w:tc>
        <w:tc>
          <w:tcPr>
            <w:tcW w:w="1049" w:type="dxa"/>
            <w:tcBorders/>
            <w:shd w:color="auto" w:fill="auto" w:val="clear"/>
            <w:tcMar>
              <w:top w:w="0" w:type="dxa"/>
              <w:bottom w:w="0" w:type="dxa"/>
            </w:tcMar>
          </w:tcPr>
          <w:p>
            <w:pPr>
              <w:pStyle w:val="Paragraph"/>
              <w:spacing w:before="0" w:after="113"/>
              <w:ind w:hanging="0"/>
              <w:rPr/>
            </w:pPr>
            <w:r>
              <w:rPr>
                <w:iCs/>
                <w:sz w:val="20"/>
                <w:szCs w:val="20"/>
              </w:rPr>
              <w:t>7.60</w:t>
            </w:r>
          </w:p>
        </w:tc>
        <w:tc>
          <w:tcPr>
            <w:tcW w:w="1050" w:type="dxa"/>
            <w:tcBorders/>
            <w:shd w:color="auto" w:fill="auto" w:val="clear"/>
            <w:tcMar>
              <w:top w:w="0" w:type="dxa"/>
              <w:bottom w:w="0" w:type="dxa"/>
            </w:tcMar>
          </w:tcPr>
          <w:p>
            <w:pPr>
              <w:pStyle w:val="Paragraph"/>
              <w:spacing w:before="0" w:after="113"/>
              <w:ind w:hanging="0"/>
              <w:rPr/>
            </w:pPr>
            <w:r>
              <w:rPr>
                <w:iCs/>
                <w:sz w:val="20"/>
                <w:szCs w:val="20"/>
              </w:rPr>
              <w:t>21.00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74.8(4)</w:t>
            </w:r>
          </w:p>
        </w:tc>
        <w:tc>
          <w:tcPr>
            <w:tcW w:w="1049" w:type="dxa"/>
            <w:tcBorders/>
            <w:shd w:color="auto" w:fill="auto" w:val="clear"/>
            <w:tcMar>
              <w:top w:w="0" w:type="dxa"/>
              <w:bottom w:w="0" w:type="dxa"/>
            </w:tcMar>
          </w:tcPr>
          <w:p>
            <w:pPr>
              <w:pStyle w:val="Paragraph"/>
              <w:spacing w:before="0" w:after="113"/>
              <w:ind w:hanging="0"/>
              <w:rPr/>
            </w:pPr>
            <w:r>
              <w:rPr>
                <w:iCs/>
                <w:sz w:val="20"/>
                <w:szCs w:val="20"/>
              </w:rPr>
              <w:t>7.6(1)</w:t>
            </w:r>
          </w:p>
        </w:tc>
        <w:tc>
          <w:tcPr>
            <w:tcW w:w="1050" w:type="dxa"/>
            <w:tcBorders/>
            <w:shd w:color="auto" w:fill="auto" w:val="clear"/>
            <w:tcMar>
              <w:top w:w="0" w:type="dxa"/>
              <w:bottom w:w="0" w:type="dxa"/>
            </w:tcMar>
          </w:tcPr>
          <w:p>
            <w:pPr>
              <w:pStyle w:val="Paragraph"/>
              <w:spacing w:before="0" w:after="113"/>
              <w:ind w:hanging="0"/>
              <w:rPr/>
            </w:pPr>
            <w:r>
              <w:rPr>
                <w:iCs/>
                <w:sz w:val="20"/>
                <w:szCs w:val="20"/>
              </w:rPr>
              <w:t>15.1(2)</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0.00(4)</w:t>
            </w:r>
          </w:p>
        </w:tc>
        <w:tc>
          <w:tcPr>
            <w:tcW w:w="1516" w:type="dxa"/>
            <w:tcBorders/>
            <w:shd w:color="auto" w:fill="auto" w:val="clear"/>
            <w:tcMar>
              <w:top w:w="0" w:type="dxa"/>
              <w:bottom w:w="0" w:type="dxa"/>
            </w:tcMar>
          </w:tcPr>
          <w:p>
            <w:pPr>
              <w:pStyle w:val="Paragraph"/>
              <w:spacing w:before="0" w:after="113"/>
              <w:ind w:hanging="0"/>
              <w:rPr/>
            </w:pPr>
            <w:r>
              <w:rPr>
                <w:iCs/>
                <w:sz w:val="20"/>
                <w:szCs w:val="20"/>
              </w:rPr>
              <w:t>2.320(1)</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KA72.07</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72.00</w:t>
            </w:r>
          </w:p>
        </w:tc>
        <w:tc>
          <w:tcPr>
            <w:tcW w:w="1049" w:type="dxa"/>
            <w:tcBorders>
              <w:top w:val="single" w:sz="4" w:space="0" w:color="000000"/>
            </w:tcBorders>
            <w:shd w:color="auto" w:fill="auto" w:val="clear"/>
          </w:tcPr>
          <w:p>
            <w:pPr>
              <w:pStyle w:val="Paragraph"/>
              <w:spacing w:before="0" w:after="113"/>
              <w:ind w:hanging="0"/>
              <w:rPr/>
            </w:pPr>
            <w:r>
              <w:rPr>
                <w:iCs/>
                <w:sz w:val="20"/>
                <w:szCs w:val="20"/>
              </w:rPr>
              <w:t>7.00</w:t>
            </w:r>
          </w:p>
        </w:tc>
        <w:tc>
          <w:tcPr>
            <w:tcW w:w="1050" w:type="dxa"/>
            <w:tcBorders>
              <w:top w:val="single" w:sz="4" w:space="0" w:color="000000"/>
            </w:tcBorders>
            <w:shd w:color="auto" w:fill="auto" w:val="clear"/>
          </w:tcPr>
          <w:p>
            <w:pPr>
              <w:pStyle w:val="Paragraph"/>
              <w:spacing w:before="0" w:after="113"/>
              <w:ind w:hanging="0"/>
              <w:rPr/>
            </w:pPr>
            <w:r>
              <w:rPr>
                <w:iCs/>
                <w:sz w:val="20"/>
                <w:szCs w:val="20"/>
              </w:rPr>
              <w:t>21.00</w:t>
            </w:r>
          </w:p>
        </w:tc>
        <w:tc>
          <w:tcPr>
            <w:tcW w:w="1049" w:type="dxa"/>
            <w:tcBorders>
              <w:top w:val="single" w:sz="4" w:space="0" w:color="000000"/>
            </w:tcBorders>
            <w:shd w:color="auto" w:fill="auto" w:val="clear"/>
          </w:tcPr>
          <w:p>
            <w:pPr>
              <w:pStyle w:val="Paragraph"/>
              <w:spacing w:before="0" w:after="113"/>
              <w:ind w:hanging="0"/>
              <w:rPr/>
            </w:pPr>
            <w:r>
              <w:rPr>
                <w:iCs/>
                <w:sz w:val="20"/>
                <w:szCs w:val="20"/>
              </w:rPr>
              <w:t>0.00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61.60</w:t>
            </w:r>
          </w:p>
        </w:tc>
        <w:tc>
          <w:tcPr>
            <w:tcW w:w="1049" w:type="dxa"/>
            <w:tcBorders/>
            <w:shd w:color="auto" w:fill="auto" w:val="clear"/>
            <w:tcMar>
              <w:top w:w="0" w:type="dxa"/>
              <w:bottom w:w="0" w:type="dxa"/>
            </w:tcMar>
          </w:tcPr>
          <w:p>
            <w:pPr>
              <w:pStyle w:val="Paragraph"/>
              <w:spacing w:before="0" w:after="113"/>
              <w:ind w:hanging="0"/>
              <w:rPr/>
            </w:pPr>
            <w:r>
              <w:rPr>
                <w:iCs/>
                <w:sz w:val="20"/>
                <w:szCs w:val="20"/>
              </w:rPr>
              <w:t>10.20</w:t>
            </w:r>
          </w:p>
        </w:tc>
        <w:tc>
          <w:tcPr>
            <w:tcW w:w="1050" w:type="dxa"/>
            <w:tcBorders/>
            <w:shd w:color="auto" w:fill="auto" w:val="clear"/>
            <w:tcMar>
              <w:top w:w="0" w:type="dxa"/>
              <w:bottom w:w="0" w:type="dxa"/>
            </w:tcMar>
          </w:tcPr>
          <w:p>
            <w:pPr>
              <w:pStyle w:val="Paragraph"/>
              <w:spacing w:before="0" w:after="113"/>
              <w:ind w:hanging="0"/>
              <w:rPr/>
            </w:pPr>
            <w:r>
              <w:rPr>
                <w:iCs/>
                <w:sz w:val="20"/>
                <w:szCs w:val="20"/>
              </w:rPr>
              <w:t>28.20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61.4(3)</w:t>
            </w:r>
          </w:p>
        </w:tc>
        <w:tc>
          <w:tcPr>
            <w:tcW w:w="1049" w:type="dxa"/>
            <w:tcBorders/>
            <w:shd w:color="auto" w:fill="auto" w:val="clear"/>
            <w:tcMar>
              <w:top w:w="0" w:type="dxa"/>
              <w:bottom w:w="0" w:type="dxa"/>
            </w:tcMar>
          </w:tcPr>
          <w:p>
            <w:pPr>
              <w:pStyle w:val="Paragraph"/>
              <w:spacing w:before="0" w:after="113"/>
              <w:ind w:hanging="0"/>
              <w:rPr/>
            </w:pPr>
            <w:r>
              <w:rPr>
                <w:iCs/>
                <w:sz w:val="20"/>
                <w:szCs w:val="20"/>
              </w:rPr>
              <w:t>10.2(2)</w:t>
            </w:r>
          </w:p>
        </w:tc>
        <w:tc>
          <w:tcPr>
            <w:tcW w:w="1050" w:type="dxa"/>
            <w:tcBorders/>
            <w:shd w:color="auto" w:fill="auto" w:val="clear"/>
            <w:tcMar>
              <w:top w:w="0" w:type="dxa"/>
              <w:bottom w:w="0" w:type="dxa"/>
            </w:tcMar>
          </w:tcPr>
          <w:p>
            <w:pPr>
              <w:pStyle w:val="Paragraph"/>
              <w:spacing w:before="0" w:after="113"/>
              <w:ind w:hanging="0"/>
              <w:rPr/>
            </w:pPr>
            <w:r>
              <w:rPr>
                <w:iCs/>
                <w:sz w:val="20"/>
                <w:szCs w:val="20"/>
              </w:rPr>
              <w:t>27.4(3)</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0.00(2)</w:t>
            </w:r>
          </w:p>
        </w:tc>
        <w:tc>
          <w:tcPr>
            <w:tcW w:w="1516" w:type="dxa"/>
            <w:tcBorders/>
            <w:shd w:color="auto" w:fill="auto" w:val="clear"/>
            <w:tcMar>
              <w:top w:w="0" w:type="dxa"/>
              <w:bottom w:w="0" w:type="dxa"/>
            </w:tcMar>
          </w:tcPr>
          <w:p>
            <w:pPr>
              <w:pStyle w:val="Paragraph"/>
              <w:spacing w:before="0" w:after="113"/>
              <w:ind w:hanging="0"/>
              <w:rPr/>
            </w:pPr>
            <w:r>
              <w:rPr>
                <w:iCs/>
                <w:sz w:val="20"/>
                <w:szCs w:val="20"/>
              </w:rPr>
              <w:t>2.408(1)</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KA65.09</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65.00</w:t>
            </w:r>
          </w:p>
        </w:tc>
        <w:tc>
          <w:tcPr>
            <w:tcW w:w="1049" w:type="dxa"/>
            <w:tcBorders>
              <w:top w:val="single" w:sz="4" w:space="0" w:color="000000"/>
            </w:tcBorders>
            <w:shd w:color="auto" w:fill="auto" w:val="clear"/>
          </w:tcPr>
          <w:p>
            <w:pPr>
              <w:pStyle w:val="Paragraph"/>
              <w:spacing w:before="0" w:after="113"/>
              <w:ind w:hanging="0"/>
              <w:rPr/>
            </w:pPr>
            <w:r>
              <w:rPr>
                <w:iCs/>
                <w:sz w:val="20"/>
                <w:szCs w:val="20"/>
              </w:rPr>
              <w:t>8.75</w:t>
            </w:r>
          </w:p>
        </w:tc>
        <w:tc>
          <w:tcPr>
            <w:tcW w:w="1050" w:type="dxa"/>
            <w:tcBorders>
              <w:top w:val="single" w:sz="4" w:space="0" w:color="000000"/>
            </w:tcBorders>
            <w:shd w:color="auto" w:fill="auto" w:val="clear"/>
          </w:tcPr>
          <w:p>
            <w:pPr>
              <w:pStyle w:val="Paragraph"/>
              <w:spacing w:before="0" w:after="113"/>
              <w:ind w:hanging="0"/>
              <w:rPr/>
            </w:pPr>
            <w:r>
              <w:rPr>
                <w:iCs/>
                <w:sz w:val="20"/>
                <w:szCs w:val="20"/>
              </w:rPr>
              <w:t>26.25</w:t>
            </w:r>
          </w:p>
        </w:tc>
        <w:tc>
          <w:tcPr>
            <w:tcW w:w="1049" w:type="dxa"/>
            <w:tcBorders>
              <w:top w:val="single" w:sz="4" w:space="0" w:color="000000"/>
            </w:tcBorders>
            <w:shd w:color="auto" w:fill="auto" w:val="clear"/>
          </w:tcPr>
          <w:p>
            <w:pPr>
              <w:pStyle w:val="Paragraph"/>
              <w:spacing w:before="0" w:after="113"/>
              <w:ind w:hanging="0"/>
              <w:rPr/>
            </w:pPr>
            <w:r>
              <w:rPr>
                <w:iCs/>
                <w:sz w:val="20"/>
                <w:szCs w:val="20"/>
              </w:rPr>
              <w:t>0.00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53.70</w:t>
            </w:r>
          </w:p>
        </w:tc>
        <w:tc>
          <w:tcPr>
            <w:tcW w:w="1049" w:type="dxa"/>
            <w:tcBorders/>
            <w:shd w:color="auto" w:fill="auto" w:val="clear"/>
            <w:tcMar>
              <w:top w:w="0" w:type="dxa"/>
              <w:bottom w:w="0" w:type="dxa"/>
            </w:tcMar>
          </w:tcPr>
          <w:p>
            <w:pPr>
              <w:pStyle w:val="Paragraph"/>
              <w:spacing w:before="0" w:after="113"/>
              <w:ind w:hanging="0"/>
              <w:rPr/>
            </w:pPr>
            <w:r>
              <w:rPr>
                <w:iCs/>
                <w:sz w:val="20"/>
                <w:szCs w:val="20"/>
              </w:rPr>
              <w:t>12.30</w:t>
            </w:r>
          </w:p>
        </w:tc>
        <w:tc>
          <w:tcPr>
            <w:tcW w:w="1050" w:type="dxa"/>
            <w:tcBorders/>
            <w:shd w:color="auto" w:fill="auto" w:val="clear"/>
            <w:tcMar>
              <w:top w:w="0" w:type="dxa"/>
              <w:bottom w:w="0" w:type="dxa"/>
            </w:tcMar>
          </w:tcPr>
          <w:p>
            <w:pPr>
              <w:pStyle w:val="Paragraph"/>
              <w:spacing w:before="0" w:after="113"/>
              <w:ind w:hanging="0"/>
              <w:rPr/>
            </w:pPr>
            <w:r>
              <w:rPr>
                <w:iCs/>
                <w:sz w:val="20"/>
                <w:szCs w:val="20"/>
              </w:rPr>
              <w:t>34.00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53.3(5)</w:t>
            </w:r>
          </w:p>
        </w:tc>
        <w:tc>
          <w:tcPr>
            <w:tcW w:w="1049" w:type="dxa"/>
            <w:tcBorders/>
            <w:shd w:color="auto" w:fill="auto" w:val="clear"/>
            <w:tcMar>
              <w:top w:w="0" w:type="dxa"/>
              <w:bottom w:w="0" w:type="dxa"/>
            </w:tcMar>
          </w:tcPr>
          <w:p>
            <w:pPr>
              <w:pStyle w:val="Paragraph"/>
              <w:spacing w:before="0" w:after="113"/>
              <w:ind w:hanging="0"/>
              <w:rPr/>
            </w:pPr>
            <w:r>
              <w:rPr>
                <w:iCs/>
                <w:sz w:val="20"/>
                <w:szCs w:val="20"/>
              </w:rPr>
              <w:t>12.5(4)</w:t>
            </w:r>
          </w:p>
        </w:tc>
        <w:tc>
          <w:tcPr>
            <w:tcW w:w="1050" w:type="dxa"/>
            <w:tcBorders/>
            <w:shd w:color="auto" w:fill="auto" w:val="clear"/>
            <w:tcMar>
              <w:top w:w="0" w:type="dxa"/>
              <w:bottom w:w="0" w:type="dxa"/>
            </w:tcMar>
          </w:tcPr>
          <w:p>
            <w:pPr>
              <w:pStyle w:val="Paragraph"/>
              <w:spacing w:before="0" w:after="113"/>
              <w:ind w:hanging="0"/>
              <w:rPr/>
            </w:pPr>
            <w:r>
              <w:rPr>
                <w:iCs/>
                <w:sz w:val="20"/>
                <w:szCs w:val="20"/>
              </w:rPr>
              <w:t>31.7(3)</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0.00(3)</w:t>
            </w:r>
          </w:p>
        </w:tc>
        <w:tc>
          <w:tcPr>
            <w:tcW w:w="1516" w:type="dxa"/>
            <w:tcBorders/>
            <w:shd w:color="auto" w:fill="auto" w:val="clear"/>
            <w:tcMar>
              <w:top w:w="0" w:type="dxa"/>
              <w:bottom w:w="0" w:type="dxa"/>
            </w:tcMar>
          </w:tcPr>
          <w:p>
            <w:pPr>
              <w:pStyle w:val="Paragraph"/>
              <w:spacing w:before="0" w:after="113"/>
              <w:ind w:hanging="0"/>
              <w:rPr/>
            </w:pPr>
            <w:r>
              <w:rPr>
                <w:iCs/>
                <w:sz w:val="20"/>
                <w:szCs w:val="20"/>
              </w:rPr>
              <w:t>2.451(9)</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NA65.09</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65.00</w:t>
            </w:r>
          </w:p>
        </w:tc>
        <w:tc>
          <w:tcPr>
            <w:tcW w:w="1049" w:type="dxa"/>
            <w:tcBorders>
              <w:top w:val="single" w:sz="4" w:space="0" w:color="000000"/>
            </w:tcBorders>
            <w:shd w:color="auto" w:fill="auto" w:val="clear"/>
          </w:tcPr>
          <w:p>
            <w:pPr>
              <w:pStyle w:val="Paragraph"/>
              <w:spacing w:before="0" w:after="113"/>
              <w:ind w:hanging="0"/>
              <w:rPr/>
            </w:pPr>
            <w:r>
              <w:rPr>
                <w:iCs/>
                <w:sz w:val="20"/>
                <w:szCs w:val="20"/>
              </w:rPr>
              <w:t>8.75</w:t>
            </w:r>
          </w:p>
        </w:tc>
        <w:tc>
          <w:tcPr>
            <w:tcW w:w="1050" w:type="dxa"/>
            <w:tcBorders>
              <w:top w:val="single" w:sz="4" w:space="0" w:color="000000"/>
            </w:tcBorders>
            <w:shd w:color="auto" w:fill="auto" w:val="clear"/>
          </w:tcPr>
          <w:p>
            <w:pPr>
              <w:pStyle w:val="Paragraph"/>
              <w:spacing w:before="0" w:after="113"/>
              <w:ind w:hanging="0"/>
              <w:rPr/>
            </w:pPr>
            <w:r>
              <w:rPr>
                <w:iCs/>
                <w:sz w:val="20"/>
                <w:szCs w:val="20"/>
              </w:rPr>
              <w:t>0.00</w:t>
            </w:r>
          </w:p>
        </w:tc>
        <w:tc>
          <w:tcPr>
            <w:tcW w:w="1049" w:type="dxa"/>
            <w:tcBorders>
              <w:top w:val="single" w:sz="4" w:space="0" w:color="000000"/>
            </w:tcBorders>
            <w:shd w:color="auto" w:fill="auto" w:val="clear"/>
          </w:tcPr>
          <w:p>
            <w:pPr>
              <w:pStyle w:val="Paragraph"/>
              <w:spacing w:before="0" w:after="113"/>
              <w:ind w:hanging="0"/>
              <w:rPr/>
            </w:pPr>
            <w:r>
              <w:rPr>
                <w:iCs/>
                <w:sz w:val="20"/>
                <w:szCs w:val="20"/>
              </w:rPr>
              <w:t>26.25</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60.79</w:t>
            </w:r>
          </w:p>
        </w:tc>
        <w:tc>
          <w:tcPr>
            <w:tcW w:w="1049" w:type="dxa"/>
            <w:tcBorders/>
            <w:shd w:color="auto" w:fill="auto" w:val="clear"/>
            <w:tcMar>
              <w:top w:w="0" w:type="dxa"/>
              <w:bottom w:w="0" w:type="dxa"/>
            </w:tcMar>
          </w:tcPr>
          <w:p>
            <w:pPr>
              <w:pStyle w:val="Paragraph"/>
              <w:spacing w:before="0" w:after="113"/>
              <w:ind w:hanging="0"/>
              <w:rPr/>
            </w:pPr>
            <w:r>
              <w:rPr>
                <w:iCs/>
                <w:sz w:val="20"/>
                <w:szCs w:val="20"/>
              </w:rPr>
              <w:t>13.89</w:t>
            </w:r>
          </w:p>
        </w:tc>
        <w:tc>
          <w:tcPr>
            <w:tcW w:w="1050" w:type="dxa"/>
            <w:tcBorders/>
            <w:shd w:color="auto" w:fill="auto" w:val="clear"/>
            <w:tcMar>
              <w:top w:w="0" w:type="dxa"/>
              <w:bottom w:w="0" w:type="dxa"/>
            </w:tcMar>
          </w:tcPr>
          <w:p>
            <w:pPr>
              <w:pStyle w:val="Paragraph"/>
              <w:spacing w:before="0" w:after="113"/>
              <w:ind w:hanging="0"/>
              <w:rPr/>
            </w:pPr>
            <w:r>
              <w:rPr>
                <w:iCs/>
                <w:sz w:val="20"/>
                <w:szCs w:val="20"/>
              </w:rPr>
              <w:t>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25.32</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61.7(4)</w:t>
            </w:r>
          </w:p>
        </w:tc>
        <w:tc>
          <w:tcPr>
            <w:tcW w:w="1049" w:type="dxa"/>
            <w:tcBorders/>
            <w:shd w:color="auto" w:fill="auto" w:val="clear"/>
            <w:tcMar>
              <w:top w:w="0" w:type="dxa"/>
              <w:bottom w:w="0" w:type="dxa"/>
            </w:tcMar>
          </w:tcPr>
          <w:p>
            <w:pPr>
              <w:pStyle w:val="Paragraph"/>
              <w:spacing w:before="0" w:after="113"/>
              <w:ind w:hanging="0"/>
              <w:rPr/>
            </w:pPr>
            <w:r>
              <w:rPr>
                <w:iCs/>
                <w:sz w:val="20"/>
                <w:szCs w:val="20"/>
              </w:rPr>
              <w:t>13.7(2)</w:t>
            </w:r>
          </w:p>
        </w:tc>
        <w:tc>
          <w:tcPr>
            <w:tcW w:w="1050" w:type="dxa"/>
            <w:tcBorders/>
            <w:shd w:color="auto" w:fill="auto" w:val="clear"/>
            <w:tcMar>
              <w:top w:w="0" w:type="dxa"/>
              <w:bottom w:w="0" w:type="dxa"/>
            </w:tcMar>
          </w:tcPr>
          <w:p>
            <w:pPr>
              <w:pStyle w:val="Paragraph"/>
              <w:spacing w:before="0" w:after="113"/>
              <w:ind w:hanging="0"/>
              <w:rPr/>
            </w:pPr>
            <w:r>
              <w:rPr>
                <w:iCs/>
                <w:sz w:val="20"/>
                <w:szCs w:val="20"/>
              </w:rPr>
              <w:t>0.03(2)</w:t>
            </w:r>
          </w:p>
        </w:tc>
        <w:tc>
          <w:tcPr>
            <w:tcW w:w="1049" w:type="dxa"/>
            <w:tcBorders/>
            <w:shd w:color="auto" w:fill="auto" w:val="clear"/>
            <w:tcMar>
              <w:top w:w="0" w:type="dxa"/>
              <w:bottom w:w="0" w:type="dxa"/>
            </w:tcMar>
          </w:tcPr>
          <w:p>
            <w:pPr>
              <w:pStyle w:val="Paragraph"/>
              <w:spacing w:before="0" w:after="113"/>
              <w:ind w:hanging="0"/>
              <w:rPr/>
            </w:pPr>
            <w:r>
              <w:rPr>
                <w:iCs/>
                <w:sz w:val="20"/>
                <w:szCs w:val="20"/>
              </w:rPr>
              <w:t>24.5(7)</w:t>
            </w:r>
          </w:p>
        </w:tc>
        <w:tc>
          <w:tcPr>
            <w:tcW w:w="1516" w:type="dxa"/>
            <w:tcBorders/>
            <w:shd w:color="auto" w:fill="auto" w:val="clear"/>
            <w:tcMar>
              <w:top w:w="0" w:type="dxa"/>
              <w:bottom w:w="0" w:type="dxa"/>
            </w:tcMar>
          </w:tcPr>
          <w:p>
            <w:pPr>
              <w:pStyle w:val="Paragraph"/>
              <w:spacing w:before="0" w:after="113"/>
              <w:ind w:hanging="0"/>
              <w:rPr/>
            </w:pPr>
            <w:r>
              <w:rPr>
                <w:iCs/>
                <w:sz w:val="20"/>
                <w:szCs w:val="20"/>
              </w:rPr>
              <w:t>2.472(4)</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NA58.10</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58.00</w:t>
            </w:r>
          </w:p>
        </w:tc>
        <w:tc>
          <w:tcPr>
            <w:tcW w:w="1049" w:type="dxa"/>
            <w:tcBorders>
              <w:top w:val="single" w:sz="4" w:space="0" w:color="000000"/>
            </w:tcBorders>
            <w:shd w:color="auto" w:fill="auto" w:val="clear"/>
          </w:tcPr>
          <w:p>
            <w:pPr>
              <w:pStyle w:val="Paragraph"/>
              <w:spacing w:before="0" w:after="113"/>
              <w:ind w:hanging="0"/>
              <w:rPr/>
            </w:pPr>
            <w:r>
              <w:rPr>
                <w:iCs/>
                <w:sz w:val="20"/>
                <w:szCs w:val="20"/>
              </w:rPr>
              <w:t>10.50</w:t>
            </w:r>
          </w:p>
        </w:tc>
        <w:tc>
          <w:tcPr>
            <w:tcW w:w="1050" w:type="dxa"/>
            <w:tcBorders>
              <w:top w:val="single" w:sz="4" w:space="0" w:color="000000"/>
            </w:tcBorders>
            <w:shd w:color="auto" w:fill="auto" w:val="clear"/>
          </w:tcPr>
          <w:p>
            <w:pPr>
              <w:pStyle w:val="Paragraph"/>
              <w:spacing w:before="0" w:after="113"/>
              <w:ind w:hanging="0"/>
              <w:rPr/>
            </w:pPr>
            <w:r>
              <w:rPr>
                <w:iCs/>
                <w:sz w:val="20"/>
                <w:szCs w:val="20"/>
              </w:rPr>
              <w:t>0.00</w:t>
            </w:r>
          </w:p>
        </w:tc>
        <w:tc>
          <w:tcPr>
            <w:tcW w:w="1049" w:type="dxa"/>
            <w:tcBorders>
              <w:top w:val="single" w:sz="4" w:space="0" w:color="000000"/>
            </w:tcBorders>
            <w:shd w:color="auto" w:fill="auto" w:val="clear"/>
          </w:tcPr>
          <w:p>
            <w:pPr>
              <w:pStyle w:val="Paragraph"/>
              <w:spacing w:before="0" w:after="113"/>
              <w:ind w:hanging="0"/>
              <w:rPr/>
            </w:pPr>
            <w:r>
              <w:rPr>
                <w:iCs/>
                <w:sz w:val="20"/>
                <w:szCs w:val="20"/>
              </w:rPr>
              <w:t>31.50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53.55</w:t>
            </w:r>
          </w:p>
        </w:tc>
        <w:tc>
          <w:tcPr>
            <w:tcW w:w="1049" w:type="dxa"/>
            <w:tcBorders/>
            <w:shd w:color="auto" w:fill="auto" w:val="clear"/>
            <w:tcMar>
              <w:top w:w="0" w:type="dxa"/>
              <w:bottom w:w="0" w:type="dxa"/>
            </w:tcMar>
          </w:tcPr>
          <w:p>
            <w:pPr>
              <w:pStyle w:val="Paragraph"/>
              <w:spacing w:before="0" w:after="113"/>
              <w:ind w:hanging="0"/>
              <w:rPr/>
            </w:pPr>
            <w:r>
              <w:rPr>
                <w:iCs/>
                <w:sz w:val="20"/>
                <w:szCs w:val="20"/>
              </w:rPr>
              <w:t>16.45</w:t>
            </w:r>
          </w:p>
        </w:tc>
        <w:tc>
          <w:tcPr>
            <w:tcW w:w="1050" w:type="dxa"/>
            <w:tcBorders/>
            <w:shd w:color="auto" w:fill="auto" w:val="clear"/>
            <w:tcMar>
              <w:top w:w="0" w:type="dxa"/>
              <w:bottom w:w="0" w:type="dxa"/>
            </w:tcMar>
          </w:tcPr>
          <w:p>
            <w:pPr>
              <w:pStyle w:val="Paragraph"/>
              <w:spacing w:before="0" w:after="113"/>
              <w:ind w:hanging="0"/>
              <w:rPr/>
            </w:pPr>
            <w:r>
              <w:rPr>
                <w:iCs/>
                <w:sz w:val="20"/>
                <w:szCs w:val="20"/>
              </w:rPr>
              <w:t>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30.00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201" w:type="dxa"/>
            <w:tcBorders>
              <w:bottom w:val="single" w:sz="4" w:space="0" w:color="000000"/>
            </w:tcBorders>
            <w:shd w:color="auto" w:fill="auto" w:val="clear"/>
          </w:tcPr>
          <w:p>
            <w:pPr>
              <w:pStyle w:val="Paragraph"/>
              <w:spacing w:before="0" w:after="113"/>
              <w:ind w:hanging="0"/>
              <w:rPr/>
            </w:pPr>
            <w:r>
              <w:rPr>
                <w:iCs/>
                <w:sz w:val="20"/>
                <w:szCs w:val="20"/>
              </w:rPr>
              <w:t>an. wt%</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54.6(3)</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16.4(2)</w:t>
            </w:r>
          </w:p>
        </w:tc>
        <w:tc>
          <w:tcPr>
            <w:tcW w:w="1050" w:type="dxa"/>
            <w:tcBorders>
              <w:bottom w:val="single" w:sz="4" w:space="0" w:color="000000"/>
            </w:tcBorders>
            <w:shd w:color="auto" w:fill="auto" w:val="clear"/>
          </w:tcPr>
          <w:p>
            <w:pPr>
              <w:pStyle w:val="Paragraph"/>
              <w:spacing w:before="0" w:after="113"/>
              <w:ind w:hanging="0"/>
              <w:rPr/>
            </w:pPr>
            <w:r>
              <w:rPr>
                <w:iCs/>
                <w:sz w:val="20"/>
                <w:szCs w:val="20"/>
              </w:rPr>
              <w:t>0.05(2)</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28.9(4)</w:t>
            </w:r>
          </w:p>
        </w:tc>
        <w:tc>
          <w:tcPr>
            <w:tcW w:w="1516" w:type="dxa"/>
            <w:tcBorders>
              <w:bottom w:val="single" w:sz="4" w:space="0" w:color="000000"/>
            </w:tcBorders>
            <w:shd w:color="auto" w:fill="auto" w:val="clear"/>
          </w:tcPr>
          <w:p>
            <w:pPr>
              <w:pStyle w:val="Paragraph"/>
              <w:spacing w:before="0" w:after="113"/>
              <w:ind w:hanging="0"/>
              <w:rPr/>
            </w:pPr>
            <w:r>
              <w:rPr>
                <w:iCs/>
                <w:sz w:val="20"/>
                <w:szCs w:val="20"/>
              </w:rPr>
              <w:t>2.502(5)</w:t>
            </w:r>
          </w:p>
        </w:tc>
      </w:tr>
    </w:tbl>
    <w:p>
      <w:pPr>
        <w:pStyle w:val="Paragraph"/>
        <w:spacing w:before="0" w:after="113"/>
        <w:ind w:left="720" w:hanging="0"/>
        <w:rPr>
          <w:iCs/>
        </w:rPr>
      </w:pPr>
      <w:r>
        <w:rPr>
          <w:iCs/>
        </w:rPr>
      </w:r>
    </w:p>
    <w:p>
      <w:pPr>
        <w:pStyle w:val="Paragraph"/>
        <w:spacing w:before="0" w:after="113"/>
        <w:ind w:hanging="0"/>
        <w:rPr/>
      </w:pPr>
      <w:r>
        <w:rPr>
          <w:b/>
          <w:iCs/>
        </w:rPr>
        <w:t xml:space="preserve">Table 1. </w:t>
      </w:r>
      <w:r>
        <w:rPr>
          <w:iCs/>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before="0" w:after="113"/>
        <w:ind w:hanging="0"/>
        <w:rPr/>
      </w:pPr>
      <w:r>
        <w:rPr/>
      </w:r>
    </w:p>
    <w:p>
      <w:pPr>
        <w:pStyle w:val="Paragraph"/>
        <w:spacing w:before="0" w:after="113"/>
        <w:ind w:hanging="0"/>
        <w:rPr/>
      </w:pPr>
      <w:r>
        <w:rPr/>
      </w:r>
      <w:r>
        <w:br w:type="page"/>
      </w:r>
    </w:p>
    <w:p>
      <w:pPr>
        <w:pStyle w:val="Paragraph"/>
        <w:spacing w:before="0" w:after="113"/>
        <w:ind w:left="720" w:hanging="0"/>
        <w:rPr>
          <w:iCs/>
        </w:rPr>
      </w:pPr>
      <w:r>
        <w:rPr>
          <w:iCs/>
        </w:rPr>
      </w:r>
    </w:p>
    <w:tbl>
      <w:tblPr>
        <w:tblW w:w="8748" w:type="dxa"/>
        <w:jc w:val="left"/>
        <w:tblInd w:w="-27" w:type="dxa"/>
        <w:tblCellMar>
          <w:top w:w="55" w:type="dxa"/>
          <w:left w:w="138" w:type="dxa"/>
          <w:bottom w:w="55" w:type="dxa"/>
          <w:right w:w="108" w:type="dxa"/>
        </w:tblCellMar>
        <w:tblLook w:val="04a0" w:noVBand="1" w:noHBand="0" w:lastColumn="0" w:firstColumn="1" w:lastRow="0" w:firstRow="1"/>
      </w:tblPr>
      <w:tblGrid>
        <w:gridCol w:w="817"/>
        <w:gridCol w:w="1019"/>
        <w:gridCol w:w="717"/>
        <w:gridCol w:w="1018"/>
        <w:gridCol w:w="720"/>
        <w:gridCol w:w="1020"/>
        <w:gridCol w:w="718"/>
        <w:gridCol w:w="1007"/>
        <w:gridCol w:w="719"/>
        <w:gridCol w:w="992"/>
      </w:tblGrid>
      <w:tr>
        <w:trPr/>
        <w:tc>
          <w:tcPr>
            <w:tcW w:w="8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1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KA80.05</w:t>
            </w:r>
          </w:p>
        </w:tc>
        <w:tc>
          <w:tcPr>
            <w:tcW w:w="7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18"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KA72.07</w:t>
            </w:r>
          </w:p>
        </w:tc>
        <w:tc>
          <w:tcPr>
            <w:tcW w:w="7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KA65.09</w:t>
            </w:r>
          </w:p>
        </w:tc>
        <w:tc>
          <w:tcPr>
            <w:tcW w:w="718"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0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NA65.09</w:t>
            </w:r>
          </w:p>
        </w:tc>
        <w:tc>
          <w:tcPr>
            <w:tcW w:w="71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992"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NA58.10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1013.1</w:t>
            </w:r>
          </w:p>
        </w:tc>
        <w:tc>
          <w:tcPr>
            <w:tcW w:w="1019" w:type="dxa"/>
            <w:tcBorders/>
            <w:shd w:color="auto" w:fill="auto" w:val="clear"/>
            <w:tcMar>
              <w:top w:w="0" w:type="dxa"/>
              <w:bottom w:w="0" w:type="dxa"/>
            </w:tcMar>
          </w:tcPr>
          <w:p>
            <w:pPr>
              <w:pStyle w:val="Paragraph"/>
              <w:spacing w:before="0" w:after="113"/>
              <w:ind w:hanging="0"/>
              <w:rPr/>
            </w:pPr>
            <w:r>
              <w:rPr>
                <w:iCs/>
                <w:sz w:val="20"/>
                <w:szCs w:val="20"/>
              </w:rPr>
              <w:t>9.10</w:t>
            </w:r>
          </w:p>
        </w:tc>
        <w:tc>
          <w:tcPr>
            <w:tcW w:w="717" w:type="dxa"/>
            <w:tcBorders/>
            <w:shd w:color="auto" w:fill="auto" w:val="clear"/>
            <w:tcMar>
              <w:top w:w="0" w:type="dxa"/>
              <w:bottom w:w="0" w:type="dxa"/>
            </w:tcMar>
          </w:tcPr>
          <w:p>
            <w:pPr>
              <w:pStyle w:val="Paragraph"/>
              <w:spacing w:before="0" w:after="113"/>
              <w:ind w:hanging="0"/>
              <w:rPr/>
            </w:pPr>
            <w:r>
              <w:rPr>
                <w:iCs/>
                <w:sz w:val="20"/>
                <w:szCs w:val="20"/>
              </w:rPr>
              <w:t>921.5</w:t>
            </w:r>
          </w:p>
        </w:tc>
        <w:tc>
          <w:tcPr>
            <w:tcW w:w="1018" w:type="dxa"/>
            <w:tcBorders/>
            <w:shd w:color="auto" w:fill="auto" w:val="clear"/>
            <w:tcMar>
              <w:top w:w="0" w:type="dxa"/>
              <w:bottom w:w="0" w:type="dxa"/>
            </w:tcMar>
          </w:tcPr>
          <w:p>
            <w:pPr>
              <w:pStyle w:val="Paragraph"/>
              <w:spacing w:before="0" w:after="113"/>
              <w:ind w:hanging="0"/>
              <w:rPr/>
            </w:pPr>
            <w:r>
              <w:rPr>
                <w:iCs/>
                <w:sz w:val="20"/>
                <w:szCs w:val="20"/>
              </w:rPr>
              <w:t>9.37</w:t>
            </w:r>
          </w:p>
        </w:tc>
        <w:tc>
          <w:tcPr>
            <w:tcW w:w="720" w:type="dxa"/>
            <w:tcBorders/>
            <w:shd w:color="auto" w:fill="auto" w:val="clear"/>
            <w:tcMar>
              <w:top w:w="0" w:type="dxa"/>
              <w:bottom w:w="0" w:type="dxa"/>
            </w:tcMar>
          </w:tcPr>
          <w:p>
            <w:pPr>
              <w:pStyle w:val="Paragraph"/>
              <w:spacing w:before="0" w:after="113"/>
              <w:ind w:hanging="0"/>
              <w:rPr/>
            </w:pPr>
            <w:r>
              <w:rPr>
                <w:iCs/>
                <w:sz w:val="20"/>
                <w:szCs w:val="20"/>
              </w:rPr>
              <w:t>941.3</w:t>
            </w:r>
          </w:p>
        </w:tc>
        <w:tc>
          <w:tcPr>
            <w:tcW w:w="1020" w:type="dxa"/>
            <w:tcBorders/>
            <w:shd w:color="auto" w:fill="auto" w:val="clear"/>
            <w:tcMar>
              <w:top w:w="0" w:type="dxa"/>
              <w:bottom w:w="0" w:type="dxa"/>
            </w:tcMar>
          </w:tcPr>
          <w:p>
            <w:pPr>
              <w:pStyle w:val="Paragraph"/>
              <w:spacing w:before="0" w:after="113"/>
              <w:ind w:hanging="0"/>
              <w:rPr/>
            </w:pPr>
            <w:r>
              <w:rPr>
                <w:iCs/>
                <w:sz w:val="20"/>
                <w:szCs w:val="20"/>
              </w:rPr>
              <w:t>9.55</w:t>
            </w:r>
          </w:p>
        </w:tc>
        <w:tc>
          <w:tcPr>
            <w:tcW w:w="718" w:type="dxa"/>
            <w:tcBorders/>
            <w:shd w:color="auto" w:fill="auto" w:val="clear"/>
            <w:tcMar>
              <w:top w:w="0" w:type="dxa"/>
              <w:bottom w:w="0" w:type="dxa"/>
            </w:tcMar>
          </w:tcPr>
          <w:p>
            <w:pPr>
              <w:pStyle w:val="Paragraph"/>
              <w:spacing w:before="0" w:after="113"/>
              <w:ind w:hanging="0"/>
              <w:rPr/>
            </w:pPr>
            <w:r>
              <w:rPr>
                <w:iCs/>
                <w:sz w:val="20"/>
                <w:szCs w:val="20"/>
              </w:rPr>
              <w:t>834.0</w:t>
            </w:r>
          </w:p>
        </w:tc>
        <w:tc>
          <w:tcPr>
            <w:tcW w:w="1007" w:type="dxa"/>
            <w:tcBorders/>
            <w:shd w:color="auto" w:fill="auto" w:val="clear"/>
            <w:tcMar>
              <w:top w:w="0" w:type="dxa"/>
              <w:bottom w:w="0" w:type="dxa"/>
            </w:tcMar>
          </w:tcPr>
          <w:p>
            <w:pPr>
              <w:pStyle w:val="Paragraph"/>
              <w:spacing w:before="0" w:after="113"/>
              <w:ind w:hanging="0"/>
              <w:rPr/>
            </w:pPr>
            <w:r>
              <w:rPr>
                <w:iCs/>
                <w:sz w:val="20"/>
                <w:szCs w:val="20"/>
              </w:rPr>
              <w:t>9.01</w:t>
            </w:r>
          </w:p>
        </w:tc>
        <w:tc>
          <w:tcPr>
            <w:tcW w:w="719" w:type="dxa"/>
            <w:tcBorders/>
            <w:shd w:color="auto" w:fill="auto" w:val="clear"/>
            <w:tcMar>
              <w:top w:w="0" w:type="dxa"/>
              <w:bottom w:w="0" w:type="dxa"/>
            </w:tcMar>
          </w:tcPr>
          <w:p>
            <w:pPr>
              <w:pStyle w:val="Paragraph"/>
              <w:spacing w:before="0" w:after="113"/>
              <w:ind w:hanging="0"/>
              <w:rPr/>
            </w:pPr>
            <w:r>
              <w:rPr>
                <w:iCs/>
                <w:sz w:val="20"/>
                <w:szCs w:val="20"/>
              </w:rPr>
              <w:t>827.3</w:t>
            </w:r>
          </w:p>
        </w:tc>
        <w:tc>
          <w:tcPr>
            <w:tcW w:w="992" w:type="dxa"/>
            <w:tcBorders/>
            <w:shd w:color="auto" w:fill="auto" w:val="clear"/>
            <w:tcMar>
              <w:top w:w="0" w:type="dxa"/>
              <w:bottom w:w="0" w:type="dxa"/>
            </w:tcMar>
          </w:tcPr>
          <w:p>
            <w:pPr>
              <w:pStyle w:val="Paragraph"/>
              <w:spacing w:before="0" w:after="113"/>
              <w:ind w:hanging="0"/>
              <w:rPr/>
            </w:pPr>
            <w:r>
              <w:rPr>
                <w:iCs/>
                <w:sz w:val="20"/>
                <w:szCs w:val="20"/>
              </w:rPr>
              <w:t>10.10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1001.8</w:t>
            </w:r>
          </w:p>
        </w:tc>
        <w:tc>
          <w:tcPr>
            <w:tcW w:w="1019" w:type="dxa"/>
            <w:tcBorders/>
            <w:shd w:color="auto" w:fill="auto" w:val="clear"/>
            <w:tcMar>
              <w:top w:w="0" w:type="dxa"/>
              <w:bottom w:w="0" w:type="dxa"/>
            </w:tcMar>
          </w:tcPr>
          <w:p>
            <w:pPr>
              <w:pStyle w:val="Paragraph"/>
              <w:spacing w:before="0" w:after="113"/>
              <w:ind w:hanging="0"/>
              <w:rPr/>
            </w:pPr>
            <w:r>
              <w:rPr>
                <w:iCs/>
                <w:sz w:val="20"/>
                <w:szCs w:val="20"/>
              </w:rPr>
              <w:t>9.32</w:t>
            </w:r>
          </w:p>
        </w:tc>
        <w:tc>
          <w:tcPr>
            <w:tcW w:w="717" w:type="dxa"/>
            <w:tcBorders/>
            <w:shd w:color="auto" w:fill="auto" w:val="clear"/>
            <w:tcMar>
              <w:top w:w="0" w:type="dxa"/>
              <w:bottom w:w="0" w:type="dxa"/>
            </w:tcMar>
          </w:tcPr>
          <w:p>
            <w:pPr>
              <w:pStyle w:val="Paragraph"/>
              <w:spacing w:before="0" w:after="113"/>
              <w:ind w:hanging="0"/>
              <w:rPr/>
            </w:pPr>
            <w:r>
              <w:rPr>
                <w:iCs/>
                <w:sz w:val="20"/>
                <w:szCs w:val="20"/>
              </w:rPr>
              <w:t>891.0</w:t>
            </w:r>
          </w:p>
        </w:tc>
        <w:tc>
          <w:tcPr>
            <w:tcW w:w="1018" w:type="dxa"/>
            <w:tcBorders/>
            <w:shd w:color="auto" w:fill="auto" w:val="clear"/>
            <w:tcMar>
              <w:top w:w="0" w:type="dxa"/>
              <w:bottom w:w="0" w:type="dxa"/>
            </w:tcMar>
          </w:tcPr>
          <w:p>
            <w:pPr>
              <w:pStyle w:val="Paragraph"/>
              <w:spacing w:before="0" w:after="113"/>
              <w:ind w:hanging="0"/>
              <w:rPr/>
            </w:pPr>
            <w:r>
              <w:rPr>
                <w:iCs/>
                <w:sz w:val="20"/>
                <w:szCs w:val="20"/>
              </w:rPr>
              <w:t>10.17</w:t>
            </w:r>
          </w:p>
        </w:tc>
        <w:tc>
          <w:tcPr>
            <w:tcW w:w="720" w:type="dxa"/>
            <w:tcBorders/>
            <w:shd w:color="auto" w:fill="auto" w:val="clear"/>
            <w:tcMar>
              <w:top w:w="0" w:type="dxa"/>
              <w:bottom w:w="0" w:type="dxa"/>
            </w:tcMar>
          </w:tcPr>
          <w:p>
            <w:pPr>
              <w:pStyle w:val="Paragraph"/>
              <w:spacing w:before="0" w:after="113"/>
              <w:ind w:hanging="0"/>
              <w:rPr/>
            </w:pPr>
            <w:r>
              <w:rPr>
                <w:iCs/>
                <w:sz w:val="20"/>
                <w:szCs w:val="20"/>
              </w:rPr>
              <w:t>935.1</w:t>
            </w:r>
          </w:p>
        </w:tc>
        <w:tc>
          <w:tcPr>
            <w:tcW w:w="1020" w:type="dxa"/>
            <w:tcBorders/>
            <w:shd w:color="auto" w:fill="auto" w:val="clear"/>
            <w:tcMar>
              <w:top w:w="0" w:type="dxa"/>
              <w:bottom w:w="0" w:type="dxa"/>
            </w:tcMar>
          </w:tcPr>
          <w:p>
            <w:pPr>
              <w:pStyle w:val="Paragraph"/>
              <w:spacing w:before="0" w:after="113"/>
              <w:ind w:hanging="0"/>
              <w:rPr/>
            </w:pPr>
            <w:r>
              <w:rPr>
                <w:iCs/>
                <w:sz w:val="20"/>
                <w:szCs w:val="20"/>
              </w:rPr>
              <w:t>9.71</w:t>
            </w:r>
          </w:p>
        </w:tc>
        <w:tc>
          <w:tcPr>
            <w:tcW w:w="718" w:type="dxa"/>
            <w:tcBorders/>
            <w:shd w:color="auto" w:fill="auto" w:val="clear"/>
            <w:tcMar>
              <w:top w:w="0" w:type="dxa"/>
              <w:bottom w:w="0" w:type="dxa"/>
            </w:tcMar>
          </w:tcPr>
          <w:p>
            <w:pPr>
              <w:pStyle w:val="Paragraph"/>
              <w:spacing w:before="0" w:after="113"/>
              <w:ind w:hanging="0"/>
              <w:rPr/>
            </w:pPr>
            <w:r>
              <w:rPr>
                <w:iCs/>
                <w:sz w:val="20"/>
                <w:szCs w:val="20"/>
              </w:rPr>
              <w:t>829.0</w:t>
            </w:r>
          </w:p>
        </w:tc>
        <w:tc>
          <w:tcPr>
            <w:tcW w:w="1007" w:type="dxa"/>
            <w:tcBorders/>
            <w:shd w:color="auto" w:fill="auto" w:val="clear"/>
            <w:tcMar>
              <w:top w:w="0" w:type="dxa"/>
              <w:bottom w:w="0" w:type="dxa"/>
            </w:tcMar>
          </w:tcPr>
          <w:p>
            <w:pPr>
              <w:pStyle w:val="Paragraph"/>
              <w:spacing w:before="0" w:after="113"/>
              <w:ind w:hanging="0"/>
              <w:rPr/>
            </w:pPr>
            <w:r>
              <w:rPr>
                <w:iCs/>
                <w:sz w:val="20"/>
                <w:szCs w:val="20"/>
              </w:rPr>
              <w:t>9.18</w:t>
            </w:r>
          </w:p>
        </w:tc>
        <w:tc>
          <w:tcPr>
            <w:tcW w:w="719" w:type="dxa"/>
            <w:tcBorders/>
            <w:shd w:color="auto" w:fill="auto" w:val="clear"/>
            <w:tcMar>
              <w:top w:w="0" w:type="dxa"/>
              <w:bottom w:w="0" w:type="dxa"/>
            </w:tcMar>
          </w:tcPr>
          <w:p>
            <w:pPr>
              <w:pStyle w:val="Paragraph"/>
              <w:spacing w:before="0" w:after="113"/>
              <w:ind w:hanging="0"/>
              <w:rPr/>
            </w:pPr>
            <w:r>
              <w:rPr>
                <w:iCs/>
                <w:sz w:val="20"/>
                <w:szCs w:val="20"/>
              </w:rPr>
              <w:t>836.9</w:t>
            </w:r>
          </w:p>
        </w:tc>
        <w:tc>
          <w:tcPr>
            <w:tcW w:w="992" w:type="dxa"/>
            <w:tcBorders/>
            <w:shd w:color="auto" w:fill="auto" w:val="clear"/>
            <w:tcMar>
              <w:top w:w="0" w:type="dxa"/>
              <w:bottom w:w="0" w:type="dxa"/>
            </w:tcMar>
          </w:tcPr>
          <w:p>
            <w:pPr>
              <w:pStyle w:val="Paragraph"/>
              <w:spacing w:before="0" w:after="113"/>
              <w:ind w:hanging="0"/>
              <w:rPr/>
            </w:pPr>
            <w:r>
              <w:rPr>
                <w:iCs/>
                <w:sz w:val="20"/>
                <w:szCs w:val="20"/>
              </w:rPr>
              <w:t>9.73</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989.6</w:t>
            </w:r>
          </w:p>
        </w:tc>
        <w:tc>
          <w:tcPr>
            <w:tcW w:w="1019" w:type="dxa"/>
            <w:tcBorders/>
            <w:shd w:color="auto" w:fill="auto" w:val="clear"/>
            <w:tcMar>
              <w:top w:w="0" w:type="dxa"/>
              <w:bottom w:w="0" w:type="dxa"/>
            </w:tcMar>
          </w:tcPr>
          <w:p>
            <w:pPr>
              <w:pStyle w:val="Paragraph"/>
              <w:spacing w:before="0" w:after="113"/>
              <w:ind w:hanging="0"/>
              <w:rPr/>
            </w:pPr>
            <w:r>
              <w:rPr>
                <w:iCs/>
                <w:sz w:val="20"/>
                <w:szCs w:val="20"/>
              </w:rPr>
              <w:t>9.51</w:t>
            </w:r>
          </w:p>
        </w:tc>
        <w:tc>
          <w:tcPr>
            <w:tcW w:w="717" w:type="dxa"/>
            <w:tcBorders/>
            <w:shd w:color="auto" w:fill="auto" w:val="clear"/>
            <w:tcMar>
              <w:top w:w="0" w:type="dxa"/>
              <w:bottom w:w="0" w:type="dxa"/>
            </w:tcMar>
          </w:tcPr>
          <w:p>
            <w:pPr>
              <w:pStyle w:val="Paragraph"/>
              <w:spacing w:before="0" w:after="113"/>
              <w:ind w:hanging="0"/>
              <w:rPr/>
            </w:pPr>
            <w:r>
              <w:rPr>
                <w:iCs/>
                <w:sz w:val="20"/>
                <w:szCs w:val="20"/>
              </w:rPr>
              <w:t>872.0</w:t>
            </w:r>
          </w:p>
        </w:tc>
        <w:tc>
          <w:tcPr>
            <w:tcW w:w="1018" w:type="dxa"/>
            <w:tcBorders/>
            <w:shd w:color="auto" w:fill="auto" w:val="clear"/>
            <w:tcMar>
              <w:top w:w="0" w:type="dxa"/>
              <w:bottom w:w="0" w:type="dxa"/>
            </w:tcMar>
          </w:tcPr>
          <w:p>
            <w:pPr>
              <w:pStyle w:val="Paragraph"/>
              <w:spacing w:before="0" w:after="113"/>
              <w:ind w:hanging="0"/>
              <w:rPr/>
            </w:pPr>
            <w:r>
              <w:rPr>
                <w:iCs/>
                <w:sz w:val="20"/>
                <w:szCs w:val="20"/>
              </w:rPr>
              <w:t>10.75</w:t>
            </w:r>
          </w:p>
        </w:tc>
        <w:tc>
          <w:tcPr>
            <w:tcW w:w="720" w:type="dxa"/>
            <w:tcBorders/>
            <w:shd w:color="auto" w:fill="auto" w:val="clear"/>
            <w:tcMar>
              <w:top w:w="0" w:type="dxa"/>
              <w:bottom w:w="0" w:type="dxa"/>
            </w:tcMar>
          </w:tcPr>
          <w:p>
            <w:pPr>
              <w:pStyle w:val="Paragraph"/>
              <w:spacing w:before="0" w:after="113"/>
              <w:ind w:hanging="0"/>
              <w:rPr/>
            </w:pPr>
            <w:r>
              <w:rPr>
                <w:iCs/>
                <w:sz w:val="20"/>
                <w:szCs w:val="20"/>
              </w:rPr>
              <w:t>919.4</w:t>
            </w:r>
          </w:p>
        </w:tc>
        <w:tc>
          <w:tcPr>
            <w:tcW w:w="1020" w:type="dxa"/>
            <w:tcBorders/>
            <w:shd w:color="auto" w:fill="auto" w:val="clear"/>
            <w:tcMar>
              <w:top w:w="0" w:type="dxa"/>
              <w:bottom w:w="0" w:type="dxa"/>
            </w:tcMar>
          </w:tcPr>
          <w:p>
            <w:pPr>
              <w:pStyle w:val="Paragraph"/>
              <w:spacing w:before="0" w:after="113"/>
              <w:ind w:hanging="0"/>
              <w:rPr/>
            </w:pPr>
            <w:r>
              <w:rPr>
                <w:iCs/>
                <w:sz w:val="20"/>
                <w:szCs w:val="20"/>
              </w:rPr>
              <w:t>10.13</w:t>
            </w:r>
          </w:p>
        </w:tc>
        <w:tc>
          <w:tcPr>
            <w:tcW w:w="718" w:type="dxa"/>
            <w:tcBorders/>
            <w:shd w:color="auto" w:fill="auto" w:val="clear"/>
            <w:tcMar>
              <w:top w:w="0" w:type="dxa"/>
              <w:bottom w:w="0" w:type="dxa"/>
            </w:tcMar>
          </w:tcPr>
          <w:p>
            <w:pPr>
              <w:pStyle w:val="Paragraph"/>
              <w:spacing w:before="0" w:after="113"/>
              <w:ind w:hanging="0"/>
              <w:rPr/>
            </w:pPr>
            <w:r>
              <w:rPr>
                <w:iCs/>
                <w:sz w:val="20"/>
                <w:szCs w:val="20"/>
              </w:rPr>
              <w:t>813.8</w:t>
            </w:r>
          </w:p>
        </w:tc>
        <w:tc>
          <w:tcPr>
            <w:tcW w:w="1007" w:type="dxa"/>
            <w:tcBorders/>
            <w:shd w:color="auto" w:fill="auto" w:val="clear"/>
            <w:tcMar>
              <w:top w:w="0" w:type="dxa"/>
              <w:bottom w:w="0" w:type="dxa"/>
            </w:tcMar>
          </w:tcPr>
          <w:p>
            <w:pPr>
              <w:pStyle w:val="Paragraph"/>
              <w:spacing w:before="0" w:after="113"/>
              <w:ind w:hanging="0"/>
              <w:rPr/>
            </w:pPr>
            <w:r>
              <w:rPr>
                <w:iCs/>
                <w:sz w:val="20"/>
                <w:szCs w:val="20"/>
              </w:rPr>
              <w:t>9.61</w:t>
            </w:r>
          </w:p>
        </w:tc>
        <w:tc>
          <w:tcPr>
            <w:tcW w:w="719" w:type="dxa"/>
            <w:tcBorders/>
            <w:shd w:color="auto" w:fill="auto" w:val="clear"/>
            <w:tcMar>
              <w:top w:w="0" w:type="dxa"/>
              <w:bottom w:w="0" w:type="dxa"/>
            </w:tcMar>
          </w:tcPr>
          <w:p>
            <w:pPr>
              <w:pStyle w:val="Paragraph"/>
              <w:spacing w:before="0" w:after="113"/>
              <w:ind w:hanging="0"/>
              <w:rPr/>
            </w:pPr>
            <w:r>
              <w:rPr>
                <w:iCs/>
                <w:sz w:val="20"/>
                <w:szCs w:val="20"/>
              </w:rPr>
              <w:t>817.6</w:t>
            </w:r>
          </w:p>
        </w:tc>
        <w:tc>
          <w:tcPr>
            <w:tcW w:w="992" w:type="dxa"/>
            <w:tcBorders/>
            <w:shd w:color="auto" w:fill="auto" w:val="clear"/>
            <w:tcMar>
              <w:top w:w="0" w:type="dxa"/>
              <w:bottom w:w="0" w:type="dxa"/>
            </w:tcMar>
          </w:tcPr>
          <w:p>
            <w:pPr>
              <w:pStyle w:val="Paragraph"/>
              <w:spacing w:before="0" w:after="113"/>
              <w:ind w:hanging="0"/>
              <w:rPr/>
            </w:pPr>
            <w:r>
              <w:rPr>
                <w:iCs/>
                <w:sz w:val="20"/>
                <w:szCs w:val="20"/>
              </w:rPr>
              <w:t>10.51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981.6</w:t>
            </w:r>
          </w:p>
        </w:tc>
        <w:tc>
          <w:tcPr>
            <w:tcW w:w="1019" w:type="dxa"/>
            <w:tcBorders/>
            <w:shd w:color="auto" w:fill="auto" w:val="clear"/>
            <w:tcMar>
              <w:top w:w="0" w:type="dxa"/>
              <w:bottom w:w="0" w:type="dxa"/>
            </w:tcMar>
          </w:tcPr>
          <w:p>
            <w:pPr>
              <w:pStyle w:val="Paragraph"/>
              <w:spacing w:before="0" w:after="113"/>
              <w:ind w:hanging="0"/>
              <w:rPr/>
            </w:pPr>
            <w:r>
              <w:rPr>
                <w:iCs/>
                <w:sz w:val="20"/>
                <w:szCs w:val="20"/>
              </w:rPr>
              <w:t>9.78</w:t>
            </w:r>
          </w:p>
        </w:tc>
        <w:tc>
          <w:tcPr>
            <w:tcW w:w="717" w:type="dxa"/>
            <w:tcBorders/>
            <w:shd w:color="auto" w:fill="auto" w:val="clear"/>
            <w:tcMar>
              <w:top w:w="0" w:type="dxa"/>
              <w:bottom w:w="0" w:type="dxa"/>
            </w:tcMar>
          </w:tcPr>
          <w:p>
            <w:pPr>
              <w:pStyle w:val="Paragraph"/>
              <w:spacing w:before="0" w:after="113"/>
              <w:ind w:hanging="0"/>
              <w:rPr/>
            </w:pPr>
            <w:r>
              <w:rPr>
                <w:iCs/>
                <w:sz w:val="20"/>
                <w:szCs w:val="20"/>
              </w:rPr>
              <w:t>852.0</w:t>
            </w:r>
          </w:p>
        </w:tc>
        <w:tc>
          <w:tcPr>
            <w:tcW w:w="1018" w:type="dxa"/>
            <w:tcBorders/>
            <w:shd w:color="auto" w:fill="auto" w:val="clear"/>
            <w:tcMar>
              <w:top w:w="0" w:type="dxa"/>
              <w:bottom w:w="0" w:type="dxa"/>
            </w:tcMar>
          </w:tcPr>
          <w:p>
            <w:pPr>
              <w:pStyle w:val="Paragraph"/>
              <w:spacing w:before="0" w:after="113"/>
              <w:ind w:hanging="0"/>
              <w:rPr/>
            </w:pPr>
            <w:r>
              <w:rPr>
                <w:iCs/>
                <w:sz w:val="20"/>
                <w:szCs w:val="20"/>
              </w:rPr>
              <w:t>11.40</w:t>
            </w:r>
          </w:p>
        </w:tc>
        <w:tc>
          <w:tcPr>
            <w:tcW w:w="720" w:type="dxa"/>
            <w:tcBorders/>
            <w:shd w:color="auto" w:fill="auto" w:val="clear"/>
            <w:tcMar>
              <w:top w:w="0" w:type="dxa"/>
              <w:bottom w:w="0" w:type="dxa"/>
            </w:tcMar>
          </w:tcPr>
          <w:p>
            <w:pPr>
              <w:pStyle w:val="Paragraph"/>
              <w:spacing w:before="0" w:after="113"/>
              <w:ind w:hanging="0"/>
              <w:rPr/>
            </w:pPr>
            <w:r>
              <w:rPr>
                <w:iCs/>
                <w:sz w:val="20"/>
                <w:szCs w:val="20"/>
              </w:rPr>
              <w:t>913.6</w:t>
            </w:r>
          </w:p>
        </w:tc>
        <w:tc>
          <w:tcPr>
            <w:tcW w:w="1020" w:type="dxa"/>
            <w:tcBorders/>
            <w:shd w:color="auto" w:fill="auto" w:val="clear"/>
            <w:tcMar>
              <w:top w:w="0" w:type="dxa"/>
              <w:bottom w:w="0" w:type="dxa"/>
            </w:tcMar>
          </w:tcPr>
          <w:p>
            <w:pPr>
              <w:pStyle w:val="Paragraph"/>
              <w:spacing w:before="0" w:after="113"/>
              <w:ind w:hanging="0"/>
              <w:rPr/>
            </w:pPr>
            <w:r>
              <w:rPr>
                <w:iCs/>
                <w:sz w:val="20"/>
                <w:szCs w:val="20"/>
              </w:rPr>
              <w:t>10.32</w:t>
            </w:r>
          </w:p>
        </w:tc>
        <w:tc>
          <w:tcPr>
            <w:tcW w:w="718" w:type="dxa"/>
            <w:tcBorders/>
            <w:shd w:color="auto" w:fill="auto" w:val="clear"/>
            <w:tcMar>
              <w:top w:w="0" w:type="dxa"/>
              <w:bottom w:w="0" w:type="dxa"/>
            </w:tcMar>
          </w:tcPr>
          <w:p>
            <w:pPr>
              <w:pStyle w:val="Paragraph"/>
              <w:spacing w:before="0" w:after="113"/>
              <w:ind w:hanging="0"/>
              <w:rPr/>
            </w:pPr>
            <w:r>
              <w:rPr>
                <w:iCs/>
                <w:sz w:val="20"/>
                <w:szCs w:val="20"/>
              </w:rPr>
              <w:t>803.2</w:t>
            </w:r>
          </w:p>
        </w:tc>
        <w:tc>
          <w:tcPr>
            <w:tcW w:w="1007" w:type="dxa"/>
            <w:tcBorders/>
            <w:shd w:color="auto" w:fill="auto" w:val="clear"/>
            <w:tcMar>
              <w:top w:w="0" w:type="dxa"/>
              <w:bottom w:w="0" w:type="dxa"/>
            </w:tcMar>
          </w:tcPr>
          <w:p>
            <w:pPr>
              <w:pStyle w:val="Paragraph"/>
              <w:spacing w:before="0" w:after="113"/>
              <w:ind w:hanging="0"/>
              <w:rPr/>
            </w:pPr>
            <w:r>
              <w:rPr>
                <w:iCs/>
                <w:sz w:val="20"/>
                <w:szCs w:val="20"/>
              </w:rPr>
              <w:t>9.94</w:t>
            </w:r>
          </w:p>
        </w:tc>
        <w:tc>
          <w:tcPr>
            <w:tcW w:w="719" w:type="dxa"/>
            <w:tcBorders/>
            <w:shd w:color="auto" w:fill="auto" w:val="clear"/>
            <w:tcMar>
              <w:top w:w="0" w:type="dxa"/>
              <w:bottom w:w="0" w:type="dxa"/>
            </w:tcMar>
          </w:tcPr>
          <w:p>
            <w:pPr>
              <w:pStyle w:val="Paragraph"/>
              <w:spacing w:before="0" w:after="113"/>
              <w:ind w:hanging="0"/>
              <w:rPr/>
            </w:pPr>
            <w:r>
              <w:rPr>
                <w:iCs/>
                <w:sz w:val="20"/>
                <w:szCs w:val="20"/>
              </w:rPr>
              <w:t>796.2</w:t>
            </w:r>
          </w:p>
        </w:tc>
        <w:tc>
          <w:tcPr>
            <w:tcW w:w="992" w:type="dxa"/>
            <w:tcBorders/>
            <w:shd w:color="auto" w:fill="auto" w:val="clear"/>
            <w:tcMar>
              <w:top w:w="0" w:type="dxa"/>
              <w:bottom w:w="0" w:type="dxa"/>
            </w:tcMar>
          </w:tcPr>
          <w:p>
            <w:pPr>
              <w:pStyle w:val="Paragraph"/>
              <w:spacing w:before="0" w:after="113"/>
              <w:ind w:hanging="0"/>
              <w:rPr/>
            </w:pPr>
            <w:r>
              <w:rPr>
                <w:iCs/>
                <w:sz w:val="20"/>
                <w:szCs w:val="20"/>
              </w:rPr>
              <w:t>11.42</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967.6</w:t>
            </w:r>
          </w:p>
        </w:tc>
        <w:tc>
          <w:tcPr>
            <w:tcW w:w="1019" w:type="dxa"/>
            <w:tcBorders/>
            <w:shd w:color="auto" w:fill="auto" w:val="clear"/>
            <w:tcMar>
              <w:top w:w="0" w:type="dxa"/>
              <w:bottom w:w="0" w:type="dxa"/>
            </w:tcMar>
          </w:tcPr>
          <w:p>
            <w:pPr>
              <w:pStyle w:val="Paragraph"/>
              <w:spacing w:before="0" w:after="113"/>
              <w:ind w:hanging="0"/>
              <w:rPr/>
            </w:pPr>
            <w:r>
              <w:rPr>
                <w:iCs/>
                <w:sz w:val="20"/>
                <w:szCs w:val="20"/>
              </w:rPr>
              <w:t>10.05</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898.7</w:t>
            </w:r>
          </w:p>
        </w:tc>
        <w:tc>
          <w:tcPr>
            <w:tcW w:w="1020" w:type="dxa"/>
            <w:tcBorders/>
            <w:shd w:color="auto" w:fill="auto" w:val="clear"/>
            <w:tcMar>
              <w:top w:w="0" w:type="dxa"/>
              <w:bottom w:w="0" w:type="dxa"/>
            </w:tcMar>
          </w:tcPr>
          <w:p>
            <w:pPr>
              <w:pStyle w:val="Paragraph"/>
              <w:spacing w:before="0" w:after="113"/>
              <w:ind w:hanging="0"/>
              <w:rPr/>
            </w:pPr>
            <w:r>
              <w:rPr>
                <w:iCs/>
                <w:sz w:val="20"/>
                <w:szCs w:val="20"/>
              </w:rPr>
              <w:t>10.78</w:t>
            </w:r>
          </w:p>
        </w:tc>
        <w:tc>
          <w:tcPr>
            <w:tcW w:w="718" w:type="dxa"/>
            <w:tcBorders/>
            <w:shd w:color="auto" w:fill="auto" w:val="clear"/>
            <w:tcMar>
              <w:top w:w="0" w:type="dxa"/>
              <w:bottom w:w="0" w:type="dxa"/>
            </w:tcMar>
          </w:tcPr>
          <w:p>
            <w:pPr>
              <w:pStyle w:val="Paragraph"/>
              <w:spacing w:before="0" w:after="113"/>
              <w:ind w:hanging="0"/>
              <w:rPr/>
            </w:pPr>
            <w:r>
              <w:rPr>
                <w:iCs/>
                <w:sz w:val="20"/>
                <w:szCs w:val="20"/>
              </w:rPr>
              <w:t>798.6</w:t>
            </w:r>
          </w:p>
        </w:tc>
        <w:tc>
          <w:tcPr>
            <w:tcW w:w="1007" w:type="dxa"/>
            <w:tcBorders/>
            <w:shd w:color="auto" w:fill="auto" w:val="clear"/>
            <w:tcMar>
              <w:top w:w="0" w:type="dxa"/>
              <w:bottom w:w="0" w:type="dxa"/>
            </w:tcMar>
          </w:tcPr>
          <w:p>
            <w:pPr>
              <w:pStyle w:val="Paragraph"/>
              <w:spacing w:before="0" w:after="113"/>
              <w:ind w:hanging="0"/>
              <w:rPr/>
            </w:pPr>
            <w:r>
              <w:rPr>
                <w:iCs/>
                <w:sz w:val="20"/>
                <w:szCs w:val="20"/>
              </w:rPr>
              <w:t>10.09</w:t>
            </w:r>
          </w:p>
        </w:tc>
        <w:tc>
          <w:tcPr>
            <w:tcW w:w="719" w:type="dxa"/>
            <w:tcBorders/>
            <w:shd w:color="auto" w:fill="auto" w:val="clear"/>
            <w:tcMar>
              <w:top w:w="0" w:type="dxa"/>
              <w:bottom w:w="0" w:type="dxa"/>
            </w:tcMar>
          </w:tcPr>
          <w:p>
            <w:pPr>
              <w:pStyle w:val="Paragraph"/>
              <w:spacing w:before="0" w:after="113"/>
              <w:ind w:hanging="0"/>
              <w:rPr/>
            </w:pPr>
            <w:r>
              <w:rPr>
                <w:iCs/>
                <w:sz w:val="20"/>
                <w:szCs w:val="20"/>
              </w:rPr>
              <w:t>805.7</w:t>
            </w:r>
          </w:p>
        </w:tc>
        <w:tc>
          <w:tcPr>
            <w:tcW w:w="992" w:type="dxa"/>
            <w:tcBorders/>
            <w:shd w:color="auto" w:fill="auto" w:val="clear"/>
            <w:tcMar>
              <w:top w:w="0" w:type="dxa"/>
              <w:bottom w:w="0" w:type="dxa"/>
            </w:tcMar>
          </w:tcPr>
          <w:p>
            <w:pPr>
              <w:pStyle w:val="Paragraph"/>
              <w:spacing w:before="0" w:after="113"/>
              <w:ind w:hanging="0"/>
              <w:rPr/>
            </w:pPr>
            <w:r>
              <w:rPr>
                <w:iCs/>
                <w:sz w:val="20"/>
                <w:szCs w:val="20"/>
              </w:rPr>
              <w:t>10.97</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949.7</w:t>
            </w:r>
          </w:p>
        </w:tc>
        <w:tc>
          <w:tcPr>
            <w:tcW w:w="1019" w:type="dxa"/>
            <w:tcBorders/>
            <w:shd w:color="auto" w:fill="auto" w:val="clear"/>
            <w:tcMar>
              <w:top w:w="0" w:type="dxa"/>
              <w:bottom w:w="0" w:type="dxa"/>
            </w:tcMar>
          </w:tcPr>
          <w:p>
            <w:pPr>
              <w:pStyle w:val="Paragraph"/>
              <w:spacing w:before="0" w:after="113"/>
              <w:ind w:hanging="0"/>
              <w:rPr/>
            </w:pPr>
            <w:r>
              <w:rPr>
                <w:iCs/>
                <w:sz w:val="20"/>
                <w:szCs w:val="20"/>
              </w:rPr>
              <w:t>10.50</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892.0</w:t>
            </w:r>
          </w:p>
        </w:tc>
        <w:tc>
          <w:tcPr>
            <w:tcW w:w="1020" w:type="dxa"/>
            <w:tcBorders/>
            <w:shd w:color="auto" w:fill="auto" w:val="clear"/>
            <w:tcMar>
              <w:top w:w="0" w:type="dxa"/>
              <w:bottom w:w="0" w:type="dxa"/>
            </w:tcMar>
          </w:tcPr>
          <w:p>
            <w:pPr>
              <w:pStyle w:val="Paragraph"/>
              <w:spacing w:before="0" w:after="113"/>
              <w:ind w:hanging="0"/>
              <w:rPr/>
            </w:pPr>
            <w:r>
              <w:rPr>
                <w:iCs/>
                <w:sz w:val="20"/>
                <w:szCs w:val="20"/>
              </w:rPr>
              <w:t>10.96</w:t>
            </w:r>
          </w:p>
        </w:tc>
        <w:tc>
          <w:tcPr>
            <w:tcW w:w="718" w:type="dxa"/>
            <w:tcBorders/>
            <w:shd w:color="auto" w:fill="auto" w:val="clear"/>
            <w:tcMar>
              <w:top w:w="0" w:type="dxa"/>
              <w:bottom w:w="0" w:type="dxa"/>
            </w:tcMar>
          </w:tcPr>
          <w:p>
            <w:pPr>
              <w:pStyle w:val="Paragraph"/>
              <w:spacing w:before="0" w:after="113"/>
              <w:ind w:hanging="0"/>
              <w:rPr/>
            </w:pPr>
            <w:r>
              <w:rPr>
                <w:iCs/>
                <w:sz w:val="20"/>
                <w:szCs w:val="20"/>
              </w:rPr>
              <w:t>787.5</w:t>
            </w:r>
          </w:p>
        </w:tc>
        <w:tc>
          <w:tcPr>
            <w:tcW w:w="1007" w:type="dxa"/>
            <w:tcBorders/>
            <w:shd w:color="auto" w:fill="auto" w:val="clear"/>
            <w:tcMar>
              <w:top w:w="0" w:type="dxa"/>
              <w:bottom w:w="0" w:type="dxa"/>
            </w:tcMar>
          </w:tcPr>
          <w:p>
            <w:pPr>
              <w:pStyle w:val="Paragraph"/>
              <w:spacing w:before="0" w:after="113"/>
              <w:ind w:hanging="0"/>
              <w:rPr/>
            </w:pPr>
            <w:r>
              <w:rPr>
                <w:iCs/>
                <w:sz w:val="20"/>
                <w:szCs w:val="20"/>
              </w:rPr>
              <w:t>10.50</w:t>
            </w:r>
          </w:p>
        </w:tc>
        <w:tc>
          <w:tcPr>
            <w:tcW w:w="719" w:type="dxa"/>
            <w:tcBorders/>
            <w:shd w:color="auto" w:fill="auto" w:val="clear"/>
            <w:tcMar>
              <w:top w:w="0" w:type="dxa"/>
              <w:bottom w:w="0" w:type="dxa"/>
            </w:tcMar>
          </w:tcPr>
          <w:p>
            <w:pPr>
              <w:pStyle w:val="Paragraph"/>
              <w:spacing w:before="0" w:after="113"/>
              <w:ind w:hanging="0"/>
              <w:rPr/>
            </w:pPr>
            <w:r>
              <w:rPr>
                <w:iCs/>
                <w:sz w:val="20"/>
                <w:szCs w:val="20"/>
              </w:rPr>
              <w:t>847.1</w:t>
            </w:r>
          </w:p>
        </w:tc>
        <w:tc>
          <w:tcPr>
            <w:tcW w:w="992" w:type="dxa"/>
            <w:tcBorders/>
            <w:shd w:color="auto" w:fill="auto" w:val="clear"/>
            <w:tcMar>
              <w:top w:w="0" w:type="dxa"/>
              <w:bottom w:w="0" w:type="dxa"/>
            </w:tcMar>
          </w:tcPr>
          <w:p>
            <w:pPr>
              <w:pStyle w:val="Paragraph"/>
              <w:spacing w:before="0" w:after="113"/>
              <w:ind w:hanging="0"/>
              <w:rPr/>
            </w:pPr>
            <w:r>
              <w:rPr>
                <w:iCs/>
                <w:sz w:val="20"/>
                <w:szCs w:val="20"/>
              </w:rPr>
              <w:t>9.36</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940.3</w:t>
            </w:r>
          </w:p>
        </w:tc>
        <w:tc>
          <w:tcPr>
            <w:tcW w:w="1019" w:type="dxa"/>
            <w:tcBorders/>
            <w:shd w:color="auto" w:fill="auto" w:val="clear"/>
            <w:tcMar>
              <w:top w:w="0" w:type="dxa"/>
              <w:bottom w:w="0" w:type="dxa"/>
            </w:tcMar>
          </w:tcPr>
          <w:p>
            <w:pPr>
              <w:pStyle w:val="Paragraph"/>
              <w:spacing w:before="0" w:after="113"/>
              <w:ind w:hanging="0"/>
              <w:rPr/>
            </w:pPr>
            <w:r>
              <w:rPr>
                <w:iCs/>
                <w:sz w:val="20"/>
                <w:szCs w:val="20"/>
              </w:rPr>
              <w:t>10.83</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882.1</w:t>
            </w:r>
          </w:p>
        </w:tc>
        <w:tc>
          <w:tcPr>
            <w:tcW w:w="1020" w:type="dxa"/>
            <w:tcBorders/>
            <w:shd w:color="auto" w:fill="auto" w:val="clear"/>
            <w:tcMar>
              <w:top w:w="0" w:type="dxa"/>
              <w:bottom w:w="0" w:type="dxa"/>
            </w:tcMar>
          </w:tcPr>
          <w:p>
            <w:pPr>
              <w:pStyle w:val="Paragraph"/>
              <w:spacing w:before="0" w:after="113"/>
              <w:ind w:hanging="0"/>
              <w:rPr/>
            </w:pPr>
            <w:r>
              <w:rPr>
                <w:iCs/>
                <w:sz w:val="20"/>
                <w:szCs w:val="20"/>
              </w:rPr>
              <w:t>11.28</w:t>
            </w:r>
          </w:p>
        </w:tc>
        <w:tc>
          <w:tcPr>
            <w:tcW w:w="718" w:type="dxa"/>
            <w:tcBorders/>
            <w:shd w:color="auto" w:fill="auto" w:val="clear"/>
            <w:tcMar>
              <w:top w:w="0" w:type="dxa"/>
              <w:bottom w:w="0" w:type="dxa"/>
            </w:tcMar>
          </w:tcPr>
          <w:p>
            <w:pPr>
              <w:pStyle w:val="Paragraph"/>
              <w:spacing w:before="0" w:after="113"/>
              <w:ind w:hanging="0"/>
              <w:rPr/>
            </w:pPr>
            <w:r>
              <w:rPr>
                <w:iCs/>
                <w:sz w:val="20"/>
                <w:szCs w:val="20"/>
              </w:rPr>
              <w:t>779.9</w:t>
            </w:r>
          </w:p>
        </w:tc>
        <w:tc>
          <w:tcPr>
            <w:tcW w:w="1007" w:type="dxa"/>
            <w:tcBorders/>
            <w:shd w:color="auto" w:fill="auto" w:val="clear"/>
            <w:tcMar>
              <w:top w:w="0" w:type="dxa"/>
              <w:bottom w:w="0" w:type="dxa"/>
            </w:tcMar>
          </w:tcPr>
          <w:p>
            <w:pPr>
              <w:pStyle w:val="Paragraph"/>
              <w:spacing w:before="0" w:after="113"/>
              <w:ind w:hanging="0"/>
              <w:rPr/>
            </w:pPr>
            <w:r>
              <w:rPr>
                <w:iCs/>
                <w:sz w:val="20"/>
                <w:szCs w:val="20"/>
              </w:rPr>
              <w:t>10.81</w:t>
            </w:r>
          </w:p>
        </w:tc>
        <w:tc>
          <w:tcPr>
            <w:tcW w:w="719" w:type="dxa"/>
            <w:tcBorders/>
            <w:shd w:color="auto" w:fill="auto" w:val="clear"/>
            <w:tcMar>
              <w:top w:w="0" w:type="dxa"/>
              <w:bottom w:w="0" w:type="dxa"/>
            </w:tcMar>
          </w:tcPr>
          <w:p>
            <w:pPr>
              <w:pStyle w:val="Paragraph"/>
              <w:spacing w:before="0" w:after="113"/>
              <w:ind w:hanging="0"/>
              <w:rPr/>
            </w:pPr>
            <w:r>
              <w:rPr>
                <w:iCs/>
                <w:sz w:val="20"/>
                <w:szCs w:val="20"/>
              </w:rPr>
              <w:t>855.9</w:t>
            </w:r>
          </w:p>
        </w:tc>
        <w:tc>
          <w:tcPr>
            <w:tcW w:w="992" w:type="dxa"/>
            <w:tcBorders/>
            <w:shd w:color="auto" w:fill="auto" w:val="clear"/>
            <w:tcMar>
              <w:top w:w="0" w:type="dxa"/>
              <w:bottom w:w="0" w:type="dxa"/>
            </w:tcMar>
          </w:tcPr>
          <w:p>
            <w:pPr>
              <w:pStyle w:val="Paragraph"/>
              <w:spacing w:before="0" w:after="113"/>
              <w:ind w:hanging="0"/>
              <w:rPr/>
            </w:pPr>
            <w:r>
              <w:rPr>
                <w:iCs/>
                <w:sz w:val="20"/>
                <w:szCs w:val="20"/>
              </w:rPr>
              <w:t>9.09</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928.2</w:t>
            </w:r>
          </w:p>
        </w:tc>
        <w:tc>
          <w:tcPr>
            <w:tcW w:w="1019" w:type="dxa"/>
            <w:tcBorders/>
            <w:shd w:color="auto" w:fill="auto" w:val="clear"/>
            <w:tcMar>
              <w:top w:w="0" w:type="dxa"/>
              <w:bottom w:w="0" w:type="dxa"/>
            </w:tcMar>
          </w:tcPr>
          <w:p>
            <w:pPr>
              <w:pStyle w:val="Paragraph"/>
              <w:spacing w:before="0" w:after="113"/>
              <w:ind w:hanging="0"/>
              <w:rPr/>
            </w:pPr>
            <w:r>
              <w:rPr>
                <w:iCs/>
                <w:sz w:val="20"/>
                <w:szCs w:val="20"/>
              </w:rPr>
              <w:t>11.05</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867.3</w:t>
            </w:r>
          </w:p>
        </w:tc>
        <w:tc>
          <w:tcPr>
            <w:tcW w:w="1020" w:type="dxa"/>
            <w:tcBorders/>
            <w:shd w:color="auto" w:fill="auto" w:val="clear"/>
            <w:tcMar>
              <w:top w:w="0" w:type="dxa"/>
              <w:bottom w:w="0" w:type="dxa"/>
            </w:tcMar>
          </w:tcPr>
          <w:p>
            <w:pPr>
              <w:pStyle w:val="Paragraph"/>
              <w:spacing w:before="0" w:after="113"/>
              <w:ind w:hanging="0"/>
              <w:rPr/>
            </w:pPr>
            <w:r>
              <w:rPr>
                <w:iCs/>
                <w:sz w:val="20"/>
                <w:szCs w:val="20"/>
              </w:rPr>
              <w:t>11.86</w:t>
            </w:r>
          </w:p>
        </w:tc>
        <w:tc>
          <w:tcPr>
            <w:tcW w:w="718" w:type="dxa"/>
            <w:tcBorders/>
            <w:shd w:color="auto" w:fill="auto" w:val="clear"/>
            <w:tcMar>
              <w:top w:w="0" w:type="dxa"/>
              <w:bottom w:w="0" w:type="dxa"/>
            </w:tcMar>
          </w:tcPr>
          <w:p>
            <w:pPr>
              <w:pStyle w:val="Paragraph"/>
              <w:spacing w:before="0" w:after="113"/>
              <w:ind w:hanging="0"/>
              <w:rPr/>
            </w:pPr>
            <w:r>
              <w:rPr>
                <w:iCs/>
                <w:sz w:val="20"/>
                <w:szCs w:val="20"/>
              </w:rPr>
              <w:t>773.7</w:t>
            </w:r>
          </w:p>
        </w:tc>
        <w:tc>
          <w:tcPr>
            <w:tcW w:w="1007" w:type="dxa"/>
            <w:tcBorders/>
            <w:shd w:color="auto" w:fill="auto" w:val="clear"/>
            <w:tcMar>
              <w:top w:w="0" w:type="dxa"/>
              <w:bottom w:w="0" w:type="dxa"/>
            </w:tcMar>
          </w:tcPr>
          <w:p>
            <w:pPr>
              <w:pStyle w:val="Paragraph"/>
              <w:spacing w:before="0" w:after="113"/>
              <w:ind w:hanging="0"/>
              <w:rPr/>
            </w:pPr>
            <w:r>
              <w:rPr>
                <w:iCs/>
                <w:sz w:val="20"/>
                <w:szCs w:val="20"/>
              </w:rPr>
              <w:t>11.07</w:t>
            </w:r>
          </w:p>
        </w:tc>
        <w:tc>
          <w:tcPr>
            <w:tcW w:w="719" w:type="dxa"/>
            <w:tcBorders/>
            <w:shd w:color="auto" w:fill="auto" w:val="clear"/>
            <w:tcMar>
              <w:top w:w="0" w:type="dxa"/>
              <w:bottom w:w="0" w:type="dxa"/>
            </w:tcMar>
          </w:tcPr>
          <w:p>
            <w:pPr>
              <w:pStyle w:val="Paragraph"/>
              <w:spacing w:before="0" w:after="113"/>
              <w:ind w:hanging="0"/>
              <w:rPr/>
            </w:pPr>
            <w:r>
              <w:rPr>
                <w:iCs/>
                <w:sz w:val="20"/>
                <w:szCs w:val="20"/>
              </w:rPr>
              <w:t>828.3</w:t>
            </w:r>
          </w:p>
        </w:tc>
        <w:tc>
          <w:tcPr>
            <w:tcW w:w="992" w:type="dxa"/>
            <w:tcBorders/>
            <w:shd w:color="auto" w:fill="auto" w:val="clear"/>
            <w:tcMar>
              <w:top w:w="0" w:type="dxa"/>
              <w:bottom w:w="0" w:type="dxa"/>
            </w:tcMar>
          </w:tcPr>
          <w:p>
            <w:pPr>
              <w:pStyle w:val="Paragraph"/>
              <w:spacing w:before="0" w:after="113"/>
              <w:ind w:hanging="0"/>
              <w:rPr/>
            </w:pPr>
            <w:r>
              <w:rPr>
                <w:iCs/>
                <w:sz w:val="20"/>
                <w:szCs w:val="20"/>
              </w:rPr>
              <w:t>10.01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918.4</w:t>
            </w:r>
          </w:p>
        </w:tc>
        <w:tc>
          <w:tcPr>
            <w:tcW w:w="1019" w:type="dxa"/>
            <w:tcBorders/>
            <w:shd w:color="auto" w:fill="auto" w:val="clear"/>
            <w:tcMar>
              <w:top w:w="0" w:type="dxa"/>
              <w:bottom w:w="0" w:type="dxa"/>
            </w:tcMar>
          </w:tcPr>
          <w:p>
            <w:pPr>
              <w:pStyle w:val="Paragraph"/>
              <w:spacing w:before="0" w:after="113"/>
              <w:ind w:hanging="0"/>
              <w:rPr/>
            </w:pPr>
            <w:r>
              <w:rPr>
                <w:iCs/>
                <w:sz w:val="20"/>
                <w:szCs w:val="20"/>
              </w:rPr>
              <w:t>11.32</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855.4</w:t>
            </w:r>
          </w:p>
        </w:tc>
        <w:tc>
          <w:tcPr>
            <w:tcW w:w="1020" w:type="dxa"/>
            <w:tcBorders/>
            <w:shd w:color="auto" w:fill="auto" w:val="clear"/>
            <w:tcMar>
              <w:top w:w="0" w:type="dxa"/>
              <w:bottom w:w="0" w:type="dxa"/>
            </w:tcMar>
          </w:tcPr>
          <w:p>
            <w:pPr>
              <w:pStyle w:val="Paragraph"/>
              <w:spacing w:before="0" w:after="113"/>
              <w:ind w:hanging="0"/>
              <w:rPr/>
            </w:pPr>
            <w:r>
              <w:rPr>
                <w:iCs/>
                <w:sz w:val="20"/>
                <w:szCs w:val="20"/>
              </w:rPr>
              <w:t>12.29</w:t>
            </w:r>
          </w:p>
        </w:tc>
        <w:tc>
          <w:tcPr>
            <w:tcW w:w="718" w:type="dxa"/>
            <w:tcBorders/>
            <w:shd w:color="auto" w:fill="auto" w:val="clear"/>
            <w:tcMar>
              <w:top w:w="0" w:type="dxa"/>
              <w:bottom w:w="0" w:type="dxa"/>
            </w:tcMar>
          </w:tcPr>
          <w:p>
            <w:pPr>
              <w:pStyle w:val="Paragraph"/>
              <w:spacing w:before="0" w:after="113"/>
              <w:ind w:hanging="0"/>
              <w:rPr/>
            </w:pPr>
            <w:r>
              <w:rPr>
                <w:iCs/>
                <w:sz w:val="20"/>
                <w:szCs w:val="20"/>
              </w:rPr>
              <w:t>772.9</w:t>
            </w:r>
          </w:p>
        </w:tc>
        <w:tc>
          <w:tcPr>
            <w:tcW w:w="1007" w:type="dxa"/>
            <w:tcBorders/>
            <w:shd w:color="auto" w:fill="auto" w:val="clear"/>
            <w:tcMar>
              <w:top w:w="0" w:type="dxa"/>
              <w:bottom w:w="0" w:type="dxa"/>
            </w:tcMar>
          </w:tcPr>
          <w:p>
            <w:pPr>
              <w:pStyle w:val="Paragraph"/>
              <w:spacing w:before="0" w:after="113"/>
              <w:ind w:hanging="0"/>
              <w:rPr/>
            </w:pPr>
            <w:r>
              <w:rPr>
                <w:iCs/>
                <w:sz w:val="20"/>
                <w:szCs w:val="20"/>
              </w:rPr>
              <w:t>11.07</w:t>
            </w:r>
          </w:p>
        </w:tc>
        <w:tc>
          <w:tcPr>
            <w:tcW w:w="719" w:type="dxa"/>
            <w:tcBorders/>
            <w:shd w:color="auto" w:fill="auto" w:val="clear"/>
            <w:tcMar>
              <w:top w:w="0" w:type="dxa"/>
              <w:bottom w:w="0" w:type="dxa"/>
            </w:tcMar>
          </w:tcPr>
          <w:p>
            <w:pPr>
              <w:pStyle w:val="Paragraph"/>
              <w:spacing w:before="0" w:after="113"/>
              <w:ind w:hanging="0"/>
              <w:rPr/>
            </w:pPr>
            <w:r>
              <w:rPr>
                <w:iCs/>
                <w:sz w:val="20"/>
                <w:szCs w:val="20"/>
              </w:rPr>
              <w:t>834.4</w:t>
            </w:r>
          </w:p>
        </w:tc>
        <w:tc>
          <w:tcPr>
            <w:tcW w:w="992" w:type="dxa"/>
            <w:tcBorders/>
            <w:shd w:color="auto" w:fill="auto" w:val="clear"/>
            <w:tcMar>
              <w:top w:w="0" w:type="dxa"/>
              <w:bottom w:w="0" w:type="dxa"/>
            </w:tcMar>
          </w:tcPr>
          <w:p>
            <w:pPr>
              <w:pStyle w:val="Paragraph"/>
              <w:spacing w:before="0" w:after="113"/>
              <w:ind w:hanging="0"/>
              <w:rPr/>
            </w:pPr>
            <w:r>
              <w:rPr>
                <w:iCs/>
                <w:sz w:val="20"/>
                <w:szCs w:val="20"/>
              </w:rPr>
              <w:t>9.81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905.1</w:t>
            </w:r>
          </w:p>
        </w:tc>
        <w:tc>
          <w:tcPr>
            <w:tcW w:w="1019" w:type="dxa"/>
            <w:tcBorders/>
            <w:shd w:color="auto" w:fill="auto" w:val="clear"/>
            <w:tcMar>
              <w:top w:w="0" w:type="dxa"/>
              <w:bottom w:w="0" w:type="dxa"/>
            </w:tcMar>
          </w:tcPr>
          <w:p>
            <w:pPr>
              <w:pStyle w:val="Paragraph"/>
              <w:spacing w:before="0" w:after="113"/>
              <w:ind w:hanging="0"/>
              <w:rPr/>
            </w:pPr>
            <w:r>
              <w:rPr>
                <w:iCs/>
                <w:sz w:val="20"/>
                <w:szCs w:val="20"/>
              </w:rPr>
              <w:t>11.63</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18" w:type="dxa"/>
            <w:tcBorders/>
            <w:shd w:color="auto" w:fill="auto" w:val="clear"/>
            <w:tcMar>
              <w:top w:w="0" w:type="dxa"/>
              <w:bottom w:w="0" w:type="dxa"/>
            </w:tcMar>
          </w:tcPr>
          <w:p>
            <w:pPr>
              <w:pStyle w:val="Paragraph"/>
              <w:spacing w:before="0" w:after="113"/>
              <w:ind w:hanging="0"/>
              <w:rPr/>
            </w:pPr>
            <w:r>
              <w:rPr>
                <w:iCs/>
                <w:sz w:val="20"/>
                <w:szCs w:val="20"/>
              </w:rPr>
              <w:t>762.6</w:t>
            </w:r>
          </w:p>
        </w:tc>
        <w:tc>
          <w:tcPr>
            <w:tcW w:w="1007" w:type="dxa"/>
            <w:tcBorders/>
            <w:shd w:color="auto" w:fill="auto" w:val="clear"/>
            <w:tcMar>
              <w:top w:w="0" w:type="dxa"/>
              <w:bottom w:w="0" w:type="dxa"/>
            </w:tcMar>
          </w:tcPr>
          <w:p>
            <w:pPr>
              <w:pStyle w:val="Paragraph"/>
              <w:spacing w:before="0" w:after="113"/>
              <w:ind w:hanging="0"/>
              <w:rPr/>
            </w:pPr>
            <w:r>
              <w:rPr>
                <w:iCs/>
                <w:sz w:val="20"/>
                <w:szCs w:val="20"/>
              </w:rPr>
              <w:t>11.52</w:t>
            </w:r>
          </w:p>
        </w:tc>
        <w:tc>
          <w:tcPr>
            <w:tcW w:w="719" w:type="dxa"/>
            <w:tcBorders/>
            <w:shd w:color="auto" w:fill="auto" w:val="clear"/>
            <w:tcMar>
              <w:top w:w="0" w:type="dxa"/>
              <w:bottom w:w="0" w:type="dxa"/>
            </w:tcMar>
          </w:tcPr>
          <w:p>
            <w:pPr>
              <w:pStyle w:val="Paragraph"/>
              <w:spacing w:before="0" w:after="113"/>
              <w:ind w:hanging="0"/>
              <w:rPr/>
            </w:pPr>
            <w:r>
              <w:rPr>
                <w:iCs/>
                <w:sz w:val="20"/>
                <w:szCs w:val="20"/>
              </w:rPr>
              <w:t>787.4</w:t>
            </w:r>
          </w:p>
        </w:tc>
        <w:tc>
          <w:tcPr>
            <w:tcW w:w="992" w:type="dxa"/>
            <w:tcBorders/>
            <w:shd w:color="auto" w:fill="auto" w:val="clear"/>
            <w:tcMar>
              <w:top w:w="0" w:type="dxa"/>
              <w:bottom w:w="0" w:type="dxa"/>
            </w:tcMar>
          </w:tcPr>
          <w:p>
            <w:pPr>
              <w:pStyle w:val="Paragraph"/>
              <w:spacing w:before="0" w:after="113"/>
              <w:ind w:hanging="0"/>
              <w:rPr/>
            </w:pPr>
            <w:r>
              <w:rPr>
                <w:iCs/>
                <w:sz w:val="20"/>
                <w:szCs w:val="20"/>
              </w:rPr>
              <w:t>11.80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896.6</w:t>
            </w:r>
          </w:p>
        </w:tc>
        <w:tc>
          <w:tcPr>
            <w:tcW w:w="1019" w:type="dxa"/>
            <w:tcBorders/>
            <w:shd w:color="auto" w:fill="auto" w:val="clear"/>
            <w:tcMar>
              <w:top w:w="0" w:type="dxa"/>
              <w:bottom w:w="0" w:type="dxa"/>
            </w:tcMar>
          </w:tcPr>
          <w:p>
            <w:pPr>
              <w:pStyle w:val="Paragraph"/>
              <w:spacing w:before="0" w:after="113"/>
              <w:ind w:hanging="0"/>
              <w:rPr/>
            </w:pPr>
            <w:r>
              <w:rPr>
                <w:iCs/>
                <w:sz w:val="20"/>
                <w:szCs w:val="20"/>
              </w:rPr>
              <w:t>11.92</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18" w:type="dxa"/>
            <w:tcBorders/>
            <w:shd w:color="auto" w:fill="auto" w:val="clear"/>
            <w:tcMar>
              <w:top w:w="0" w:type="dxa"/>
              <w:bottom w:w="0" w:type="dxa"/>
            </w:tcMar>
          </w:tcPr>
          <w:p>
            <w:pPr>
              <w:pStyle w:val="Paragraph"/>
              <w:spacing w:before="0" w:after="113"/>
              <w:ind w:hanging="0"/>
              <w:rPr/>
            </w:pPr>
            <w:r>
              <w:rPr>
                <w:iCs/>
                <w:sz w:val="20"/>
                <w:szCs w:val="20"/>
              </w:rPr>
              <w:t>756.3</w:t>
            </w:r>
          </w:p>
        </w:tc>
        <w:tc>
          <w:tcPr>
            <w:tcW w:w="1007" w:type="dxa"/>
            <w:tcBorders/>
            <w:shd w:color="auto" w:fill="auto" w:val="clear"/>
            <w:tcMar>
              <w:top w:w="0" w:type="dxa"/>
              <w:bottom w:w="0" w:type="dxa"/>
            </w:tcMar>
          </w:tcPr>
          <w:p>
            <w:pPr>
              <w:pStyle w:val="Paragraph"/>
              <w:spacing w:before="0" w:after="113"/>
              <w:ind w:hanging="0"/>
              <w:rPr/>
            </w:pPr>
            <w:r>
              <w:rPr>
                <w:iCs/>
                <w:sz w:val="20"/>
                <w:szCs w:val="20"/>
              </w:rPr>
              <w:t>11.74</w:t>
            </w:r>
          </w:p>
        </w:tc>
        <w:tc>
          <w:tcPr>
            <w:tcW w:w="719" w:type="dxa"/>
            <w:tcBorders/>
            <w:shd w:color="auto" w:fill="auto" w:val="clear"/>
            <w:tcMar>
              <w:top w:w="0" w:type="dxa"/>
              <w:bottom w:w="0" w:type="dxa"/>
            </w:tcMar>
          </w:tcPr>
          <w:p>
            <w:pPr>
              <w:pStyle w:val="Paragraph"/>
              <w:spacing w:before="0" w:after="113"/>
              <w:ind w:hanging="0"/>
              <w:rPr/>
            </w:pPr>
            <w:r>
              <w:rPr>
                <w:iCs/>
                <w:sz w:val="20"/>
                <w:szCs w:val="20"/>
              </w:rPr>
              <w:t>777.4</w:t>
            </w:r>
          </w:p>
        </w:tc>
        <w:tc>
          <w:tcPr>
            <w:tcW w:w="992" w:type="dxa"/>
            <w:tcBorders/>
            <w:shd w:color="auto" w:fill="auto" w:val="clear"/>
            <w:tcMar>
              <w:top w:w="0" w:type="dxa"/>
              <w:bottom w:w="0" w:type="dxa"/>
            </w:tcMar>
          </w:tcPr>
          <w:p>
            <w:pPr>
              <w:pStyle w:val="Paragraph"/>
              <w:spacing w:before="0" w:after="113"/>
              <w:ind w:hanging="0"/>
              <w:rPr/>
            </w:pPr>
            <w:r>
              <w:rPr>
                <w:iCs/>
                <w:sz w:val="20"/>
                <w:szCs w:val="20"/>
              </w:rPr>
              <w:t>12.36</w:t>
            </w:r>
          </w:p>
        </w:tc>
      </w:tr>
      <w:tr>
        <w:trPr/>
        <w:tc>
          <w:tcPr>
            <w:tcW w:w="817"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1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17"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18"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18" w:type="dxa"/>
            <w:tcBorders>
              <w:bottom w:val="single" w:sz="4" w:space="0" w:color="000000"/>
            </w:tcBorders>
            <w:shd w:color="auto" w:fill="auto" w:val="clear"/>
          </w:tcPr>
          <w:p>
            <w:pPr>
              <w:pStyle w:val="Paragraph"/>
              <w:spacing w:before="0" w:after="113"/>
              <w:ind w:hanging="0"/>
              <w:rPr/>
            </w:pPr>
            <w:r>
              <w:rPr>
                <w:iCs/>
                <w:sz w:val="20"/>
                <w:szCs w:val="20"/>
              </w:rPr>
              <w:t>752.1</w:t>
            </w:r>
          </w:p>
        </w:tc>
        <w:tc>
          <w:tcPr>
            <w:tcW w:w="1007" w:type="dxa"/>
            <w:tcBorders>
              <w:bottom w:val="single" w:sz="4" w:space="0" w:color="000000"/>
            </w:tcBorders>
            <w:shd w:color="auto" w:fill="auto" w:val="clear"/>
          </w:tcPr>
          <w:p>
            <w:pPr>
              <w:pStyle w:val="Paragraph"/>
              <w:spacing w:before="0" w:after="113"/>
              <w:ind w:hanging="0"/>
              <w:rPr/>
            </w:pPr>
            <w:r>
              <w:rPr>
                <w:iCs/>
                <w:sz w:val="20"/>
                <w:szCs w:val="20"/>
              </w:rPr>
              <w:t>11.95</w:t>
            </w:r>
          </w:p>
        </w:tc>
        <w:tc>
          <w:tcPr>
            <w:tcW w:w="71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992"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r>
    </w:tbl>
    <w:p>
      <w:pPr>
        <w:pStyle w:val="Paragraph"/>
        <w:spacing w:before="0" w:after="113"/>
        <w:ind w:hanging="0"/>
        <w:rPr>
          <w:iCs/>
        </w:rPr>
      </w:pPr>
      <w:r>
        <w:rPr>
          <w:iCs/>
        </w:rPr>
      </w:r>
    </w:p>
    <w:p>
      <w:pPr>
        <w:pStyle w:val="Paragraph"/>
        <w:spacing w:before="0" w:after="113"/>
        <w:ind w:hanging="0"/>
        <w:rPr/>
      </w:pPr>
      <w:r>
        <w:rPr>
          <w:b/>
          <w:iCs/>
        </w:rPr>
        <w:t xml:space="preserve">Table 2. </w:t>
      </w:r>
      <w:r>
        <w:rPr>
          <w:iCs/>
        </w:rPr>
        <w:t>Viscosity measurements in log</w:t>
      </w:r>
      <w:r>
        <w:rPr>
          <w:iCs/>
          <w:vertAlign w:val="subscript"/>
        </w:rPr>
        <w:t>10</w:t>
      </w:r>
      <w:r>
        <w:rPr>
          <w:iCs/>
        </w:rPr>
        <w:t> Pa</w:t>
      </w:r>
      <w:r>
        <w:rPr>
          <w:rFonts w:eastAsia="Symbol" w:cs="Symbol" w:ascii="Symbol" w:hAnsi="Symbol"/>
          <w:iCs/>
        </w:rPr>
        <w:t></w:t>
      </w:r>
      <w:r>
        <w:rPr>
          <w:iCs/>
        </w:rPr>
        <w:t>s. Errors on viscosity are lower or equal to 0.03 log</w:t>
      </w:r>
      <w:r>
        <w:rPr>
          <w:iCs/>
          <w:vertAlign w:val="subscript"/>
        </w:rPr>
        <w:t>10</w:t>
      </w:r>
      <w:r>
        <w:rPr>
          <w:iCs/>
        </w:rPr>
        <w:t> Pa</w:t>
      </w:r>
      <w:r>
        <w:rPr>
          <w:rFonts w:eastAsia="Symbol" w:cs="Symbol" w:ascii="Symbol" w:hAnsi="Symbol"/>
          <w:iCs/>
        </w:rPr>
        <w:t></w:t>
      </w:r>
      <w:r>
        <w:rPr>
          <w:iCs/>
        </w:rPr>
        <w:t>s.</w:t>
      </w:r>
    </w:p>
    <w:p>
      <w:pPr>
        <w:pStyle w:val="Paragraph"/>
        <w:spacing w:before="0" w:after="113"/>
        <w:ind w:hanging="0"/>
        <w:rPr>
          <w:iCs/>
        </w:rPr>
      </w:pPr>
      <w:r>
        <w:rPr>
          <w:iCs/>
        </w:rPr>
      </w:r>
      <w:r>
        <w:br w:type="page"/>
      </w:r>
    </w:p>
    <w:p>
      <w:pPr>
        <w:pStyle w:val="Paragraph"/>
        <w:spacing w:before="0" w:after="113"/>
        <w:ind w:hanging="0"/>
        <w:rPr/>
      </w:pPr>
      <w:r>
        <w:rPr/>
      </w:r>
    </w:p>
    <w:tbl>
      <w:tblPr>
        <w:tblW w:w="6464" w:type="dxa"/>
        <w:jc w:val="left"/>
        <w:tblInd w:w="38" w:type="dxa"/>
        <w:tblCellMar>
          <w:top w:w="0" w:type="dxa"/>
          <w:left w:w="138" w:type="dxa"/>
          <w:bottom w:w="0" w:type="dxa"/>
          <w:right w:w="108" w:type="dxa"/>
        </w:tblCellMar>
        <w:tblLook w:val="04a0" w:noVBand="1" w:noHBand="0" w:lastColumn="0" w:firstColumn="1" w:lastRow="0" w:firstRow="1"/>
      </w:tblPr>
      <w:tblGrid>
        <w:gridCol w:w="3339"/>
        <w:gridCol w:w="1024"/>
        <w:gridCol w:w="1166"/>
        <w:gridCol w:w="934"/>
      </w:tblGrid>
      <w:tr>
        <w:trPr/>
        <w:tc>
          <w:tcPr>
            <w:tcW w:w="3339" w:type="dxa"/>
            <w:tcBorders/>
            <w:shd w:color="auto" w:fill="auto" w:val="clear"/>
          </w:tcPr>
          <w:p>
            <w:pPr>
              <w:pStyle w:val="Paragraph"/>
              <w:spacing w:before="0" w:after="113"/>
              <w:ind w:hanging="0"/>
              <w:rPr/>
            </w:pPr>
            <w:r>
              <w:rPr>
                <w:b/>
                <w:bCs/>
                <w:sz w:val="20"/>
                <w:szCs w:val="20"/>
              </w:rPr>
              <w:t>Data subset:</w:t>
            </w:r>
          </w:p>
        </w:tc>
        <w:tc>
          <w:tcPr>
            <w:tcW w:w="1024" w:type="dxa"/>
            <w:tcBorders/>
            <w:shd w:color="auto" w:fill="auto" w:val="clear"/>
          </w:tcPr>
          <w:p>
            <w:pPr>
              <w:pStyle w:val="Paragraph"/>
              <w:spacing w:before="0" w:after="113"/>
              <w:ind w:hanging="0"/>
              <w:rPr/>
            </w:pPr>
            <w:r>
              <w:rPr>
                <w:b/>
                <w:bCs/>
                <w:sz w:val="20"/>
                <w:szCs w:val="20"/>
              </w:rPr>
              <w:t>Training</w:t>
            </w:r>
          </w:p>
        </w:tc>
        <w:tc>
          <w:tcPr>
            <w:tcW w:w="1166" w:type="dxa"/>
            <w:tcBorders/>
            <w:shd w:color="auto" w:fill="auto" w:val="clear"/>
          </w:tcPr>
          <w:p>
            <w:pPr>
              <w:pStyle w:val="Paragraph"/>
              <w:spacing w:before="0" w:after="113"/>
              <w:ind w:hanging="0"/>
              <w:rPr/>
            </w:pPr>
            <w:r>
              <w:rPr>
                <w:b/>
                <w:bCs/>
                <w:sz w:val="20"/>
                <w:szCs w:val="20"/>
              </w:rPr>
              <w:t>Validation</w:t>
            </w:r>
          </w:p>
        </w:tc>
        <w:tc>
          <w:tcPr>
            <w:tcW w:w="934" w:type="dxa"/>
            <w:tcBorders/>
            <w:shd w:color="auto" w:fill="auto" w:val="clear"/>
          </w:tcPr>
          <w:p>
            <w:pPr>
              <w:pStyle w:val="Paragraph"/>
              <w:spacing w:before="0" w:after="113"/>
              <w:ind w:hanging="0"/>
              <w:rPr/>
            </w:pPr>
            <w:r>
              <w:rPr>
                <w:b/>
                <w:bCs/>
                <w:sz w:val="20"/>
                <w:szCs w:val="20"/>
              </w:rPr>
              <w:t>Testing</w:t>
            </w:r>
          </w:p>
        </w:tc>
      </w:tr>
      <w:tr>
        <w:trPr/>
        <w:tc>
          <w:tcPr>
            <w:tcW w:w="3339" w:type="dxa"/>
            <w:tcBorders/>
            <w:shd w:color="auto" w:fill="auto" w:val="clear"/>
          </w:tcPr>
          <w:p>
            <w:pPr>
              <w:pStyle w:val="Paragraph"/>
              <w:spacing w:before="0" w:after="113"/>
              <w:ind w:hanging="0"/>
              <w:rPr/>
            </w:pPr>
            <w:r>
              <w:rPr>
                <w:b/>
                <w:bCs/>
                <w:sz w:val="20"/>
                <w:szCs w:val="20"/>
              </w:rPr>
              <w:t>Adam-Gibbs (eq. 1,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jc w:val="center"/>
              <w:rPr/>
            </w:pPr>
            <w:r>
              <w:rPr>
                <w:sz w:val="20"/>
                <w:szCs w:val="20"/>
              </w:rPr>
              <w:t>0.34</w:t>
            </w:r>
          </w:p>
        </w:tc>
        <w:tc>
          <w:tcPr>
            <w:tcW w:w="1166" w:type="dxa"/>
            <w:tcBorders/>
            <w:shd w:color="auto" w:fill="auto" w:val="clear"/>
          </w:tcPr>
          <w:p>
            <w:pPr>
              <w:pStyle w:val="Paragraph"/>
              <w:spacing w:before="0" w:after="113"/>
              <w:ind w:hanging="0"/>
              <w:rPr/>
            </w:pPr>
            <w:r>
              <w:rPr>
                <w:sz w:val="20"/>
                <w:szCs w:val="20"/>
              </w:rPr>
              <w:t>0.22</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Free Volume (eq. 2</w:t>
            </w:r>
            <w:bookmarkStart w:id="128" w:name="__DdeLink__19570_4168236645"/>
            <w:r>
              <w:rPr>
                <w:b/>
                <w:bCs/>
                <w:sz w:val="20"/>
                <w:szCs w:val="20"/>
              </w:rPr>
              <w:t>, log Pa</w:t>
            </w:r>
            <w:r>
              <w:rPr>
                <w:rFonts w:eastAsia="Symbol" w:cs="Symbol" w:ascii="Symbol" w:hAnsi="Symbol"/>
                <w:b/>
                <w:bCs/>
                <w:sz w:val="20"/>
                <w:szCs w:val="20"/>
              </w:rPr>
              <w:t></w:t>
            </w:r>
            <w:r>
              <w:rPr>
                <w:b/>
                <w:bCs/>
                <w:sz w:val="20"/>
                <w:szCs w:val="20"/>
              </w:rPr>
              <w:t>s)</w:t>
            </w:r>
            <w:bookmarkEnd w:id="128"/>
          </w:p>
        </w:tc>
        <w:tc>
          <w:tcPr>
            <w:tcW w:w="1024" w:type="dxa"/>
            <w:tcBorders/>
            <w:shd w:color="auto" w:fill="auto" w:val="clear"/>
          </w:tcPr>
          <w:p>
            <w:pPr>
              <w:pStyle w:val="Paragraph"/>
              <w:spacing w:before="0" w:after="113"/>
              <w:ind w:hanging="0"/>
              <w:rPr/>
            </w:pPr>
            <w:r>
              <w:rPr>
                <w:sz w:val="20"/>
                <w:szCs w:val="20"/>
              </w:rPr>
              <w:t>0.49</w:t>
            </w:r>
          </w:p>
        </w:tc>
        <w:tc>
          <w:tcPr>
            <w:tcW w:w="1166" w:type="dxa"/>
            <w:tcBorders/>
            <w:shd w:color="auto" w:fill="auto" w:val="clear"/>
          </w:tcPr>
          <w:p>
            <w:pPr>
              <w:pStyle w:val="Paragraph"/>
              <w:spacing w:before="0" w:after="113"/>
              <w:ind w:hanging="0"/>
              <w:rPr/>
            </w:pPr>
            <w:r>
              <w:rPr>
                <w:sz w:val="20"/>
                <w:szCs w:val="20"/>
              </w:rPr>
              <w:t>0.24</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TVF (eq. 3,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0.40</w:t>
            </w:r>
          </w:p>
        </w:tc>
        <w:tc>
          <w:tcPr>
            <w:tcW w:w="1166" w:type="dxa"/>
            <w:tcBorders/>
            <w:shd w:color="auto" w:fill="auto" w:val="clear"/>
          </w:tcPr>
          <w:p>
            <w:pPr>
              <w:pStyle w:val="Paragraph"/>
              <w:spacing w:before="0" w:after="113"/>
              <w:ind w:hanging="0"/>
              <w:rPr/>
            </w:pPr>
            <w:r>
              <w:rPr>
                <w:sz w:val="20"/>
                <w:szCs w:val="20"/>
              </w:rPr>
              <w:t>0.25</w:t>
            </w:r>
          </w:p>
        </w:tc>
        <w:tc>
          <w:tcPr>
            <w:tcW w:w="934" w:type="dxa"/>
            <w:tcBorders/>
            <w:shd w:color="auto" w:fill="auto" w:val="clear"/>
          </w:tcPr>
          <w:p>
            <w:pPr>
              <w:pStyle w:val="Paragraph"/>
              <w:spacing w:before="0" w:after="113"/>
              <w:ind w:hanging="0"/>
              <w:rPr/>
            </w:pPr>
            <w:r>
              <w:rPr>
                <w:sz w:val="20"/>
                <w:szCs w:val="20"/>
              </w:rPr>
              <w:t>0.38</w:t>
            </w:r>
          </w:p>
        </w:tc>
      </w:tr>
      <w:tr>
        <w:trPr/>
        <w:tc>
          <w:tcPr>
            <w:tcW w:w="3339" w:type="dxa"/>
            <w:tcBorders/>
            <w:shd w:color="auto" w:fill="auto" w:val="clear"/>
          </w:tcPr>
          <w:p>
            <w:pPr>
              <w:pStyle w:val="Paragraph"/>
              <w:spacing w:before="0" w:after="113"/>
              <w:ind w:hanging="0"/>
              <w:rPr/>
            </w:pPr>
            <w:r>
              <w:rPr>
                <w:b/>
                <w:bCs/>
                <w:sz w:val="20"/>
                <w:szCs w:val="20"/>
              </w:rPr>
              <w:t>MYEGA (eq. 5,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0.38</w:t>
            </w:r>
          </w:p>
        </w:tc>
        <w:tc>
          <w:tcPr>
            <w:tcW w:w="1166" w:type="dxa"/>
            <w:tcBorders/>
            <w:shd w:color="auto" w:fill="auto" w:val="clear"/>
          </w:tcPr>
          <w:p>
            <w:pPr>
              <w:pStyle w:val="Paragraph"/>
              <w:spacing w:before="0" w:after="113"/>
              <w:ind w:hanging="0"/>
              <w:rPr/>
            </w:pPr>
            <w:r>
              <w:rPr>
                <w:sz w:val="20"/>
                <w:szCs w:val="20"/>
              </w:rPr>
              <w:t>0.26</w:t>
            </w:r>
          </w:p>
        </w:tc>
        <w:tc>
          <w:tcPr>
            <w:tcW w:w="934" w:type="dxa"/>
            <w:tcBorders/>
            <w:shd w:color="auto" w:fill="auto" w:val="clear"/>
          </w:tcPr>
          <w:p>
            <w:pPr>
              <w:pStyle w:val="Paragraph"/>
              <w:spacing w:before="0" w:after="113"/>
              <w:ind w:hanging="0"/>
              <w:rPr/>
            </w:pPr>
            <w:r>
              <w:rPr>
                <w:sz w:val="20"/>
                <w:szCs w:val="20"/>
              </w:rPr>
              <w:t>0.36</w:t>
            </w:r>
          </w:p>
        </w:tc>
      </w:tr>
      <w:tr>
        <w:trPr/>
        <w:tc>
          <w:tcPr>
            <w:tcW w:w="3339" w:type="dxa"/>
            <w:tcBorders/>
            <w:shd w:color="auto" w:fill="auto" w:val="clear"/>
          </w:tcPr>
          <w:p>
            <w:pPr>
              <w:pStyle w:val="Paragraph"/>
              <w:spacing w:before="0" w:after="113"/>
              <w:ind w:hanging="0"/>
              <w:rPr/>
            </w:pPr>
            <w:r>
              <w:rPr>
                <w:b/>
                <w:bCs/>
                <w:sz w:val="20"/>
                <w:szCs w:val="20"/>
              </w:rPr>
              <w:t>Avramov-Milchev (eq. 4,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0.35</w:t>
            </w:r>
          </w:p>
        </w:tc>
        <w:tc>
          <w:tcPr>
            <w:tcW w:w="1166" w:type="dxa"/>
            <w:tcBorders/>
            <w:shd w:color="auto" w:fill="auto" w:val="clear"/>
          </w:tcPr>
          <w:p>
            <w:pPr>
              <w:pStyle w:val="Paragraph"/>
              <w:spacing w:before="0" w:after="113"/>
              <w:ind w:hanging="0"/>
              <w:rPr/>
            </w:pPr>
            <w:r>
              <w:rPr>
                <w:sz w:val="20"/>
                <w:szCs w:val="20"/>
              </w:rPr>
              <w:t>0.24</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Density (g cm</w:t>
            </w:r>
            <w:r>
              <w:rPr>
                <w:b/>
                <w:bCs/>
                <w:sz w:val="20"/>
                <w:szCs w:val="20"/>
                <w:vertAlign w:val="superscript"/>
              </w:rPr>
              <w:t>-1</w:t>
            </w:r>
            <w:r>
              <w:rPr>
                <w:b/>
                <w:bCs/>
                <w:sz w:val="20"/>
                <w:szCs w:val="20"/>
              </w:rPr>
              <w:t>)</w:t>
            </w:r>
          </w:p>
        </w:tc>
        <w:tc>
          <w:tcPr>
            <w:tcW w:w="1024" w:type="dxa"/>
            <w:tcBorders/>
            <w:shd w:color="auto" w:fill="auto" w:val="clear"/>
          </w:tcPr>
          <w:p>
            <w:pPr>
              <w:pStyle w:val="Paragraph"/>
              <w:spacing w:before="0" w:after="113"/>
              <w:ind w:hanging="0"/>
              <w:rPr/>
            </w:pPr>
            <w:r>
              <w:rPr>
                <w:sz w:val="20"/>
                <w:szCs w:val="20"/>
              </w:rPr>
              <w:t>0.04</w:t>
            </w:r>
          </w:p>
        </w:tc>
        <w:tc>
          <w:tcPr>
            <w:tcW w:w="1166" w:type="dxa"/>
            <w:tcBorders/>
            <w:shd w:color="auto" w:fill="auto" w:val="clear"/>
          </w:tcPr>
          <w:p>
            <w:pPr>
              <w:pStyle w:val="Paragraph"/>
              <w:spacing w:before="0" w:after="113"/>
              <w:ind w:hanging="0"/>
              <w:rPr/>
            </w:pPr>
            <w:r>
              <w:rPr>
                <w:sz w:val="20"/>
                <w:szCs w:val="20"/>
              </w:rPr>
              <w:t>0.05</w:t>
            </w:r>
          </w:p>
        </w:tc>
        <w:tc>
          <w:tcPr>
            <w:tcW w:w="934" w:type="dxa"/>
            <w:tcBorders/>
            <w:shd w:color="auto" w:fill="auto" w:val="clear"/>
          </w:tcPr>
          <w:p>
            <w:pPr>
              <w:pStyle w:val="Paragraph"/>
              <w:spacing w:before="0" w:after="113"/>
              <w:ind w:hanging="0"/>
              <w:rPr/>
            </w:pPr>
            <w:r>
              <w:rPr>
                <w:sz w:val="20"/>
                <w:szCs w:val="20"/>
              </w:rPr>
              <w:t>0.05</w:t>
            </w:r>
          </w:p>
        </w:tc>
      </w:tr>
      <w:tr>
        <w:trPr/>
        <w:tc>
          <w:tcPr>
            <w:tcW w:w="3339" w:type="dxa"/>
            <w:tcBorders/>
            <w:shd w:color="auto" w:fill="auto" w:val="clear"/>
          </w:tcPr>
          <w:p>
            <w:pPr>
              <w:pStyle w:val="Paragraph"/>
              <w:spacing w:before="0" w:after="113"/>
              <w:ind w:hanging="0"/>
              <w:rPr/>
            </w:pPr>
            <w:r>
              <w:rPr>
                <w:b/>
                <w:bCs/>
                <w:sz w:val="20"/>
                <w:szCs w:val="20"/>
              </w:rPr>
              <w:t>Raman spectra (%, LAD)</w:t>
            </w:r>
          </w:p>
        </w:tc>
        <w:tc>
          <w:tcPr>
            <w:tcW w:w="1024" w:type="dxa"/>
            <w:tcBorders/>
            <w:shd w:color="auto" w:fill="auto" w:val="clear"/>
          </w:tcPr>
          <w:p>
            <w:pPr>
              <w:pStyle w:val="Paragraph"/>
              <w:spacing w:before="0" w:after="113"/>
              <w:ind w:hanging="0"/>
              <w:rPr/>
            </w:pPr>
            <w:r>
              <w:rPr>
                <w:sz w:val="20"/>
                <w:szCs w:val="20"/>
              </w:rPr>
              <w:t>18</w:t>
            </w:r>
          </w:p>
        </w:tc>
        <w:tc>
          <w:tcPr>
            <w:tcW w:w="1166" w:type="dxa"/>
            <w:tcBorders/>
            <w:shd w:color="auto" w:fill="auto" w:val="clear"/>
          </w:tcPr>
          <w:p>
            <w:pPr>
              <w:pStyle w:val="Paragraph"/>
              <w:spacing w:before="0" w:after="113"/>
              <w:ind w:hanging="0"/>
              <w:rPr/>
            </w:pPr>
            <w:r>
              <w:rPr>
                <w:sz w:val="20"/>
                <w:szCs w:val="20"/>
              </w:rPr>
              <w:t>14</w:t>
            </w:r>
          </w:p>
        </w:tc>
        <w:tc>
          <w:tcPr>
            <w:tcW w:w="934" w:type="dxa"/>
            <w:tcBorders/>
            <w:shd w:color="auto" w:fill="auto" w:val="clear"/>
          </w:tcPr>
          <w:p>
            <w:pPr>
              <w:pStyle w:val="Paragraph"/>
              <w:spacing w:before="0" w:after="113"/>
              <w:ind w:hanging="0"/>
              <w:rPr/>
            </w:pPr>
            <w:r>
              <w:rPr>
                <w:sz w:val="20"/>
                <w:szCs w:val="20"/>
              </w:rPr>
              <w:t>-</w:t>
            </w:r>
          </w:p>
        </w:tc>
      </w:tr>
      <w:tr>
        <w:trPr/>
        <w:tc>
          <w:tcPr>
            <w:tcW w:w="3339" w:type="dxa"/>
            <w:tcBorders/>
            <w:shd w:color="auto" w:fill="auto" w:val="clear"/>
          </w:tcPr>
          <w:p>
            <w:pPr>
              <w:pStyle w:val="Paragraph"/>
              <w:spacing w:before="0" w:after="113"/>
              <w:ind w:hanging="0"/>
              <w:rPr/>
            </w:pPr>
            <w:r>
              <w:rPr>
                <w:b/>
                <w:bCs/>
                <w:sz w:val="20"/>
                <w:szCs w:val="20"/>
              </w:rPr>
              <w:t>Refractive index</w:t>
            </w:r>
          </w:p>
        </w:tc>
        <w:tc>
          <w:tcPr>
            <w:tcW w:w="1024" w:type="dxa"/>
            <w:tcBorders/>
            <w:shd w:color="auto" w:fill="auto" w:val="clear"/>
          </w:tcPr>
          <w:p>
            <w:pPr>
              <w:pStyle w:val="Paragraph"/>
              <w:spacing w:before="0" w:after="113"/>
              <w:ind w:hanging="0"/>
              <w:rPr/>
            </w:pPr>
            <w:r>
              <w:rPr>
                <w:sz w:val="20"/>
                <w:szCs w:val="20"/>
              </w:rPr>
              <w:t>0.003</w:t>
            </w:r>
          </w:p>
        </w:tc>
        <w:tc>
          <w:tcPr>
            <w:tcW w:w="1166" w:type="dxa"/>
            <w:tcBorders/>
            <w:shd w:color="auto" w:fill="auto" w:val="clear"/>
          </w:tcPr>
          <w:p>
            <w:pPr>
              <w:pStyle w:val="Paragraph"/>
              <w:spacing w:before="0" w:after="113"/>
              <w:ind w:hanging="0"/>
              <w:rPr/>
            </w:pPr>
            <w:r>
              <w:rPr>
                <w:sz w:val="20"/>
                <w:szCs w:val="20"/>
              </w:rPr>
              <w:t>0.003</w:t>
            </w:r>
          </w:p>
        </w:tc>
        <w:tc>
          <w:tcPr>
            <w:tcW w:w="934" w:type="dxa"/>
            <w:tcBorders/>
            <w:shd w:color="auto" w:fill="auto" w:val="clear"/>
          </w:tcPr>
          <w:p>
            <w:pPr>
              <w:pStyle w:val="Paragraph"/>
              <w:spacing w:before="0" w:after="113"/>
              <w:ind w:hanging="0"/>
              <w:rPr/>
            </w:pPr>
            <w:r>
              <w:rPr>
                <w:sz w:val="20"/>
                <w:szCs w:val="20"/>
              </w:rPr>
              <w:t>0.005</w:t>
            </w:r>
          </w:p>
        </w:tc>
      </w:tr>
    </w:tbl>
    <w:p>
      <w:pPr>
        <w:pStyle w:val="Paragraph"/>
        <w:spacing w:before="0" w:after="113"/>
        <w:ind w:hanging="0"/>
        <w:rPr/>
      </w:pPr>
      <w:r>
        <w:rPr/>
      </w:r>
    </w:p>
    <w:p>
      <w:pPr>
        <w:pStyle w:val="Paragraph"/>
        <w:spacing w:before="0" w:after="113"/>
        <w:ind w:hanging="0"/>
        <w:rPr/>
      </w:pPr>
      <w:r>
        <w:rPr>
          <w:b/>
          <w:iCs/>
        </w:rPr>
        <w:t xml:space="preserve">Table 3: </w:t>
      </w:r>
      <w:r>
        <w:rPr>
          <w:b/>
          <w:bCs/>
          <w:iCs/>
        </w:rPr>
        <w:t xml:space="preserve">Root-mean-square errors (RMSE) of the deep learning framework. </w:t>
      </w:r>
      <w:r>
        <w:rPr>
          <w:bCs/>
          <w:iCs/>
        </w:rPr>
        <w:t>RMSE calculated between measured and predicted melt viscosity, density, refractive index, except for Raman spectra where a different metric is used (median least absolute deviation LAD).</w:t>
      </w:r>
    </w:p>
    <w:p>
      <w:pPr>
        <w:pStyle w:val="Paragraph"/>
        <w:spacing w:before="0" w:after="113"/>
        <w:ind w:hanging="0"/>
        <w:rPr>
          <w:bCs/>
          <w:iCs/>
        </w:rPr>
      </w:pPr>
      <w:r>
        <w:rPr>
          <w:bCs/>
          <w:iCs/>
        </w:rPr>
      </w:r>
    </w:p>
    <w:p>
      <w:pPr>
        <w:pStyle w:val="Paragraph"/>
        <w:spacing w:before="0" w:after="113"/>
        <w:ind w:hanging="0"/>
        <w:rPr>
          <w:iCs/>
        </w:rPr>
      </w:pPr>
      <w:r>
        <w:rPr>
          <w:iCs/>
        </w:rPr>
      </w:r>
      <w:r>
        <w:br w:type="page"/>
      </w:r>
    </w:p>
    <w:p>
      <w:pPr>
        <w:pStyle w:val="Normal"/>
        <w:rPr>
          <w:rFonts w:ascii="Times New Roman" w:hAnsi="Times New Roman"/>
          <w:sz w:val="24"/>
          <w:szCs w:val="24"/>
        </w:rPr>
      </w:pPr>
      <w:r>
        <w:rPr>
          <w:b/>
          <w:sz w:val="24"/>
          <w:szCs w:val="24"/>
        </w:rPr>
        <w:t xml:space="preserve">Figure 1. </w:t>
      </w:r>
      <w:r>
        <w:rPr>
          <w:sz w:val="24"/>
          <w:szCs w:val="24"/>
        </w:rPr>
        <w:t xml:space="preserve">Melt viscosity </w:t>
      </w:r>
      <w:r>
        <w:rPr>
          <w:b/>
          <w:bCs/>
          <w:sz w:val="24"/>
          <w:szCs w:val="24"/>
        </w:rPr>
        <w:t>(a)</w:t>
      </w:r>
      <w:r>
        <w:rPr>
          <w:sz w:val="24"/>
          <w:szCs w:val="24"/>
        </w:rPr>
        <w:t xml:space="preserve">, glass Raman spectroscopy </w:t>
      </w:r>
      <w:r>
        <w:rPr>
          <w:b/>
          <w:bCs/>
          <w:sz w:val="24"/>
          <w:szCs w:val="24"/>
        </w:rPr>
        <w:t>(b)</w:t>
      </w:r>
      <w:r>
        <w:rPr>
          <w:sz w:val="24"/>
          <w:szCs w:val="24"/>
        </w:rPr>
        <w:t xml:space="preserve">, glass density </w:t>
      </w:r>
      <w:r>
        <w:rPr>
          <w:b/>
          <w:bCs/>
          <w:sz w:val="24"/>
          <w:szCs w:val="24"/>
        </w:rPr>
        <w:t>(C)</w:t>
      </w:r>
      <w:r>
        <w:rPr>
          <w:sz w:val="24"/>
          <w:szCs w:val="24"/>
        </w:rPr>
        <w:t xml:space="preserve"> and glass refractive index </w:t>
      </w:r>
      <w:r>
        <w:rPr>
          <w:b/>
          <w:bCs/>
          <w:sz w:val="24"/>
          <w:szCs w:val="24"/>
        </w:rPr>
        <w:t>(d)</w:t>
      </w:r>
      <w:r>
        <w:rPr>
          <w:sz w:val="24"/>
          <w:szCs w:val="24"/>
        </w:rPr>
        <w:t xml:space="preserve"> </w:t>
      </w:r>
      <w:r>
        <w:rPr>
          <w:iCs/>
          <w:sz w:val="24"/>
          <w:szCs w:val="24"/>
        </w:rPr>
        <w:t>datasets used in this publication.</w:t>
      </w:r>
      <w:r>
        <w:rPr>
          <w:b/>
          <w:iCs/>
          <w:sz w:val="24"/>
          <w:szCs w:val="24"/>
        </w:rPr>
        <w:t xml:space="preserve"> </w:t>
      </w:r>
      <w:r>
        <w:rPr>
          <w:iCs/>
          <w:sz w:val="24"/>
          <w:szCs w:val="24"/>
        </w:rPr>
        <w:t xml:space="preserve">Each symbol corresponds to a </w:t>
      </w:r>
      <w:r>
        <w:rPr>
          <w:rFonts w:eastAsia="Times New Roman"/>
          <w:iCs/>
          <w:sz w:val="24"/>
          <w:szCs w:val="24"/>
        </w:rPr>
        <w:t>sample</w:t>
      </w:r>
      <w:r>
        <w:rPr>
          <w:iCs/>
          <w:sz w:val="24"/>
          <w:szCs w:val="24"/>
        </w:rPr>
        <w:t>. The glass-forming domain at usual laboratory cooling rates is indicated in grey.</w:t>
      </w:r>
    </w:p>
    <w:p>
      <w:pPr>
        <w:pStyle w:val="Normal"/>
        <w:rPr>
          <w:rFonts w:ascii="Times New Roman" w:hAnsi="Times New Roman"/>
          <w:sz w:val="24"/>
          <w:szCs w:val="24"/>
        </w:rPr>
      </w:pPr>
      <w:r>
        <w:rPr>
          <w:b/>
          <w:sz w:val="24"/>
          <w:szCs w:val="24"/>
        </w:rPr>
        <w:t>Figure 2.</w:t>
      </w:r>
      <w:r>
        <w:rPr>
          <w:sz w:val="24"/>
          <w:szCs w:val="24"/>
        </w:rPr>
        <w:t xml:space="preserve"> Schematic of i-MELT</w:t>
      </w:r>
      <w:r>
        <w:rPr>
          <w:rFonts w:eastAsia="Times New Roman"/>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rPr/>
      </w:pPr>
      <w:r>
        <w:rPr>
          <w:rFonts w:eastAsia="Times New Roman"/>
          <w:b/>
          <w:sz w:val="24"/>
          <w:szCs w:val="24"/>
        </w:rPr>
        <w:t xml:space="preserve">Figure 3. </w:t>
      </w:r>
      <w:r>
        <w:rPr>
          <w:rFonts w:eastAsia="Times New Roman"/>
          <w:sz w:val="24"/>
          <w:szCs w:val="24"/>
        </w:rPr>
        <w:t>Neural n</w:t>
      </w:r>
      <w:r>
        <w:rPr>
          <w:rFonts w:eastAsia="Times New Roman"/>
          <w:iCs/>
          <w:sz w:val="24"/>
          <w:szCs w:val="24"/>
        </w:rPr>
        <w:t xml:space="preserve">etwork architecture and dropout influence on predictive performance. Predictive performance was documented using the RMSE between viscosity predictions (from eq. S1) and measurements in training, validation and testing data subsets. 3,000 </w:t>
      </w:r>
      <w:r>
        <w:rPr>
          <w:rFonts w:eastAsia="Times New Roman"/>
          <w:iCs/>
          <w:kern w:val="2"/>
          <w:sz w:val="24"/>
          <w:szCs w:val="24"/>
        </w:rPr>
        <w:t>neural networks</w:t>
      </w:r>
      <w:r>
        <w:rPr>
          <w:rFonts w:eastAsia="Times New Roman"/>
          <w:iCs/>
          <w:sz w:val="24"/>
          <w:szCs w:val="24"/>
        </w:rPr>
        <w:t xml:space="preserve"> with randomly selected architectures were selected and trained to obtain those results. The effects of the numbers of </w:t>
      </w:r>
      <w:r>
        <w:rPr>
          <w:rFonts w:eastAsia="Times New Roman"/>
          <w:b/>
          <w:bCs/>
          <w:iCs/>
          <w:sz w:val="24"/>
          <w:szCs w:val="24"/>
        </w:rPr>
        <w:t>(a)</w:t>
      </w:r>
      <w:r>
        <w:rPr>
          <w:rFonts w:eastAsia="Times New Roman"/>
          <w:iCs/>
          <w:sz w:val="24"/>
          <w:szCs w:val="24"/>
        </w:rPr>
        <w:t xml:space="preserve"> compositions in the training data subset, </w:t>
      </w:r>
      <w:r>
        <w:rPr>
          <w:rFonts w:eastAsia="Times New Roman"/>
          <w:b/>
          <w:bCs/>
          <w:iCs/>
          <w:sz w:val="24"/>
          <w:szCs w:val="24"/>
        </w:rPr>
        <w:t>(b)</w:t>
      </w:r>
      <w:r>
        <w:rPr>
          <w:rFonts w:eastAsia="Times New Roman"/>
          <w:iCs/>
          <w:sz w:val="24"/>
          <w:szCs w:val="24"/>
        </w:rPr>
        <w:t xml:space="preserve"> hidden activation units, </w:t>
      </w:r>
      <w:r>
        <w:rPr>
          <w:rFonts w:eastAsia="Times New Roman"/>
          <w:b/>
          <w:bCs/>
          <w:iCs/>
          <w:sz w:val="24"/>
          <w:szCs w:val="24"/>
        </w:rPr>
        <w:t>(c)</w:t>
      </w:r>
      <w:r>
        <w:rPr>
          <w:rFonts w:eastAsia="Times New Roman"/>
          <w:iCs/>
          <w:sz w:val="24"/>
          <w:szCs w:val="24"/>
        </w:rPr>
        <w:t xml:space="preserve"> hidden layers, </w:t>
      </w:r>
      <w:r>
        <w:rPr>
          <w:rFonts w:eastAsia="Times New Roman"/>
          <w:b/>
          <w:bCs/>
          <w:iCs/>
          <w:sz w:val="24"/>
          <w:szCs w:val="24"/>
        </w:rPr>
        <w:t>(d)</w:t>
      </w:r>
      <w:r>
        <w:rPr>
          <w:rFonts w:eastAsia="Times New Roman"/>
          <w:iCs/>
          <w:sz w:val="24"/>
          <w:szCs w:val="24"/>
        </w:rPr>
        <w:t xml:space="preserve"> number of activation units per layer, and of the dropout probability </w:t>
      </w:r>
      <w:r>
        <w:rPr>
          <w:rFonts w:eastAsia="Times New Roman"/>
          <w:b/>
          <w:bCs/>
          <w:iCs/>
          <w:sz w:val="24"/>
          <w:szCs w:val="24"/>
        </w:rPr>
        <w:t>(e)</w:t>
      </w:r>
      <w:r>
        <w:rPr>
          <w:rFonts w:eastAsia="Times New Roman"/>
          <w:iCs/>
          <w:sz w:val="24"/>
          <w:szCs w:val="24"/>
        </w:rPr>
        <w:t xml:space="preserve"> were explored. Subplot (c) is a violin plot with extreme values showed. Subplots (b), (d) and (e) are scatter plots in which each slightly transparent symbol corresponds to a given </w:t>
      </w:r>
      <w:r>
        <w:rPr>
          <w:rFonts w:eastAsia="Times New Roman"/>
          <w:iCs/>
          <w:kern w:val="2"/>
          <w:sz w:val="24"/>
          <w:szCs w:val="24"/>
        </w:rPr>
        <w:t>neural network</w:t>
      </w:r>
      <w:r>
        <w:rPr>
          <w:rFonts w:eastAsia="Times New Roman"/>
          <w:iCs/>
          <w:sz w:val="24"/>
          <w:szCs w:val="24"/>
        </w:rPr>
        <w:t>; less transparence is directly indicative of a higher number of models for a given X-Y value.</w:t>
      </w:r>
    </w:p>
    <w:p>
      <w:pPr>
        <w:pStyle w:val="Normal"/>
        <w:rPr>
          <w:rFonts w:ascii="Times New Roman" w:hAnsi="Times New Roman"/>
          <w:sz w:val="24"/>
          <w:szCs w:val="24"/>
        </w:rPr>
      </w:pPr>
      <w:r>
        <w:rPr>
          <w:rFonts w:eastAsia="Times New Roman"/>
          <w:b/>
          <w:sz w:val="24"/>
          <w:szCs w:val="24"/>
        </w:rPr>
        <w:t>Figure 4.</w:t>
      </w:r>
      <w:r>
        <w:rPr>
          <w:b/>
          <w:sz w:val="24"/>
          <w:szCs w:val="24"/>
        </w:rPr>
        <w:t xml:space="preserve"> </w:t>
      </w:r>
      <w:r>
        <w:rPr>
          <w:sz w:val="24"/>
          <w:szCs w:val="24"/>
        </w:rPr>
        <w:t xml:space="preserve">Prediction examples: </w:t>
      </w:r>
      <w:r>
        <w:rPr>
          <w:b/>
          <w:bCs/>
          <w:sz w:val="24"/>
          <w:szCs w:val="24"/>
        </w:rPr>
        <w:t>(a)</w:t>
      </w:r>
      <w:r>
        <w:rPr>
          <w:sz w:val="24"/>
          <w:szCs w:val="24"/>
        </w:rPr>
        <w:t xml:space="preserve"> Melt viscosity can be </w:t>
      </w:r>
      <w:r>
        <w:rPr>
          <w:rFonts w:eastAsia="Times New Roman"/>
          <w:sz w:val="24"/>
          <w:szCs w:val="24"/>
        </w:rPr>
        <w:t>predicted</w:t>
      </w:r>
      <w:r>
        <w:rPr>
          <w:sz w:val="24"/>
          <w:szCs w:val="24"/>
        </w:rPr>
        <w:t xml:space="preserve"> using various theories with a great accuracy, as shown by examples highlighting the good match between measurements (symbols) and model (curves) predictions from the Adam-Gibbs and Free Volume theories (Supplementary Materials); </w:t>
      </w:r>
      <w:r>
        <w:rPr>
          <w:b/>
          <w:bCs/>
          <w:sz w:val="24"/>
          <w:szCs w:val="24"/>
        </w:rPr>
        <w:t>(b)</w:t>
      </w:r>
      <w:r>
        <w:rPr>
          <w:sz w:val="24"/>
          <w:szCs w:val="24"/>
        </w:rPr>
        <w:t xml:space="preserve"> Structural investigation are made through Raman spectra predictions, which compare well with experimental data for albite and sodium trisilicate glasses for instance.</w:t>
      </w:r>
    </w:p>
    <w:p>
      <w:pPr>
        <w:pStyle w:val="Normal"/>
        <w:rPr>
          <w:rFonts w:ascii="Times New Roman" w:hAnsi="Times New Roman"/>
          <w:sz w:val="24"/>
          <w:szCs w:val="24"/>
        </w:rPr>
      </w:pPr>
      <w:r>
        <w:rPr>
          <w:b/>
          <w:bCs/>
          <w:sz w:val="24"/>
          <w:szCs w:val="24"/>
        </w:rPr>
        <w:t xml:space="preserve">Figure </w:t>
      </w:r>
      <w:r>
        <w:rPr>
          <w:b/>
          <w:bCs/>
          <w:kern w:val="2"/>
          <w:sz w:val="24"/>
          <w:szCs w:val="24"/>
        </w:rPr>
        <w:t>5</w:t>
      </w:r>
      <w:r>
        <w:rPr>
          <w:b/>
          <w:bCs/>
          <w:sz w:val="24"/>
          <w:szCs w:val="24"/>
        </w:rPr>
        <w:t>:</w:t>
      </w:r>
      <w:r>
        <w:rPr>
          <w:sz w:val="24"/>
          <w:szCs w:val="24"/>
        </w:rPr>
        <w:t xml:space="preserve"> </w:t>
      </w:r>
      <w:r>
        <w:rPr>
          <w:iCs/>
          <w:sz w:val="24"/>
          <w:szCs w:val="24"/>
        </w:rPr>
        <w:t>Comparison between predicted and measured viscosity in the Na</w:t>
      </w:r>
      <w:r>
        <w:rPr>
          <w:iCs/>
          <w:sz w:val="24"/>
          <w:szCs w:val="24"/>
          <w:vertAlign w:val="subscript"/>
        </w:rPr>
        <w:t>2</w:t>
      </w:r>
      <w:r>
        <w:rPr>
          <w:iCs/>
          <w:sz w:val="24"/>
          <w:szCs w:val="24"/>
        </w:rPr>
        <w:t>O-K</w:t>
      </w:r>
      <w:r>
        <w:rPr>
          <w:iCs/>
          <w:sz w:val="24"/>
          <w:szCs w:val="24"/>
          <w:vertAlign w:val="subscript"/>
        </w:rPr>
        <w:t>2</w:t>
      </w:r>
      <w:r>
        <w:rPr>
          <w:iCs/>
          <w:sz w:val="24"/>
          <w:szCs w:val="24"/>
        </w:rPr>
        <w:t>O-Al</w:t>
      </w:r>
      <w:r>
        <w:rPr>
          <w:iCs/>
          <w:sz w:val="24"/>
          <w:szCs w:val="24"/>
          <w:vertAlign w:val="subscript"/>
        </w:rPr>
        <w:t>2</w:t>
      </w:r>
      <w:r>
        <w:rPr>
          <w:iCs/>
          <w:sz w:val="24"/>
          <w:szCs w:val="24"/>
        </w:rPr>
        <w:t>O</w:t>
      </w:r>
      <w:r>
        <w:rPr>
          <w:iCs/>
          <w:sz w:val="24"/>
          <w:szCs w:val="24"/>
          <w:vertAlign w:val="subscript"/>
        </w:rPr>
        <w:t>3</w:t>
      </w:r>
      <w:r>
        <w:rPr>
          <w:iCs/>
          <w:sz w:val="24"/>
          <w:szCs w:val="24"/>
        </w:rPr>
        <w:t>-SiO</w:t>
      </w:r>
      <w:r>
        <w:rPr>
          <w:iCs/>
          <w:sz w:val="24"/>
          <w:szCs w:val="24"/>
          <w:vertAlign w:val="subscript"/>
        </w:rPr>
        <w:t>2</w:t>
      </w:r>
      <w:r>
        <w:rPr>
          <w:iCs/>
          <w:sz w:val="24"/>
          <w:szCs w:val="24"/>
        </w:rPr>
        <w:t xml:space="preserve"> system. Predictions can be made using theories like Adam-Gibbs </w:t>
      </w:r>
      <w:r>
        <w:rPr>
          <w:b/>
          <w:bCs/>
          <w:iCs/>
          <w:sz w:val="24"/>
          <w:szCs w:val="24"/>
        </w:rPr>
        <w:t>(a</w:t>
      </w:r>
      <w:r>
        <w:rPr>
          <w:iCs/>
          <w:sz w:val="24"/>
          <w:szCs w:val="24"/>
        </w:rPr>
        <w:t xml:space="preserve">, eq. 1) and free volume </w:t>
      </w:r>
      <w:r>
        <w:rPr>
          <w:b/>
          <w:bCs/>
          <w:iCs/>
          <w:sz w:val="24"/>
          <w:szCs w:val="24"/>
        </w:rPr>
        <w:t>(b</w:t>
      </w:r>
      <w:r>
        <w:rPr>
          <w:iCs/>
          <w:sz w:val="24"/>
          <w:szCs w:val="24"/>
        </w:rPr>
        <w:t xml:space="preserve">, eq. 2), or empirical equations like MYEGA </w:t>
      </w:r>
      <w:r>
        <w:rPr>
          <w:b/>
          <w:bCs/>
          <w:iCs/>
          <w:sz w:val="24"/>
          <w:szCs w:val="24"/>
        </w:rPr>
        <w:t>(c</w:t>
      </w:r>
      <w:r>
        <w:rPr>
          <w:iCs/>
          <w:sz w:val="24"/>
          <w:szCs w:val="24"/>
        </w:rPr>
        <w:t xml:space="preserve">, eq. </w:t>
      </w:r>
      <w:r>
        <w:rPr>
          <w:iCs/>
          <w:color w:val="000000"/>
          <w:kern w:val="2"/>
          <w:sz w:val="24"/>
          <w:szCs w:val="24"/>
        </w:rPr>
        <w:t>5</w:t>
      </w:r>
      <w:r>
        <w:rPr>
          <w:iCs/>
          <w:sz w:val="24"/>
          <w:szCs w:val="24"/>
        </w:rPr>
        <w:t xml:space="preserve">), Avramov-Milchev </w:t>
      </w:r>
      <w:r>
        <w:rPr>
          <w:b/>
          <w:bCs/>
          <w:iCs/>
          <w:sz w:val="24"/>
          <w:szCs w:val="24"/>
        </w:rPr>
        <w:t>(d</w:t>
      </w:r>
      <w:r>
        <w:rPr>
          <w:iCs/>
          <w:sz w:val="24"/>
          <w:szCs w:val="24"/>
        </w:rPr>
        <w:t xml:space="preserve">, eq. </w:t>
      </w:r>
      <w:r>
        <w:rPr>
          <w:iCs/>
          <w:color w:val="000000"/>
          <w:kern w:val="2"/>
          <w:sz w:val="24"/>
          <w:szCs w:val="24"/>
        </w:rPr>
        <w:t>4</w:t>
      </w:r>
      <w:r>
        <w:rPr>
          <w:iCs/>
          <w:sz w:val="24"/>
          <w:szCs w:val="24"/>
        </w:rPr>
        <w:t xml:space="preserve">), and Tamman-Vogel-Fulcher </w:t>
      </w:r>
      <w:r>
        <w:rPr>
          <w:b/>
          <w:bCs/>
          <w:iCs/>
          <w:sz w:val="24"/>
          <w:szCs w:val="24"/>
        </w:rPr>
        <w:t>(e</w:t>
      </w:r>
      <w:r>
        <w:rPr>
          <w:iCs/>
          <w:sz w:val="24"/>
          <w:szCs w:val="24"/>
        </w:rPr>
        <w:t xml:space="preserve">, eq. </w:t>
      </w:r>
      <w:r>
        <w:rPr>
          <w:iCs/>
          <w:color w:val="000000"/>
          <w:kern w:val="2"/>
          <w:sz w:val="24"/>
          <w:szCs w:val="24"/>
        </w:rPr>
        <w:t>3</w:t>
      </w:r>
      <w:r>
        <w:rPr>
          <w:iCs/>
          <w:sz w:val="24"/>
          <w:szCs w:val="24"/>
        </w:rPr>
        <w:t xml:space="preserve">). </w:t>
      </w:r>
      <w:r>
        <w:rPr>
          <w:sz w:val="24"/>
          <w:szCs w:val="24"/>
          <w:lang w:val="en-GB"/>
        </w:rPr>
        <w:t xml:space="preserve"> See table </w:t>
      </w:r>
      <w:r>
        <w:rPr>
          <w:color w:val="000000"/>
          <w:kern w:val="2"/>
          <w:sz w:val="24"/>
          <w:szCs w:val="24"/>
          <w:lang w:val="en-GB"/>
        </w:rPr>
        <w:t>3</w:t>
      </w:r>
      <w:r>
        <w:rPr>
          <w:sz w:val="24"/>
          <w:szCs w:val="24"/>
          <w:lang w:val="en-GB"/>
        </w:rPr>
        <w:t xml:space="preserve"> for RMSE.</w:t>
      </w:r>
    </w:p>
    <w:p>
      <w:pPr>
        <w:pStyle w:val="Normal"/>
        <w:rPr>
          <w:rFonts w:ascii="Times New Roman" w:hAnsi="Times New Roman"/>
          <w:sz w:val="24"/>
          <w:szCs w:val="24"/>
        </w:rPr>
      </w:pPr>
      <w:r>
        <w:rPr>
          <w:b/>
          <w:bCs/>
          <w:sz w:val="24"/>
          <w:szCs w:val="24"/>
          <w:lang w:val="en-GB"/>
        </w:rPr>
        <w:t xml:space="preserve">Figure </w:t>
      </w:r>
      <w:r>
        <w:rPr>
          <w:b/>
          <w:bCs/>
          <w:kern w:val="2"/>
          <w:sz w:val="24"/>
          <w:szCs w:val="24"/>
          <w:lang w:val="en-GB"/>
        </w:rPr>
        <w:t>6</w:t>
      </w:r>
      <w:r>
        <w:rPr>
          <w:b/>
          <w:bCs/>
          <w:sz w:val="24"/>
          <w:szCs w:val="24"/>
          <w:lang w:val="en-GB"/>
        </w:rPr>
        <w:t xml:space="preserve">: </w:t>
      </w:r>
      <w:r>
        <w:rPr>
          <w:iCs/>
          <w:sz w:val="24"/>
          <w:szCs w:val="24"/>
          <w:lang w:val="en-GB"/>
        </w:rPr>
        <w:t xml:space="preserve">Comparison between predictions and observed viscous glass transition temperature </w:t>
      </w:r>
      <w:r>
        <w:rPr>
          <w:b/>
          <w:bCs/>
          <w:iCs/>
          <w:sz w:val="24"/>
          <w:szCs w:val="24"/>
          <w:lang w:val="en-GB"/>
        </w:rPr>
        <w:t>(a)</w:t>
      </w:r>
      <w:r>
        <w:rPr>
          <w:iCs/>
          <w:sz w:val="24"/>
          <w:szCs w:val="24"/>
          <w:lang w:val="en-GB"/>
        </w:rPr>
        <w:t xml:space="preserve">, </w:t>
      </w:r>
      <w:r>
        <w:rPr>
          <w:i/>
          <w:sz w:val="24"/>
          <w:szCs w:val="24"/>
          <w:lang w:val="en-GB"/>
        </w:rPr>
        <w:t>S</w:t>
      </w:r>
      <w:r>
        <w:rPr>
          <w:i/>
          <w:sz w:val="24"/>
          <w:szCs w:val="24"/>
          <w:vertAlign w:val="superscript"/>
          <w:lang w:val="en-GB"/>
        </w:rPr>
        <w:t>conf</w:t>
      </w:r>
      <w:r>
        <w:rPr>
          <w:i/>
          <w:sz w:val="24"/>
          <w:szCs w:val="24"/>
          <w:lang w:val="en-GB"/>
        </w:rPr>
        <w:t>(T</w:t>
      </w:r>
      <w:r>
        <w:rPr>
          <w:i/>
          <w:sz w:val="24"/>
          <w:szCs w:val="24"/>
          <w:vertAlign w:val="subscript"/>
          <w:lang w:val="en-GB"/>
        </w:rPr>
        <w:t>g</w:t>
      </w:r>
      <w:r>
        <w:rPr>
          <w:i/>
          <w:sz w:val="24"/>
          <w:szCs w:val="24"/>
          <w:lang w:val="en-GB"/>
        </w:rPr>
        <w:t>)</w:t>
      </w:r>
      <w:r>
        <w:rPr>
          <w:iCs/>
          <w:sz w:val="24"/>
          <w:szCs w:val="24"/>
          <w:lang w:val="en-GB"/>
        </w:rPr>
        <w:t xml:space="preserve"> </w:t>
      </w:r>
      <w:bookmarkStart w:id="129" w:name="ZOTERO_BREF_JCXmip9xwEX5gKrboPV60"/>
      <w:bookmarkStart w:id="130" w:name="__UnoMark__23744_2551971298"/>
      <w:bookmarkStart w:id="131" w:name="__UnoMark__22286_2551971298"/>
      <w:bookmarkStart w:id="132" w:name="__UnoMark__21459_2551971298"/>
      <w:bookmarkStart w:id="133" w:name="__UnoMark__11238_2187724418"/>
      <w:bookmarkStart w:id="134" w:name="__UnoMark__29471_2551971298"/>
      <w:bookmarkStart w:id="135" w:name="__UnoMark__21866_2551971298"/>
      <w:bookmarkStart w:id="136" w:name="__UnoMark__7642_1449571692"/>
      <w:bookmarkStart w:id="137" w:name="__UnoMark__22500_2551971298"/>
      <w:bookmarkStart w:id="138" w:name="__UnoMark__21662_2551971298"/>
      <w:bookmarkStart w:id="139" w:name="__UnoMark__18716_4168236645"/>
      <w:bookmarkStart w:id="140" w:name="__UnoMark__23332_2551971298"/>
      <w:bookmarkStart w:id="141" w:name="__UnoMark__9949_1449571692"/>
      <w:bookmarkStart w:id="142" w:name="__UnoMark__23538_2551971298"/>
      <w:bookmarkStart w:id="143" w:name="__UnoMark__23126_2551971298"/>
      <w:bookmarkStart w:id="144" w:name="__UnoMark__21053_2551971298"/>
      <w:bookmarkStart w:id="145" w:name="__UnoMark__22920_2551971298"/>
      <w:bookmarkStart w:id="146" w:name="__UnoMark__22080_2551971298"/>
      <w:bookmarkStart w:id="147" w:name="__UnoMark__11469_2187724418"/>
      <w:bookmarkStart w:id="148" w:name="__UnoMark__18146_998215430"/>
      <w:bookmarkStart w:id="149" w:name="__UnoMark__18374_998215430"/>
      <w:bookmarkStart w:id="150" w:name="__UnoMark__29311_2551971298"/>
      <w:bookmarkStart w:id="151" w:name="__UnoMark__22706_2551971298"/>
      <w:bookmarkStart w:id="152" w:name="__UnoMark__21256_2551971298"/>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Pr>
          <w:iCs/>
          <w:sz w:val="24"/>
          <w:szCs w:val="24"/>
          <w:lang w:val="en-GB"/>
        </w:rPr>
        <w:t>(values from Le Losq et al., 2014; Le Losq and Neuville, 2017; Le Losq et al., 2017)</w:t>
      </w:r>
      <w:bookmarkEnd w:id="129"/>
      <w:r>
        <w:rPr>
          <w:rFonts w:eastAsia="Times New Roman"/>
          <w:kern w:val="2"/>
          <w:sz w:val="24"/>
          <w:szCs w:val="24"/>
          <w:lang w:val="en-GB"/>
        </w:rPr>
        <w:t xml:space="preserve">values from </w:t>
      </w:r>
      <w:bookmarkStart w:id="153" w:name="ZOTERO_BREF_Mzv3KZhJH8oI"/>
      <w:r>
        <w:rPr>
          <w:rFonts w:eastAsia="Times New Roman"/>
          <w:kern w:val="2"/>
          <w:sz w:val="24"/>
          <w:szCs w:val="24"/>
          <w:lang w:val="en-GB"/>
        </w:rPr>
        <w:t>(Richet, 1984; Neuville and Mysen, 1996; Neuville, 2006; Le Losq and Neuville, 2013; Le Losq et al., 2014; Le Losq and Neuville, 2017; Le Losq et al., 2017)</w:t>
      </w:r>
      <w:bookmarkEnd w:id="153"/>
      <w:r>
        <w:rPr>
          <w:rFonts w:eastAsia="Times New Roman"/>
          <w:kern w:val="2"/>
          <w:sz w:val="24"/>
          <w:szCs w:val="24"/>
          <w:lang w:val="en-GB"/>
        </w:rPr>
        <w:t xml:space="preserve"> </w:t>
      </w:r>
      <w:r>
        <w:rPr>
          <w:b/>
          <w:bCs/>
          <w:sz w:val="24"/>
          <w:szCs w:val="24"/>
          <w:lang w:val="en-GB"/>
        </w:rPr>
        <w:t>(b)</w:t>
      </w:r>
      <w:r>
        <w:rPr>
          <w:sz w:val="24"/>
          <w:szCs w:val="24"/>
          <w:lang w:val="en-GB"/>
        </w:rPr>
        <w:t xml:space="preserve">, density </w:t>
      </w:r>
      <w:r>
        <w:rPr>
          <w:b/>
          <w:bCs/>
          <w:sz w:val="24"/>
          <w:szCs w:val="24"/>
          <w:lang w:val="en-GB"/>
        </w:rPr>
        <w:t>(c)</w:t>
      </w:r>
      <w:r>
        <w:rPr>
          <w:sz w:val="24"/>
          <w:szCs w:val="24"/>
          <w:lang w:val="en-GB"/>
        </w:rPr>
        <w:t xml:space="preserve">, refractive index </w:t>
      </w:r>
      <w:r>
        <w:rPr>
          <w:b/>
          <w:bCs/>
          <w:sz w:val="24"/>
          <w:szCs w:val="24"/>
          <w:lang w:val="en-GB"/>
        </w:rPr>
        <w:t>(d)</w:t>
      </w:r>
      <w:r>
        <w:rPr>
          <w:sz w:val="24"/>
          <w:szCs w:val="24"/>
          <w:lang w:val="en-GB"/>
        </w:rPr>
        <w:t>, and R</w:t>
      </w:r>
      <w:r>
        <w:rPr>
          <w:i/>
          <w:iCs/>
          <w:sz w:val="24"/>
          <w:szCs w:val="24"/>
          <w:vertAlign w:val="subscript"/>
          <w:lang w:val="en-GB"/>
        </w:rPr>
        <w:t>Raman</w:t>
      </w:r>
      <w:r>
        <w:rPr>
          <w:sz w:val="24"/>
          <w:szCs w:val="24"/>
          <w:lang w:val="en-GB"/>
        </w:rPr>
        <w:t xml:space="preserve"> </w:t>
      </w:r>
      <w:r>
        <w:rPr>
          <w:b/>
          <w:bCs/>
          <w:sz w:val="24"/>
          <w:szCs w:val="24"/>
          <w:lang w:val="en-GB"/>
        </w:rPr>
        <w:t>(e)</w:t>
      </w:r>
      <w:r>
        <w:rPr>
          <w:sz w:val="24"/>
          <w:szCs w:val="24"/>
          <w:lang w:val="en-GB"/>
        </w:rPr>
        <w:t xml:space="preserve">. See table </w:t>
      </w:r>
      <w:r>
        <w:rPr>
          <w:kern w:val="2"/>
          <w:sz w:val="24"/>
          <w:szCs w:val="24"/>
          <w:lang w:val="en-GB"/>
        </w:rPr>
        <w:t>3</w:t>
      </w:r>
      <w:r>
        <w:rPr>
          <w:sz w:val="24"/>
          <w:szCs w:val="24"/>
          <w:lang w:val="en-GB"/>
        </w:rPr>
        <w:t xml:space="preserve"> for RMSE.</w:t>
      </w:r>
    </w:p>
    <w:p>
      <w:pPr>
        <w:pStyle w:val="Normal"/>
        <w:rPr>
          <w:rFonts w:ascii="Times New Roman" w:hAnsi="Times New Roman"/>
          <w:sz w:val="24"/>
          <w:szCs w:val="24"/>
        </w:rPr>
      </w:pPr>
      <w:r>
        <w:rPr>
          <w:b/>
          <w:bCs/>
          <w:iCs/>
          <w:sz w:val="24"/>
          <w:szCs w:val="24"/>
        </w:rPr>
        <w:t xml:space="preserve">Figure 7: </w:t>
      </w:r>
      <w:r>
        <w:rPr>
          <w:iCs/>
          <w:sz w:val="24"/>
          <w:szCs w:val="24"/>
        </w:rPr>
        <w:t xml:space="preserve">Glass fragility versus melt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ratio. Symbols are predictions of the </w:t>
      </w:r>
      <w:r>
        <w:rPr>
          <w:rFonts w:eastAsia="Times New Roman"/>
          <w:iCs/>
          <w:sz w:val="24"/>
          <w:szCs w:val="24"/>
        </w:rPr>
        <w:t>deep learning framework</w:t>
      </w:r>
      <w:r>
        <w:rPr>
          <w:iCs/>
          <w:sz w:val="24"/>
          <w:szCs w:val="24"/>
        </w:rPr>
        <w:t xml:space="preserve"> on the different subsets of the </w:t>
      </w:r>
      <w:r>
        <w:rPr>
          <w:i/>
          <w:sz w:val="24"/>
          <w:szCs w:val="24"/>
        </w:rPr>
        <w:t>D</w:t>
      </w:r>
      <w:r>
        <w:rPr>
          <w:i/>
          <w:sz w:val="24"/>
          <w:szCs w:val="24"/>
          <w:vertAlign w:val="subscript"/>
        </w:rPr>
        <w:t>viscosity</w:t>
      </w:r>
      <w:r>
        <w:rPr>
          <w:iCs/>
          <w:sz w:val="24"/>
          <w:szCs w:val="24"/>
        </w:rPr>
        <w:t xml:space="preserve"> dataset. The back dotted line is the relationship observed by Webb </w:t>
      </w:r>
      <w:bookmarkStart w:id="154" w:name="ZOTERO_BREF_uYVBRwOWXuFD"/>
      <w:bookmarkStart w:id="155" w:name="ZOTERO_BREF_QTbzbbrj9fGd"/>
      <w:bookmarkEnd w:id="155"/>
      <w:r>
        <w:rPr>
          <w:iCs/>
          <w:sz w:val="24"/>
          <w:szCs w:val="24"/>
        </w:rPr>
        <w:t>(2008)</w:t>
      </w:r>
      <w:bookmarkEnd w:id="154"/>
      <w:r>
        <w:rPr>
          <w:iCs/>
          <w:sz w:val="24"/>
          <w:szCs w:val="24"/>
        </w:rPr>
        <w:t xml:space="preserve"> </w:t>
      </w:r>
      <w:r>
        <w:rPr>
          <w:sz w:val="24"/>
          <w:szCs w:val="24"/>
          <w:lang w:val="en-GB"/>
        </w:rPr>
        <w:t xml:space="preserve">using </w:t>
      </w:r>
      <w:r>
        <w:rPr>
          <w:iCs/>
          <w:sz w:val="24"/>
          <w:szCs w:val="24"/>
        </w:rPr>
        <w:t>experimental heat capacity data</w:t>
      </w:r>
      <w:r>
        <w:rPr>
          <w:sz w:val="24"/>
          <w:szCs w:val="24"/>
          <w:lang w:val="en-GB"/>
        </w:rPr>
        <w:t>. Except two extreme outliers that corresponds to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-SiO</w:t>
      </w:r>
      <w:r>
        <w:rPr>
          <w:sz w:val="24"/>
          <w:szCs w:val="24"/>
          <w:vertAlign w:val="subscript"/>
          <w:lang w:val="en-GB"/>
        </w:rPr>
        <w:t>2</w:t>
      </w:r>
      <w:r>
        <w:rPr>
          <w:sz w:val="24"/>
          <w:szCs w:val="24"/>
          <w:lang w:val="en-GB"/>
        </w:rPr>
        <w:t xml:space="preserve"> melts with more than 30 mol%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 xml:space="preserve">, a general good agreement is observed. </w:t>
      </w:r>
    </w:p>
    <w:p>
      <w:pPr>
        <w:pStyle w:val="Normal"/>
        <w:rPr/>
      </w:pPr>
      <w:r>
        <w:rPr>
          <w:b/>
          <w:sz w:val="24"/>
          <w:szCs w:val="24"/>
        </w:rPr>
        <w:t xml:space="preserve">Figure 8: </w:t>
      </w:r>
      <w:r>
        <w:rPr>
          <w:sz w:val="24"/>
          <w:szCs w:val="24"/>
        </w:rPr>
        <w:t xml:space="preserve">Melt and glass properties vary in a complex way with glass network topology. </w:t>
      </w:r>
      <w:r>
        <w:rPr>
          <w:b/>
          <w:bCs/>
          <w:sz w:val="24"/>
          <w:szCs w:val="24"/>
        </w:rPr>
        <w:t>(a)</w:t>
      </w:r>
      <w:r>
        <w:rPr>
          <w:sz w:val="24"/>
          <w:szCs w:val="24"/>
        </w:rPr>
        <w:t xml:space="preserve"> </w:t>
      </w:r>
      <w:r>
        <w:rPr>
          <w:rFonts w:eastAsia="Times New Roman"/>
          <w:sz w:val="24"/>
          <w:szCs w:val="24"/>
        </w:rPr>
        <w:t>i-MELT reveals</w:t>
      </w:r>
      <w:r>
        <w:rPr>
          <w:sz w:val="24"/>
          <w:szCs w:val="24"/>
        </w:rPr>
        <w:t xml:space="preserve"> that parameters such as the viscous glass transition temperature </w:t>
      </w:r>
      <w:r>
        <w:rPr>
          <w:i/>
          <w:iCs/>
          <w:sz w:val="24"/>
          <w:szCs w:val="24"/>
        </w:rPr>
        <w:t>T</w:t>
      </w:r>
      <w:r>
        <w:rPr>
          <w:i/>
          <w:iCs/>
          <w:sz w:val="24"/>
          <w:szCs w:val="24"/>
          <w:vertAlign w:val="subscript"/>
        </w:rPr>
        <w:t>g</w:t>
      </w:r>
      <w:r>
        <w:rPr>
          <w:sz w:val="24"/>
          <w:szCs w:val="24"/>
        </w:rPr>
        <w:t xml:space="preserve"> </w:t>
      </w:r>
      <w:r>
        <w:rPr>
          <w:b/>
          <w:bCs/>
          <w:sz w:val="24"/>
          <w:szCs w:val="24"/>
        </w:rPr>
        <w:t>(a)</w:t>
      </w:r>
      <w:r>
        <w:rPr>
          <w:sz w:val="24"/>
          <w:szCs w:val="24"/>
        </w:rPr>
        <w:t xml:space="preserve"> and </w:t>
      </w:r>
      <w:r>
        <w:rPr>
          <w:i/>
          <w:iCs/>
          <w:sz w:val="24"/>
          <w:szCs w:val="24"/>
        </w:rPr>
        <w:t>B</w:t>
      </w:r>
      <w:r>
        <w:rPr>
          <w:i/>
          <w:iCs/>
          <w:sz w:val="24"/>
          <w:szCs w:val="24"/>
          <w:vertAlign w:val="subscript"/>
        </w:rPr>
        <w:t>FV</w:t>
      </w:r>
      <w:r>
        <w:rPr>
          <w:i/>
          <w:iCs/>
          <w:sz w:val="24"/>
          <w:szCs w:val="24"/>
        </w:rPr>
        <w:t>,</w:t>
      </w:r>
      <w:r>
        <w:rPr>
          <w:i/>
          <w:iCs/>
          <w:sz w:val="24"/>
          <w:szCs w:val="24"/>
          <w:vertAlign w:val="subscript"/>
        </w:rPr>
        <w:t xml:space="preserve"> </w:t>
      </w:r>
      <w:r>
        <w:rPr>
          <w:sz w:val="24"/>
          <w:szCs w:val="24"/>
        </w:rPr>
        <w:t>an activation energy term in the Free Volume theory (</w:t>
      </w:r>
      <w:r>
        <w:rPr>
          <w:rFonts w:eastAsia="Times New Roman"/>
          <w:sz w:val="24"/>
          <w:szCs w:val="24"/>
        </w:rPr>
        <w:t>eq. 2</w:t>
      </w:r>
      <w:r>
        <w:rPr>
          <w:sz w:val="24"/>
          <w:szCs w:val="24"/>
        </w:rPr>
        <w:t xml:space="preserve">) </w:t>
      </w:r>
      <w:r>
        <w:rPr>
          <w:b/>
          <w:bCs/>
          <w:sz w:val="24"/>
          <w:szCs w:val="24"/>
        </w:rPr>
        <w:t>(b),</w:t>
      </w:r>
      <w:r>
        <w:rPr>
          <w:sz w:val="24"/>
          <w:szCs w:val="24"/>
        </w:rPr>
        <w:t xml:space="preserve"> strongly vary depending on R</w:t>
      </w:r>
      <w:r>
        <w:rPr>
          <w:i/>
          <w:iCs/>
          <w:sz w:val="24"/>
          <w:szCs w:val="24"/>
          <w:vertAlign w:val="subscript"/>
        </w:rPr>
        <w:t>Raman</w:t>
      </w:r>
      <w:r>
        <w:rPr>
          <w:sz w:val="24"/>
          <w:szCs w:val="24"/>
        </w:rPr>
        <w:t xml:space="preserve">. Other terms also show more complex variations, influenced by cationic mixing interactions and steric hindrance effects, such as the glass configurational entropy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b/>
          <w:bCs/>
          <w:sz w:val="24"/>
          <w:szCs w:val="24"/>
        </w:rPr>
        <w:t>(c)</w:t>
      </w:r>
      <w:r>
        <w:rPr>
          <w:i/>
          <w:iCs/>
          <w:sz w:val="24"/>
          <w:szCs w:val="24"/>
        </w:rPr>
        <w:t xml:space="preserve"> </w:t>
      </w:r>
      <w:r>
        <w:rPr>
          <w:sz w:val="24"/>
          <w:szCs w:val="24"/>
        </w:rPr>
        <w:t>or the free volume parameter</w:t>
      </w:r>
      <w:r>
        <w:rPr>
          <w:i/>
          <w:iCs/>
          <w:sz w:val="24"/>
          <w:szCs w:val="24"/>
        </w:rPr>
        <w:t xml:space="preserve"> C</w:t>
      </w:r>
      <w:r>
        <w:rPr>
          <w:i/>
          <w:iCs/>
          <w:sz w:val="24"/>
          <w:szCs w:val="24"/>
          <w:vertAlign w:val="subscript"/>
        </w:rPr>
        <w:t>FV</w:t>
      </w:r>
      <w:r>
        <w:rPr>
          <w:i/>
          <w:iCs/>
          <w:sz w:val="24"/>
          <w:szCs w:val="24"/>
        </w:rPr>
        <w:t xml:space="preserve"> </w:t>
      </w:r>
      <w:r>
        <w:rPr>
          <w:b/>
          <w:bCs/>
          <w:sz w:val="24"/>
          <w:szCs w:val="24"/>
        </w:rPr>
        <w:t>(d).</w:t>
      </w:r>
      <w:r>
        <w:rPr>
          <w:sz w:val="24"/>
          <w:szCs w:val="24"/>
        </w:rPr>
        <w:t xml:space="preserve"> Each symbol represents the calculation for a randomly generated composition in the glass-forming domain of studied system.</w:t>
      </w:r>
    </w:p>
    <w:p>
      <w:pPr>
        <w:pStyle w:val="Normal"/>
        <w:rPr/>
      </w:pPr>
      <w:r>
        <w:rPr>
          <w:b/>
          <w:bCs/>
          <w:sz w:val="24"/>
          <w:szCs w:val="24"/>
        </w:rPr>
        <w:t xml:space="preserve">Figure 9: </w:t>
      </w:r>
      <w:r>
        <w:rPr>
          <w:rFonts w:eastAsia="Times New Roman"/>
          <w:sz w:val="24"/>
          <w:szCs w:val="24"/>
        </w:rPr>
        <w:t>C</w:t>
      </w:r>
      <w:r>
        <w:rPr>
          <w:sz w:val="24"/>
          <w:szCs w:val="24"/>
        </w:rPr>
        <w:t xml:space="preserve">onfigurational entropy at </w:t>
      </w:r>
      <w:r>
        <w:rPr>
          <w:i/>
          <w:iCs/>
          <w:sz w:val="24"/>
          <w:szCs w:val="24"/>
        </w:rPr>
        <w:t>T</w:t>
      </w:r>
      <w:r>
        <w:rPr>
          <w:i/>
          <w:iCs/>
          <w:sz w:val="24"/>
          <w:szCs w:val="24"/>
          <w:vertAlign w:val="subscript"/>
        </w:rPr>
        <w:t>g</w:t>
      </w:r>
      <w:r>
        <w:rPr>
          <w:sz w:val="24"/>
          <w:szCs w:val="24"/>
        </w:rPr>
        <w:t xml:space="preserve"> </w:t>
      </w:r>
      <w:r>
        <w:rPr>
          <w:rFonts w:eastAsia="Times New Roman"/>
          <w:sz w:val="24"/>
          <w:szCs w:val="24"/>
        </w:rPr>
        <w:t>of</w:t>
      </w:r>
      <w:r>
        <w:rPr>
          <w:sz w:val="24"/>
          <w:szCs w:val="24"/>
        </w:rPr>
        <w:t xml:space="preserve"> K</w:t>
      </w:r>
      <w:r>
        <w:rPr>
          <w:sz w:val="24"/>
          <w:szCs w:val="24"/>
          <w:vertAlign w:val="subscript"/>
        </w:rPr>
        <w:t>2</w:t>
      </w:r>
      <w:r>
        <w:rPr>
          <w:sz w:val="24"/>
          <w:szCs w:val="24"/>
        </w:rPr>
        <w:t>O-Na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melts.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vary non-linearly with oxide contents in the ternary diagrams </w:t>
      </w:r>
      <w:r>
        <w:rPr>
          <w:b/>
          <w:bCs/>
          <w:sz w:val="24"/>
          <w:szCs w:val="24"/>
        </w:rPr>
        <w:t xml:space="preserve">(a) </w:t>
      </w:r>
      <w:r>
        <w:rPr>
          <w:sz w:val="24"/>
          <w:szCs w:val="24"/>
        </w:rPr>
        <w:t>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and </w:t>
      </w:r>
      <w:r>
        <w:rPr>
          <w:b/>
          <w:bCs/>
          <w:sz w:val="24"/>
          <w:szCs w:val="24"/>
        </w:rPr>
        <w:t xml:space="preserve">(b) </w:t>
      </w:r>
      <w:r>
        <w:rPr>
          <w:sz w:val="24"/>
          <w:szCs w:val="24"/>
        </w:rPr>
        <w:t>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In silicate melts </w:t>
      </w:r>
      <w:r>
        <w:rPr>
          <w:b/>
          <w:bCs/>
          <w:sz w:val="24"/>
          <w:szCs w:val="24"/>
        </w:rPr>
        <w:t>(c)</w:t>
      </w:r>
      <w:r>
        <w:rPr>
          <w:sz w:val="24"/>
          <w:szCs w:val="24"/>
        </w:rPr>
        <w:t xml:space="preserve">, a mixed alkali effect (MAE) is observed upon Na-K mixing. It disappears as [Al]/[Na+K] increases </w:t>
      </w:r>
      <w:r>
        <w:rPr>
          <w:b/>
          <w:bCs/>
          <w:sz w:val="24"/>
          <w:szCs w:val="24"/>
        </w:rPr>
        <w:t>(d, e, f)</w:t>
      </w:r>
      <w:r>
        <w:rPr>
          <w:sz w:val="24"/>
          <w:szCs w:val="24"/>
        </w:rPr>
        <w:t xml:space="preserve">. Al enrichment generally lead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and minimizing the MAE. Al- and K-rich melts thus present low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w:t>
      </w:r>
    </w:p>
    <w:p>
      <w:pPr>
        <w:pStyle w:val="Normal"/>
        <w:rPr/>
      </w:pPr>
      <w:r>
        <w:rPr>
          <w:b/>
          <w:bCs/>
          <w:sz w:val="24"/>
          <w:szCs w:val="24"/>
        </w:rPr>
        <w:t>Figure 10:</w:t>
      </w:r>
      <w:r>
        <w:rPr>
          <w:sz w:val="24"/>
          <w:szCs w:val="24"/>
        </w:rPr>
        <w:t xml:space="preserve"> Melt fragility variations with composition; fragility is represented in the glass forming domains of the ternary sodium </w:t>
      </w:r>
      <w:r>
        <w:rPr>
          <w:b/>
          <w:bCs/>
          <w:sz w:val="24"/>
          <w:szCs w:val="24"/>
        </w:rPr>
        <w:t>(a)</w:t>
      </w:r>
      <w:r>
        <w:rPr>
          <w:sz w:val="24"/>
          <w:szCs w:val="24"/>
        </w:rPr>
        <w:t xml:space="preserve"> and potassium </w:t>
      </w:r>
      <w:r>
        <w:rPr>
          <w:b/>
          <w:bCs/>
          <w:sz w:val="24"/>
          <w:szCs w:val="24"/>
        </w:rPr>
        <w:t>(b)</w:t>
      </w:r>
      <w:r>
        <w:rPr>
          <w:sz w:val="24"/>
          <w:szCs w:val="24"/>
        </w:rPr>
        <w:t xml:space="preserve"> aluminosilicate systems, as well as as a function of the silica fraction and the potassium to total alkali ratio of silicate, peralkaline and tectosilicate melts </w:t>
      </w:r>
      <w:r>
        <w:rPr>
          <w:b/>
          <w:bCs/>
          <w:sz w:val="24"/>
          <w:szCs w:val="24"/>
        </w:rPr>
        <w:t>(c, d, e, f)</w:t>
      </w:r>
      <w:r>
        <w:rPr>
          <w:sz w:val="24"/>
          <w:szCs w:val="24"/>
        </w:rPr>
        <w:t>. No MAE is observed on melt fragility, which depends largely on melt silica content.</w:t>
      </w:r>
    </w:p>
    <w:p>
      <w:pPr>
        <w:pStyle w:val="Normal"/>
        <w:rPr/>
      </w:pPr>
      <w:r>
        <w:rPr>
          <w:b/>
          <w:bCs/>
          <w:sz w:val="24"/>
          <w:szCs w:val="24"/>
        </w:rPr>
        <w:t>Figure 11:</w:t>
      </w:r>
      <w:r>
        <w:rPr>
          <w:sz w:val="24"/>
          <w:szCs w:val="24"/>
        </w:rPr>
        <w:t xml:space="preserve"> Deep learning framework predicted v</w:t>
      </w:r>
      <w:r>
        <w:rPr>
          <w:rFonts w:eastAsia="Times New Roman"/>
          <w:kern w:val="2"/>
          <w:sz w:val="24"/>
          <w:szCs w:val="24"/>
        </w:rPr>
        <w:t xml:space="preserve">ariations in </w:t>
      </w:r>
      <w:r>
        <w:rPr>
          <w:rFonts w:eastAsia="Times New Roman"/>
          <w:b/>
          <w:bCs/>
          <w:kern w:val="2"/>
          <w:sz w:val="24"/>
          <w:szCs w:val="24"/>
        </w:rPr>
        <w:t>(a,b)</w:t>
      </w:r>
      <w:r>
        <w:rPr>
          <w:rFonts w:eastAsia="Times New Roman"/>
          <w:kern w:val="2"/>
          <w:sz w:val="24"/>
          <w:szCs w:val="24"/>
        </w:rPr>
        <w:t xml:space="preserve"> glass transition temperature </w:t>
      </w:r>
      <w:r>
        <w:rPr>
          <w:rFonts w:eastAsia="Times New Roman"/>
          <w:i/>
          <w:iCs/>
          <w:kern w:val="2"/>
          <w:sz w:val="24"/>
          <w:szCs w:val="24"/>
        </w:rPr>
        <w:t>T</w:t>
      </w:r>
      <w:r>
        <w:rPr>
          <w:rFonts w:eastAsia="Times New Roman"/>
          <w:i/>
          <w:iCs/>
          <w:kern w:val="2"/>
          <w:sz w:val="24"/>
          <w:szCs w:val="24"/>
          <w:vertAlign w:val="subscript"/>
        </w:rPr>
        <w:t>g</w:t>
      </w:r>
      <w:r>
        <w:rPr>
          <w:rFonts w:eastAsia="Times New Roman"/>
          <w:kern w:val="2"/>
          <w:sz w:val="24"/>
          <w:szCs w:val="24"/>
        </w:rPr>
        <w:t xml:space="preserve">, </w:t>
      </w:r>
      <w:r>
        <w:rPr>
          <w:rFonts w:eastAsia="Times New Roman"/>
          <w:b/>
          <w:bCs/>
          <w:kern w:val="2"/>
          <w:sz w:val="24"/>
          <w:szCs w:val="24"/>
        </w:rPr>
        <w:t>(c,d)</w:t>
      </w:r>
      <w:r>
        <w:rPr>
          <w:rFonts w:eastAsia="Times New Roman"/>
          <w:kern w:val="2"/>
          <w:sz w:val="24"/>
          <w:szCs w:val="24"/>
        </w:rPr>
        <w:t xml:space="preserve"> relative density and </w:t>
      </w:r>
      <w:r>
        <w:rPr>
          <w:rFonts w:eastAsia="Times New Roman"/>
          <w:b/>
          <w:bCs/>
          <w:kern w:val="2"/>
          <w:sz w:val="24"/>
          <w:szCs w:val="24"/>
        </w:rPr>
        <w:t>(e,f)</w:t>
      </w:r>
      <w:r>
        <w:rPr>
          <w:rFonts w:eastAsia="Times New Roman"/>
          <w:kern w:val="2"/>
          <w:sz w:val="24"/>
          <w:szCs w:val="24"/>
        </w:rPr>
        <w:t xml:space="preserve"> refractive index at 589 nm in the ternary Na (left) and K (right) aluminosilicate diagrams.</w:t>
      </w:r>
    </w:p>
    <w:p>
      <w:pPr>
        <w:pStyle w:val="Normal"/>
        <w:rPr/>
      </w:pPr>
      <w:r>
        <w:rPr>
          <w:b/>
          <w:bCs/>
          <w:sz w:val="24"/>
          <w:szCs w:val="24"/>
        </w:rPr>
        <w:t>Figure 12: (a)</w:t>
      </w:r>
      <w:r>
        <w:rPr>
          <w:sz w:val="24"/>
          <w:szCs w:val="24"/>
        </w:rPr>
        <w:t xml:space="preserve"> structural </w:t>
      </w:r>
      <w:r>
        <w:rPr>
          <w:i/>
          <w:iCs/>
          <w:sz w:val="24"/>
          <w:szCs w:val="24"/>
        </w:rPr>
        <w:t>R</w:t>
      </w:r>
      <w:r>
        <w:rPr>
          <w:i/>
          <w:iCs/>
          <w:sz w:val="24"/>
          <w:szCs w:val="24"/>
          <w:vertAlign w:val="subscript"/>
        </w:rPr>
        <w:t>Raman</w:t>
      </w:r>
      <w:r>
        <w:rPr>
          <w:sz w:val="24"/>
          <w:szCs w:val="24"/>
        </w:rPr>
        <w:t xml:space="preserve"> and </w:t>
      </w:r>
      <w:r>
        <w:rPr>
          <w:b/>
          <w:bCs/>
          <w:sz w:val="24"/>
          <w:szCs w:val="24"/>
        </w:rPr>
        <w:t>(b)</w:t>
      </w:r>
      <w:r>
        <w:rPr>
          <w:sz w:val="24"/>
          <w:szCs w:val="24"/>
        </w:rPr>
        <w:t xml:space="preserve"> configurational entropy maps as a function of the ratio K/(K+Na) and the rheological agpaitic index, calculated as (Na</w:t>
      </w:r>
      <w:r>
        <w:rPr>
          <w:sz w:val="24"/>
          <w:szCs w:val="24"/>
          <w:vertAlign w:val="subscript"/>
        </w:rPr>
        <w:t>2</w:t>
      </w:r>
      <w:r>
        <w:rPr>
          <w:sz w:val="24"/>
          <w:szCs w:val="24"/>
        </w:rPr>
        <w:t>O + K</w:t>
      </w:r>
      <w:r>
        <w:rPr>
          <w:sz w:val="24"/>
          <w:szCs w:val="24"/>
          <w:vertAlign w:val="subscript"/>
        </w:rPr>
        <w:t>2</w:t>
      </w:r>
      <w:r>
        <w:rPr>
          <w:sz w:val="24"/>
          <w:szCs w:val="24"/>
        </w:rPr>
        <w:t>O + CaO + MgO + FeO)/(Al</w:t>
      </w:r>
      <w:r>
        <w:rPr>
          <w:sz w:val="24"/>
          <w:szCs w:val="24"/>
          <w:vertAlign w:val="subscript"/>
        </w:rPr>
        <w:t>2</w:t>
      </w:r>
      <w:r>
        <w:rPr>
          <w:sz w:val="24"/>
          <w:szCs w:val="24"/>
        </w:rPr>
        <w:t>O</w:t>
      </w:r>
      <w:r>
        <w:rPr>
          <w:sz w:val="24"/>
          <w:szCs w:val="24"/>
          <w:vertAlign w:val="subscript"/>
        </w:rPr>
        <w:t>3</w:t>
      </w:r>
      <w:r>
        <w:rPr>
          <w:sz w:val="24"/>
          <w:szCs w:val="24"/>
        </w:rPr>
        <w:t xml:space="preserve"> + Fe</w:t>
      </w:r>
      <w:r>
        <w:rPr>
          <w:sz w:val="24"/>
          <w:szCs w:val="24"/>
          <w:vertAlign w:val="subscript"/>
        </w:rPr>
        <w:t>2</w:t>
      </w:r>
      <w:r>
        <w:rPr>
          <w:sz w:val="24"/>
          <w:szCs w:val="24"/>
        </w:rPr>
        <w:t>O</w:t>
      </w:r>
      <w:r>
        <w:rPr>
          <w:sz w:val="24"/>
          <w:szCs w:val="24"/>
          <w:vertAlign w:val="subscript"/>
        </w:rPr>
        <w:t>3</w:t>
      </w:r>
      <w:r>
        <w:rPr>
          <w:sz w:val="24"/>
          <w:szCs w:val="24"/>
        </w:rPr>
        <w:t xml:space="preserve">). </w:t>
      </w:r>
      <w:bookmarkEnd w:id="47"/>
      <w:r>
        <w:rPr>
          <w:sz w:val="24"/>
          <w:szCs w:val="24"/>
        </w:rPr>
        <w:t xml:space="preserve">On top of the maps, symbols of rhyolite effusive and explosive eruptions from Di Genova et al. </w:t>
      </w:r>
      <w:bookmarkStart w:id="156" w:name="ZOTERO_BREF_MFQLeLvkJ0Xh"/>
      <w:r>
        <w:rPr>
          <w:sz w:val="24"/>
          <w:szCs w:val="24"/>
          <w:u w:val="dash"/>
        </w:rPr>
        <w:t>(2017)</w:t>
      </w:r>
      <w:bookmarkEnd w:id="156"/>
      <w:r>
        <w:rPr>
          <w:sz w:val="24"/>
          <w:szCs w:val="24"/>
          <w:u w:val="dash"/>
        </w:rPr>
        <w:t xml:space="preserve"> </w:t>
      </w:r>
      <w:r>
        <w:rPr>
          <w:sz w:val="24"/>
          <w:szCs w:val="24"/>
        </w:rPr>
        <w:t xml:space="preserve">are represented. Some scatter in the maps is visible during transitions, it </w:t>
      </w:r>
      <w:r>
        <w:rPr>
          <w:rFonts w:eastAsia="Times New Roman"/>
          <w:sz w:val="24"/>
          <w:szCs w:val="24"/>
        </w:rPr>
        <w:t>originates from some model noise and the fact that the color transitions are numerically sharp</w:t>
      </w:r>
      <w:r>
        <w:rPr>
          <w:sz w:val="24"/>
          <w:szCs w:val="24"/>
        </w:rPr>
        <w:t>.</w:t>
      </w:r>
    </w:p>
    <w:p>
      <w:pPr>
        <w:pStyle w:val="Normal"/>
        <w:rPr>
          <w:rFonts w:ascii="Times New Roman" w:hAnsi="Times New Roman"/>
          <w:sz w:val="24"/>
          <w:szCs w:val="24"/>
        </w:rPr>
      </w:pPr>
      <w:r>
        <w:rPr>
          <w:rFonts w:ascii="Times New Roman" w:hAnsi="Times New Roman"/>
          <w:sz w:val="24"/>
          <w:szCs w:val="24"/>
        </w:rPr>
      </w:r>
    </w:p>
    <w:p>
      <w:pPr>
        <w:pStyle w:val="Acknowledgement"/>
        <w:spacing w:lineRule="auto" w:line="360" w:before="0" w:after="113"/>
        <w:ind w:left="0" w:hanging="0"/>
        <w:rPr>
          <w:b/>
          <w:b/>
          <w:bCs/>
        </w:rPr>
      </w:pPr>
      <w:r>
        <w:rPr/>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6553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arles Le Losq" w:date="2021-01-19T08:19:22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I don’t know how to conclude...</w:t>
      </w:r>
    </w:p>
  </w:comment>
  <w:comment w:id="1" w:author="Charles Le Losq" w:date="2021-01-21T08:45:01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I know very well your paper. We cited it for the link Qn and Cp in the introduction of our Le Losq and Neuville 2017 paper, and we actually explicitly attributed the idea of linking Qn units and Cp to you :)</w:t>
      </w:r>
    </w:p>
  </w:comment>
  <w:comment w:id="2" w:author="Charles Le Losq" w:date="2021-01-22T10:37:56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Here I mean that I plotted all the data from all the studies for those compositions, and discarded the studies that showed significant deviations from the mean. For instance, Studies by Taylor (1970) is in very good agreement with our data (Le Losq et al. 2014), or the Poole (1954) data. However, other studies like the Knoche study is  very far from the three previous studies, and those data were discarded… Is that understandable from this sentence ?</w:t>
      </w:r>
    </w:p>
  </w:comment>
  <w:comment w:id="3" w:author="Charles Le Losq" w:date="2021-01-22T10:45:31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I used the viscosity data compilation of Ryan to find the old pulbications, but I also compiled the many recent data in the quaternary alkali aluminosilicate systems that were published since the Ryan compilation. In particular, we have much more undercooled measurements now. So I think my dataset is quite good. For instance, Giordano et al. 2008 used 1700 data points for magmatic compositions, and I have more than 1800 data points for only the Na2O-K2O-Al2O3-SiO2 system, carefully selected and reviewed by hand. I spent days and days to compile and verify this dataset… Finally, I did not use a database like SciGlass because they do not provide the original data, but a resampling. I could have gain time using SciGlass, but I think it is quite important to use the original data...</w:t>
      </w:r>
    </w:p>
  </w:comment>
  <w:comment w:id="4" w:author="Charles Le Losq" w:date="2021-01-22T10:50:44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eastAsia="en-US" w:bidi="ar-SA"/>
        </w:rPr>
        <w:t>Bjorn, those spectra were from your 1996 and 1999 papers, so this is why I put this laser reference that I have found in the papers. Please feel free to correct it if necessary.</w:t>
      </w:r>
    </w:p>
  </w:comment>
  <w:comment w:id="5" w:author="Charles Le Losq" w:date="2021-01-22T16:22:20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Here I try to define what I call “trans-theoretical”, which is directly the ability to predict viscosity using Adam-Gibbs or Free Volume if preferred, and to compare predictions from both equations using parameters predicted from a single, common neural network</w:t>
      </w:r>
    </w:p>
  </w:comment>
  <w:comment w:id="6" w:author="Charles Le Losq" w:date="2021-01-22T16:41:09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Is that better regarding Tg definition and explanation ?</w:t>
      </w:r>
    </w:p>
  </w:comment>
  <w:comment w:id="7" w:author="Charles Le Losq" w:date="2021-01-22T16:46:48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I hope this is clearer? The model allows you to predict viscosity with any of the equations 1 to 5, at will. It is trained to do so. This is interesting because those share some common background, as discussed later in the paper.</w:t>
      </w:r>
    </w:p>
  </w:comment>
  <w:comment w:id="8" w:author="Charles Le Losq" w:date="2021-01-22T16:49:53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GB" w:eastAsia="en-US" w:bidi="ar-SA"/>
        </w:rPr>
        <w:t>I added the explanation for early stopping.</w:t>
      </w:r>
    </w:p>
  </w:comment>
  <w:comment w:id="9" w:author="Charles Le Losq" w:date="2021-01-25T08:37:03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S(conf)Tg is the entropy of the melt at Tg, which is equal to the residual entropy of the glass. so I do not see any theoretical objection to call it a glass property.</w:t>
      </w:r>
    </w:p>
  </w:comment>
  <w:comment w:id="10" w:author="Andrew Valentine" w:date="2021-01-13T18:53:00Z" w:initials="AV">
    <w:p>
      <w:r>
        <w:rPr>
          <w:rFonts w:ascii="Liberation Serif" w:hAnsi="Liberation Serif" w:eastAsia="Tahoma" w:cs="Tahoma"/>
          <w:sz w:val="24"/>
          <w:szCs w:val="24"/>
          <w:lang w:val="en-US" w:eastAsia="en-US" w:bidi="en-US"/>
        </w:rPr>
        <w:t>These integrals need a d-something – d\omega?</w:t>
      </w:r>
    </w:p>
  </w:comment>
  <w:comment w:id="11" w:author="Charles Le Losq" w:date="2021-01-25T11:10:17Z" w:initials="CL">
    <w:p>
      <w:r>
        <w:rPr>
          <w:rFonts w:ascii="Liberation Serif" w:hAnsi="Liberation Serif" w:eastAsia="Tahoma" w:cs="Tahom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en-US" w:eastAsia="en-US" w:bidi="en-US"/>
        </w:rPr>
        <w:t>Bjorn, here is a reply to your comment : “I wonder how this works given that the spectra of other fully polymerized classes such as, for example, along the silica-aluminate joins have Raman spectra that can be very different from the spectrum of SiO</w:t>
      </w:r>
      <w:r>
        <w:rPr>
          <w:rFonts w:ascii="Liberation Serif" w:hAnsi="Liberation Serif" w:eastAsia="Tahoma" w:cs="Tahoma"/>
          <w:b w:val="false"/>
          <w:bCs w:val="false"/>
          <w:i w:val="false"/>
          <w:iCs w:val="false"/>
          <w:caps w:val="false"/>
          <w:smallCaps w:val="false"/>
          <w:strike w:val="false"/>
          <w:dstrike w:val="false"/>
          <w:outline w:val="false"/>
          <w:shadow w:val="false"/>
          <w:emboss w:val="false"/>
          <w:imprint w:val="false"/>
          <w:color w:val="auto"/>
          <w:spacing w:val="0"/>
          <w:w w:val="100"/>
          <w:kern w:val="0"/>
          <w:sz w:val="24"/>
          <w:szCs w:val="24"/>
          <w:u w:val="none"/>
          <w:vertAlign w:val="subscript"/>
          <w:em w:val="none"/>
          <w:lang w:val="en-US" w:eastAsia="en-US" w:bidi="en-US"/>
        </w:rPr>
        <w:t>2</w:t>
      </w:r>
      <w:r>
        <w:rPr>
          <w:rFonts w:ascii="Liberation Serif" w:hAnsi="Liberation Serif" w:eastAsia="Tahoma" w:cs="Tahom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Cs w:val="24"/>
          <w:u w:val="none"/>
          <w:vertAlign w:val="baseline"/>
          <w:em w:val="none"/>
          <w:lang w:val="en-US" w:eastAsia="en-US" w:bidi="en-US"/>
        </w:rPr>
        <w:t xml:space="preserve"> glass”. &gt; It works suprizingly well along the silica-aluminate join because the RRaman of those glasses is significantly lower than that of SiO2, probably because the Si-O-Al bonds yield much less signal near 500 cm-1 compared to the Si-O-Si bonds. The “high RRaman value” problem is mostly a problem above around 85-90 mol% SiO2...</w:t>
      </w:r>
    </w:p>
  </w:comment>
  <w:comment w:id="12" w:author="Charles Le Losq" w:date="2021-01-25T11:38:55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I added the equation 8 as it answers your various comments in this section. We expect this correlation from the Adam and Gibbs theory as the slope at Tg of the viscosity vs T curve depends on the Cp/Sc ratio.</w:t>
      </w:r>
    </w:p>
  </w:comment>
  <w:comment w:id="13" w:author="Charles Le Losq" w:date="2021-01-27T16:51:33Z" w:initials="CL">
    <w:p>
      <w:r>
        <w:rPr>
          <w:rFonts w:ascii="Times New Roman" w:hAnsi="Times New Roman" w:eastAsia="Calibri"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Bjorn, to reply to your comment : “</w:t>
      </w:r>
      <w:r>
        <w:rPr>
          <w:rFonts w:ascii="Liberation Serif" w:hAnsi="Liberation Serif" w:eastAsia="Tahoma" w:cs="Tahom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en-US" w:eastAsia="en-US" w:bidi="en-US"/>
        </w:rPr>
        <w:t>I wonder what you might see if mixing Na and Ca as charge-balancing cations for Al. We know there are major structural differences.”. Yes, I know, this is the next step. I have a student that will start soon to work on integrating Ca and Mg. The differences are very important, and mixing effects can be complex and important as shown by our preliminary data on Mg and K; However, regarding the mixture Na-Ca, this is an ideal mixing according to the study of Hummel and Arndt, 1985, CMP 90:83-92.</w:t>
      </w:r>
    </w:p>
  </w:comment>
  <w:comment w:id="14" w:author="Andrew Valentine" w:date="2021-01-13T21:46:00Z" w:initials="AV">
    <w:p>
      <w:r>
        <w:rPr>
          <w:rFonts w:ascii="Liberation Serif" w:hAnsi="Liberation Serif" w:eastAsia="Tahoma" w:cs="Tahoma"/>
          <w:sz w:val="24"/>
          <w:szCs w:val="24"/>
          <w:lang w:val="en-US" w:eastAsia="en-US" w:bidi="en-US"/>
        </w:rPr>
        <w:t>Does my re-phrasing here convey what you intend to say?</w:t>
      </w:r>
    </w:p>
    <w:p>
      <w:r>
        <w:rPr>
          <w:rFonts w:ascii="Liberation Serif" w:hAnsi="Liberation Serif" w:eastAsia="Tahoma" w:cs="Tahoma"/>
          <w:sz w:val="24"/>
          <w:szCs w:val="24"/>
          <w:lang w:val="en-US" w:eastAsia="en-US" w:bidi="en-US"/>
        </w:rPr>
      </w:r>
    </w:p>
  </w:comment>
  <w:comment w:id="15" w:author="Andrew Valentine" w:date="2021-01-13T21:54:00Z" w:initials="AV">
    <w:p>
      <w:r>
        <w:rPr>
          <w:rFonts w:ascii="Liberation Serif" w:hAnsi="Liberation Serif" w:eastAsia="Tahoma" w:cs="Tahoma"/>
          <w:sz w:val="24"/>
          <w:szCs w:val="24"/>
          <w:lang w:val="en-US" w:eastAsia="en-US" w:bidi="en-US"/>
        </w:rPr>
        <w:t>I wonder if it’s worth adding a sentence somewhere about ‘we see this as a pragmatic compromise between competing theoretical models and practical demands -- not as a complete solution to the question'?</w:t>
      </w:r>
    </w:p>
  </w:comment>
  <w:comment w:id="16" w:author="Andrew Valentine" w:date="2021-01-13T21:52:00Z" w:initials="AV">
    <w:p>
      <w:r>
        <w:rPr>
          <w:rFonts w:ascii="Liberation Serif" w:hAnsi="Liberation Serif" w:eastAsia="Tahoma" w:cs="Tahoma"/>
          <w:sz w:val="24"/>
          <w:szCs w:val="24"/>
          <w:lang w:val="en-US" w:eastAsia="en-US" w:bidi="en-US"/>
        </w:rPr>
        <w:t>Does this need to be discussed somewhere? You’ve claimed in intro and here that it’s possible, but not really mentioned it elsewhere.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Symbol">
    <w:charset w:val="01"/>
    <w:family w:val="roman"/>
    <w:pitch w:val="variable"/>
  </w:font>
  <w:font w:name="Ubuntu">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47</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080"/>
        </w:tabs>
        <w:ind w:left="1440" w:hanging="360"/>
      </w:pPr>
      <w:rPr>
        <w:rFonts w:ascii="Courier New" w:hAnsi="Courier New" w:cs="Courier New" w:hint="default"/>
        <w:rFonts w:cs="Courier New"/>
      </w:rPr>
    </w:lvl>
    <w:lvl w:ilvl="2">
      <w:start w:val="1"/>
      <w:numFmt w:val="bullet"/>
      <w:lvlText w:val=""/>
      <w:lvlJc w:val="left"/>
      <w:pPr>
        <w:tabs>
          <w:tab w:val="num" w:pos="1440"/>
        </w:tabs>
        <w:ind w:left="2160" w:hanging="360"/>
      </w:pPr>
      <w:rPr>
        <w:rFonts w:ascii="Wingdings" w:hAnsi="Wingdings" w:cs="Wingdings" w:hint="default"/>
        <w:rFonts w:cs="Wingdings"/>
      </w:rPr>
    </w:lvl>
    <w:lvl w:ilvl="3">
      <w:start w:val="1"/>
      <w:numFmt w:val="bullet"/>
      <w:lvlText w:val=""/>
      <w:lvlJc w:val="left"/>
      <w:pPr>
        <w:tabs>
          <w:tab w:val="num" w:pos="1800"/>
        </w:tabs>
        <w:ind w:left="2880" w:hanging="360"/>
      </w:pPr>
      <w:rPr>
        <w:rFonts w:ascii="Symbol" w:hAnsi="Symbol" w:cs="Symbol" w:hint="default"/>
        <w:rFonts w:cs="Symbol"/>
      </w:rPr>
    </w:lvl>
    <w:lvl w:ilvl="4">
      <w:start w:val="1"/>
      <w:numFmt w:val="bullet"/>
      <w:lvlText w:val="o"/>
      <w:lvlJc w:val="left"/>
      <w:pPr>
        <w:tabs>
          <w:tab w:val="num" w:pos="2160"/>
        </w:tabs>
        <w:ind w:left="3600" w:hanging="360"/>
      </w:pPr>
      <w:rPr>
        <w:rFonts w:ascii="Courier New" w:hAnsi="Courier New" w:cs="Courier New" w:hint="default"/>
        <w:rFonts w:cs="Courier New"/>
      </w:rPr>
    </w:lvl>
    <w:lvl w:ilvl="5">
      <w:start w:val="1"/>
      <w:numFmt w:val="bullet"/>
      <w:lvlText w:val=""/>
      <w:lvlJc w:val="left"/>
      <w:pPr>
        <w:tabs>
          <w:tab w:val="num" w:pos="2520"/>
        </w:tabs>
        <w:ind w:left="4320" w:hanging="360"/>
      </w:pPr>
      <w:rPr>
        <w:rFonts w:ascii="Wingdings" w:hAnsi="Wingdings" w:cs="Wingdings" w:hint="default"/>
        <w:rFonts w:cs="Wingdings"/>
      </w:rPr>
    </w:lvl>
    <w:lvl w:ilvl="6">
      <w:start w:val="1"/>
      <w:numFmt w:val="bullet"/>
      <w:lvlText w:val=""/>
      <w:lvlJc w:val="left"/>
      <w:pPr>
        <w:tabs>
          <w:tab w:val="num" w:pos="2880"/>
        </w:tabs>
        <w:ind w:left="5040" w:hanging="360"/>
      </w:pPr>
      <w:rPr>
        <w:rFonts w:ascii="Symbol" w:hAnsi="Symbol" w:cs="Symbol" w:hint="default"/>
        <w:rFonts w:cs="Symbol"/>
      </w:rPr>
    </w:lvl>
    <w:lvl w:ilvl="7">
      <w:start w:val="1"/>
      <w:numFmt w:val="bullet"/>
      <w:lvlText w:val="o"/>
      <w:lvlJc w:val="left"/>
      <w:pPr>
        <w:tabs>
          <w:tab w:val="num" w:pos="3240"/>
        </w:tabs>
        <w:ind w:left="5760" w:hanging="360"/>
      </w:pPr>
      <w:rPr>
        <w:rFonts w:ascii="Courier New" w:hAnsi="Courier New" w:cs="Courier New" w:hint="default"/>
        <w:rFonts w:cs="Courier New"/>
      </w:rPr>
    </w:lvl>
    <w:lvl w:ilvl="8">
      <w:start w:val="1"/>
      <w:numFmt w:val="bullet"/>
      <w:lvlText w:val=""/>
      <w:lvlJc w:val="left"/>
      <w:pPr>
        <w:tabs>
          <w:tab w:val="num" w:pos="360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12088</TotalTime>
  <Application>LibreOffice/6.4.3.2$MacOSX_X86_64 LibreOffice_project/747b5d0ebf89f41c860ec2a39efd7cb15b54f2d8</Application>
  <Pages>47</Pages>
  <Words>11036</Words>
  <Characters>61362</Characters>
  <CharactersWithSpaces>72074</CharactersWithSpaces>
  <Paragraphs>370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2020-08-31T12:22:00Z</dcterms:created>
  <dc:creator>bhanson</dc:creator>
  <dc:description/>
  <dc:language>en-US</dc:language>
  <cp:lastModifiedBy>Charles Le Losq</cp:lastModifiedBy>
  <dcterms:modified xsi:type="dcterms:W3CDTF">2021-01-29T14:50:57Z</dcterms:modified>
  <cp:revision>1354</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5"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6" name="ZOTERO_BREF_0Fzv8EaEK4z9_11">
    <vt:lpwstr>schema/raw/master/csl-citation.json"}</vt:lpwstr>
  </property>
  <property fmtid="{D5CDD505-2E9C-101B-9397-08002B2CF9AE}" pid="17"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8"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9"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20"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21"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22"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3"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4"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5"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6"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7"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8" name="ZOTERO_BREF_0ZcLzBwD5eSK_4">
    <vt:lpwstr>"10.1136/bmj.326.7404.1453","ISSN":"0959-8138, 1468-5833","note":"PMID: 12829562","journalAbbreviation":"BMJ","language":"en","author":[{"family":"Kaptchuk","given":"Ted J."}],"issued":{"date-parts":[["2003",6,26]]}}}],"schema":"https://github.com/citatio</vt:lpwstr>
  </property>
  <property fmtid="{D5CDD505-2E9C-101B-9397-08002B2CF9AE}" pid="29" name="ZOTERO_BREF_0ZcLzBwD5eSK_5">
    <vt:lpwstr>n-style-language/schema/raw/master/csl-citation.json"}</vt:lpwstr>
  </property>
  <property fmtid="{D5CDD505-2E9C-101B-9397-08002B2CF9AE}" pid="30"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31"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32"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3"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4"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5"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6" name="ZOTERO_BREF_0aQKgPO7VDIV_7">
    <vt:lpwstr> and eruption style of rhyolitic magma","volume":"552","author":[{"family":"Di Genova","given":"D."},{"family":"Kolzenburg","given":"S."},{"family":"Wiesmaier","given":"S."},{"family":"Dallanave","given":"E."},{"family":"Neuville","given":"D. R."},{"famil</vt:lpwstr>
  </property>
  <property fmtid="{D5CDD505-2E9C-101B-9397-08002B2CF9AE}" pid="37" name="ZOTERO_BREF_0aQKgPO7VDIV_8">
    <vt:lpwstr>y":"Hess","given":"K. U."},{"family":"Dingwell","given":"D. B."}],"issued":{"date-parts":[["2017",12]]}}}],"schema":"https://github.com/citation-style-language/schema/raw/master/csl-citation.json"}</vt:lpwstr>
  </property>
  <property fmtid="{D5CDD505-2E9C-101B-9397-08002B2CF9AE}" pid="38"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9"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40"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41"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42" name="ZOTERO_BREF_0d3OlTT1MhGI_5">
    <vt:lpwstr>e":"169","author":[{"family":"Hodge","given":"I.M."}],"issued":{"date-parts":[["1994",4]]}}}],"schema":"https://github.com/citation-style-language/schema/raw/master/csl-citation.json"}</vt:lpwstr>
  </property>
  <property fmtid="{D5CDD505-2E9C-101B-9397-08002B2CF9AE}" pid="43" name="ZOTERO_BREF_0y6ZIQcVU1kl_1">
    <vt:lpwstr>ZOTERO_ITEM CSL_CITATION {"citationID":"a458uneefm","properties":{"formattedCitation":"\\uldash{(Richet, 1984; Hummel and Arndt, 1985; Neuville and Richet, 1991)}","plainCitation":"(Richet, 1984; Hummel and Arndt, 1985; Neuville and Richet, 1991)","noteIn</vt:lpwstr>
  </property>
  <property fmtid="{D5CDD505-2E9C-101B-9397-08002B2CF9AE}" pid="44" name="ZOTERO_BREF_0y6ZIQcVU1kl_10">
    <vt:lpwstr>]}}},{"id":1012,"uris":["http://zotero.org/users/453153/items/GVI3UHAD"],"uri":["http://zotero.org/users/453153/items/GVI3UHAD"],"itemData":{"id":1012,"type":"article-journal","abstract":"A creep apparatus has been built to measure, with inaccuracies of l</vt:lpwstr>
  </property>
  <property fmtid="{D5CDD505-2E9C-101B-9397-08002B2CF9AE}" pid="45" name="ZOTERO_BREF_0y6ZIQcVU1kl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46" name="ZOTERO_BREF_0y6ZIQcVU1kl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47" name="ZOTERO_BREF_0y6ZIQcVU1kl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48" name="ZOTERO_BREF_0y6ZIQcVU1kl_14">
    <vt:lpwstr>d by calorimetry for liquid CaSiO3, CaMgSi2O6, MgSiO3, and Mg3Al2Si3O12. The heat capacities of Ca3Al2Si3O12 glass and liquid have also been obtained from dropcalorimetry measurements.","container-title":"Geochimica et Cosmochimica Acta","DOI":"10.1016/00</vt:lpwstr>
  </property>
  <property fmtid="{D5CDD505-2E9C-101B-9397-08002B2CF9AE}" pid="49" name="ZOTERO_BREF_0y6ZIQcVU1kl_15">
    <vt:lpwstr>16-7037(91)90159-3","ISSN":"0016-7037","issue":"4","journalAbbreviation":"Geochimica et Cosmochimica Acta","page":"1011-1019","source":"ScienceDirect","title":"Viscosity and mixing in molten (Ca, Mg) pyroxenes and garnets","volume":"55","author":[{"family</vt:lpwstr>
  </property>
  <property fmtid="{D5CDD505-2E9C-101B-9397-08002B2CF9AE}" pid="50" name="ZOTERO_BREF_0y6ZIQcVU1kl_16">
    <vt:lpwstr>":"Neuville","given":"Daniel R."},{"family":"Richet","given":"Pascal"}],"issued":{"date-parts":[["1991",4]]}}}],"schema":"https://github.com/citation-style-language/schema/raw/master/csl-citation.json"}</vt:lpwstr>
  </property>
  <property fmtid="{D5CDD505-2E9C-101B-9397-08002B2CF9AE}" pid="51"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52" name="ZOTERO_BREF_0y6ZIQcVU1kl_22">
    <vt:lpwstr/>
  </property>
  <property fmtid="{D5CDD505-2E9C-101B-9397-08002B2CF9AE}" pid="53" name="ZOTERO_BREF_0y6ZIQcVU1kl_23">
    <vt:lpwstr/>
  </property>
  <property fmtid="{D5CDD505-2E9C-101B-9397-08002B2CF9AE}" pid="54"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5"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6"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7"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8"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9" name="ZOTERO_BREF_0y6ZIQcVU1kl_8">
    <vt:lpwstr>,3,1]]}}},{"id":1891,"uris":["http://zotero.org/users/453153/items/9MPMWNUP"],"uri":["http://zotero.org/users/453153/items/9MPMWNUP"],"itemData":{"id":1891,"type":"article-journal","container-title":"Contributions to Mineralogy and Petrology","issue":"1",</vt:lpwstr>
  </property>
  <property fmtid="{D5CDD505-2E9C-101B-9397-08002B2CF9AE}" pid="60" name="ZOTERO_BREF_0y6ZIQcVU1kl_9">
    <vt:lpwstr>"page":"83–92","source":"Google Scholar","title":"Variation of viscosity with temperature and composition in the plagioclase system","volume":"90","author":[{"family":"Hummel","given":"W."},{"family":"Arndt","given":"J."}],"issued":{"date-parts":[["1985"]</vt:lpwstr>
  </property>
  <property fmtid="{D5CDD505-2E9C-101B-9397-08002B2CF9AE}" pid="61"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2"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3" name="ZOTERO_BREF_183r4l3HL5T8_3">
    <vt:lpwstr>author":[{"family":"Rapaport","given":"D.C."}],"issued":{"date-parts":[["2004"]]}}}],"schema":"https://github.com/citation-style-language/schema/raw/master/csl-citation.json"}</vt:lpwstr>
  </property>
  <property fmtid="{D5CDD505-2E9C-101B-9397-08002B2CF9AE}" pid="64"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65"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66"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67"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68"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69" name="ZOTERO_BREF_1FgqawxF6O58_14">
    <vt:lpwstr>uthor":[{"family":"Neuville","given":"D.R."},{"family":"Cormier","given":"L."},{"family":"Ligny","given":"D.","non-dropping-particle":"de"},{"family":"Roux","given":"J."},{"family":"Flank","given":"A-M."},{"family":"Lagarde","given":"P."}],"issued":{"date</vt:lpwstr>
  </property>
  <property fmtid="{D5CDD505-2E9C-101B-9397-08002B2CF9AE}" pid="70"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1"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2"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3"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4"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75"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76"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77"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78"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79" name="ZOTERO_BREF_1FgqawxF6O58_23">
    <vt:lpwstr>family":"Dubinsky","given":"Emily V."},{"family":"Kanehashi","given":"Koji"},{"family":"Kelsey","given":"Kimberly E."}],"issued":{"date-parts":[["2008",2,1]]}}}],"schema":"https://github.com/citation-style-language/schema/raw/master/csl-citation.json"}</vt:lpwstr>
  </property>
  <property fmtid="{D5CDD505-2E9C-101B-9397-08002B2CF9AE}" pid="80" name="ZOTERO_BREF_1FgqawxF6O58_24">
    <vt:lpwstr/>
  </property>
  <property fmtid="{D5CDD505-2E9C-101B-9397-08002B2CF9AE}" pid="81" name="ZOTERO_BREF_1FgqawxF6O58_25">
    <vt:lpwstr/>
  </property>
  <property fmtid="{D5CDD505-2E9C-101B-9397-08002B2CF9AE}" pid="82" name="ZOTERO_BREF_1FgqawxF6O58_26">
    <vt:lpwstr/>
  </property>
  <property fmtid="{D5CDD505-2E9C-101B-9397-08002B2CF9AE}" pid="83"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4" name="ZOTERO_BREF_1FgqawxF6O58_4">
    <vt:lpwstr>r":[{"family":"Allwardt","given":"J. R."},{"family":"Poe","given":"B. T."},{"family":"Stebbins","given":"J. F."}],"issued":{"date-parts":[["2005"]]}}},{"id":2918,"uris":["http://zotero.org/users/453153/items/2PC9M88J"],"uri":["http://zotero.org/users/4531</vt:lpwstr>
  </property>
  <property fmtid="{D5CDD505-2E9C-101B-9397-08002B2CF9AE}" pid="85"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86"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87"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88"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89" name="ZOTERO_BREF_1FgqawxF6O58_9">
    <vt:lpwstr>r":[{"family":"Kiczenski","given":"T. J."},{"family":"Du","given":"Lin-Shu"},{"family":"Stebbins","given":"Jonathan"}],"issued":{"date-parts":[["2005",11,15]]}}},{"id":2561,"uris":["http://zotero.org/users/453153/items/8ZEBG52D"],"uri":["http://zotero.org</vt:lpwstr>
  </property>
  <property fmtid="{D5CDD505-2E9C-101B-9397-08002B2CF9AE}" pid="90" name="ZOTERO_BREF_1UGknO4m0JHE_1">
    <vt:lpwstr>ZOTERO_ITEM CSL_CITATION {"citationID":"a1rtsg9g0c","properties":{"formattedCitation":"\\uldash{(Le Losq et al., 2017; Robert et al., 2019)}","plainCitation":"(Le Losq et al., 2017; Robert et al., 2019)","noteIndex":0},"citationItems":[{"id":4406,"uris":[</vt:lpwstr>
  </property>
  <property fmtid="{D5CDD505-2E9C-101B-9397-08002B2CF9AE}" pid="91" name="ZOTERO_BREF_1UGknO4m0JHE_10">
    <vt:lpwstr>"id":5886,"uris":["http://zotero.org/users/453153/items/ICUEVDDK"],"uri":["http://zotero.org/users/453153/items/ICUEVDDK"],"itemData":{"id":5886,"type":"article-journal","abstract":"We provide new viscosity data in the system SiO2-(Na,K)AlSiO4, for the ne</vt:lpwstr>
  </property>
  <property fmtid="{D5CDD505-2E9C-101B-9397-08002B2CF9AE}" pid="92" name="ZOTERO_BREF_1UGknO4m0JHE_11">
    <vt:lpwstr>pheline-kalsilite and jadeite-leucite joins. We present a configurational entropy model for the viscosity of melts in the system as a function of Na/ (Na + K) and Al/(Al + Si) ratios. Our modelling indicates that: i) Viscosity data are reproduced well by </vt:lpwstr>
  </property>
  <property fmtid="{D5CDD505-2E9C-101B-9397-08002B2CF9AE}" pid="93" name="ZOTERO_BREF_1UGknO4m0JHE_12">
    <vt:lpwstr>a nonideal, symmetrical form of the parameters Sconf(Tg) and Be, ii) Na-K mixing is the main source of additional entropy in the system based on the limited dependence of Sconf(Tg) and Be parameters on Al/(Al + Si) ratio, iii) Ae likely varies as a functi</vt:lpwstr>
  </property>
  <property fmtid="{D5CDD505-2E9C-101B-9397-08002B2CF9AE}" pid="94" name="ZOTERO_BREF_1UGknO4m0JHE_13">
    <vt:lpwstr>on of Al/(Al + Si) ratio. Melt fragility in the system increases with increasing Al/(Al + Si) ratio and is greater for Na or K end-member melts than mixed melts. The viscosity of nominally fully-polymerized melts in the SiO2-(Na,K)AlSiO4 system can be mod</vt:lpwstr>
  </property>
  <property fmtid="{D5CDD505-2E9C-101B-9397-08002B2CF9AE}" pid="95" name="ZOTERO_BREF_1UGknO4m0JHE_14">
    <vt:lpwstr>elled through chemical mixing, without explicit consideration of the important changes in structure related to changes in K/(Na + K) and Al/(Al + Si) ratios.","container-title":"Journal of Non-Crystalline Solids","DOI":"10.1016/j.jnoncrysol.2019.119635","</vt:lpwstr>
  </property>
  <property fmtid="{D5CDD505-2E9C-101B-9397-08002B2CF9AE}" pid="96" name="ZOTERO_BREF_1UGknO4m0JHE_15">
    <vt:lpwstr>ISSN":"00223093","journalAbbreviation":"Journal of Non-Crystalline Solids","language":"en","note":"Citation Key Alias: robertViscosityMeltsNaAlSiO4KAlSiO4SiO22019","page":"119635","source":"DOI.org (Crossref)","title":"Viscosity of melts in the NaAlSiO4-K</vt:lpwstr>
  </property>
  <property fmtid="{D5CDD505-2E9C-101B-9397-08002B2CF9AE}" pid="97" name="ZOTERO_BREF_1UGknO4m0JHE_16">
    <vt:lpwstr>AlSiO4-SiO2 system: Configurational entropy modelling","title-short":"Viscosity of melts in the NaAlSiO4-KAlSiO4-SiO2 system","volume":"524","author":[{"family":"Robert","given":"Geneviève"},{"family":"Smith","given":"Rebecca A."},{"family":"Whittington",</vt:lpwstr>
  </property>
  <property fmtid="{D5CDD505-2E9C-101B-9397-08002B2CF9AE}" pid="98" name="ZOTERO_BREF_1UGknO4m0JHE_17">
    <vt:lpwstr>"given":"Alan G."}],"issued":{"date-parts":[["2019",11]]}}}],"schema":"https://github.com/citation-style-language/schema/raw/master/csl-citation.json"}</vt:lpwstr>
  </property>
  <property fmtid="{D5CDD505-2E9C-101B-9397-08002B2CF9AE}" pid="99" name="ZOTERO_BREF_1UGknO4m0JHE_2">
    <vt:lpwstr>"http://zotero.org/users/453153/items/6VDKVSXJ"],"uri":["http://zotero.org/users/453153/items/6VDKVSXJ"],"itemData":{"id":4406,"type":"article-journal","abstract":"Understanding the links between chemical composition, nano-structure and the dynamic proper</vt:lpwstr>
  </property>
  <property fmtid="{D5CDD505-2E9C-101B-9397-08002B2CF9AE}" pid="100" name="ZOTERO_BREF_1UGknO4m0JHE_3">
    <vt:lpwstr>ties of silicate melts and glasses is fundamental to both Earth and Materials Sciences. Central to this is whether the distribution of mobile metallic ions is random or not. In silicate systems, such as window glass, it is well-established that the short-</vt:lpwstr>
  </property>
  <property fmtid="{D5CDD505-2E9C-101B-9397-08002B2CF9AE}" pid="101" name="ZOTERO_BREF_1UGknO4m0JHE_4">
    <vt:lpwstr>range structure is not random but metal ions cluster, forming percolation channels through a partly broken network of corner-sharing SiO4 tetrahedra. In alumino-silicate glasses and melts, extensively used in industry and representing most of the Earth ma</vt:lpwstr>
  </property>
  <property fmtid="{D5CDD505-2E9C-101B-9397-08002B2CF9AE}" pid="102" name="ZOTERO_BREF_1UGknO4m0JHE_5">
    <vt:lpwstr>gmas, metal ions compensate the electrical charge deficit of AlO4\n                        − tetrahedra, but until now clustering has not been confirmed. Here we report how major changes in melt viscosity, together with glass Raman and Nuclear Magnetic Re</vt:lpwstr>
  </property>
  <property fmtid="{D5CDD505-2E9C-101B-9397-08002B2CF9AE}" pid="103" name="ZOTERO_BREF_1UGknO4m0JHE_6">
    <vt:lpwstr>sonance measurements and Molecular Dynamics simulations, demonstrate that metal ions nano-segregate into percolation channels, making this a universal phenomenon of oxide glasses and melts. Furthermore, we can explain how, in both single and mixed alkali </vt:lpwstr>
  </property>
  <property fmtid="{D5CDD505-2E9C-101B-9397-08002B2CF9AE}" pid="104" name="ZOTERO_BREF_1UGknO4m0JHE_7">
    <vt:lpwstr>compositions, metal ion clustering and percolation radically affect melt mobility, central to understanding industrial and geological processes.","container-title":"Scientific Reports","DOI":"10.1038/s41598-017-16741-3","ISSN":"2045-2322","issue":"1","lan</vt:lpwstr>
  </property>
  <property fmtid="{D5CDD505-2E9C-101B-9397-08002B2CF9AE}" pid="105" name="ZOTERO_BREF_1UGknO4m0JHE_8">
    <vt:lpwstr>guage":"En","page":"16490","source":"www.nature.com","title":"Percolation channels: a universal idea to describe the atomic structure and dynamics of glasses and melts","title-short":"Percolation channels","volume":"7","author":[{"family":"Le Losq","given</vt:lpwstr>
  </property>
  <property fmtid="{D5CDD505-2E9C-101B-9397-08002B2CF9AE}" pid="106" name="ZOTERO_BREF_1UGknO4m0JHE_9">
    <vt:lpwstr>":"C."},{"family":"Neuville","given":"D. R."},{"family":"Chen","given":"W."},{"family":"Florian","given":"P."},{"family":"Massiot","given":"D."},{"family":"Zhou","given":"Z."},{"family":"Greaves","given":"G. N."}],"issued":{"date-parts":[["2017",12]]}}},{</vt:lpwstr>
  </property>
  <property fmtid="{D5CDD505-2E9C-101B-9397-08002B2CF9AE}" pid="107"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08" name="ZOTERO_BREF_1dzXMq8EWokl6LwCDbpYM1_10">
    <vt:lpwstr>on"}</vt:lpwstr>
  </property>
  <property fmtid="{D5CDD505-2E9C-101B-9397-08002B2CF9AE}" pid="109"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10"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11"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12"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13"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14"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15"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16" name="ZOTERO_BREF_1dzXMq8EWokl6LwCDbpYM1_9">
    <vt:lpwstr>:"Florian","given":"P."},{"family":"Massiot","given":"D."},{"family":"Zhou","given":"Z."},{"family":"Greaves","given":"G. N."}],"issued":{"date-parts":[["2017",12]]}}}],"schema":"https://github.com/citation-style-language/schema/raw/master/csl-citation.js</vt:lpwstr>
  </property>
  <property fmtid="{D5CDD505-2E9C-101B-9397-08002B2CF9AE}" pid="117"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18" name="ZOTERO_BREF_1dzXMq8EWokl6LwCDbpYM_10">
    <vt:lpwstr>son"}</vt:lpwstr>
  </property>
  <property fmtid="{D5CDD505-2E9C-101B-9397-08002B2CF9AE}" pid="119"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20"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21"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22"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23"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24"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25"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26" name="ZOTERO_BREF_1dzXMq8EWokl6LwCDbpYM_9">
    <vt:lpwstr>":"Florian","given":"P."},{"family":"Massiot","given":"D."},{"family":"Zhou","given":"Z."},{"family":"Greaves","given":"G. N."}],"issued":{"date-parts":[["2017",12]]}}}],"schema":"https://github.com/citation-style-language/schema/raw/master/csl-citation.j</vt:lpwstr>
  </property>
  <property fmtid="{D5CDD505-2E9C-101B-9397-08002B2CF9AE}" pid="127" name="ZOTERO_BREF_1oBacMou0U2N_1">
    <vt:lpwstr>ZOTERO_ITEM CSL_CITATION {"citationID":"a177iqfffqu","properties":{"formattedCitation":"\\uldash{(McMillan, 1984; Matson and Sharma, 1985; Merzbacher and White, 1991; Mysen, 1999)}","plainCitation":"(McMillan, 1984; Matson and Sharma, 1985; Merzbacher and</vt:lpwstr>
  </property>
  <property fmtid="{D5CDD505-2E9C-101B-9397-08002B2CF9AE}" pid="128" name="ZOTERO_BREF_1oBacMou0U2N_10">
    <vt:lpwstr>rahedra and Al(Ga)O4 tetrahedra is indicated. The higher frequency component of the doublet is more strongly polarized than the lower frequency component, which results from the splitting of the antisymmetric stretching (F) mode of Si(Ge)O4 tetrahedra. Th</vt:lpwstr>
  </property>
  <property fmtid="{D5CDD505-2E9C-101B-9397-08002B2CF9AE}" pid="129" name="ZOTERO_BREF_1oBacMou0U2N_11">
    <vt:lpwstr>is splitting results from the lowering of the average of Si(Ge)O4 tetrahedra site symmetries because of the presence of Al(Ga)O4 units in the glass network.","container-title":"Geochimica et Cosmochimica Acta","DOI":"10.1016/0016-7037(85)90086-9","ISSN":"</vt:lpwstr>
  </property>
  <property fmtid="{D5CDD505-2E9C-101B-9397-08002B2CF9AE}" pid="130" name="ZOTERO_BREF_1oBacMou0U2N_12">
    <vt:lpwstr>0016-7037","issue":"9","journalAbbreviation":"Geochimica et Cosmochimica Acta","page":"1913-1924","source":"ScienceDirect","title":"Structures of sodium alumino- and gallosilicate glasses and their germanium analogs","volume":"49","author":[{"family":"Mat</vt:lpwstr>
  </property>
  <property fmtid="{D5CDD505-2E9C-101B-9397-08002B2CF9AE}" pid="131" name="ZOTERO_BREF_1oBacMou0U2N_13">
    <vt:lpwstr>son","given":"Dean W."},{"family":"Sharma","given":"Shiv K."}],"issued":{"date-parts":[["1985",9,1]]}}},{"id":3610,"uris":["http://zotero.org/users/453153/items/6F2JBI5C"],"uri":["http://zotero.org/users/453153/items/6F2JBI5C"],"itemData":{"id":3610,"type</vt:lpwstr>
  </property>
  <property fmtid="{D5CDD505-2E9C-101B-9397-08002B2CF9AE}" pid="132" name="ZOTERO_BREF_1oBacMou0U2N_14">
    <vt:lpwstr>":"article-journal","abstract":"The structure of glasses in the CaOAl2O3SiO2 (CAS) and MgOAl2O3SiO2 (MAS) systems have been studied using Raman and infrared (IR) reflectance spectroscopies. Kramers-Kronig analysis was performed on the IR data. Two com</vt:lpwstr>
  </property>
  <property fmtid="{D5CDD505-2E9C-101B-9397-08002B2CF9AE}" pid="133" name="ZOTERO_BREF_1oBacMou0U2N_15">
    <vt:lpwstr>positional series were chosen in each system, one which has a constant average polymerization of 1 non-bridging oxygen per tetrahedral cation, and the other in which silica content is constant at 50 mol%, but polymerization varies. The results indicate th</vt:lpwstr>
  </property>
  <property fmtid="{D5CDD505-2E9C-101B-9397-08002B2CF9AE}" pid="134" name="ZOTERO_BREF_1oBacMou0U2N_16">
    <vt:lpwstr>at the presence of alkaline earth network modifiers favors the formation of species with high negative charge density. In the NBO/T = 1 series this leads to the equilibrium 2Q3 = Q4 + Q2 (where the superscript is the number of bridging oxygens per tetrahe</vt:lpwstr>
  </property>
  <property fmtid="{D5CDD505-2E9C-101B-9397-08002B2CF9AE}" pid="135" name="ZOTERO_BREF_1oBacMou0U2N_17">
    <vt:lpwstr>dron) shifting to the right at low Al content and to the left at high Al/Si. In the fully polymerized, 50% silica Mg glass, there is evidence of clustering into Al-rich and Si-rich domains. Transformation of the IR data yields a well-resolved low-frequenc</vt:lpwstr>
  </property>
  <property fmtid="{D5CDD505-2E9C-101B-9397-08002B2CF9AE}" pid="136" name="ZOTERO_BREF_1oBacMou0U2N_18">
    <vt:lpwstr>y band in the CAS spectra whose frequency depends on polymerization and whether Ca is acting as a network modifier or charge balancer. The analogous Mg band is apparently buried in the mid-frequency network mode.","container-title":"Journal of Non-Crystal</vt:lpwstr>
  </property>
  <property fmtid="{D5CDD505-2E9C-101B-9397-08002B2CF9AE}" pid="137" name="ZOTERO_BREF_1oBacMou0U2N_19">
    <vt:lpwstr>line Solids","DOI":"10.1016/0022-3093(91)90152-V","ISSN":"0022-3093","issue":"1","journalAbbreviation":"Journal of Non-Crystalline Solids","page":"18-34","source":"ScienceDirect","title":"The structure of alkaline earth aluminosilicate glasses as determin</vt:lpwstr>
  </property>
  <property fmtid="{D5CDD505-2E9C-101B-9397-08002B2CF9AE}" pid="138" name="ZOTERO_BREF_1oBacMou0U2N_2">
    <vt:lpwstr> White, 1991; Mysen, 1999)","noteIndex":0},"citationItems":[{"id":629,"uris":["http://zotero.org/users/453153/items/I3NDNP4Q"],"uri":["http://zotero.org/users/453153/items/I3NDNP4Q"],"itemData":{"id":629,"type":"article-journal","container-title":"America</vt:lpwstr>
  </property>
  <property fmtid="{D5CDD505-2E9C-101B-9397-08002B2CF9AE}" pid="139" name="ZOTERO_BREF_1oBacMou0U2N_20">
    <vt:lpwstr>ed by vibrational spectroscopy","volume":"130","author":[{"family":"Merzbacher","given":"Celia I."},{"family":"White","given":"William B."}],"issued":{"date-parts":[["1991",6,1]]}}},{"id":353,"uris":["http://zotero.org/users/453153/items/JKXIF4RR"],"uri":</vt:lpwstr>
  </property>
  <property fmtid="{D5CDD505-2E9C-101B-9397-08002B2CF9AE}" pid="140" name="ZOTERO_BREF_1oBacMou0U2N_21">
    <vt:lpwstr>["http://zotero.org/users/453153/items/JKXIF4RR"],"itemData":{"id":353,"type":"article-journal","container-title":"Geochimica et Cosmochimica Acta","page":"95-112","title":"Structure and properties of magmatic liquids: From haplobasalt to haploandesite","</vt:lpwstr>
  </property>
  <property fmtid="{D5CDD505-2E9C-101B-9397-08002B2CF9AE}" pid="141" name="ZOTERO_BREF_1oBacMou0U2N_22">
    <vt:lpwstr>volume":"63","author":[{"family":"Mysen","given":"B. O."}],"issued":{"date-parts":[["1999"]]}}}],"schema":"https://github.com/citation-style-language/schema/raw/master/csl-citation.json"}</vt:lpwstr>
  </property>
  <property fmtid="{D5CDD505-2E9C-101B-9397-08002B2CF9AE}" pid="142" name="ZOTERO_BREF_1oBacMou0U2N_3">
    <vt:lpwstr>n Mineralogist","page":"622-644","title":"Structural studies of silicate glasses and melts - Applications and limitations of Raman spectroscopy","volume":"69","author":[{"family":"McMillan","given":"P. F."}],"issued":{"date-parts":[["1984"]]}}},{"id":4876</vt:lpwstr>
  </property>
  <property fmtid="{D5CDD505-2E9C-101B-9397-08002B2CF9AE}" pid="143" name="ZOTERO_BREF_1oBacMou0U2N_4">
    <vt:lpwstr>,"uris":["http://zotero.org/users/453153/items/EDG2P4AC"],"uri":["http://zotero.org/users/453153/items/EDG2P4AC"],"itemData":{"id":4876,"type":"article-journal","abstract":"Polarized Raman spectra of SiO2 and GeO2 glasses are related on the basis of frequ</vt:lpwstr>
  </property>
  <property fmtid="{D5CDD505-2E9C-101B-9397-08002B2CF9AE}" pid="144" name="ZOTERO_BREF_1oBacMou0U2N_5">
    <vt:lpwstr>encies, band-shapes, and polarization characteristics. The spectra are consistent with structures composed of continuous networks of SiO4 and GeO4 tetrahedra. The presence of depolarized TO and LO components of the antisymmetric stretching mode in the hig</vt:lpwstr>
  </property>
  <property fmtid="{D5CDD505-2E9C-101B-9397-08002B2CF9AE}" pid="145" name="ZOTERO_BREF_1oBacMou0U2N_6">
    <vt:lpwstr>h frequency region of both spectra indicates that these single component glasses retain some degree of intermediate range order. Features in the polarized spectra of NaAlSi3O8, NaAlSi2O6, and NaAlSiO4 glasses and their Ga- (for Al) and/or Ge- (for Si) sub</vt:lpwstr>
  </property>
  <property fmtid="{D5CDD505-2E9C-101B-9397-08002B2CF9AE}" pid="146" name="ZOTERO_BREF_1oBacMou0U2N_7">
    <vt:lpwstr>stituted counterparts are also consistent with the assignment of three-dimensional tetrahedral framework (TDTF) structures to these glasses. The gallosilicate and alumino- and gallogermanate glasses provide structural analogs for the framework aluminosili</vt:lpwstr>
  </property>
  <property fmtid="{D5CDD505-2E9C-101B-9397-08002B2CF9AE}" pid="147" name="ZOTERO_BREF_1oBacMou0U2N_8">
    <vt:lpwstr>cate glasses of geological significance. The high-frequency antisymmetric stretching features in the Raman spectra of the TDTF aluminosilicate glasses and their Ga- and/or Ge-substituted analogs show an overlapping doublet of bands whose frequencies vary </vt:lpwstr>
  </property>
  <property fmtid="{D5CDD505-2E9C-101B-9397-08002B2CF9AE}" pid="148" name="ZOTERO_BREF_1oBacMou0U2N_9">
    <vt:lpwstr>continuously with glass composition. Both the intensity and position of the higher frequency component are more strongly dependent on Al(Ga) content than is the lower frequency component. Some coupling of the antisymmetric stretching modes of Si(Ge)O4 tet</vt:lpwstr>
  </property>
  <property fmtid="{D5CDD505-2E9C-101B-9397-08002B2CF9AE}" pid="149"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50"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51"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52"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53"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54"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55" name="ZOTERO_BREF_2U49sQZRKnluzbtPJps2x_7">
    <vt:lpwstr>A."},{"family":"Kondratiev","given":"A."}],"issued":{"date-parts":[["2019",6,15]]}},"suppress-author":true}],"schema":"https://github.com/citation-style-language/schema/raw/master/csl-citation.json"}</vt:lpwstr>
  </property>
  <property fmtid="{D5CDD505-2E9C-101B-9397-08002B2CF9AE}" pid="156"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57"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58"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59" name="ZOTERO_BREF_2h6PM0MspkSH_4">
    <vt:lpwstr>"given":"Ruslan"}],"issued":{"date-parts":[["2014"]]}}}],"schema":"https://github.com/citation-style-language/schema/raw/master/csl-citation.json"}</vt:lpwstr>
  </property>
  <property fmtid="{D5CDD505-2E9C-101B-9397-08002B2CF9AE}" pid="160"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61"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62"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63"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64"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65" name="ZOTERO_BREF_2ihezSSRc4IS_14">
    <vt:lpwstr>}],"schema":"https://github.com/citation-style-language/schema/raw/master/csl-citation.json"}</vt:lpwstr>
  </property>
  <property fmtid="{D5CDD505-2E9C-101B-9397-08002B2CF9AE}" pid="166"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67"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68"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69"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70"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71"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72"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73"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74" name="ZOTERO_BREF_2wLjSuLDGCXQ_1">
    <vt:lpwstr>ZOTERO_ITEM CSL_CITATION {"citationID":"a14dt3270se","properties":{"formattedCitation":"\\uldash{(2008)}","plainCitation":"(2008)","noteIndex":0},"citationItems":[{"id":516,"uris":["http://zotero.org/users/453153/items/QRCFZFJ7"],"uri":["http://zotero.org</vt:lpwstr>
  </property>
  <property fmtid="{D5CDD505-2E9C-101B-9397-08002B2CF9AE}" pid="175" name="ZOTERO_BREF_2wLjSuLDGCXQ_2">
    <vt:lpwstr>/users/453153/items/QRCFZFJ7"],"itemData":{"id":516,"type":"article-journal","container-title":"Chemical Geology","issue":"3-4","page":"92-101","title":"Configurational heat capacity of Na₂O–CaO–Al₂O₃–SiO₂ melts","volume":"256","author":[{"family":"Webb",</vt:lpwstr>
  </property>
  <property fmtid="{D5CDD505-2E9C-101B-9397-08002B2CF9AE}" pid="176" name="ZOTERO_BREF_2wLjSuLDGCXQ_3">
    <vt:lpwstr>"given":"S. L. L."}],"issued":{"date-parts":[["2008"]]}},"suppress-author":true}],"schema":"https://github.com/citation-style-language/schema/raw/master/csl-citation.json"}</vt:lpwstr>
  </property>
  <property fmtid="{D5CDD505-2E9C-101B-9397-08002B2CF9AE}" pid="177"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78"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179" name="ZOTERO_BREF_3EQVdASawzkjYvOifzXX3_3">
    <vt:lpwstr>3728-1","author":[{"family":"Le Losq","given":"C."},{"family":"Cicconi","given":"M. R."},{"family":"Greaves","given":"G. N."},{"family":"Neuville","given":"D. R."}],"issued":{"date-parts":[["2019",5]]}},"prefix":"see","suffix":"for a review"}],"schema":"h</vt:lpwstr>
  </property>
  <property fmtid="{D5CDD505-2E9C-101B-9397-08002B2CF9AE}" pid="180" name="ZOTERO_BREF_3EQVdASawzkjYvOifzXX3_4">
    <vt:lpwstr>ttps://github.com/citation-style-language/schema/raw/master/csl-citation.json"}</vt:lpwstr>
  </property>
  <property fmtid="{D5CDD505-2E9C-101B-9397-08002B2CF9AE}" pid="181"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182" name="ZOTERO_BREF_3TLVkZEZFwuc_2">
    <vt:lpwstr>3153/items/VQVKPG9Q"],"itemData":{"id":5955,"type":"book","title":"Deep Learning","publisher":"MIT Press","URL":"http://www.deeplearningbook.org","author":[{"family":"Goodfellow","given":"I."},{"family":"Bengio","given":"Y."},{"family":"Courville","given"</vt:lpwstr>
  </property>
  <property fmtid="{D5CDD505-2E9C-101B-9397-08002B2CF9AE}" pid="183" name="ZOTERO_BREF_3TLVkZEZFwuc_3">
    <vt:lpwstr>:"A."}],"issued":{"date-parts":[["2016"]]}}}],"schema":"https://github.com/citation-style-language/schema/raw/master/csl-citation.json"}</vt:lpwstr>
  </property>
  <property fmtid="{D5CDD505-2E9C-101B-9397-08002B2CF9AE}" pid="184"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185" name="ZOTERO_BREF_3eGZHj2WloxA_10">
    <vt:lpwstr>te melts","volume":"463","author":[{"family":"Le Losq","given":"C."},{"family":"Neuville","given":"D. R."}],"issued":{"date-parts":[["2017",5,1]]}}}],"schema":"https://github.com/citation-style-language/schema/raw/master/csl-citation.json"}</vt:lpwstr>
  </property>
  <property fmtid="{D5CDD505-2E9C-101B-9397-08002B2CF9AE}" pid="186"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187"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188"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189"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190"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191"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192"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193"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194"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195"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196"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197"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198"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199"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00" name="ZOTERO_BREF_3miYFLpmJevbEFqpkcqLa_7">
    <vt:lpwstr>given":"A."},{"family":"Kondratiev","given":"A."}],"issued":{"date-parts":[["2019",6,15]]}},"prefix":"e.g."}],"schema":"https://github.com/citation-style-language/schema/raw/master/csl-citation.json"}</vt:lpwstr>
  </property>
  <property fmtid="{D5CDD505-2E9C-101B-9397-08002B2CF9AE}" pid="201"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02" name="ZOTERO_BREF_3q5xVdlRgkWo_10">
    <vt:lpwstr>e melts","volume":"463","author":[{"family":"Le Losq","given":"C."},{"family":"Neuville","given":"D. R."}],"issued":{"date-parts":[["2017",5,1]]}}}],"schema":"https://github.com/citation-style-language/schema/raw/master/csl-citation.json"}</vt:lpwstr>
  </property>
  <property fmtid="{D5CDD505-2E9C-101B-9397-08002B2CF9AE}" pid="203"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04"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05"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06"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07"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08"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09"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10"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11"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12"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13"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14"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215"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216"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217" name="ZOTERO_BREF_3vSPROhQjeGC_7">
    <vt:lpwstr>given":"B."},{"family":"Neuville","given":"D. R."}],"issued":{"date-parts":[["2015",3,12]]}}}],"schema":"https://github.com/citation-style-language/schema/raw/master/csl-citation.json"}</vt:lpwstr>
  </property>
  <property fmtid="{D5CDD505-2E9C-101B-9397-08002B2CF9AE}" pid="218" name="ZOTERO_BREF_3zxnotqmLHh2_1">
    <vt:lpwstr/>
  </property>
  <property fmtid="{D5CDD505-2E9C-101B-9397-08002B2CF9AE}" pid="219" name="ZOTERO_BREF_46quLGxz7pYt_1">
    <vt:lpwstr>ZOTERO_ITEM CSL_CITATION {"citationID":"a2gsdtfgfs7","properties":{"formattedCitation":"\\uldash{(e.g., Toplis et al., 1997)}","plainCitation":"(e.g., Toplis et al., 1997)","noteIndex":0},"citationItems":[{"id":1320,"uris":["http://zotero.org/users/453153</vt:lpwstr>
  </property>
  <property fmtid="{D5CDD505-2E9C-101B-9397-08002B2CF9AE}" pid="220" name="ZOTERO_BREF_46quLGxz7pYt_2">
    <vt:lpwstr>/items/N54CC4XV"],"uri":["http://zotero.org/users/453153/items/N54CC4XV"],"itemData":{"id":1320,"type":"article-journal","container-title":"American Mineralogist","issue":"9","page":"979–990","source":"Google Scholar","title":"Viscosity, fragility, and co</vt:lpwstr>
  </property>
  <property fmtid="{D5CDD505-2E9C-101B-9397-08002B2CF9AE}" pid="221" name="ZOTERO_BREF_46quLGxz7pYt_3">
    <vt:lpwstr>nfigurational entropy of melts along the join SiO&lt;sub&gt;2&lt;/sub&gt;-NaAlSiO&lt;sub&gt;4&lt;/sub&gt;","volume":"82","author":[{"family":"Toplis","given":"Michael J."},{"family":"Dingwell","given":"Donald B."},{"family":"Hess","given":"Kai-Uwe"},{"family":"Lenci","given":"To</vt:lpwstr>
  </property>
  <property fmtid="{D5CDD505-2E9C-101B-9397-08002B2CF9AE}" pid="222" name="ZOTERO_BREF_46quLGxz7pYt_4">
    <vt:lpwstr>mmaso"}],"issued":{"date-parts":[["1997"]]}},"prefix":"e.g.,"}],"schema":"https://github.com/citation-style-language/schema/raw/master/csl-citation.json"}</vt:lpwstr>
  </property>
  <property fmtid="{D5CDD505-2E9C-101B-9397-08002B2CF9AE}" pid="223"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224"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225"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226" name="ZOTERO_BREF_4B8Ae5M2heHFGgLnIGrIq_4">
    <vt:lpwstr>json"}</vt:lpwstr>
  </property>
  <property fmtid="{D5CDD505-2E9C-101B-9397-08002B2CF9AE}" pid="227"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228"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229"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230" name="ZOTERO_BREF_4KNMWeNbjgxj_4">
    <vt:lpwstr>rts":[["2016",6,15]]},"issued":{"date-parts":[["2011"]]}}}],"schema":"https://github.com/citation-style-language/schema/raw/master/csl-citation.json"}</vt:lpwstr>
  </property>
  <property fmtid="{D5CDD505-2E9C-101B-9397-08002B2CF9AE}" pid="231"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232"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233"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234" name="ZOTERO_BREF_4LTYew4WaQQR_4">
    <vt:lpwstr>tation.json"}</vt:lpwstr>
  </property>
  <property fmtid="{D5CDD505-2E9C-101B-9397-08002B2CF9AE}" pid="235"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236"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237"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238"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239"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240"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241"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242" name="ZOTERO_BREF_4ZiUSL26h6BV_8">
    <vt:lpwstr>author":[{"family":"Caruana","given":"Rich"}],"issued":{"date-parts":[["1997",7,1]]}}}],"schema":"https://github.com/citation-style-language/schema/raw/master/csl-citation.json"}</vt:lpwstr>
  </property>
  <property fmtid="{D5CDD505-2E9C-101B-9397-08002B2CF9AE}" pid="243"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244"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245"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246"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247" name="ZOTERO_BREF_4gnpP2Eh8PyE_13">
    <vt:lpwstr>uville","given":"D. R."},{"family":"Florian","given":"P."},{"family":"Henderson","given":"G. S."},{"family":"Massiot","given":"D."}],"issued":{"date-parts":[["2014",2]]}}}],"schema":"https://github.com/citation-style-language/schema/raw/master/csl-citatio</vt:lpwstr>
  </property>
  <property fmtid="{D5CDD505-2E9C-101B-9397-08002B2CF9AE}" pid="248" name="ZOTERO_BREF_4gnpP2Eh8PyE_14">
    <vt:lpwstr>n.json"}</vt:lpwstr>
  </property>
  <property fmtid="{D5CDD505-2E9C-101B-9397-08002B2CF9AE}" pid="249"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250"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251"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252"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253"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254"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255" name="ZOTERO_BREF_4gnpP2Eh8PyE_8">
    <vt:lpwstr>eology","page":"28-41","source":"ScienceDirect","title":"Viscosity, structure and mixing in (Ca, Na) silicate melts","volume":"229","author":[{"family":"Neuville","given":"Daniel R."}],"issued":{"date-parts":[["2006",5,16]]}}},{"id":501,"uris":["http://zo</vt:lpwstr>
  </property>
  <property fmtid="{D5CDD505-2E9C-101B-9397-08002B2CF9AE}" pid="256"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257"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258"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259" name="ZOTERO_BREF_4kdVjAREJrUA2eOz0s9qM_3">
    <vt:lpwstr>Courville","given":"A."}],"issued":{"date-parts":[["2016"]]}},"prefix":"e.g. see"}],"schema":"https://github.com/citation-style-language/schema/raw/master/csl-citation.json"}</vt:lpwstr>
  </property>
  <property fmtid="{D5CDD505-2E9C-101B-9397-08002B2CF9AE}" pid="260"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261"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262" name="ZOTERO_BREF_4raZPXyQ00qS_3">
    <vt:lpwstr>3","author":[{"family":"Bergstra","given":"James"},{"family":"Bengio","given":"Yoshua"}],"issued":{"date-parts":[["2012"]]}}}],"schema":"https://github.com/citation-style-language/schema/raw/master/csl-citation.json"}</vt:lpwstr>
  </property>
  <property fmtid="{D5CDD505-2E9C-101B-9397-08002B2CF9AE}" pid="263"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264"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265" name="ZOTERO_BREF_4u6U2PdLIbVBQwUrkmqZU_3">
    <vt:lpwstr>"}],"issued":{"date-parts":[["2008"]]}}}],"schema":"https://github.com/citation-style-language/schema/raw/master/csl-citation.json"} </vt:lpwstr>
  </property>
  <property fmtid="{D5CDD505-2E9C-101B-9397-08002B2CF9AE}" pid="266" name="ZOTERO_BREF_56mDrJMDbTUzSNFrnnX6V_1">
    <vt:lpwstr>ZOTERO_BIBL {"uncited":[],"omitted":[],"custom":[]} CSL_BIBLIOGRAPHY </vt:lpwstr>
  </property>
  <property fmtid="{D5CDD505-2E9C-101B-9397-08002B2CF9AE}" pid="267"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268"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269"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270"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271"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272"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273"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274"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275"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276" name="ZOTERO_BREF_5HAJxqdFeNZs_18">
    <vt:lpwstr>{"family":"Neuville","given":"D. R."}],"issued":{"date-parts":[["2017",5,1]]}}},{"id":5653,"uris":["http://zotero.org/users/453153/items/NBAXGI36"],"uri":["http://zotero.org/users/453153/items/NBAXGI36"],"itemData":{"id":5653,"type":"article-journal","abs</vt:lpwstr>
  </property>
  <property fmtid="{D5CDD505-2E9C-101B-9397-08002B2CF9AE}" pid="277"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278"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279"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280"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281"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282" name="ZOTERO_BREF_5HAJxqdFeNZs_23">
    <vt:lpwstr>ume":"45","author":[{"family":"Starodub","given":"K."},{"family":"Wu","given":"G."},{"family":"Yazhenskikh","given":"E."},{"family":"Müller","given":"M."},{"family":"Khvan","given":"A."},{"family":"Kondratiev","given":"A."}],"issued":{"date-parts":[["2019</vt:lpwstr>
  </property>
  <property fmtid="{D5CDD505-2E9C-101B-9397-08002B2CF9AE}" pid="283" name="ZOTERO_BREF_5HAJxqdFeNZs_24">
    <vt:lpwstr>",6,15]]}}}],"schema":"https://github.com/citation-style-language/schema/raw/master/csl-citation.json"}</vt:lpwstr>
  </property>
  <property fmtid="{D5CDD505-2E9C-101B-9397-08002B2CF9AE}" pid="284"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285" name="ZOTERO_BREF_5HAJxqdFeNZs_4">
    <vt:lpwstr>"Hui","given":"H."},{"family":"Zhang","given":"Y."}],"issued":{"date-parts":[["2007"]]}}},{"id":757,"uris":["http://zotero.org/users/453153/items/5GE3I8II"],"uri":["http://zotero.org/users/453153/items/5GE3I8II"],"itemData":{"id":757,"type":"article-journ</vt:lpwstr>
  </property>
  <property fmtid="{D5CDD505-2E9C-101B-9397-08002B2CF9AE}" pid="286"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287" name="ZOTERO_BREF_5HAJxqdFeNZs_6">
    <vt:lpwstr>f magmatic liquids","volume":"271","author":[{"family":"Giordano","given":"D."},{"family":"Russell","given":"J. K."},{"family":"Dingwell","given":"D. B."}],"issued":{"date-parts":[["2008",7]]}}},{"id":703,"uris":["http://zotero.org/users/453153/items/DVP2</vt:lpwstr>
  </property>
  <property fmtid="{D5CDD505-2E9C-101B-9397-08002B2CF9AE}" pid="288"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289"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290" name="ZOTERO_BREF_5HAJxqdFeNZs_9">
    <vt:lpwstr>,{"family":"Smedskjaer","given":"Morten M."}],"issued":{"date-parts":[["2013",12]]}}},{"id":3505,"uris":["http://zotero.org/users/453153/items/PJAXRXCI"],"uri":["http://zotero.org/users/453153/items/PJAXRXCI"],"itemData":{"id":3505,"type":"article-journal</vt:lpwstr>
  </property>
  <property fmtid="{D5CDD505-2E9C-101B-9397-08002B2CF9AE}" pid="291"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292"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293"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294"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295"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296"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297"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298" name="ZOTERO_BREF_5L6qc1twYGzG_8">
    <vt:lpwstr>":{"date-parts":[["2017",1,29]]}}}],"schema":"https://github.com/citation-style-language/schema/raw/master/csl-citation.json"}</vt:lpwstr>
  </property>
  <property fmtid="{D5CDD505-2E9C-101B-9397-08002B2CF9AE}" pid="299"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300"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301"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302" name="ZOTERO_BREF_5ZTbWTeGSpxEOczPA7gZ1_4">
    <vt:lpwstr>yle-language/schema/raw/master/csl-citation.json"}</vt:lpwstr>
  </property>
  <property fmtid="{D5CDD505-2E9C-101B-9397-08002B2CF9AE}" pid="303"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304"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305" name="ZOTERO_BREF_5abUyeTej1F6_11">
    <vt:lpwstr>","given":"W."},{"family":"Florian","given":"P."},{"family":"Massiot","given":"D."},{"family":"Zhou","given":"Z."},{"family":"Greaves","given":"G. N."}],"issued":{"date-parts":[["2017",12]]}}}],"schema":"https://github.com/citation-style-language/schema/r</vt:lpwstr>
  </property>
  <property fmtid="{D5CDD505-2E9C-101B-9397-08002B2CF9AE}" pid="306" name="ZOTERO_BREF_5abUyeTej1F6_12">
    <vt:lpwstr>aw/master/csl-citation.json"}</vt:lpwstr>
  </property>
  <property fmtid="{D5CDD505-2E9C-101B-9397-08002B2CF9AE}" pid="307"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308" name="ZOTERO_BREF_5abUyeTej1F6_3">
    <vt:lpwstr>ogy of tectosilicate silica-rich melts","volume":"346","author":[{"family":"Le Losq","given":"C."},{"family":"Neuville","given":"D. R."}],"issued":{"date-parts":[["2013"]]}}},{"id":4406,"uris":["http://zotero.org/users/453153/items/6VDKVSXJ"],"uri":["http</vt:lpwstr>
  </property>
  <property fmtid="{D5CDD505-2E9C-101B-9397-08002B2CF9AE}" pid="309"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310"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311"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312"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313"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314"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315"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316"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317" name="ZOTERO_BREF_5ef21PuIMdoukG7MWm4F6_11">
    <vt:lpwstr>://github.com/citation-style-language/schema/raw/master/csl-citation.json"} </vt:lpwstr>
  </property>
  <property fmtid="{D5CDD505-2E9C-101B-9397-08002B2CF9AE}" pid="318"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319"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320"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321"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322"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323"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324"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325"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326"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327"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328"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329"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330"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331"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332"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333" name="ZOTERO_BREF_6d6VEuLgE6cN_8">
    <vt:lpwstr>om/citation-style-language/schema/raw/master/csl-citation.json"}</vt:lpwstr>
  </property>
  <property fmtid="{D5CDD505-2E9C-101B-9397-08002B2CF9AE}" pid="334" name="ZOTERO_BREF_6fOuDIQI3jai_1">
    <vt:lpwstr>ZOTERO_ITEM CSL_CITATION {"citationID":"ac5pmit49g","properties":{"formattedCitation":"\\uldash{(2019)}","plainCitation":"(2019)","noteIndex":0},"citationItems":[{"id":5886,"uris":["http://zotero.org/users/453153/items/ICUEVDDK"],"uri":["http://zotero.org</vt:lpwstr>
  </property>
  <property fmtid="{D5CDD505-2E9C-101B-9397-08002B2CF9AE}" pid="335" name="ZOTERO_BREF_6fOuDIQI3jai_2">
    <vt:lpwstr>/users/453153/items/ICUEVDDK"],"itemData":{"id":5886,"type":"article-journal","abstract":"We provide new viscosity data in the system SiO2-(Na,K)AlSiO4, for the nepheline-kalsilite and jadeite-leucite joins. We present a configurational entropy model for </vt:lpwstr>
  </property>
  <property fmtid="{D5CDD505-2E9C-101B-9397-08002B2CF9AE}" pid="336" name="ZOTERO_BREF_6fOuDIQI3jai_3">
    <vt:lpwstr>the viscosity of melts in the system as a function of Na/ (Na + K) and Al/(Al + Si) ratios. Our modelling indicates that: i) Viscosity data are reproduced well by a nonideal, symmetrical form of the parameters Sconf(Tg) and Be, ii) Na-K mixing is the main</vt:lpwstr>
  </property>
  <property fmtid="{D5CDD505-2E9C-101B-9397-08002B2CF9AE}" pid="337" name="ZOTERO_BREF_6fOuDIQI3jai_4">
    <vt:lpwstr> source of additional entropy in the system based on the limited dependence of Sconf(Tg) and Be parameters on Al/(Al + Si) ratio, iii) Ae likely varies as a function of Al/(Al + Si) ratio. Melt fragility in the system increases with increasing Al/(Al + Si</vt:lpwstr>
  </property>
  <property fmtid="{D5CDD505-2E9C-101B-9397-08002B2CF9AE}" pid="338" name="ZOTERO_BREF_6fOuDIQI3jai_5">
    <vt:lpwstr>) ratio and is greater for Na or K end-member melts than mixed melts. The viscosity of nominally fully-polymerized melts in the SiO2-(Na,K)AlSiO4 system can be modelled through chemical mixing, without explicit consideration of the important changes in st</vt:lpwstr>
  </property>
  <property fmtid="{D5CDD505-2E9C-101B-9397-08002B2CF9AE}" pid="339" name="ZOTERO_BREF_6fOuDIQI3jai_6">
    <vt:lpwstr>ructure related to changes in K/(Na + K) and Al/(Al + Si) ratios.","container-title":"Journal of Non-Crystalline Solids","DOI":"10.1016/j.jnoncrysol.2019.119635","ISSN":"00223093","journalAbbreviation":"Journal of Non-Crystalline Solids","language":"en","</vt:lpwstr>
  </property>
  <property fmtid="{D5CDD505-2E9C-101B-9397-08002B2CF9AE}" pid="340" name="ZOTERO_BREF_6fOuDIQI3jai_7">
    <vt:lpwstr>note":"Citation Key Alias: robertViscosityMeltsNaAlSiO4KAlSiO4SiO22019","page":"119635","source":"DOI.org (Crossref)","title":"Viscosity of melts in the NaAlSiO4-KAlSiO4-SiO2 system: Configurational entropy modelling","title-short":"Viscosity of melts in </vt:lpwstr>
  </property>
  <property fmtid="{D5CDD505-2E9C-101B-9397-08002B2CF9AE}" pid="341" name="ZOTERO_BREF_6fOuDIQI3jai_8">
    <vt:lpwstr>the NaAlSiO4-KAlSiO4-SiO2 system","volume":"524","author":[{"family":"Robert","given":"Geneviève"},{"family":"Smith","given":"Rebecca A."},{"family":"Whittington","given":"Alan G."}],"issued":{"date-parts":[["2019",11]]}},"suppress-author":true}],"schema"</vt:lpwstr>
  </property>
  <property fmtid="{D5CDD505-2E9C-101B-9397-08002B2CF9AE}" pid="342" name="ZOTERO_BREF_6fOuDIQI3jai_9">
    <vt:lpwstr>:"https://github.com/citation-style-language/schema/raw/master/csl-citation.json"}</vt:lpwstr>
  </property>
  <property fmtid="{D5CDD505-2E9C-101B-9397-08002B2CF9AE}" pid="343" name="ZOTERO_BREF_7Azk8WMMQvMF_1">
    <vt:lpwstr/>
  </property>
  <property fmtid="{D5CDD505-2E9C-101B-9397-08002B2CF9AE}" pid="344"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345"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346" name="ZOTERO_BREF_7HUo3POt6jhK_11">
    <vt:lpwstr>en":"D. R."},{"family":"Chen","given":"W."},{"family":"Florian","given":"P."},{"family":"Massiot","given":"D."},{"family":"Zhou","given":"Z."},{"family":"Greaves","given":"G. N."}],"issued":{"date-parts":[["2017",12]]}}}],"schema":"https://github.com/cita</vt:lpwstr>
  </property>
  <property fmtid="{D5CDD505-2E9C-101B-9397-08002B2CF9AE}" pid="347" name="ZOTERO_BREF_7HUo3POt6jhK_12">
    <vt:lpwstr>tion-style-language/schema/raw/master/csl-citation.json"}</vt:lpwstr>
  </property>
  <property fmtid="{D5CDD505-2E9C-101B-9397-08002B2CF9AE}" pid="348"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349"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350"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351"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352"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353"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354"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355"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356" name="ZOTERO_BREF_7OOxdEQirb6A_1">
    <vt:lpwstr>ZOTERO_ITEM CSL_CITATION {"citationID":"aebqmpfgn0","properties":{"formattedCitation":"\\uldash{(2019)}","plainCitation":"(2019)","noteIndex":0},"citationItems":[{"id":5653,"uris":["http://zotero.org/users/453153/items/NBAXGI36"],"uri":["http://zotero.org</vt:lpwstr>
  </property>
  <property fmtid="{D5CDD505-2E9C-101B-9397-08002B2CF9AE}" pid="357" name="ZOTERO_BREF_7OOxdEQirb6A_2">
    <vt:lpwstr>/users/453153/items/NBAXGI36"],"itemData":{"id":5653,"type":"article-journal","abstract":"A modified Avramov equation is employed to describe the viscosity of silicate melts in the SiO2-Al2O3-Na2O-K2O system and its subsystems with associate species obtai</vt:lpwstr>
  </property>
  <property fmtid="{D5CDD505-2E9C-101B-9397-08002B2CF9AE}" pid="358" name="ZOTERO_BREF_7OOxdEQirb6A_3">
    <vt:lpwstr>ned from thermodynamic description and used as structural units. Two modifications to the Avramov equation are proposed: i) a stronger dependence of viscosity input of each structural unit on its concentration ii) the “fragility” parameter dependent on th</vt:lpwstr>
  </property>
  <property fmtid="{D5CDD505-2E9C-101B-9397-08002B2CF9AE}" pid="359" name="ZOTERO_BREF_7OOxdEQirb6A_4">
    <vt:lpwstr>e melt composition at a given point. The model describes the viscosity reasonably well for most of the experimental data in the wide compositional range and in a temperature range from fully liquid to supercooled melts. Approaches to further improve the m</vt:lpwstr>
  </property>
  <property fmtid="{D5CDD505-2E9C-101B-9397-08002B2CF9AE}" pid="360" name="ZOTERO_BREF_7OOxdEQirb6A_5">
    <vt:lpwstr>odel are discussed.","container-title":"Ceramics International","DOI":"10.1016/j.ceramint.2019.03.121","ISSN":"0272-8842","issue":"9","journalAbbreviation":"Ceramics International","page":"12169-12181","source":"ScienceDirect","title":"An Avramov-based vi</vt:lpwstr>
  </property>
  <property fmtid="{D5CDD505-2E9C-101B-9397-08002B2CF9AE}" pid="361" name="ZOTERO_BREF_7OOxdEQirb6A_6">
    <vt:lpwstr>scosity model for the SiO&lt;sub&gt;2&lt;/sub&gt;-Al&lt;sub&gt;2&lt;/sub&gt;O&lt;sub&gt;3&lt;/sub&gt;-Na&lt;sub&gt;2&lt;/sub&gt;O-K&lt;sub&gt;2&lt;/sub&gt;O system in a wide temperature range","volume":"45","author":[{"family":"Starodub","given":"K."},{"family":"Wu","given":"G."},{"family":"Yazhenskikh","given":"E</vt:lpwstr>
  </property>
  <property fmtid="{D5CDD505-2E9C-101B-9397-08002B2CF9AE}" pid="362" name="ZOTERO_BREF_7OOxdEQirb6A_7">
    <vt:lpwstr>."},{"family":"Müller","given":"M."},{"family":"Khvan","given":"A."},{"family":"Kondratiev","given":"A."}],"issued":{"date-parts":[["2019",6,15]]}},"suppress-author":true}],"schema":"https://github.com/citation-style-language/schema/raw/master/csl-citatio</vt:lpwstr>
  </property>
  <property fmtid="{D5CDD505-2E9C-101B-9397-08002B2CF9AE}" pid="363" name="ZOTERO_BREF_7OOxdEQirb6A_8">
    <vt:lpwstr>n.json"}</vt:lpwstr>
  </property>
  <property fmtid="{D5CDD505-2E9C-101B-9397-08002B2CF9AE}" pid="364"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365"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366"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367"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368"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369"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370" name="ZOTERO_BREF_7TcCh5uSU9mw_7">
    <vt:lpwstr>hyolitic magma","volume":"552","author":[{"family":"Di Genova","given":"D."},{"family":"Kolzenburg","given":"S."},{"family":"Wiesmaier","given":"S."},{"family":"Dallanave","given":"E."},{"family":"Neuville","given":"D. R."},{"family":"Hess","given":"K. U.</vt:lpwstr>
  </property>
  <property fmtid="{D5CDD505-2E9C-101B-9397-08002B2CF9AE}" pid="371" name="ZOTERO_BREF_7TcCh5uSU9mw_8">
    <vt:lpwstr>"},{"family":"Dingwell","given":"D. B."}],"issued":{"date-parts":[["2017",12]]}}}],"schema":"https://github.com/citation-style-language/schema/raw/master/csl-citation.json"}</vt:lpwstr>
  </property>
  <property fmtid="{D5CDD505-2E9C-101B-9397-08002B2CF9AE}" pid="372"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373"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374" name="ZOTERO_BREF_7XKv6hN135cw_3">
    <vt:lpwstr>es in glass-forming liquids","volume":"43","author":[{"family":"Adam","given":"G."},{"family":"Gibbs","given":"J. H."}],"issued":{"date-parts":[["1965"]]}}}],"schema":"https://github.com/citation-style-language/schema/raw/master/csl-citation.json"}</vt:lpwstr>
  </property>
  <property fmtid="{D5CDD505-2E9C-101B-9397-08002B2CF9AE}" pid="375"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376"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377" name="ZOTERO_BREF_7iSOQDZ61R7qW9wXKvQne_3">
    <vt:lpwstr>e":"745-766","volume":"7","author":[{"family":"Mysen","given":"B. O."}],"issued":{"date-parts":[["1995"]]}}}],"schema":"https://github.com/citation-style-language/schema/raw/master/csl-citation.json"}</vt:lpwstr>
  </property>
  <property fmtid="{D5CDD505-2E9C-101B-9397-08002B2CF9AE}" pid="378"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379"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380" name="ZOTERO_BREF_7nwh0aDVUJgx_11">
    <vt:lpwstr>son"}</vt:lpwstr>
  </property>
  <property fmtid="{D5CDD505-2E9C-101B-9397-08002B2CF9AE}" pid="381"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382"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383"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384"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385"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386"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387"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388"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389" name="ZOTERO_BREF_7q3gCgPWDwqp_1">
    <vt:lpwstr>ZOTERO_BIBL {"uncited":[],"omitted":[],"custom":[]} CSL_BIBLIOGRAPHY</vt:lpwstr>
  </property>
  <property fmtid="{D5CDD505-2E9C-101B-9397-08002B2CF9AE}" pid="390" name="ZOTERO_BREF_7vzlKPRS6aFFSEo16SGoI_1">
    <vt:lpwstr>ZOTERO_TEMP </vt:lpwstr>
  </property>
  <property fmtid="{D5CDD505-2E9C-101B-9397-08002B2CF9AE}" pid="391"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392"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393"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394"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395"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396"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397"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398" name="ZOTERO_BREF_8L6kwDIbqWTr_5">
    <vt:lpwstr>"given":"D. B."}],"issued":{"date-parts":[["1996",8,23]]}}}],"schema":"https://github.com/citation-style-language/schema/raw/master/csl-citation.json"}</vt:lpwstr>
  </property>
  <property fmtid="{D5CDD505-2E9C-101B-9397-08002B2CF9AE}" pid="399" name="ZOTERO_BREF_8LF2gGx2Fw00_1">
    <vt:lpwstr>ZOTERO_ITEM CSL_CITATION {"citationID":"atnj20bqg1","properties":{"formattedCitation":"\\uldash{(Mysen, 1990; Mysen and Frantz, 1992; Malfait et al., 2007; Mysen, 2007; Zakaznova-Herzog et al., 2007; Koroleva et al., 2013; Nesbitt et al., 2021)}","plainCi</vt:lpwstr>
  </property>
  <property fmtid="{D5CDD505-2E9C-101B-9397-08002B2CF9AE}" pid="400" name="ZOTERO_BREF_8LF2gGx2Fw00_10">
    <vt:lpwstr>"title":"The solution behavior of H&lt;sub&gt;2&lt;/sub&gt;O in peralkaline aluminosilicate melts at high pressure with implications for properties of hydrous melts","volume":"71","author":[{"family":"Mysen","given":"Bjorn O."}],"issued":{"date-parts":[["2007",4]]}}}</vt:lpwstr>
  </property>
  <property fmtid="{D5CDD505-2E9C-101B-9397-08002B2CF9AE}" pid="401" name="ZOTERO_BREF_8LF2gGx2Fw00_11">
    <vt:lpwstr>,{"id":3820,"uris":["http://zotero.org/users/453153/items/VVGE68RJ"],"uri":["http://zotero.org/users/453153/items/VVGE68RJ"],"itemData":{"id":3820,"type":"article-journal","abstract":"A mathematical approach was developed to interpret Raman spectra of bin</vt:lpwstr>
  </property>
  <property fmtid="{D5CDD505-2E9C-101B-9397-08002B2CF9AE}" pid="402" name="ZOTERO_BREF_8LF2gGx2Fw00_12">
    <vt:lpwstr>ary silicate glasses and melts without the necessity of external calibration, e.g., from NMR spectroscopy. The developed approach is based on Principal Component Analysis (PCA), linear combinations of partial Raman spectra and a linear optimization techni</vt:lpwstr>
  </property>
  <property fmtid="{D5CDD505-2E9C-101B-9397-08002B2CF9AE}" pid="403" name="ZOTERO_BREF_8LF2gGx2Fw00_13">
    <vt:lpwstr>que. In order to apply and to test this approach, we developed an experimental method to collect a large number of Raman spectra efficiently. We applied the quantification and the experimental approaches to investigate potassium silicate glasses with comp</vt:lpwstr>
  </property>
  <property fmtid="{D5CDD505-2E9C-101B-9397-08002B2CF9AE}" pid="404" name="ZOTERO_BREF_8LF2gGx2Fw00_14">
    <vt:lpwstr>ositions from 17.4 to 38 mol% K2O. The equilibrium constant for the reaction 2Q3 ⇄ Q2 + Q4 was found log K3 = −2.37 ± 0.07, in excellent agreement with NMR studies for the same glasses.","container-title":"Journal of Non-Crystalline Solids","DOI":"10.1016</vt:lpwstr>
  </property>
  <property fmtid="{D5CDD505-2E9C-101B-9397-08002B2CF9AE}" pid="405" name="ZOTERO_BREF_8LF2gGx2Fw00_15">
    <vt:lpwstr>/j.jnoncrysol.2007.06.033","ISSN":"0022-3093","issue":"44–46","journalAbbreviation":"Journal of Non-Crystalline Solids","page":"4015-4028","source":"ScienceDirect","title":"Quantitative Raman spectroscopy: Principles and application to potassium silicate </vt:lpwstr>
  </property>
  <property fmtid="{D5CDD505-2E9C-101B-9397-08002B2CF9AE}" pid="406" name="ZOTERO_BREF_8LF2gGx2Fw00_16">
    <vt:lpwstr>glasses","title-short":"Quantitative Raman spectroscopy","volume":"353","author":[{"family":"Zakaznova-Herzog","given":"V. P."},{"family":"Malfait","given":"W. J."},{"family":"Herzog","given":"F."},{"family":"Halter","given":"W. E."}],"issued":{"date-part</vt:lpwstr>
  </property>
  <property fmtid="{D5CDD505-2E9C-101B-9397-08002B2CF9AE}" pid="407" name="ZOTERO_BREF_8LF2gGx2Fw00_17">
    <vt:lpwstr>s":[["2007",11,15]]}}},{"id":6553,"uris":["http://zotero.org/users/453153/items/57KKL9AP"],"uri":["http://zotero.org/users/453153/items/57KKL9AP"],"itemData":{"id":6553,"type":"article-journal","abstract":"The structure of x%Na2O·(100−x)%SiO2 glasses and </vt:lpwstr>
  </property>
  <property fmtid="{D5CDD505-2E9C-101B-9397-08002B2CF9AE}" pid="408" name="ZOTERO_BREF_8LF2gGx2Fw00_18">
    <vt:lpwstr>melts (x=33, 40, 50, 55, 60, 67) was studied by in-situ Raman spectroscopy at temperatures from 293 to 1462K. The curve-fitting procedure was applied for data analysis taking into account the second coordination sphere of Si atoms. To obtain a correct int</vt:lpwstr>
  </property>
  <property fmtid="{D5CDD505-2E9C-101B-9397-08002B2CF9AE}" pid="409" name="ZOTERO_BREF_8LF2gGx2Fw00_19">
    <vt:lpwstr>erpretation of all bands in Raman spectra, additional types of structural units Q12, Q21 and Q32 were introduced into a description of the glass and melt structures. The conversion coefficients from characteristic Raman bands to concentrations of the corr</vt:lpwstr>
  </property>
  <property fmtid="{D5CDD505-2E9C-101B-9397-08002B2CF9AE}" pid="410" name="ZOTERO_BREF_8LF2gGx2Fw00_2">
    <vt:lpwstr>tation":"(Mysen, 1990; Mysen and Frantz, 1992; Malfait et al., 2007; Mysen, 2007; Zakaznova-Herzog et al., 2007; Koroleva et al., 2013; Nesbitt et al., 2021)","noteIndex":0},"citationItems":[{"id":639,"uris":["http://zotero.org/users/453153/items/K88BTHDQ</vt:lpwstr>
  </property>
  <property fmtid="{D5CDD505-2E9C-101B-9397-08002B2CF9AE}" pid="411" name="ZOTERO_BREF_8LF2gGx2Fw00_20">
    <vt:lpwstr>esponding structural units a3=1, a2=1.26, a1=1.53 and a0=2.56 are allowed in the determination of Qn-abundance in sodium silicate melts in the range from 0 to 67mol% Na2O. From these data the dependence of the equilibrium constants kn of the reactions 2Qn</vt:lpwstr>
  </property>
  <property fmtid="{D5CDD505-2E9C-101B-9397-08002B2CF9AE}" pid="412" name="ZOTERO_BREF_8LF2gGx2Fw00_21">
    <vt:lpwstr>↔Qn−1+Qn+1 was determined. It was found that equilibrium constants for di- and metasilicate glasses, k3=0.015 and k2=0.07 are in close agreement with NMR studies. The k3 and k2 increase with increasing temperature up to 0.046 at 1243K and 0.14 at 1462K, r</vt:lpwstr>
  </property>
  <property fmtid="{D5CDD505-2E9C-101B-9397-08002B2CF9AE}" pid="413" name="ZOTERO_BREF_8LF2gGx2Fw00_22">
    <vt:lpwstr>espectively, which indicates an increase of the system disorder. The equilibrium constant of the reaction 2Q1↔Q2+Q0 was found to be 0.13±0.03.","container-title":"Journal of Non-Crystalline Solids","DOI":"10.1016/j.jnoncrysol.2013.04.060","ISSN":"0022-309</vt:lpwstr>
  </property>
  <property fmtid="{D5CDD505-2E9C-101B-9397-08002B2CF9AE}" pid="414" name="ZOTERO_BREF_8LF2gGx2Fw00_23">
    <vt:lpwstr>3","journalAbbreviation":"Journal of Non-Crystalline Solids","language":"en","page":"62-68","source":"ScienceDirect","title":"Structure of Na2O–SiO2 melt as a function of composition: In situ Raman spectroscopic study","title-short":"Structure of Na2O–SiO</vt:lpwstr>
  </property>
  <property fmtid="{D5CDD505-2E9C-101B-9397-08002B2CF9AE}" pid="415" name="ZOTERO_BREF_8LF2gGx2Fw00_24">
    <vt:lpwstr>2 melt as a function of composition","volume":"375","author":[{"family":"Koroleva","given":"Olga N."},{"family":"Anfilogov","given":"Vsevolod N."},{"family":"Shatskiy","given":"Anton"},{"family":"Litasov","given":"Konstantin D."}],"issued":{"date-parts":[</vt:lpwstr>
  </property>
  <property fmtid="{D5CDD505-2E9C-101B-9397-08002B2CF9AE}" pid="416" name="ZOTERO_BREF_8LF2gGx2Fw00_25">
    <vt:lpwstr>["2013",9,1]]}}},{"id":6550,"uris":["http://zotero.org/users/453153/items/SZCIL2LD"],"uri":["http://zotero.org/users/453153/items/SZCIL2LD"],"itemData":{"id":6550,"type":"article-journal","abstract":"There are four 29Si NMR experimental studies published </vt:lpwstr>
  </property>
  <property fmtid="{D5CDD505-2E9C-101B-9397-08002B2CF9AE}" pid="417" name="ZOTERO_BREF_8LF2gGx2Fw00_26">
    <vt:lpwstr>for glasses containing ~40 mol% Na2O and the reported Q species abundances are remarkably consistent. These results have been used to determine accurate Raman Q3 and Q2 cross sections for a 40.1 mol% Na2O glass. The Q3 and Q2 cross sections are respective</vt:lpwstr>
  </property>
  <property fmtid="{D5CDD505-2E9C-101B-9397-08002B2CF9AE}" pid="418" name="ZOTERO_BREF_8LF2gGx2Fw00_27">
    <vt:lpwstr>ly 1.10 and 0.95 (±0.03). The Q2 band of the Raman spectrum is dominantly Lorentzian in shape whereas the Q3 band is asymmetric and based on other studies, the asymmetry increases with alkali content, due primarily to alkali-BO interactions. As explanatio</vt:lpwstr>
  </property>
  <property fmtid="{D5CDD505-2E9C-101B-9397-08002B2CF9AE}" pid="419" name="ZOTERO_BREF_8LF2gGx2Fw00_28">
    <vt:lpwstr>n, increase in alkali content enhances preferentially electron density over Si atoms of tetrahedra, thereby weakening Si-O coulombic interactions (i.e., force constants), which shifts the symmetric stretch of the Q3 species to lower frequencies, producing</vt:lpwstr>
  </property>
  <property fmtid="{D5CDD505-2E9C-101B-9397-08002B2CF9AE}" pid="420" name="ZOTERO_BREF_8LF2gGx2Fw00_29">
    <vt:lpwstr> asymmetric Q3 line shapes. With Q2 and Q3 cross sections established, the high resolution of Raman spectroscopy now can be used to provide highly accurate estimates of Q species in silicate glasses and melts.","container-title":"Chemical Geology","DOI":"</vt:lpwstr>
  </property>
  <property fmtid="{D5CDD505-2E9C-101B-9397-08002B2CF9AE}" pid="421" name="ZOTERO_BREF_8LF2gGx2Fw00_3">
    <vt:lpwstr>"],"uri":["http://zotero.org/users/453153/items/K88BTHDQ"],"itemData":{"id":639,"type":"article-journal","container-title":"American Mineralogist","page":"120-134","title":"Role of Al in depolymerized, peralkaline aluminosilicate melts in the systems Li₂O</vt:lpwstr>
  </property>
  <property fmtid="{D5CDD505-2E9C-101B-9397-08002B2CF9AE}" pid="422" name="ZOTERO_BREF_8LF2gGx2Fw00_30">
    <vt:lpwstr>10.1016/j.chemgeo.2020.120040","ISSN":"0009-2541","journalAbbreviation":"Chemical Geology","language":"en","page":"120040","source":"ScienceDirect","title":"Spectral Resolution and Raman Q3 and Q2 cross sections in ~40 mol% Na2O glasses","volume":"562","a</vt:lpwstr>
  </property>
  <property fmtid="{D5CDD505-2E9C-101B-9397-08002B2CF9AE}" pid="423" name="ZOTERO_BREF_8LF2gGx2Fw00_31">
    <vt:lpwstr>uthor":[{"family":"Nesbitt","given":"H. W."},{"family":"Henderson","given":"G. S."},{"family":"Bancroft","given":"G. M."},{"family":"Neuville","given":"D. R."}],"issued":{"date-parts":[["2021",2,20]]}}}],"schema":"https://github.com/citation-style-languag</vt:lpwstr>
  </property>
  <property fmtid="{D5CDD505-2E9C-101B-9397-08002B2CF9AE}" pid="424" name="ZOTERO_BREF_8LF2gGx2Fw00_32">
    <vt:lpwstr>e/schema/raw/master/csl-citation.json"}</vt:lpwstr>
  </property>
  <property fmtid="{D5CDD505-2E9C-101B-9397-08002B2CF9AE}" pid="425" name="ZOTERO_BREF_8LF2gGx2Fw00_4">
    <vt:lpwstr>-Al₂O₃-SiO₂, Na₂O-Al₂O₃-SiO₂, and K₂O-Al₂O₃-SiO₂","volume":"75","author":[{"family":"Mysen","given":"B. O."}],"issued":{"date-parts":[["1990"]]}}},{"id":641,"uris":["http://zotero.org/users/453153/items/FSV4I74H"],"uri":["http://zotero.org/users/453153/it</vt:lpwstr>
  </property>
  <property fmtid="{D5CDD505-2E9C-101B-9397-08002B2CF9AE}" pid="426" name="ZOTERO_BREF_8LF2gGx2Fw00_5">
    <vt:lpwstr>ems/FSV4I74H"],"itemData":{"id":641,"type":"article-journal","container-title":"Chemical Geology","page":"321-332","title":"Raman spectroscopy of silicate melts at magmatic temperatures: Na2O-SiO2, K2O-SiO2 and Li2O-SiO2 binary compositions in the tempera</vt:lpwstr>
  </property>
  <property fmtid="{D5CDD505-2E9C-101B-9397-08002B2CF9AE}" pid="427" name="ZOTERO_BREF_8LF2gGx2Fw00_6">
    <vt:lpwstr>ture range 25-1475°C","volume":"96","author":[{"family":"Mysen","given":"B. O."},{"family":"Frantz","given":"John D."}],"issued":{"date-parts":[["1992"]]}}},{"id":98,"uris":["http://zotero.org/users/453153/items/KE6PQKAD"],"uri":["http://zotero.org/users/</vt:lpwstr>
  </property>
  <property fmtid="{D5CDD505-2E9C-101B-9397-08002B2CF9AE}" pid="428" name="ZOTERO_BREF_8LF2gGx2Fw00_7">
    <vt:lpwstr>453153/items/KE6PQKAD"],"itemData":{"id":98,"type":"article-journal","container-title":"Journal of Non-Crystalline Solids","page":"4029-4042","title":"Quantitative Raman spectroscopy: high-temperature speciation of potassium silicate melts","volume":"353"</vt:lpwstr>
  </property>
  <property fmtid="{D5CDD505-2E9C-101B-9397-08002B2CF9AE}" pid="429" name="ZOTERO_BREF_8LF2gGx2Fw00_8">
    <vt:lpwstr>,"author":[{"family":"Malfait","given":"W. J."},{"family":"Zakaznova-Herzog","given":"V. P."},{"family":"Halter","given":"W. E."}],"issued":{"date-parts":[["2007"]]}}},{"id":1049,"uris":["http://zotero.org/users/453153/items/4EUHB63Z"],"uri":["http://zote</vt:lpwstr>
  </property>
  <property fmtid="{D5CDD505-2E9C-101B-9397-08002B2CF9AE}" pid="430" name="ZOTERO_BREF_8LF2gGx2Fw00_9">
    <vt:lpwstr>ro.org/users/453153/items/4EUHB63Z"],"itemData":{"id":1049,"type":"article-journal","container-title":"Geochimica et Cosmochimica Acta","DOI":"10.1016/j.gca.2007.01.007","ISSN":"00167037","issue":"7","language":"en","page":"1820-1834","source":"CrossRef",</vt:lpwstr>
  </property>
  <property fmtid="{D5CDD505-2E9C-101B-9397-08002B2CF9AE}" pid="431"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432"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433"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434" name="ZOTERO_BREF_8O9nEYL63Sq32kSd1cPJH_4">
    <vt:lpwstr>te-parts":[["2016",6,15]]}}}],"schema":"https://github.com/citation-style-language/schema/raw/master/csl-citation.json"}</vt:lpwstr>
  </property>
  <property fmtid="{D5CDD505-2E9C-101B-9397-08002B2CF9AE}" pid="435"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436"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437" name="ZOTERO_BREF_8bRxtms6Nikc_3">
    <vt:lpwstr> the system Na₂O-Al₂O₃-SiO₂","volume":"88","author":[{"family":"Mysen","given":"B. O."},{"family":"Lucier","given":"A."},{"family":"Cody","given":"G. D."}],"issued":{"date-parts":[["2003"]]}},"prefix":"e.g.,"}],"schema":"https://github.com/citation-style-</vt:lpwstr>
  </property>
  <property fmtid="{D5CDD505-2E9C-101B-9397-08002B2CF9AE}" pid="438" name="ZOTERO_BREF_8bRxtms6Nikc_4">
    <vt:lpwstr>language/schema/raw/master/csl-citation.json"}</vt:lpwstr>
  </property>
  <property fmtid="{D5CDD505-2E9C-101B-9397-08002B2CF9AE}" pid="439"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440"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441" name="ZOTERO_BREF_8civVciT5Zvh_11">
    <vt:lpwstr>schema/raw/master/csl-citation.json"}</vt:lpwstr>
  </property>
  <property fmtid="{D5CDD505-2E9C-101B-9397-08002B2CF9AE}" pid="442"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443"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444"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445"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446"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447"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448"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449"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450"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451"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452"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453"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454"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455"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456"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457"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458"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459" name="ZOTERO_BREF_8oriVcY0pPRG_18">
    <vt:lpwstr>}],"issued":{"date-parts":[["2015",12,1]]}}}],"schema":"https://github.com/citation-style-language/schema/raw/master/csl-citation.json"}</vt:lpwstr>
  </property>
  <property fmtid="{D5CDD505-2E9C-101B-9397-08002B2CF9AE}" pid="460"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461" name="ZOTERO_BREF_8oriVcY0pPRG_3">
    <vt:lpwstr>rossRef","DOI":"10.1016/j.epsl.2008.03.038","ISSN":"0012821X","shortTitle":"Viscosity of magmatic liquids","language":"en","author":[{"family":"Giordano","given":"D."},{"family":"Russell","given":"J. K."},{"family":"Dingwell","given":"D. B."}],"issued":{"</vt:lpwstr>
  </property>
  <property fmtid="{D5CDD505-2E9C-101B-9397-08002B2CF9AE}" pid="462"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463"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464" name="ZOTERO_BREF_8oriVcY0pPRG_6">
    <vt:lpwstr>John C."},{"family":"Ellison","given":"Adam J."},{"family":"Allan","given":"Douglas C."},{"family":"Smedskjaer","given":"Morten M."}],"issued":{"date-parts":[["2013",12]]}}},{"id":2372,"uris":["http://zotero.org/users/453153/items/2DPUA88W"],"uri":["http:</vt:lpwstr>
  </property>
  <property fmtid="{D5CDD505-2E9C-101B-9397-08002B2CF9AE}" pid="465"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466"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467"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468"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469"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470" name="ZOTERO_BREF_98ssWAuvJ1ZIkl9XJ7tJt_3">
    <vt:lpwstr>","author":[{"family":"Mauro","given":"John C."},{"family":"Yue","given":"Yuanzheng"},{"family":"Ellison","given":"Adam J."},{"family":"Gupta","given":"Prabhat K."},{"family":"Allan","given":"Douglas C."}],"issued":{"date-parts":[["2009"]]}}}],"schema":"h</vt:lpwstr>
  </property>
  <property fmtid="{D5CDD505-2E9C-101B-9397-08002B2CF9AE}" pid="471" name="ZOTERO_BREF_98ssWAuvJ1ZIkl9XJ7tJt_4">
    <vt:lpwstr>ttps://github.com/citation-style-language/schema/raw/master/csl-citation.json"}</vt:lpwstr>
  </property>
  <property fmtid="{D5CDD505-2E9C-101B-9397-08002B2CF9AE}" pid="472"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473"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474" name="ZOTERO_BREF_9bf5o8Pwq57PSW1Vcnopr_3">
    <vt:lpwstr>:"4","issue":"4","source":"CrossRef","DOI":"10.1111/ijag.12009","ISSN":"20411286","language":"en","author":[{"family":"Mauro","given":"John C."},{"family":"Ellison","given":"Adam J."},{"family":"Allan","given":"Douglas C."},{"family":"Smedskjaer","given":</vt:lpwstr>
  </property>
  <property fmtid="{D5CDD505-2E9C-101B-9397-08002B2CF9AE}" pid="475" name="ZOTERO_BREF_9bf5o8Pwq57PSW1Vcnopr_4">
    <vt:lpwstr>"Morten M."}],"issued":{"date-parts":[["2013",12]]}},"prefix":"e.g."}],"schema":"https://github.com/citation-style-language/schema/raw/master/csl-citation.json"}</vt:lpwstr>
  </property>
  <property fmtid="{D5CDD505-2E9C-101B-9397-08002B2CF9AE}" pid="476"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477"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478" name="ZOTERO_BREF_A8zOlASuFXf6_3">
    <vt:lpwstr>,"given":"A."}],"issued":{"date-parts":[["2016"]]}},"prefix":"see"}],"schema":"https://github.com/citation-style-language/schema/raw/master/csl-citation.json"}</vt:lpwstr>
  </property>
  <property fmtid="{D5CDD505-2E9C-101B-9397-08002B2CF9AE}" pid="479" name="ZOTERO_BREF_A978t6MzkE26_1">
    <vt:lpwstr>ZOTERO_ITEM CSL_CITATION {"citationID":"a2f2bmm60or","properties":{"formattedCitation":"(2017)","plainCitation":"(2017)","noteIndex":0},"citationItems":[{"id":3505,"uris":["http://zotero.org/users/453153/items/PJAXRXCI"],"uri":["http://zotero.org/users/45</vt:lpwstr>
  </property>
  <property fmtid="{D5CDD505-2E9C-101B-9397-08002B2CF9AE}" pid="480" name="ZOTERO_BREF_A978t6MzkE26_10">
    <vt:lpwstr> melts","volume":"463","author":[{"family":"Le Losq","given":"C."},{"family":"Neuville","given":"D. R."}],"issued":{"date-parts":[["2017",5,1]]}},"suppress-author":true}],"schema":"https://github.com/citation-style-language/schema/raw/master/csl-citation.</vt:lpwstr>
  </property>
  <property fmtid="{D5CDD505-2E9C-101B-9397-08002B2CF9AE}" pid="481" name="ZOTERO_BREF_A978t6MzkE26_11">
    <vt:lpwstr>json"}</vt:lpwstr>
  </property>
  <property fmtid="{D5CDD505-2E9C-101B-9397-08002B2CF9AE}" pid="482"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483"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484"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485"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486"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487"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488"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489"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490"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491"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492" name="ZOTERO_BREF_AeucQWXXEcSL_11">
    <vt:lpwstr>"Russell","given":"J. K."},{"family":"Giordano","given":"D."}],"issued":{"date-parts":[["2017"]]}}}],"schema":"https://github.com/citation-style-language/schema/raw/master/csl-citation.json"}</vt:lpwstr>
  </property>
  <property fmtid="{D5CDD505-2E9C-101B-9397-08002B2CF9AE}" pid="493"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494" name="ZOTERO_BREF_AeucQWXXEcSL_3">
    <vt:lpwstr>"Webb","given":"S. L. L."}],"issued":{"date-parts":[["2008"]]}}},{"id":2423,"uris":["http://zotero.org/users/453153/items/MAEM4I4T"],"uri":["http://zotero.org/users/453153/items/MAEM4I4T"],"itemData":{"id":2423,"type":"article-journal","abstract":"The Ada</vt:lpwstr>
  </property>
  <property fmtid="{D5CDD505-2E9C-101B-9397-08002B2CF9AE}" pid="495"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496"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497"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498"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499"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500"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501"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502" name="ZOTERO_BREF_AwbKNyDI8Gug_10">
    <vt:lpwstr>ption of magma ascent. The numerical results of this model demonstrate the feasibility of strain-induced brittle fragmentation of magma in volcanic eruptions, and reconcile experimental with theoretical studies as well as with the observed volcanic produc</vt:lpwstr>
  </property>
  <property fmtid="{D5CDD505-2E9C-101B-9397-08002B2CF9AE}" pid="503" name="ZOTERO_BREF_AwbKNyDI8Gug_11">
    <vt:lpwstr>ts of large explosive eruptions.","container-title":"Nature","DOI":"10.1038/17109","ISSN":"0028-0836","issue":"6718","journalAbbreviation":"Nature","language":"en","page":"425-428","source":"www.nature.com","title":"Strain-induced magma fragmentation in e</vt:lpwstr>
  </property>
  <property fmtid="{D5CDD505-2E9C-101B-9397-08002B2CF9AE}" pid="504" name="ZOTERO_BREF_AwbKNyDI8Gug_12">
    <vt:lpwstr>xplosive eruptions","volume":"397","author":[{"family":"Papale","given":"Paolo"}],"issued":{"date-parts":[["1999",2,4]]}}},{"id":5367,"uris":["http://zotero.org/users/453153/items/RJQN2VQS"],"uri":["http://zotero.org/users/453153/items/RJQN2VQS"],"itemDat</vt:lpwstr>
  </property>
  <property fmtid="{D5CDD505-2E9C-101B-9397-08002B2CF9AE}" pid="505" name="ZOTERO_BREF_AwbKNyDI8Gug_13">
    <vt:lpwstr>a":{"id":5367,"type":"chapter","container-title":"Modeling Volcanic Processes: The Physics and Mathematics of Volcanism","note":"DOI: 10.1017/CBO9781139021562.004","page":"55-84","publisher":"Cambridge University Press","source":"DataCite","title":"Dynami</vt:lpwstr>
  </property>
  <property fmtid="{D5CDD505-2E9C-101B-9397-08002B2CF9AE}" pid="506" name="ZOTERO_BREF_AwbKNyDI8Gug_14">
    <vt:lpwstr>cs of magma ascent in the volcanic conduit","URL":"https://www.cambridge.org/core/product/identifier/CBO9781139021562A011/type/book_part","author":[{"family":"Gonnermann","given":"Helge M."},{"family":"Manga","given":"Michael"}],"editor":[{"family":"Fagen</vt:lpwstr>
  </property>
  <property fmtid="{D5CDD505-2E9C-101B-9397-08002B2CF9AE}" pid="507" name="ZOTERO_BREF_AwbKNyDI8Gug_15">
    <vt:lpwstr>ts","given":"Sarah A."},{"family":"Gregg","given":"Tracy K. P."},{"family":"Lopes","given":"Rosaly M. C."}],"accessed":{"date-parts":[["2018",12,13]]},"issued":{"date-parts":[["2013"]]}}},{"id":1558,"uris":["http://zotero.org/users/453153/items/J7AZ3SXA"]</vt:lpwstr>
  </property>
  <property fmtid="{D5CDD505-2E9C-101B-9397-08002B2CF9AE}" pid="508" name="ZOTERO_BREF_AwbKNyDI8Gug_16">
    <vt:lpwstr>,"uri":["http://zotero.org/users/453153/items/J7AZ3SXA"],"itemData":{"id":1558,"type":"article-journal","container-title":"Annual Review of Earth and Planetary Sciences","DOI":"10.1146/annurev-earth-060614-105206","ISSN":"0084-6597, 1545-4495","issue":"1"</vt:lpwstr>
  </property>
  <property fmtid="{D5CDD505-2E9C-101B-9397-08002B2CF9AE}" pid="509" name="ZOTERO_BREF_AwbKNyDI8Gug_17">
    <vt:lpwstr>,"language":"en","page":"431-458","source":"CrossRef","title":"Magma Fragmentation","volume":"43","author":[{"family":"Gonnermann","given":"Helge M."}],"issued":{"date-parts":[["2015",5,30]]}}},{"id":5016,"uris":["http://zotero.org/users/453153/items/QT4R</vt:lpwstr>
  </property>
  <property fmtid="{D5CDD505-2E9C-101B-9397-08002B2CF9AE}" pid="510" name="ZOTERO_BREF_AwbKNyDI8Gug_18">
    <vt:lpwstr>S6NL"],"uri":["http://zotero.org/users/453153/items/QT4RS6NL"],"itemData":{"id":5016,"type":"article-journal","container-title":"Nature Communications","DOI":"10.1038/s41467-018-05293-3","ISSN":"2041-1723","issue":"1","language":"en","page":"2839","source</vt:lpwstr>
  </property>
  <property fmtid="{D5CDD505-2E9C-101B-9397-08002B2CF9AE}" pid="511" name="ZOTERO_BREF_AwbKNyDI8Gug_19">
    <vt:lpwstr>":"Crossref","title":"Controls on explosive-effusive volcanic eruption styles","volume":"9","author":[{"family":"Cassidy","given":"Mike"},{"family":"Manga","given":"Michael"},{"family":"Cashman","given":"Kathy"},{"family":"Bachmann","given":"Olivier"}],"i</vt:lpwstr>
  </property>
  <property fmtid="{D5CDD505-2E9C-101B-9397-08002B2CF9AE}" pid="512" name="ZOTERO_BREF_AwbKNyDI8Gug_2">
    <vt:lpwstr>a, 2013; Gonnermann, 2015; Cassidy et al., 2018)","noteIndex":0},"citationItems":[{"id":1150,"uris":["http://zotero.org/users/453153/items/XXWPAQTS"],"uri":["http://zotero.org/users/453153/items/XXWPAQTS"],"itemData":{"id":1150,"type":"article-journal","a</vt:lpwstr>
  </property>
  <property fmtid="{D5CDD505-2E9C-101B-9397-08002B2CF9AE}" pid="513" name="ZOTERO_BREF_AwbKNyDI8Gug_20">
    <vt:lpwstr>ssued":{"date-parts":[["2018"]]}}}],"schema":"https://github.com/citation-style-language/schema/raw/master/csl-citation.json"}</vt:lpwstr>
  </property>
  <property fmtid="{D5CDD505-2E9C-101B-9397-08002B2CF9AE}" pid="514" name="ZOTERO_BREF_AwbKNyDI8Gug_3">
    <vt:lpwstr>bstract":"Volcanic eruptions can be either slow outpourings of lava or explosive ejections of fragmented rock. In his Perspective, Dingwell discusses the physical and chemical properties of magma that lead to these two styles of eruption. New experiments </vt:lpwstr>
  </property>
  <property fmtid="{D5CDD505-2E9C-101B-9397-08002B2CF9AE}" pid="515" name="ZOTERO_BREF_AwbKNyDI8Gug_4">
    <vt:lpwstr>and computer simulations are pointing to the involvement of solidlike behavior of liquid magma when it makes a transition to a glass.","container-title":"Science","DOI":"10.1126/science.273.5278.1054","ISSN":"0036-8075, 1095-9203","issue":"5278","language</vt:lpwstr>
  </property>
  <property fmtid="{D5CDD505-2E9C-101B-9397-08002B2CF9AE}" pid="516" name="ZOTERO_BREF_AwbKNyDI8Gug_5">
    <vt:lpwstr>":"en","page":"1054-1055","source":"science.sciencemag.org.useservices.com","title":"Volcanic Dilemma - Flow or Blow?","volume":"273","author":[{"family":"Dingwell","given":"D. B."}],"issued":{"date-parts":[["1996",8,23]]}}},{"id":1153,"uris":["http://zot</vt:lpwstr>
  </property>
  <property fmtid="{D5CDD505-2E9C-101B-9397-08002B2CF9AE}" pid="517" name="ZOTERO_BREF_AwbKNyDI8Gug_6">
    <vt:lpwstr>ero.org/users/453153/items/QMVN7MMQ"],"uri":["http://zotero.org/users/453153/items/QMVN7MMQ"],"itemData":{"id":1153,"type":"article-journal","abstract":"Explosive eruptions are the most powerful and destructive type of volcanic activity. These eruptions a</vt:lpwstr>
  </property>
  <property fmtid="{D5CDD505-2E9C-101B-9397-08002B2CF9AE}" pid="518" name="ZOTERO_BREF_AwbKNyDI8Gug_7">
    <vt:lpwstr>re characterized by magma fragmentation, the process through which a bubbly or foamy magma is transformed into a gas–pyroclast dispersion. Although magma fragmentation has been investigated both experimentally and theoretically, and the basic transport ph</vt:lpwstr>
  </property>
  <property fmtid="{D5CDD505-2E9C-101B-9397-08002B2CF9AE}" pid="519" name="ZOTERO_BREF_AwbKNyDI8Gug_8">
    <vt:lpwstr>enomena that occur in a volcanic conduit have been modelled, the underlying mechanism responsible for magma fragmentation is still poorly understood. This lack of understanding seriously limits our ability to forecast volcanic hazards, preventing reliable</vt:lpwstr>
  </property>
  <property fmtid="{D5CDD505-2E9C-101B-9397-08002B2CF9AE}" pid="520" name="ZOTERO_BREF_AwbKNyDI8Gug_9">
    <vt:lpwstr> discrimination between conditions that lead to explosive and effusive eruptions. Here I develop a model in which a fragmentation criterion, based on a rate-limited crossing of the glass transition, , is incorporated into a multiphase fluid-dynamic descri</vt:lpwstr>
  </property>
  <property fmtid="{D5CDD505-2E9C-101B-9397-08002B2CF9AE}" pid="521" name="ZOTERO_BREF_Ay8gTKcvHNWP_1">
    <vt:lpwstr>ZOTERO_ITEM CSL_CITATION {"citationID":"a1gnhjpth6d","properties":{"formattedCitation":"\\uldash{(2019)}","plainCitation":"(2019)","noteIndex":0},"citationItems":[{"id":5886,"uris":["http://zotero.org/users/453153/items/ICUEVDDK"],"uri":["http://zotero.or</vt:lpwstr>
  </property>
  <property fmtid="{D5CDD505-2E9C-101B-9397-08002B2CF9AE}" pid="522" name="ZOTERO_BREF_Ay8gTKcvHNWP_2">
    <vt:lpwstr>g/users/453153/items/ICUEVDDK"],"itemData":{"id":5886,"type":"article-journal","abstract":"We provide new viscosity data in the system SiO2-(Na,K)AlSiO4, for the nepheline-kalsilite and jadeite-leucite joins. We present a configurational entropy model for</vt:lpwstr>
  </property>
  <property fmtid="{D5CDD505-2E9C-101B-9397-08002B2CF9AE}" pid="523" name="ZOTERO_BREF_Ay8gTKcvHNWP_3">
    <vt:lpwstr> the viscosity of melts in the system as a function of Na/ (Na + K) and Al/(Al + Si) ratios. Our modelling indicates that: i) Viscosity data are reproduced well by a nonideal, symmetrical form of the parameters Sconf(Tg) and Be, ii) Na-K mixing is the mai</vt:lpwstr>
  </property>
  <property fmtid="{D5CDD505-2E9C-101B-9397-08002B2CF9AE}" pid="524" name="ZOTERO_BREF_Ay8gTKcvHNWP_4">
    <vt:lpwstr>n source of additional entropy in the system based on the limited dependence of Sconf(Tg) and Be parameters on Al/(Al + Si) ratio, iii) Ae likely varies as a function of Al/(Al + Si) ratio. Melt fragility in the system increases with increasing Al/(Al + S</vt:lpwstr>
  </property>
  <property fmtid="{D5CDD505-2E9C-101B-9397-08002B2CF9AE}" pid="525" name="ZOTERO_BREF_Ay8gTKcvHNWP_5">
    <vt:lpwstr>i) ratio and is greater for Na or K end-member melts than mixed melts. The viscosity of nominally fully-polymerized melts in the SiO2-(Na,K)AlSiO4 system can be modelled through chemical mixing, without explicit consideration of the important changes in s</vt:lpwstr>
  </property>
  <property fmtid="{D5CDD505-2E9C-101B-9397-08002B2CF9AE}" pid="526" name="ZOTERO_BREF_Ay8gTKcvHNWP_6">
    <vt:lpwstr>tructure related to changes in K/(Na + K) and Al/(Al + Si) ratios.","container-title":"Journal of Non-Crystalline Solids","DOI":"10.1016/j.jnoncrysol.2019.119635","ISSN":"00223093","journalAbbreviation":"Journal of Non-Crystalline Solids","language":"en",</vt:lpwstr>
  </property>
  <property fmtid="{D5CDD505-2E9C-101B-9397-08002B2CF9AE}" pid="527" name="ZOTERO_BREF_Ay8gTKcvHNWP_7">
    <vt:lpwstr>"note":"Citation Key Alias: robertViscosityMeltsNaAlSiO4KAlSiO4SiO22019","page":"119635","source":"DOI.org (Crossref)","title":"Viscosity of melts in the NaAlSiO4-KAlSiO4-SiO2 system: Configurational entropy modelling","title-short":"Viscosity of melts in</vt:lpwstr>
  </property>
  <property fmtid="{D5CDD505-2E9C-101B-9397-08002B2CF9AE}" pid="528" name="ZOTERO_BREF_Ay8gTKcvHNWP_8">
    <vt:lpwstr> the NaAlSiO4-KAlSiO4-SiO2 system","volume":"524","author":[{"family":"Robert","given":"Geneviève"},{"family":"Smith","given":"Rebecca A."},{"family":"Whittington","given":"Alan G."}],"issued":{"date-parts":[["2019",11]]}},"suppress-author":true}],"schema</vt:lpwstr>
  </property>
  <property fmtid="{D5CDD505-2E9C-101B-9397-08002B2CF9AE}" pid="529" name="ZOTERO_BREF_Ay8gTKcvHNWP_9">
    <vt:lpwstr>":"https://github.com/citation-style-language/schema/raw/master/csl-citation.json"}</vt:lpwstr>
  </property>
  <property fmtid="{D5CDD505-2E9C-101B-9397-08002B2CF9AE}" pid="530" name="ZOTERO_BREF_BBlzHglBAa9f_1">
    <vt:lpwstr>ZOTERO_ITEM CSL_CITATION {"citationID":"a1aiioflj1g","properties":{"formattedCitation":"\\uldash{(1995)}","plainCitation":"(1995)","noteIndex":0},"citationItems":[{"id":358,"uris":["http://zotero.org/users/453153/items/UENA3I4E"],"uri":["http://zotero.org</vt:lpwstr>
  </property>
  <property fmtid="{D5CDD505-2E9C-101B-9397-08002B2CF9AE}" pid="531" name="ZOTERO_BREF_BBlzHglBAa9f_2">
    <vt:lpwstr>/users/453153/items/UENA3I4E"],"itemData":{"id":358,"type":"article-journal","container-title":"European Journal of Mineralogy","page":"745-766","title":"Experimental, in situ, high-temperature studies of properties and structure of silicate melts relevan</vt:lpwstr>
  </property>
  <property fmtid="{D5CDD505-2E9C-101B-9397-08002B2CF9AE}" pid="532" name="ZOTERO_BREF_BBlzHglBAa9f_3">
    <vt:lpwstr>t to magmatic processes","volume":"7","author":[{"family":"Mysen","given":"B. O."}],"issued":{"date-parts":[["1995"]]}},"suppress-author":true}],"schema":"https://github.com/citation-style-language/schema/raw/master/csl-citation.json"}</vt:lpwstr>
  </property>
  <property fmtid="{D5CDD505-2E9C-101B-9397-08002B2CF9AE}" pid="533"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534"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535" name="ZOTERO_BREF_BRNoVVg7vdxOrjrHeSAn9_11">
    <vt:lpwstr>n":"Pinshane Y."},{"family":"Kurasch","given":"Simon"},{"family":"Alden","given":"Jonathan S."},{"family":"Shekhawat","given":"Ashivni"},{"family":"Alemi","given":"Alexander A."},{"family":"McEuen","given":"Paul L."},{"family":"Sethna","given":"James P."}</vt:lpwstr>
  </property>
  <property fmtid="{D5CDD505-2E9C-101B-9397-08002B2CF9AE}" pid="536" name="ZOTERO_BREF_BRNoVVg7vdxOrjrHeSAn9_12">
    <vt:lpwstr>,{"family":"Kaiser","given":"Ute"},{"family":"Muller","given":"David A."}],"issued":{"date-parts":[["2013",10,11]]}}}],"schema":"https://github.com/citation-style-language/schema/raw/master/csl-citation.json"}</vt:lpwstr>
  </property>
  <property fmtid="{D5CDD505-2E9C-101B-9397-08002B2CF9AE}" pid="537"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538"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539"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540"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541"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542"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543"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544"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545"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546" name="ZOTERO_BREF_BfskpEKWxRy7gYlKRq2kr_10">
    <vt:lpwstr>e Solids","author":[{"family":"Le Losq","given":"C."},{"family":"Neuville","given":"D. R."}],"issued":{"date-parts":[["2017",5,1]]}}}],"schema":"https://github.com/citation-style-language/schema/raw/master/csl-citation.json"} </vt:lpwstr>
  </property>
  <property fmtid="{D5CDD505-2E9C-101B-9397-08002B2CF9AE}" pid="547"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548"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549"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550"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551"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552"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553"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554"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555"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556" name="ZOTERO_BREF_BjwLRkLFf5eaccrbBvjFk_10">
    <vt:lpwstr>n-Crystalline Solids","author":[{"family":"Le Losq","given":"C."},{"family":"Neuville","given":"D. R."}],"issued":{"date-parts":[["2017",5,1]]}}}],"schema":"https://github.com/citation-style-language/schema/raw/master/csl-citation.json"}</vt:lpwstr>
  </property>
  <property fmtid="{D5CDD505-2E9C-101B-9397-08002B2CF9AE}" pid="557"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558"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559"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560"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561"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562"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563"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564"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565" name="ZOTERO_BREF_Bpgo1w0XY4JR_1">
    <vt:lpwstr>ZOTERO_ITEM CSL_CITATION {"citationID":"a243qnus47g","properties":{"formattedCitation":"\\uldash{(Paduszy\\uc0\\u324{}ski and Doma\\uc0\\u324{}ska, 2014; Beckner et al., 2018)}","plainCitation":"(Paduszyński and Domańska, 2014; Beckner et al., 2018)","not</vt:lpwstr>
  </property>
  <property fmtid="{D5CDD505-2E9C-101B-9397-08002B2CF9AE}" pid="566" name="ZOTERO_BREF_Bpgo1w0XY4JR_10">
    <vt:lpwstr>Group Contribution Model Based on a Feed-Forward Artificial Neural Network","title-short":"Viscosity of Ionic Liquids","volume":"54","author":[{"family":"Paduszyński","given":"Kamil"},{"family":"Domańska","given":"Urszula"}],"issued":{"date-parts":[["2014</vt:lpwstr>
  </property>
  <property fmtid="{D5CDD505-2E9C-101B-9397-08002B2CF9AE}" pid="567" name="ZOTERO_BREF_Bpgo1w0XY4JR_11">
    <vt:lpwstr>",5,27]]}}},{"id":5599,"uris":["http://zotero.org/users/453153/items/HHGAV22X"],"uri":["http://zotero.org/users/453153/items/HHGAV22X"],"itemData":{"id":5599,"type":"article-journal","container-title":"Molecular Systems Design &amp; Engineering","DOI":"10.103</vt:lpwstr>
  </property>
  <property fmtid="{D5CDD505-2E9C-101B-9397-08002B2CF9AE}" pid="568" name="ZOTERO_BREF_Bpgo1w0XY4JR_12">
    <vt:lpwstr>9/C7ME00094D","issue":"1","language":"en","page":"253-263","source":"pubs.rsc.org","title":"Statistical models are able to predict ionic liquid viscosity across a wide range of chemical functionalities and experimental conditions","volume":"3","author":[{</vt:lpwstr>
  </property>
  <property fmtid="{D5CDD505-2E9C-101B-9397-08002B2CF9AE}" pid="569" name="ZOTERO_BREF_Bpgo1w0XY4JR_13">
    <vt:lpwstr>"family":"Beckner","given":"Wesley"},{"family":"M. Mao","given":"Coco"},{"family":"Pfaendtner","given":"Jim"}],"issued":{"date-parts":[["2018"]]}}}],"schema":"https://github.com/citation-style-language/schema/raw/master/csl-citation.json"}</vt:lpwstr>
  </property>
  <property fmtid="{D5CDD505-2E9C-101B-9397-08002B2CF9AE}" pid="570" name="ZOTERO_BREF_Bpgo1w0XY4JR_2">
    <vt:lpwstr>eIndex":0},"citationItems":[{"id":5601,"uris":["http://zotero.org/users/453153/items/X9N87CN3"],"uri":["http://zotero.org/users/453153/items/X9N87CN3"],"itemData":{"id":5601,"type":"article-journal","abstract":"A knowledge of various thermophysical (in pa</vt:lpwstr>
  </property>
  <property fmtid="{D5CDD505-2E9C-101B-9397-08002B2CF9AE}" pid="571" name="ZOTERO_BREF_Bpgo1w0XY4JR_3">
    <vt:lpwstr>rticular transport) properties of ionic liquids (ILs) is crucial from the point of view of potential applications of these fluids in chemical and related industries. In this work, over 13 000 data points of temperature- and pressure-dependent viscosity of</vt:lpwstr>
  </property>
  <property fmtid="{D5CDD505-2E9C-101B-9397-08002B2CF9AE}" pid="572" name="ZOTERO_BREF_Bpgo1w0XY4JR_4">
    <vt:lpwstr> 1484 ILs were retrieved from more than 450 research papers published in the open literature in the last three decades. The data were critically revised and then used to develop and test a new model allowing in silico predictions of the viscosities of ILs</vt:lpwstr>
  </property>
  <property fmtid="{D5CDD505-2E9C-101B-9397-08002B2CF9AE}" pid="573" name="ZOTERO_BREF_Bpgo1w0XY4JR_5">
    <vt:lpwstr> on the basis of the chemical structures of their cations and anions. The model employs a two-layer feed-forward artificial neural network (FFANN) strategy to represent the relationship between the viscosity and the input variables: temperature, pressure,</vt:lpwstr>
  </property>
  <property fmtid="{D5CDD505-2E9C-101B-9397-08002B2CF9AE}" pid="574" name="ZOTERO_BREF_Bpgo1w0XY4JR_6">
    <vt:lpwstr> and group contributions (GCs). In total, the resulting GC-FFANN model employs 242 GC-type molecular descriptors that are capable of accurately representing the viscosity behavior of ILs composed of 901 distinct ions. The neural network training, validati</vt:lpwstr>
  </property>
  <property fmtid="{D5CDD505-2E9C-101B-9397-08002B2CF9AE}" pid="575" name="ZOTERO_BREF_Bpgo1w0XY4JR_7">
    <vt:lpwstr>on, and testing processes, involving 90, 5, and 5% of the whole data pool, respectively, gave mean square errors of 0.0334, 0.0595, and 0.0603 log units, corresponding to squared correlation coefficients of 0.986, 0.973, and 0.972 and overall relative dev</vt:lpwstr>
  </property>
  <property fmtid="{D5CDD505-2E9C-101B-9397-08002B2CF9AE}" pid="576" name="ZOTERO_BREF_Bpgo1w0XY4JR_8">
    <vt:lpwstr>iations at the level of 11.1, 13.8, and 14.7%, respectively. The results calculated in this work were shown be more accurate than those obtained with the best current GC model for viscosity of ILs described in the literature.","container-title":"Journal o</vt:lpwstr>
  </property>
  <property fmtid="{D5CDD505-2E9C-101B-9397-08002B2CF9AE}" pid="577" name="ZOTERO_BREF_Bpgo1w0XY4JR_9">
    <vt:lpwstr>f Chemical Information and Modeling","DOI":"10.1021/ci500206u","ISSN":"1549-9596","issue":"5","journalAbbreviation":"J. Chem. Inf. Model.","page":"1311-1324","source":"ACS Publications","title":"Viscosity of Ionic Liquids: An Extensive Database and a New </vt:lpwstr>
  </property>
  <property fmtid="{D5CDD505-2E9C-101B-9397-08002B2CF9AE}" pid="578"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579"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580" name="ZOTERO_BREF_C2lG9uT4c4wZYHgc2ehPz_3">
    <vt:lpwstr>sue":"1","author":[{"family":"Adam","given":"G."},{"family":"Gibbs","given":"J. H."}],"issued":{"date-parts":[["1965"]]}}}],"schema":"https://github.com/citation-style-language/schema/raw/master/csl-citation.json"}</vt:lpwstr>
  </property>
  <property fmtid="{D5CDD505-2E9C-101B-9397-08002B2CF9AE}" pid="581"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582"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583" name="ZOTERO_BREF_C3GENZZN7dLz_3">
    <vt:lpwstr>,"given":"A."}],"issued":{"date-parts":[["2016"]]}},"prefix":"see"}],"schema":"https://github.com/citation-style-language/schema/raw/master/csl-citation.json"}</vt:lpwstr>
  </property>
  <property fmtid="{D5CDD505-2E9C-101B-9397-08002B2CF9AE}" pid="584"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585"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586" name="ZOTERO_BREF_CAI1I6ptZaZw_11">
    <vt:lpwstr>sl-citation.json"}</vt:lpwstr>
  </property>
  <property fmtid="{D5CDD505-2E9C-101B-9397-08002B2CF9AE}" pid="587"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588"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589"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590"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591"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592"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593"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594"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595"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596" name="ZOTERO_BREF_CH6QfEKaGgpC_10">
    <vt:lpwstr>logical melts","volume":"501","author":[{"family":"Giordano","given":"D."},{"family":"Russell","given":"J.K."}],"issued":{"date-parts":[["2018",11]]}},"prefix":"e.g."}],"schema":"https://github.com/citation-style-language/schema/raw/master/csl-citation.js</vt:lpwstr>
  </property>
  <property fmtid="{D5CDD505-2E9C-101B-9397-08002B2CF9AE}" pid="597" name="ZOTERO_BREF_CH6QfEKaGgpC_11">
    <vt:lpwstr>on"}</vt:lpwstr>
  </property>
  <property fmtid="{D5CDD505-2E9C-101B-9397-08002B2CF9AE}" pid="598"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599"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600"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601"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602"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603"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604"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605"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606"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607"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608" name="ZOTERO_BREF_CbgtKUA5z3UD_3">
    <vt:lpwstr>"issued":{"date-parts":[["1976"]]}}}],"schema":"https://github.com/citation-style-language/schema/raw/master/csl-citation.json"}</vt:lpwstr>
  </property>
  <property fmtid="{D5CDD505-2E9C-101B-9397-08002B2CF9AE}" pid="609"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610"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611"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612" name="ZOTERO_BREF_CgaVDZoodhG6_4">
    <vt:lpwstr>github.com/citation-style-language/schema/raw/master/csl-citation.json"}</vt:lpwstr>
  </property>
  <property fmtid="{D5CDD505-2E9C-101B-9397-08002B2CF9AE}" pid="613"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614"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615"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616"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617" name="ZOTERO_BREF_D5N3r8JGuZfj_5">
    <vt:lpwstr>recovery in amorphous materials","volume":"169","author":[{"family":"Hodge","given":"I.M."}],"issued":{"date-parts":[["1994",4]]}}},{"id":1099,"uris":["http://zotero.org/users/453153/items/2MME3PVI"],"uri":["http://zotero.org/users/453153/items/2MME3PVI"]</vt:lpwstr>
  </property>
  <property fmtid="{D5CDD505-2E9C-101B-9397-08002B2CF9AE}" pid="618"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619"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620" name="ZOTERO_BREF_D5N3r8JGuZfj_8">
    <vt:lpwstr>15",6]]}}}],"schema":"https://github.com/citation-style-language/schema/raw/master/csl-citation.json"}</vt:lpwstr>
  </property>
  <property fmtid="{D5CDD505-2E9C-101B-9397-08002B2CF9AE}" pid="621"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622"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623"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624" name="ZOTERO_BREF_D6nSuAcud5kc_4">
    <vt:lpwstr>"en","note":"PMID: 12829562","page":"1453-1455","source":"www.bmj.com","title":"Effect of interpretive bias on research evidence","volume":"326","author":[{"family":"Kaptchuk","given":"Ted J."}],"issued":{"date-parts":[["2003",6,26]]}}}],"schema":"https:/</vt:lpwstr>
  </property>
  <property fmtid="{D5CDD505-2E9C-101B-9397-08002B2CF9AE}" pid="625" name="ZOTERO_BREF_D6nSuAcud5kc_5">
    <vt:lpwstr>/github.com/citation-style-language/schema/raw/master/csl-citation.json"}</vt:lpwstr>
  </property>
  <property fmtid="{D5CDD505-2E9C-101B-9397-08002B2CF9AE}" pid="626"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627"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628"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629"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630"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631"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632"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633" name="ZOTERO_BREF_DQ3kAPBL1itQ_8">
    <vt:lpwstr>age/schema/raw/master/csl-citation.json"}</vt:lpwstr>
  </property>
  <property fmtid="{D5CDD505-2E9C-101B-9397-08002B2CF9AE}" pid="634"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635"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636"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637"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638"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639"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640" name="ZOTERO_BREF_DsvEEy9qilktm1UQBpi08_15">
    <vt:lpwstr>:[["2019",8,16]]}}}],"schema":"https://github.com/citation-style-language/schema/raw/master/csl-citation.json"}</vt:lpwstr>
  </property>
  <property fmtid="{D5CDD505-2E9C-101B-9397-08002B2CF9AE}" pid="641"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642"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643"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644"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645"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646"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647"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648"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649"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650" name="ZOTERO_BREF_DzftXxYlbwzABY6APeI0H_10">
    <vt:lpwstr>on"}</vt:lpwstr>
  </property>
  <property fmtid="{D5CDD505-2E9C-101B-9397-08002B2CF9AE}" pid="651"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652"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653"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654"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655"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656"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657"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658" name="ZOTERO_BREF_DzftXxYlbwzABY6APeI0H_9">
    <vt:lpwstr>:"Florian","given":"P."},{"family":"Massiot","given":"D."},{"family":"Zhou","given":"Z."},{"family":"Greaves","given":"G. N."}],"issued":{"date-parts":[["2017",12]]}}}],"schema":"https://github.com/citation-style-language/schema/raw/master/csl-citation.js</vt:lpwstr>
  </property>
  <property fmtid="{D5CDD505-2E9C-101B-9397-08002B2CF9AE}" pid="659"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660"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661" name="ZOTERO_BREF_ER9p4SnqnQds_3">
    <vt:lpwstr>d","given":"J. O."}],"issued":{"date-parts":[["1969"]]}}},{"id":404,"uris":["http://zotero.org/users/453153/items/KA9G3CWA"],"uri":["http://zotero.org/users/453153/items/KA9G3CWA"],"itemData":{"id":404,"type":"article-journal","container-title":"Journal o</vt:lpwstr>
  </property>
  <property fmtid="{D5CDD505-2E9C-101B-9397-08002B2CF9AE}" pid="662"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663" name="ZOTERO_BREF_ER9p4SnqnQds_5">
    <vt:lpwstr>ma/raw/master/csl-citation.json"}</vt:lpwstr>
  </property>
  <property fmtid="{D5CDD505-2E9C-101B-9397-08002B2CF9AE}" pid="664"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665"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666" name="ZOTERO_BREF_EVlHAI8aUNjE_3">
    <vt:lpwstr>roblems","volume":"131","author":[{"family":"Angell","given":"Charles Austen"}],"issued":{"date-parts":[["1991"]]}}}],"schema":"https://github.com/citation-style-language/schema/raw/master/csl-citation.json"}</vt:lpwstr>
  </property>
  <property fmtid="{D5CDD505-2E9C-101B-9397-08002B2CF9AE}" pid="667" name="ZOTERO_BREF_EWiRQsruV3Rp_1">
    <vt:lpwstr>ZOTERO_ITEM CSL_CITATION {"citationID":"a1ukda349bb","properties":{"formattedCitation":"\\uldash{(2003)}","plainCitation":"(2003)","noteIndex":0},"citationItems":[{"id":642,"uris":["http://zotero.org/users/453153/items/EH5CCRSB"],"uri":["http://zotero.org</vt:lpwstr>
  </property>
  <property fmtid="{D5CDD505-2E9C-101B-9397-08002B2CF9AE}" pid="668" name="ZOTERO_BREF_EWiRQsruV3Rp_2">
    <vt:lpwstr>/users/453153/items/EH5CCRSB"],"itemData":{"id":642,"type":"article-journal","container-title":"American Mineralogist","page":"1668-1678","title":"The structural behavior of Al&lt;sup&gt;3+&lt;/sup&gt; in peralkaline melts and glasses in the system Na₂O-Al₂O₃-SiO₂","</vt:lpwstr>
  </property>
  <property fmtid="{D5CDD505-2E9C-101B-9397-08002B2CF9AE}" pid="669" name="ZOTERO_BREF_EWiRQsruV3Rp_3">
    <vt:lpwstr>volume":"88","author":[{"family":"Mysen","given":"B. O."},{"family":"Lucier","given":"A."},{"family":"Cody","given":"G. D."}],"issued":{"date-parts":[["2003"]]}},"suppress-author":true}],"schema":"https://github.com/citation-style-language/schema/raw/mast</vt:lpwstr>
  </property>
  <property fmtid="{D5CDD505-2E9C-101B-9397-08002B2CF9AE}" pid="670" name="ZOTERO_BREF_EWiRQsruV3Rp_4">
    <vt:lpwstr>er/csl-citation.json"}</vt:lpwstr>
  </property>
  <property fmtid="{D5CDD505-2E9C-101B-9397-08002B2CF9AE}" pid="671"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672"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673" name="ZOTERO_BREF_EbJ7OClqIm4I_3">
    <vt:lpwstr>nealing Range of Temperature","volume":"32","author":[{"family":"Poole","given":"James P."}],"issued":{"date-parts":[["1949"]]}}}],"schema":"https://github.com/citation-style-language/schema/raw/master/csl-citation.json"}</vt:lpwstr>
  </property>
  <property fmtid="{D5CDD505-2E9C-101B-9397-08002B2CF9AE}" pid="674"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675"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676" name="ZOTERO_BREF_EbXChK6hvCxd_3">
    <vt:lpwstr>RL":"https://www.springer.com/us/book/9783319937267","author":[{"family":"Le Losq","given":"C."},{"family":"Cicconi","given":"M. R."},{"family":"Greaves","given":"G. N."},{"family":"Neuville","given":"D. R."}],"issued":{"date-parts":[["2019",5]]}},"prefix</vt:lpwstr>
  </property>
  <property fmtid="{D5CDD505-2E9C-101B-9397-08002B2CF9AE}" pid="677" name="ZOTERO_BREF_EbXChK6hvCxd_4">
    <vt:lpwstr>":"for a review, see"}],"schema":"https://github.com/citation-style-language/schema/raw/master/csl-citation.json"}</vt:lpwstr>
  </property>
  <property fmtid="{D5CDD505-2E9C-101B-9397-08002B2CF9AE}" pid="678"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679"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680"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681"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682" name="ZOTERO_BREF_Ei8I4Ed6H3lM_5">
    <vt:lpwstr>,"volume":"169","author":[{"family":"Hodge","given":"I.M."}],"issued":{"date-parts":[["1994",4]]}}},{"id":1099,"uris":["http://zotero.org/users/453153/items/2MME3PVI"],"uri":["http://zotero.org/users/453153/items/2MME3PVI"],"itemData":{"id":1099,"type":"a</vt:lpwstr>
  </property>
  <property fmtid="{D5CDD505-2E9C-101B-9397-08002B2CF9AE}" pid="683"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684"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685" name="ZOTERO_BREF_Ei8I4Ed6H3lM_8">
    <vt:lpwstr>thub.com/citation-style-language/schema/raw/master/csl-citation.json"}</vt:lpwstr>
  </property>
  <property fmtid="{D5CDD505-2E9C-101B-9397-08002B2CF9AE}" pid="686" name="ZOTERO_BREF_EqUJ0x3OxqLo_1">
    <vt:lpwstr>ZOTERO_ITEM CSL_CITATION {"citationID":"at0d41tspm","properties":{"formattedCitation":"\\uldash{(1994)}","plainCitation":"(1994)","noteIndex":0},"citationItems":[{"id":5928,"uris":["http://zotero.org/users/453153/items/9DT6QWZB"],"uri":["http://zotero.org</vt:lpwstr>
  </property>
  <property fmtid="{D5CDD505-2E9C-101B-9397-08002B2CF9AE}" pid="687" name="ZOTERO_BREF_EqUJ0x3OxqLo_2">
    <vt:lpwstr>/users/453153/items/9DT6QWZB"],"itemData":{"id":5928,"type":"article-journal","abstract":"The field of enthalpy relaxation is reviewed. Current phenomenologies for dealing with the non-linear and non-exponential character of enthalpy relaxation are presen</vt:lpwstr>
  </property>
  <property fmtid="{D5CDD505-2E9C-101B-9397-08002B2CF9AE}" pid="688" name="ZOTERO_BREF_EqUJ0x3OxqLo_3">
    <vt:lpwstr>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689" name="ZOTERO_BREF_EqUJ0x3OxqLo_4">
    <vt:lpwstr>10.1016/0022-3093(94)90321-2","ISSN":"00223093","issue":"3","journalAbbreviation":"Journal of Non-Crystalline Solids","language":"en","page":"211-266","source":"DOI.org (Crossref)","title":"Enthalpy relaxation and recovery in amorphous materials","volume"</vt:lpwstr>
  </property>
  <property fmtid="{D5CDD505-2E9C-101B-9397-08002B2CF9AE}" pid="690" name="ZOTERO_BREF_EqUJ0x3OxqLo_5">
    <vt:lpwstr>:"169","author":[{"family":"Hodge","given":"I.M."}],"issued":{"date-parts":[["1994",4]]}},"suppress-author":true}],"schema":"https://github.com/citation-style-language/schema/raw/master/csl-citation.json"}</vt:lpwstr>
  </property>
  <property fmtid="{D5CDD505-2E9C-101B-9397-08002B2CF9AE}" pid="691" name="ZOTERO_BREF_EqjZ9sGLJEbP_1">
    <vt:lpwstr>ZOTERO_ITEM CSL_CITATION {"citationID":"a1lasc0prt9","properties":{"formattedCitation":"\\uldash{(Willard et al., 2020)}","plainCitation":"(Willard et al., 2020)","noteIndex":0},"citationItems":[{"id":6486,"uris":["http://zotero.org/users/453153/items/7PF</vt:lpwstr>
  </property>
  <property fmtid="{D5CDD505-2E9C-101B-9397-08002B2CF9AE}" pid="692" name="ZOTERO_BREF_EqjZ9sGLJEbP_2">
    <vt:lpwstr>65IBK"],"uri":["http://zotero.org/users/453153/items/7PF65IBK"],"itemData":{"id":6486,"type":"article-journal","abstract":"In this manuscript, we provide a structured and comprehensive overview of techniques to integrate machine learning with physics-base</vt:lpwstr>
  </property>
  <property fmtid="{D5CDD505-2E9C-101B-9397-08002B2CF9AE}" pid="693" name="ZOTERO_BREF_EqjZ9sGLJEbP_3">
    <vt:lpwstr>d modeling. First, we provide a summary of application areas for which these approaches have been applied. Then, we describe classes of methodologies used to construct physics-guided machine learning models and hybrid physics-machine learning frameworks f</vt:lpwstr>
  </property>
  <property fmtid="{D5CDD505-2E9C-101B-9397-08002B2CF9AE}" pid="694" name="ZOTERO_BREF_EqjZ9sGLJEbP_4">
    <vt:lpwstr>rom a machine learning standpoint. With this foundation, we then provide a systematic organization of these existing techniques and discuss ideas for future research.","container-title":"arXiv:2003.04919 [physics, stat]","language":"en","note":"arXiv: 200</vt:lpwstr>
  </property>
  <property fmtid="{D5CDD505-2E9C-101B-9397-08002B2CF9AE}" pid="695" name="ZOTERO_BREF_EqjZ9sGLJEbP_5">
    <vt:lpwstr>3.04919","source":"arXiv.org","title":"Integrating Physics-Based Modeling with Machine Learning: A Survey","title-short":"Integrating Physics-Based Modeling with Machine Learning","URL":"http://arxiv.org/abs/2003.04919","author":[{"family":"Willard","give</vt:lpwstr>
  </property>
  <property fmtid="{D5CDD505-2E9C-101B-9397-08002B2CF9AE}" pid="696" name="ZOTERO_BREF_EqjZ9sGLJEbP_6">
    <vt:lpwstr>n":"Jared"},{"family":"Jia","given":"Xiaowei"},{"family":"Xu","given":"Shaoming"},{"family":"Steinbach","given":"Michael"},{"family":"Kumar","given":"Vipin"}],"accessed":{"date-parts":[["2021",1,14]]},"issued":{"date-parts":[["2020",7,13]]}}}],"schema":"h</vt:lpwstr>
  </property>
  <property fmtid="{D5CDD505-2E9C-101B-9397-08002B2CF9AE}" pid="697" name="ZOTERO_BREF_EqjZ9sGLJEbP_7">
    <vt:lpwstr>ttps://github.com/citation-style-language/schema/raw/master/csl-citation.json"}</vt:lpwstr>
  </property>
  <property fmtid="{D5CDD505-2E9C-101B-9397-08002B2CF9AE}" pid="698"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699"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700"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701"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702"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703" name="ZOTERO_BREF_EqsiEtlDQ7UF_6">
    <vt:lpwstr>te and aluminosilicate glasses and melts.","volume":"126","author":[{"family":"Le Losq","given":"C."},{"family":"Neuville","given":"D. R."},{"family":"Florian","given":"P."},{"family":"Henderson","given":"G. S."},{"family":"Massiot","given":"D."}],"issued</vt:lpwstr>
  </property>
  <property fmtid="{D5CDD505-2E9C-101B-9397-08002B2CF9AE}" pid="704" name="ZOTERO_BREF_EqsiEtlDQ7UF_7">
    <vt:lpwstr>":{"date-parts":[["2014",2]]}}}],"schema":"https://github.com/citation-style-language/schema/raw/master/csl-citation.json"}</vt:lpwstr>
  </property>
  <property fmtid="{D5CDD505-2E9C-101B-9397-08002B2CF9AE}" pid="705" name="ZOTERO_BREF_F1oLVDfecm2i_1">
    <vt:lpwstr>ZOTERO_ITEM CSL_CITATION {"citationID":"a2ikqessfmk","properties":{"formattedCitation":"\\uldash{(Lee, 2005; Neuville, 2006; Le Losq and Neuville, 2013; Le Losq and Neuville, 2017; Robert et al., 2019)}","plainCitation":"(Lee, 2005; Neuville, 2006; Le Los</vt:lpwstr>
  </property>
  <property fmtid="{D5CDD505-2E9C-101B-9397-08002B2CF9AE}" pid="706" name="ZOTERO_BREF_F1oLVDfecm2i_10">
    <vt:lpwstr>ical Geology","DOI":"10.1016/j.chemgeo.2006.01.008","ISSN":"0009-2541","issue":"1–3","journalAbbreviation":"Chemical Geology","page":"28-41","source":"ScienceDirect","title":"Viscosity, structure and mixing in (Ca, Na) silicate melts","volume":"229","auth</vt:lpwstr>
  </property>
  <property fmtid="{D5CDD505-2E9C-101B-9397-08002B2CF9AE}" pid="707" name="ZOTERO_BREF_F1oLVDfecm2i_11">
    <vt:lpwstr>or":[{"family":"Neuville","given":"Daniel R."}],"issued":{"date-parts":[["2006",5,16]]}}},{"id":501,"uris":["http://zotero.org/users/453153/items/8B8VC575"],"uri":["http://zotero.org/users/453153/items/8B8VC575"],"itemData":{"id":501,"type":"article-journ</vt:lpwstr>
  </property>
  <property fmtid="{D5CDD505-2E9C-101B-9397-08002B2CF9AE}" pid="708" name="ZOTERO_BREF_F1oLVDfecm2i_12">
    <vt:lpwstr>al","container-title":"Chemical Geology","DOI":"http://dx.doi.org/10.1016/j.chemgeo.2012.09.009","page":"57-71","title":"Effect of the Na/K mixing on the structure and the rheology of tectosilicate silica-rich melts","volume":"346","author":[{"family":"Le</vt:lpwstr>
  </property>
  <property fmtid="{D5CDD505-2E9C-101B-9397-08002B2CF9AE}" pid="709" name="ZOTERO_BREF_F1oLVDfecm2i_13">
    <vt:lpwstr> Losq","given":"C."},{"family":"Neuville","given":"D. R."}],"issued":{"date-parts":[["2013"]]}}},{"id":3505,"uris":["http://zotero.org/users/453153/items/PJAXRXCI"],"uri":["http://zotero.org/users/453153/items/PJAXRXCI"],"itemData":{"id":3505,"type":"arti</vt:lpwstr>
  </property>
  <property fmtid="{D5CDD505-2E9C-101B-9397-08002B2CF9AE}" pid="710" name="ZOTERO_BREF_F1oLVDfecm2i_14">
    <vt:lpwstr>cle-journal","abstract":"The Adam and Gibbs theory depicts the viscous flow of silicate melts as governed by the cooperative re-arrangement of molecular sub-systems. Considering that such subsystems involve the silicate Qn units (n = number of bridging ox</vt:lpwstr>
  </property>
  <property fmtid="{D5CDD505-2E9C-101B-9397-08002B2CF9AE}" pid="711" name="ZOTERO_BREF_F1oLVDfecm2i_15">
    <vt:lpwstr>ygens), this study presents a model that links the Qn unit fractions to the melt configurational entropy at the glass transition temperature Tg, Sconf(Tg), and finally, to its viscosity η. With 13 adjustable parameters, the model reproduces η and Tg of me</vt:lpwstr>
  </property>
  <property fmtid="{D5CDD505-2E9C-101B-9397-08002B2CF9AE}" pid="712" name="ZOTERO_BREF_F1oLVDfecm2i_16">
    <vt:lpwstr>lts in the Na2O-K2O-SiO2 system (60 ≤ [SiO2] ≤ 100 mol%) with 1σ standard deviations of 0.18 log unit and 10.6°, respectively.\nThe model helps understanding the links between the melt chemical composition, structure, Sconf and η. For instance, small comp</vt:lpwstr>
  </property>
  <property fmtid="{D5CDD505-2E9C-101B-9397-08002B2CF9AE}" pid="713" name="ZOTERO_BREF_F1oLVDfecm2i_17">
    <vt:lpwstr>ositional changes in highly polymerized melts generate important changes in their Sconf(Tg) because of an excess of entropy generated by mixing Si between Q4 and Q3 units. Changing the melt silica concentration affects the Qn unit distribution, this resul</vt:lpwstr>
  </property>
  <property fmtid="{D5CDD505-2E9C-101B-9397-08002B2CF9AE}" pid="714" name="ZOTERO_BREF_F1oLVDfecm2i_18">
    <vt:lpwstr>ting in non-linear changes in the topological contribution to Sconf(Tg). The model also indicates that, at [SiO2] ≥ 60 mol%, the mixed alkali effect has negligible impact on the silicate glass Qn unit distribution, as corroborated by Raman spectroscopy da</vt:lpwstr>
  </property>
  <property fmtid="{D5CDD505-2E9C-101B-9397-08002B2CF9AE}" pid="715" name="ZOTERO_BREF_F1oLVDfecm2i_19">
    <vt:lpwstr>ta on mixed Na-K tri- and tetrasilicate glasses. Such model may be critical to link the melt structure to its physical and thermodynamic properties, but its refinement requires further high-quality quantitative structural data on silicate and aluminosilic</vt:lpwstr>
  </property>
  <property fmtid="{D5CDD505-2E9C-101B-9397-08002B2CF9AE}" pid="716" name="ZOTERO_BREF_F1oLVDfecm2i_2">
    <vt:lpwstr>q and Neuville, 2013; Le Losq and Neuville, 2017; Robert et al., 2019)","noteIndex":0},"citationItems":[{"id":2664,"uris":["http://zotero.org/users/453153/items/X2IHXVZN"],"uri":["http://zotero.org/users/453153/items/X2IHXVZN"],"itemData":{"id":2664,"type</vt:lpwstr>
  </property>
  <property fmtid="{D5CDD505-2E9C-101B-9397-08002B2CF9AE}" pid="717" name="ZOTERO_BREF_F1oLVDfecm2i_20">
    <vt:lpwstr>ate melts.","container-title":"Journal of Non-Crystalline Solids","DOI":"10.1016/j.jnoncrysol.2017.02.010","ISSN":"0022-3093","journalAbbreviation":"Journal of Non-Crystalline Solids","page":"175-188","source":"ScienceDirect","title":"Molecular structure,</vt:lpwstr>
  </property>
  <property fmtid="{D5CDD505-2E9C-101B-9397-08002B2CF9AE}" pid="718" name="ZOTERO_BREF_F1oLVDfecm2i_21">
    <vt:lpwstr> configurational entropy and viscosity of silicate melts: Link through the Adam and Gibbs theory of viscous flow","title-short":"Molecular structure, configurational entropy and viscosity of silicate melts","volume":"463","author":[{"family":"Le Losq","gi</vt:lpwstr>
  </property>
  <property fmtid="{D5CDD505-2E9C-101B-9397-08002B2CF9AE}" pid="719" name="ZOTERO_BREF_F1oLVDfecm2i_22">
    <vt:lpwstr>ven":"C."},{"family":"Neuville","given":"D. R."}],"issued":{"date-parts":[["2017",5,1]]}}},{"id":5886,"uris":["http://zotero.org/users/453153/items/ICUEVDDK"],"uri":["http://zotero.org/users/453153/items/ICUEVDDK"],"itemData":{"id":5886,"type":"article-jo</vt:lpwstr>
  </property>
  <property fmtid="{D5CDD505-2E9C-101B-9397-08002B2CF9AE}" pid="720" name="ZOTERO_BREF_F1oLVDfecm2i_23">
    <vt:lpwstr>urnal","abstract":"We provide new viscosity data in the system SiO2-(Na,K)AlSiO4, for the nepheline-kalsilite and jadeite-leucite joins. We present a configurational entropy model for the viscosity of melts in the system as a function of Na/ (Na + K) and </vt:lpwstr>
  </property>
  <property fmtid="{D5CDD505-2E9C-101B-9397-08002B2CF9AE}" pid="721" name="ZOTERO_BREF_F1oLVDfecm2i_24">
    <vt:lpwstr>Al/(Al + Si) ratios. Our modelling indicates that: i) Viscosity data are reproduced well by a nonideal, symmetrical form of the parameters Sconf(Tg) and Be, ii) Na-K mixing is the main source of additional entropy in the system based on the limited depend</vt:lpwstr>
  </property>
  <property fmtid="{D5CDD505-2E9C-101B-9397-08002B2CF9AE}" pid="722" name="ZOTERO_BREF_F1oLVDfecm2i_25">
    <vt:lpwstr>ence of Sconf(Tg) and Be parameters on Al/(Al + Si) ratio, iii) Ae likely varies as a function of Al/(Al + Si) ratio. Melt fragility in the system increases with increasing Al/(Al + Si) ratio and is greater for Na or K end-member melts than mixed melts. T</vt:lpwstr>
  </property>
  <property fmtid="{D5CDD505-2E9C-101B-9397-08002B2CF9AE}" pid="723" name="ZOTERO_BREF_F1oLVDfecm2i_26">
    <vt:lpwstr>he viscosity of nominally fully-polymerized melts in the SiO2-(Na,K)AlSiO4 system can be modelled through chemical mixing, without explicit consideration of the important changes in structure related to changes in K/(Na + K) and Al/(Al + Si) ratios.","con</vt:lpwstr>
  </property>
  <property fmtid="{D5CDD505-2E9C-101B-9397-08002B2CF9AE}" pid="724" name="ZOTERO_BREF_F1oLVDfecm2i_27">
    <vt:lpwstr>tainer-title":"Journal of Non-Crystalline Solids","DOI":"10.1016/j.jnoncrysol.2019.119635","ISSN":"00223093","journalAbbreviation":"Journal of Non-Crystalline Solids","language":"en","note":"Citation Key Alias: robertViscosityMeltsNaAlSiO4KAlSiO4SiO22019"</vt:lpwstr>
  </property>
  <property fmtid="{D5CDD505-2E9C-101B-9397-08002B2CF9AE}" pid="725" name="ZOTERO_BREF_F1oLVDfecm2i_28">
    <vt:lpwstr>,"page":"119635","source":"DOI.org (Crossref)","title":"Viscosity of melts in the NaAlSiO4-KAlSiO4-SiO2 system: Configurational entropy modelling","title-short":"Viscosity of melts in the NaAlSiO4-KAlSiO4-SiO2 system","volume":"524","author":[{"family":"R</vt:lpwstr>
  </property>
  <property fmtid="{D5CDD505-2E9C-101B-9397-08002B2CF9AE}" pid="726" name="ZOTERO_BREF_F1oLVDfecm2i_29">
    <vt:lpwstr>obert","given":"Geneviève"},{"family":"Smith","given":"Rebecca A."},{"family":"Whittington","given":"Alan G."}],"issued":{"date-parts":[["2019",11]]}}}],"schema":"https://github.com/citation-style-language/schema/raw/master/csl-citation.json"}</vt:lpwstr>
  </property>
  <property fmtid="{D5CDD505-2E9C-101B-9397-08002B2CF9AE}" pid="727" name="ZOTERO_BREF_F1oLVDfecm2i_3">
    <vt:lpwstr>":"article-journal","container-title":"American Mineralogist","DOI":"10.2138/am.2005.1843","ISSN":"0003-004X","issue":"8-9","language":"en","page":"1393-1401","source":"CrossRef","title":"Structure and the extent of disorder in quaternary (Ca-Mg and Ca-Na</vt:lpwstr>
  </property>
  <property fmtid="{D5CDD505-2E9C-101B-9397-08002B2CF9AE}" pid="728" name="ZOTERO_BREF_F1oLVDfecm2i_4">
    <vt:lpwstr>) aluminosilicate glasses and melts","volume":"90","author":[{"family":"Lee","given":"S. K."}],"issued":{"date-parts":[["2005",8,1]]}}},{"id":1324,"uris":["http://zotero.org/users/453153/items/PNJGPGBF"],"uri":["http://zotero.org/users/453153/items/PNJGPG</vt:lpwstr>
  </property>
  <property fmtid="{D5CDD505-2E9C-101B-9397-08002B2CF9AE}" pid="729" name="ZOTERO_BREF_F1oLVDfecm2i_5">
    <vt:lpwstr>BF"],"itemData":{"id":1324,"type":"article-journal","abstract":"Configurational entropy has been linked with the structure of Na2O–CaO–SiO2 melts, based on combined viscosimetry and Raman spectroscopic investigations. From viscosity measurements at low an</vt:lpwstr>
  </property>
  <property fmtid="{D5CDD505-2E9C-101B-9397-08002B2CF9AE}" pid="730" name="ZOTERO_BREF_F1oLVDfecm2i_6">
    <vt:lpwstr>d high temperatures, we have obtained the configurational entropy, Sconf (using log η = Ae + Be / TSconf, where η is the viscosity, T the temperature and Ae, Be two constants). Using Raman spectroscopy, we obtained structural information from the Q specia</vt:lpwstr>
  </property>
  <property fmtid="{D5CDD505-2E9C-101B-9397-08002B2CF9AE}" pid="731" name="ZOTERO_BREF_F1oLVDfecm2i_7">
    <vt:lpwstr>tion and from the variation of the boson peak with chemical composition.\n\nA rapid decrease in the viscosity at low temperature was observed in Ca-silicate melts with addition of Na2O. At high temperature, the viscosity is almost the same for the Ca- and</vt:lpwstr>
  </property>
  <property fmtid="{D5CDD505-2E9C-101B-9397-08002B2CF9AE}" pid="732" name="ZOTERO_BREF_F1oLVDfecm2i_8">
    <vt:lpwstr> Na-silicate liquids. The configurational entropy calculated from the viscosity measurements for Ca/Na mixing shows a non-ideal variation, which can be interpreted in term of non-random distribution of Na and Ca in the silicate network. The addition of Na</vt:lpwstr>
  </property>
  <property fmtid="{D5CDD505-2E9C-101B-9397-08002B2CF9AE}" pid="733" name="ZOTERO_BREF_F1oLVDfecm2i_9">
    <vt:lpwstr>2O to the Ca-silicate melts produces a decrease of the fragility of the liquid and an increase of the Q3/Q2 ratio observed with Raman spectroscopy.","collection-title":"Physics, Chemistry and Rheology of Silicate Melts and Glasses","container-title":"Chem</vt:lpwstr>
  </property>
  <property fmtid="{D5CDD505-2E9C-101B-9397-08002B2CF9AE}" pid="734" name="ZOTERO_BREF_FAJKE4rzeUKAFQTntWn70_1">
    <vt:lpwstr>ZOTERO_ITEM CSL_CITATION {"citationID":"Pshlq6wR","properties":{"unsorted":true,"formattedCitation":"({\\i{}17}, {\\i{}9}, {\\i{}24}, {\\i{}15}, {\\i{}25}, {\\i{}26}, {\\i{}20}, {\\i{}2})","plainCitation":"(17, 9, 24, 15, 25, 26, 20, 2)","noteIndex":0},"c</vt:lpwstr>
  </property>
  <property fmtid="{D5CDD505-2E9C-101B-9397-08002B2CF9AE}" pid="735"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736"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737"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738"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739"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740"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741"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742"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743"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744"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745"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746"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747"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748"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749"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750"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751"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752"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753"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754"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755"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756"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757"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758"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759"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760"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761"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762"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763"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764"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765" name="ZOTERO_BREF_FAJKE4rzeUKAFQTntWn70_38">
    <vt:lpwstr>ly":"Le Losq","given":"C."},{"family":"Neuville","given":"D. R."},{"family":"Chen","given":"W."},{"family":"Florian","given":"P."},{"family":"Massiot","given":"D."},{"family":"Zhou","given":"Z."},{"family":"Greaves","given":"G. N."}],"issued":{"date-parts</vt:lpwstr>
  </property>
  <property fmtid="{D5CDD505-2E9C-101B-9397-08002B2CF9AE}" pid="766" name="ZOTERO_BREF_FAJKE4rzeUKAFQTntWn70_39">
    <vt:lpwstr>":[["2017",12]]}}}],"schema":"https://github.com/citation-style-language/schema/raw/master/csl-citation.json"}</vt:lpwstr>
  </property>
  <property fmtid="{D5CDD505-2E9C-101B-9397-08002B2CF9AE}" pid="767"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768"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769"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770"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771"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772"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773" name="ZOTERO_BREF_FGdIAxg7ZCRZ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774" name="ZOTERO_BREF_FGdIAxg7ZCRZ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775" name="ZOTERO_BREF_FGdIAxg7ZCRZ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776" name="ZOTERO_BREF_FGdIAxg7ZCRZ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777" name="ZOTERO_BREF_FGdIAxg7ZCRZ_13">
    <vt:lpwstr>oshiharu"},{"family":"Fox","given":"Karen E."},{"family":"White","given":"William B."}],"issued":{"date-parts":[["1981",10,1]]}}},{"id":629,"uris":["http://zotero.org/users/453153/items/I3NDNP4Q"],"uri":["http://zotero.org/users/453153/items/I3NDNP4Q"],"i</vt:lpwstr>
  </property>
  <property fmtid="{D5CDD505-2E9C-101B-9397-08002B2CF9AE}" pid="778" name="ZOTERO_BREF_FGdIAxg7ZCRZ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779" name="ZOTERO_BREF_FGdIAxg7ZCRZ_15">
    <vt:lpwstr>lan","given":"P. F."}],"issued":{"date-parts":[["1984"]]}}}],"schema":"https://github.com/citation-style-language/schema/raw/master/csl-citation.json"}</vt:lpwstr>
  </property>
  <property fmtid="{D5CDD505-2E9C-101B-9397-08002B2CF9AE}" pid="780" name="ZOTERO_BREF_FGdIAxg7ZCRZ_2">
    <vt:lpwstr>illan, 1984)","noteIndex":0},"citationItems":[{"id":369,"uris":["http://zotero.org/users/453153/items/WRR5DDIF"],"uri":["http://zotero.org/users/453153/items/WRR5DDIF"],"itemData":{"id":369,"type":"article-journal","container-title":"Journal of Physics C </vt:lpwstr>
  </property>
  <property fmtid="{D5CDD505-2E9C-101B-9397-08002B2CF9AE}" pid="781" name="ZOTERO_BREF_FGdIAxg7ZCRZ_3">
    <vt:lpwstr>(Proc. phys. soc.)","page":"299-303","title":"The vibrational spectra of vitreous silica, germania and beryllium fluoride","volume":"1","author":[{"family":"Bell","given":"R. J."},{"family":"Bird","given":"N. F."},{"family":"Dean","given":"P."}],"issued":</vt:lpwstr>
  </property>
  <property fmtid="{D5CDD505-2E9C-101B-9397-08002B2CF9AE}" pid="782" name="ZOTERO_BREF_FGdIAxg7ZCRZ_4">
    <vt:lpwstr>{"date-parts":[["1968"]]}}},{"id":668,"uris":["http://zotero.org/users/453153/items/HNDNAJ8K"],"uri":["http://zotero.org/users/453153/items/HNDNAJ8K"],"itemData":{"id":668,"type":"article-journal","container-title":"Physical Review B","page":"4030-4038","</vt:lpwstr>
  </property>
  <property fmtid="{D5CDD505-2E9C-101B-9397-08002B2CF9AE}" pid="783" name="ZOTERO_BREF_FGdIAxg7ZCRZ_5">
    <vt:lpwstr>title":"Phonons in AX₂ glasses: From molecular to band-like modes","volume":"15","author":[{"family":"Sen","given":"P. N."},{"family":"Thorpe","given":"M. F."}],"issued":{"date-parts":[["1977"]]}}},{"id":797,"uris":["http://zotero.org/users/453153/items/5</vt:lpwstr>
  </property>
  <property fmtid="{D5CDD505-2E9C-101B-9397-08002B2CF9AE}" pid="784" name="ZOTERO_BREF_FGdIAxg7ZCRZ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785" name="ZOTERO_BREF_FGdIAxg7ZCRZ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786" name="ZOTERO_BREF_FGdIAxg7ZCRZ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787" name="ZOTERO_BREF_FGdIAxg7ZCRZ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788" name="ZOTERO_BREF_FajlJbyj8VDj_1">
    <vt:lpwstr>ZOTERO_ITEM CSL_CITATION {"citationID":"a203u1qnc2h","properties":{"formattedCitation":"\\uldash{(e.g., Riebling, 1966; Taylor and Rindone, 1970; Rammensee and Fraser, 1982; Mysen, 1988; Toplis et al., 1997; Mysen and Toplis, 2007; Xiang et al., 2013; Le </vt:lpwstr>
  </property>
  <property fmtid="{D5CDD505-2E9C-101B-9397-08002B2CF9AE}" pid="789" name="ZOTERO_BREF_FajlJbyj8VDj_10">
    <vt:lpwstr>o","title":"Structure and properties of silicate melts","volume":"4","author":[{"family":"Mysen","given":"B. O."}],"editor":[{"family":"FYFE","given":"W. S."}],"issued":{"date-parts":[["1988"]]}}},{"id":1317,"uris":["http://zotero.org/users/453153/items/8</vt:lpwstr>
  </property>
  <property fmtid="{D5CDD505-2E9C-101B-9397-08002B2CF9AE}" pid="790" name="ZOTERO_BREF_FajlJbyj8VDj_11">
    <vt:lpwstr>GU9VRFX"],"uri":["http://zotero.org/users/453153/items/8GU9VRFX"],"itemData":{"id":1317,"type":"article-journal","abstract":"We present enhanced-precision viscosity determinations for Na2OAl22O3SiO2 liquids which challenge the commonly held view that me</vt:lpwstr>
  </property>
  <property fmtid="{D5CDD505-2E9C-101B-9397-08002B2CF9AE}" pid="791" name="ZOTERO_BREF_FajlJbyj8VDj_12">
    <vt:lpwstr>lts of tectosilicate stoichiometry in this system are fully polymerised. The maximum in melt viscosity produced by the substitution of Al for Na does not generally occur at molar Na/Al = 1; rather, it deviates systematically into the peraluminous field fo</vt:lpwstr>
  </property>
  <property fmtid="{D5CDD505-2E9C-101B-9397-08002B2CF9AE}" pid="792" name="ZOTERO_BREF_FajlJbyj8VDj_13">
    <vt:lpwstr>r SiO2 &gt; 50 mol%. This deviation is greatest at 67 mol% SiO2 and increases with decreasing temperature. These features may be most simply explained by the presence of “triclusters” consisting of a threefold coordinated oxygen to which one aluminate and tw</vt:lpwstr>
  </property>
  <property fmtid="{D5CDD505-2E9C-101B-9397-08002B2CF9AE}" pid="793" name="ZOTERO_BREF_FajlJbyj8VDj_14">
    <vt:lpwstr>o silicate tetrahedra are attached. The presence of such triclusters has important implications for phase equilibria, mechanisms of viscous flow, and the solubilities of elements in natural and synthetic highly polymerised aluminosilicate melts.","contain</vt:lpwstr>
  </property>
  <property fmtid="{D5CDD505-2E9C-101B-9397-08002B2CF9AE}" pid="794" name="ZOTERO_BREF_FajlJbyj8VDj_15">
    <vt:lpwstr>er-title":"Geochimica et Cosmochimica Acta","DOI":"10.1016/S0016-7037(97)00126-9","ISSN":"0016-7037","issue":"13","journalAbbreviation":"Geochimica et Cosmochimica Acta","page":"2605-2612","source":"ScienceDirect","title":"Peraluminous viscosity maxima in</vt:lpwstr>
  </property>
  <property fmtid="{D5CDD505-2E9C-101B-9397-08002B2CF9AE}" pid="795" name="ZOTERO_BREF_FajlJbyj8VDj_16">
    <vt:lpwstr> Na&lt;sub&gt;2&lt;/sub&gt;O-Al&lt;sub&gt;2&lt;/sub&gt;O&lt;sub&gt;3&lt;/sub&gt;-SiO&lt;sub&gt;2&lt;/sub&gt; liquids: The role of triclusters in tectosilicate melts","title-short":"Peraluminous viscosity maxima in Na2OAl2O3SiO2 liquids","volume":"61","author":[{"family":"Toplis","given":"Michael J."}</vt:lpwstr>
  </property>
  <property fmtid="{D5CDD505-2E9C-101B-9397-08002B2CF9AE}" pid="796" name="ZOTERO_BREF_FajlJbyj8VDj_17">
    <vt:lpwstr>,{"family":"Dingwell","given":"Donald B."},{"family":"Lenci","given":"Tommaso"}],"issued":{"date-parts":[["1997",7,1]]}}},{"id":427,"uris":["http://zotero.org/users/453153/items/5596MGI3"],"uri":["http://zotero.org/users/453153/items/5596MGI3"],"itemData"</vt:lpwstr>
  </property>
  <property fmtid="{D5CDD505-2E9C-101B-9397-08002B2CF9AE}" pid="797" name="ZOTERO_BREF_FajlJbyj8VDj_18">
    <vt:lpwstr>:{"id":427,"type":"article-journal","container-title":"American Mineralogist","issue":"5-6","page":"933-946","title":"Structural behavior of Al&lt;sup&gt;3+&lt;/sup&gt; in peralkaline, metaluminous, and peraluminous silicate melts and glasses at ambient pressure","vo</vt:lpwstr>
  </property>
  <property fmtid="{D5CDD505-2E9C-101B-9397-08002B2CF9AE}" pid="798" name="ZOTERO_BREF_FajlJbyj8VDj_19">
    <vt:lpwstr>lume":"92","author":[{"family":"Mysen","given":"B. O."},{"family":"Toplis","given":"M. J."}],"issued":{"date-parts":[["2007"]]}}},{"id":2637,"uris":["http://zotero.org/users/453153/items/DWJGD9SE"],"uri":["http://zotero.org/users/453153/items/DWJGD9SE"],"</vt:lpwstr>
  </property>
  <property fmtid="{D5CDD505-2E9C-101B-9397-08002B2CF9AE}" pid="799" name="ZOTERO_BREF_FajlJbyj8VDj_2">
    <vt:lpwstr>Losq et al., 2017)}","plainCitation":"(e.g., Riebling, 1966; Taylor and Rindone, 1970; Rammensee and Fraser, 1982; Mysen, 1988; Toplis et al., 1997; Mysen and Toplis, 2007; Xiang et al., 2013; Le Losq et al., 2017)","noteIndex":0},"citationItems":[{"id":4</vt:lpwstr>
  </property>
  <property fmtid="{D5CDD505-2E9C-101B-9397-08002B2CF9AE}" pid="800" name="ZOTERO_BREF_FajlJbyj8VDj_20">
    <vt:lpwstr>itemData":{"id":2637,"type":"article-journal","abstract":"Addition of alumina to sodium silicate glasses considerably improves the mechanical properties and chemical durability and changes other properties such as ionic conductivity and melt viscosity. As</vt:lpwstr>
  </property>
  <property fmtid="{D5CDD505-2E9C-101B-9397-08002B2CF9AE}" pid="801" name="ZOTERO_BREF_FajlJbyj8VDj_21">
    <vt:lpwstr> a result, aluminosilicate glasses find wide industrial and technological applications including the recent Corning® Gorilla® Glass. In this paper, the structures of sodium aluminosilicate glasses with a wide range of Al/Na ratios (from 1.5 to 0.6) have b</vt:lpwstr>
  </property>
  <property fmtid="{D5CDD505-2E9C-101B-9397-08002B2CF9AE}" pid="802" name="ZOTERO_BREF_FajlJbyj8VDj_22">
    <vt:lpwstr>een studied using classical molecular dynamics simulations in a system containing around 3000 atoms, with the aim to understand the structural role of aluminum as a function of chemical composition in these glasses. The short- and medium-range structures </vt:lpwstr>
  </property>
  <property fmtid="{D5CDD505-2E9C-101B-9397-08002B2CF9AE}" pid="803" name="ZOTERO_BREF_FajlJbyj8VDj_23">
    <vt:lpwstr>such as aluminum coordination, bond angle distribution around cations, Qn distribution (n bridging oxygen per network forming tetrahedron), and ring size distribution have been systematically studied. In addition, the mechanical properties including bulk,</vt:lpwstr>
  </property>
  <property fmtid="{D5CDD505-2E9C-101B-9397-08002B2CF9AE}" pid="804" name="ZOTERO_BREF_FajlJbyj8VDj_24">
    <vt:lpwstr> shear, and Young's moduli have been calculated and compared with experimental data. It is found that aluminum ions are mainly four-fold coordinated in peralkaline compositions (Al/Na &lt; 1) and form an integral part of the rigid silicon-oxygen glass networ</vt:lpwstr>
  </property>
  <property fmtid="{D5CDD505-2E9C-101B-9397-08002B2CF9AE}" pid="805" name="ZOTERO_BREF_FajlJbyj8VDj_25">
    <vt:lpwstr>k. In peraluminous compositions (Al/Na &gt; 1), small amounts of five-fold coordinated aluminum ions are present while the concentration of six-fold coordinated aluminum is negligible. Oxygen triclusters are also found to be present in peraluminous compositi</vt:lpwstr>
  </property>
  <property fmtid="{D5CDD505-2E9C-101B-9397-08002B2CF9AE}" pid="806" name="ZOTERO_BREF_FajlJbyj8VDj_26">
    <vt:lpwstr>ons, and their concentration increases with increasing Al/Na ratio. The calculated bulk, shear, and Young's moduli were found to increase with increasing Al/Na ratio, in good agreement with experimental data.","container-title":"The Journal of Chemical Ph</vt:lpwstr>
  </property>
  <property fmtid="{D5CDD505-2E9C-101B-9397-08002B2CF9AE}" pid="807" name="ZOTERO_BREF_FajlJbyj8VDj_27">
    <vt:lpwstr>ysics","DOI":"10.1063/1.4816378","ISSN":"0021-9606","issue":"4","journalAbbreviation":"The Journal of Chemical Physics","page":"044507","source":"aip.scitation.org (Atypon)","title":"Structure and properties of sodium aluminosilicate glasses from molecula</vt:lpwstr>
  </property>
  <property fmtid="{D5CDD505-2E9C-101B-9397-08002B2CF9AE}" pid="808" name="ZOTERO_BREF_FajlJbyj8VDj_28">
    <vt:lpwstr>r dynamics simulations","volume":"139","author":[{"family":"Xiang","given":"Y."},{"family":"Du","given":"J."},{"family":"Smedskjaer","given":"M. M."},{"family":"Mauro","given":"J. C."}],"issued":{"date-parts":[["2013",7,28]]}}},{"id":4406,"uris":["http://</vt:lpwstr>
  </property>
  <property fmtid="{D5CDD505-2E9C-101B-9397-08002B2CF9AE}" pid="809" name="ZOTERO_BREF_FajlJbyj8VDj_29">
    <vt:lpwstr>zotero.org/users/453153/items/6VDKVSXJ"],"uri":["http://zotero.org/users/453153/items/6VDKVSXJ"],"itemData":{"id":4406,"type":"article-journal","abstract":"Understanding the links between chemical composition, nano-structure and the dynamic properties of </vt:lpwstr>
  </property>
  <property fmtid="{D5CDD505-2E9C-101B-9397-08002B2CF9AE}" pid="810" name="ZOTERO_BREF_FajlJbyj8VDj_3">
    <vt:lpwstr>26,"uris":["http://zotero.org/users/453153/items/47R2WZJP"],"uri":["http://zotero.org/users/453153/items/47R2WZJP"],"itemData":{"id":426,"type":"article-journal","container-title":"The Journal of Chemical Physics","issue":"8","page":"2857-2865","title":"S</vt:lpwstr>
  </property>
  <property fmtid="{D5CDD505-2E9C-101B-9397-08002B2CF9AE}" pid="811" name="ZOTERO_BREF_FajlJbyj8VDj_30">
    <vt:lpwstr>silicate melts and glasses is fundamental to both Earth and Materials Sciences. Central to this is whether the distribution of mobile metallic ions is random or not. In silicate systems, such as window glass, it is well-established that the short-range st</vt:lpwstr>
  </property>
  <property fmtid="{D5CDD505-2E9C-101B-9397-08002B2CF9AE}" pid="812" name="ZOTERO_BREF_FajlJbyj8VDj_31">
    <vt:lpwstr>ructure is not random but metal ions cluster, forming percolation channels through a partly broken network of corner-sharing SiO4 tetrahedra. In alumino-silicate glasses and melts, extensively used in industry and representing most of the Earth magmas, me</vt:lpwstr>
  </property>
  <property fmtid="{D5CDD505-2E9C-101B-9397-08002B2CF9AE}" pid="813" name="ZOTERO_BREF_FajlJbyj8VDj_32">
    <vt:lpwstr>tal ions compensate the electrical charge deficit of AlO4\n                        − tetrahedra, but until now clustering has not been confirmed. Here we report how major changes in melt viscosity, together with glass Raman and Nuclear Magnetic Resonance </vt:lpwstr>
  </property>
  <property fmtid="{D5CDD505-2E9C-101B-9397-08002B2CF9AE}" pid="814" name="ZOTERO_BREF_FajlJbyj8VDj_33">
    <vt:lpwstr>measurements and Molecular Dynamics simulations, demonstrate that metal ions nano-segregate into percolation channels, making this a universal phenomenon of oxide glasses and melts. Furthermore, we can explain how, in both single and mixed alkali composit</vt:lpwstr>
  </property>
  <property fmtid="{D5CDD505-2E9C-101B-9397-08002B2CF9AE}" pid="815" name="ZOTERO_BREF_FajlJbyj8VDj_34">
    <vt:lpwstr>ions, metal ion clustering and percolation radically affect melt mobility, central to understanding industrial and geological processes.","container-title":"Scientific Reports","DOI":"10.1038/s41598-017-16741-3","ISSN":"2045-2322","issue":"1","language":"</vt:lpwstr>
  </property>
  <property fmtid="{D5CDD505-2E9C-101B-9397-08002B2CF9AE}" pid="816" name="ZOTERO_BREF_FajlJbyj8VDj_35">
    <vt:lpwstr>En","page":"16490","source":"www.nature.com","title":"Percolation channels: a universal idea to describe the atomic structure and dynamics of glasses and melts","title-short":"Percolation channels","volume":"7","author":[{"family":"Le Losq","given":"C."},</vt:lpwstr>
  </property>
  <property fmtid="{D5CDD505-2E9C-101B-9397-08002B2CF9AE}" pid="817" name="ZOTERO_BREF_FajlJbyj8VDj_36">
    <vt:lpwstr>{"family":"Neuville","given":"D. R."},{"family":"Chen","given":"W."},{"family":"Florian","given":"P."},{"family":"Massiot","given":"D."},{"family":"Zhou","given":"Z."},{"family":"Greaves","given":"G. N."}],"issued":{"date-parts":[["2017",12]]}}}],"schema"</vt:lpwstr>
  </property>
  <property fmtid="{D5CDD505-2E9C-101B-9397-08002B2CF9AE}" pid="818" name="ZOTERO_BREF_FajlJbyj8VDj_37">
    <vt:lpwstr>:"https://github.com/citation-style-language/schema/raw/master/csl-citation.json"}</vt:lpwstr>
  </property>
  <property fmtid="{D5CDD505-2E9C-101B-9397-08002B2CF9AE}" pid="819" name="ZOTERO_BREF_FajlJbyj8VDj_4">
    <vt:lpwstr>tructure of sodium aluminosilicate melts containing at least 50 mol% SiO&lt;sub&gt;2&lt;/sub&gt; at 1500°C","volume":"44","author":[{"family":"Riebling","given":"E. F."}],"issued":{"date-parts":[["1966"]]}},"prefix":"e.g.,"},{"id":675,"uris":["http://zotero.org/users</vt:lpwstr>
  </property>
  <property fmtid="{D5CDD505-2E9C-101B-9397-08002B2CF9AE}" pid="820" name="ZOTERO_BREF_FajlJbyj8VDj_5">
    <vt:lpwstr>/453153/items/6NQKQDCV"],"uri":["http://zotero.org/users/453153/items/6NQKQDCV"],"itemData":{"id":675,"type":"article-journal","container-title":"Journal of the American Ceramic Society","page":"692-695","title":"Properties of Soda Aluminosilicate Glasses</vt:lpwstr>
  </property>
  <property fmtid="{D5CDD505-2E9C-101B-9397-08002B2CF9AE}" pid="821" name="ZOTERO_BREF_FajlJbyj8VDj_6">
    <vt:lpwstr>: V, Low-Temperature Viscosities","volume":"53","author":[{"family":"Taylor","given":"T. D."},{"family":"Rindone","given":"G. E."}],"issued":{"date-parts":[["1970"]]}}},{"id":411,"uris":["http://zotero.org/users/453153/items/CB7373BJ"],"uri":["http://zote</vt:lpwstr>
  </property>
  <property fmtid="{D5CDD505-2E9C-101B-9397-08002B2CF9AE}" pid="822" name="ZOTERO_BREF_FajlJbyj8VDj_7">
    <vt:lpwstr>ro.org/users/453153/items/CB7373BJ"],"itemData":{"id":411,"type":"article-journal","container-title":"Geochimica et Cosmochimica Acta","page":"2269-2278","title":"Determination of activities in silicate melts by Knudsen cell mass spectrometry - I. The sys</vt:lpwstr>
  </property>
  <property fmtid="{D5CDD505-2E9C-101B-9397-08002B2CF9AE}" pid="823" name="ZOTERO_BREF_FajlJbyj8VDj_8">
    <vt:lpwstr>tem NaAlSi₃O₈-KAlSi₃O₈","volume":"46","author":[{"family":"Rammensee","given":"W."},{"family":"Fraser","given":"D. G."}],"issued":{"date-parts":[["1982"]]}}},{"id":429,"uris":["http://zotero.org/users/453153/items/DJSG8HVI"],"uri":["http://zotero.org/user</vt:lpwstr>
  </property>
  <property fmtid="{D5CDD505-2E9C-101B-9397-08002B2CF9AE}" pid="824" name="ZOTERO_BREF_FajlJbyj8VDj_9">
    <vt:lpwstr>s/453153/items/DJSG8HVI"],"itemData":{"id":429,"type":"book","collection-title":"Developments in geochemistry","event-place":"Amsterdam-Oxford-New York-Tokyo","number-of-pages":"354","publisher":"Elsevier","publisher-place":"Amsterdam-Oxford-New York-Toky</vt:lpwstr>
  </property>
  <property fmtid="{D5CDD505-2E9C-101B-9397-08002B2CF9AE}" pid="82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82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827" name="ZOTERO_BREF_FoSAVoB7W60u_3">
    <vt:lpwstr>Cohen","given":"Morrel H."},{"family":"Grest","given":"G. S."}],"issued":{"date-parts":[["1979"]]}}}],"schema":"https://github.com/citation-style-language/schema/raw/master/csl-citation.json"}</vt:lpwstr>
  </property>
  <property fmtid="{D5CDD505-2E9C-101B-9397-08002B2CF9AE}" pid="828"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829"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830"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831"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832"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833"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834"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835" name="ZOTERO_BREF_FqxpKbjTt3kO_8">
    <vt:lpwstr>iven":"Pascal"},{"family":"Bottinga","given":"Yan"}],"issued":{"date-parts":[["1985",2,1]]}}}],"schema":"https://github.com/citation-style-language/schema/raw/master/csl-citation.json"}</vt:lpwstr>
  </property>
  <property fmtid="{D5CDD505-2E9C-101B-9397-08002B2CF9AE}" pid="836" name="ZOTERO_BREF_Ft5pPJX1h43z_1">
    <vt:lpwstr>ZOTERO_ITEM CSL_CITATION {"citationID":"a2pi9jvo0kb","properties":{"formattedCitation":"\\uldash{(Guillot and Sator, 2007; Vuilleumier et al., 2009; Bauchy et al., 2013; Wang et al., 2014; Dufils et al., 2017)}","plainCitation":"(Guillot and Sator, 2007; </vt:lpwstr>
  </property>
  <property fmtid="{D5CDD505-2E9C-101B-9397-08002B2CF9AE}" pid="837" name="ZOTERO_BREF_Ft5pPJX1h43z_10">
    <vt:lpwstr>":["http://zotero.org/users/453153/items/3QE9GQA6"],"itemData":{"id":1566,"type":"article-journal","abstract":"The structural and dynamical properties of four silicate liquids (silica, rhyolite, a model basalt and enstatite) are evaluated by ab initio mol</vt:lpwstr>
  </property>
  <property fmtid="{D5CDD505-2E9C-101B-9397-08002B2CF9AE}" pid="838" name="ZOTERO_BREF_Ft5pPJX1h43z_11">
    <vt:lpwstr>ecular dynamics simulation using the density functional theory and are compared with classical simulations using a simple empirical force field. For a given composition, the structural parameters of the simulated melt vary little between the two calculati</vt:lpwstr>
  </property>
  <property fmtid="{D5CDD505-2E9C-101B-9397-08002B2CF9AE}" pid="839" name="ZOTERO_BREF_Ft5pPJX1h43z_12">
    <vt:lpwstr>ons (ab initio versus empirical) and are in satisfactory agreement with structure data available in the literature. In contrast, ionic diffusivities and atomic vibration motions are found to be more sensitive to the details of the interactions. Furthermor</vt:lpwstr>
  </property>
  <property fmtid="{D5CDD505-2E9C-101B-9397-08002B2CF9AE}" pid="840" name="ZOTERO_BREF_Ft5pPJX1h43z_13">
    <vt:lpwstr>e, it is pointed out that the electronic polarization, as evaluated by the ab initio calculation, contributes significantly to the intensity of the infrared absorption spectra of molten silicates, a spectral feature which cannot be reproduced using nonpol</vt:lpwstr>
  </property>
  <property fmtid="{D5CDD505-2E9C-101B-9397-08002B2CF9AE}" pid="841" name="ZOTERO_BREF_Ft5pPJX1h43z_14">
    <vt:lpwstr>arizable force field. However the vibration modes of TO4 species and some structural details are not accurately reproduced by our ab initio calculation, shortcomings which need to be improved in the future.","container-title":"Geochimica et Cosmochimica A</vt:lpwstr>
  </property>
  <property fmtid="{D5CDD505-2E9C-101B-9397-08002B2CF9AE}" pid="842" name="ZOTERO_BREF_Ft5pPJX1h43z_15">
    <vt:lpwstr>cta","DOI":"10.1016/j.gca.2009.07.013","ISSN":"0016-7037","issue":"20","journalAbbreviation":"Geochimica et Cosmochimica Acta","page":"6313-6339","source":"ScienceDirect","title":"Computer modeling of natural silicate melts: What can we learn from ab init</vt:lpwstr>
  </property>
  <property fmtid="{D5CDD505-2E9C-101B-9397-08002B2CF9AE}" pid="843" name="ZOTERO_BREF_Ft5pPJX1h43z_16">
    <vt:lpwstr>io simulations","title-short":"Computer modeling of natural silicate melts","volume":"73","author":[{"family":"Vuilleumier","given":"Rodolphe"},{"family":"Sator","given":"Nicolas"},{"family":"Guillot","given":"Bertrand"}],"issued":{"date-parts":[["2009",1</vt:lpwstr>
  </property>
  <property fmtid="{D5CDD505-2E9C-101B-9397-08002B2CF9AE}" pid="844" name="ZOTERO_BREF_Ft5pPJX1h43z_17">
    <vt:lpwstr>0,15]]}}},{"id":2386,"uris":["http://zotero.org/users/453153/items/VKZ6BCIT"],"uri":["http://zotero.org/users/453153/items/VKZ6BCIT"],"itemData":{"id":2386,"type":"article-journal","abstract":"We present results for transport properties (diffusion and vis</vt:lpwstr>
  </property>
  <property fmtid="{D5CDD505-2E9C-101B-9397-08002B2CF9AE}" pid="845" name="ZOTERO_BREF_Ft5pPJX1h43z_18">
    <vt:lpwstr>cosity) using computer simulations. Focus is made on a densified binary sodium disilicate 2SiO2–Na2O (NS2) liquid and on multicomponent magmatic liquids (MORB, basalt). In the NS2 liquid, results show that a certain number of anomalies appear when the sys</vt:lpwstr>
  </property>
  <property fmtid="{D5CDD505-2E9C-101B-9397-08002B2CF9AE}" pid="846" name="ZOTERO_BREF_Ft5pPJX1h43z_19">
    <vt:lpwstr>tem is densified: a diffusivity maxima/minima is found for the network-forming ions (Si,O) which bears some striking similarities with the well-known case of water or liquid silica, whereas the sodium atom displays three distinct régimes for diffusion. So</vt:lpwstr>
  </property>
  <property fmtid="{D5CDD505-2E9C-101B-9397-08002B2CF9AE}" pid="847" name="ZOTERO_BREF_Ft5pPJX1h43z_2">
    <vt:lpwstr>Vuilleumier et al., 2009; Bauchy et al., 2013; Wang et al., 2014; Dufils et al., 2017)","noteIndex":0},"citationItems":[{"id":1809,"uris":["http://zotero.org/users/453153/items/V9E9WAXC"],"uri":["http://zotero.org/users/453153/items/V9E9WAXC"],"itemData":</vt:lpwstr>
  </property>
  <property fmtid="{D5CDD505-2E9C-101B-9397-08002B2CF9AE}" pid="848" name="ZOTERO_BREF_Ft5pPJX1h43z_20">
    <vt:lpwstr>me of these features can be correlated with the obtained viscosity anomaly under pressure, the latter being fairly well reproduced from the simulated diffusion constant. In model magmas (MORB liquid), we find a plateau followed by a continuous increase of</vt:lpwstr>
  </property>
  <property fmtid="{D5CDD505-2E9C-101B-9397-08002B2CF9AE}" pid="849" name="ZOTERO_BREF_Ft5pPJX1h43z_21">
    <vt:lpwstr> the viscosity with pressure. Finally, having computed both diffusion and viscosity independently, we can discuss the validity of the Eyring equation for viscosity which relates diffusion and viscosity. It is shown that it can be considered as valid in me</vt:lpwstr>
  </property>
  <property fmtid="{D5CDD505-2E9C-101B-9397-08002B2CF9AE}" pid="850" name="ZOTERO_BREF_Ft5pPJX1h43z_22">
    <vt:lpwstr>lts with a high viscosity. On the overall, these results highlight the difficulty of establishing a firm relationship between dynamics, structure and thermodynamics in complex liquids.","collection-title":"9th Silicate Melts Workshop","container-title":"C</vt:lpwstr>
  </property>
  <property fmtid="{D5CDD505-2E9C-101B-9397-08002B2CF9AE}" pid="851" name="ZOTERO_BREF_Ft5pPJX1h43z_23">
    <vt:lpwstr>hemical Geology","DOI":"10.1016/j.chemgeo.2012.08.035","ISSN":"0009-2541","journalAbbreviation":"Chemical Geology","page":"47-56","source":"ScienceDirect","title":"Viscosity and viscosity anomalies of model silicates and magmas: A numerical investigation"</vt:lpwstr>
  </property>
  <property fmtid="{D5CDD505-2E9C-101B-9397-08002B2CF9AE}" pid="852" name="ZOTERO_BREF_Ft5pPJX1h43z_24">
    <vt:lpwstr>,"title-short":"Viscosity and viscosity anomalies of model silicates and magmas","volume":"346","author":[{"family":"Bauchy","given":"M."},{"family":"Guillot","given":"B."},{"family":"Micoulaut","given":"M."},{"family":"Sator","given":"N."}],"issued":{"da</vt:lpwstr>
  </property>
  <property fmtid="{D5CDD505-2E9C-101B-9397-08002B2CF9AE}" pid="853" name="ZOTERO_BREF_Ft5pPJX1h43z_25">
    <vt:lpwstr>te-parts":[["2013",5,27]]}}},{"id":1393,"uris":["http://zotero.org/users/453153/items/KM6JIMSE"],"uri":["http://zotero.org/users/453153/items/KM6JIMSE"],"itemData":{"id":1393,"type":"article-journal","container-title":"Nature Communications","DOI":"10.103</vt:lpwstr>
  </property>
  <property fmtid="{D5CDD505-2E9C-101B-9397-08002B2CF9AE}" pid="854" name="ZOTERO_BREF_Ft5pPJX1h43z_26">
    <vt:lpwstr>8/ncomms4241","ISSN":"2041-1723","page":"3241","source":"CrossRef","title":"Atomistic insight into viscosity and density of silicate melts under pressure","volume":"5","author":[{"family":"Wang","given":"Yanbin"},{"family":"Sakamaki","given":"Tatsuya"},{"</vt:lpwstr>
  </property>
  <property fmtid="{D5CDD505-2E9C-101B-9397-08002B2CF9AE}" pid="855" name="ZOTERO_BREF_Ft5pPJX1h43z_27">
    <vt:lpwstr>family":"Skinner","given":"Lawrie B."},{"family":"Jing","given":"Zhicheng"},{"family":"Yu","given":"Tony"},{"family":"Kono","given":"Yoshio"},{"family":"Park","given":"Changyong"},{"family":"Shen","given":"Guoyin"},{"family":"Rivers","given":"Mark L."},{"</vt:lpwstr>
  </property>
  <property fmtid="{D5CDD505-2E9C-101B-9397-08002B2CF9AE}" pid="856" name="ZOTERO_BREF_Ft5pPJX1h43z_28">
    <vt:lpwstr>family":"Sutton","given":"Stephen R."}],"issued":{"date-parts":[["2014"]]}}},{"id":291,"uris":["http://zotero.org/users/453153/items/SMCWGCMR"],"uri":["http://zotero.org/users/453153/items/SMCWGCMR"],"itemData":{"id":291,"type":"article-journal","abstract</vt:lpwstr>
  </property>
  <property fmtid="{D5CDD505-2E9C-101B-9397-08002B2CF9AE}" pid="857" name="ZOTERO_BREF_Ft5pPJX1h43z_29">
    <vt:lpwstr>":"A new atom–atom interaction potential is introduced for describing by classical molecular dynamics (MD) simulation the physical properties of natural silicate melts. The equation of state, the microscopic structure, the viscosity, the electrical conduc</vt:lpwstr>
  </property>
  <property fmtid="{D5CDD505-2E9C-101B-9397-08002B2CF9AE}" pid="858" name="ZOTERO_BREF_Ft5pPJX1h43z_3">
    <vt:lpwstr>{"id":1809,"type":"article-journal","abstract":"In implementing into a molecular dynamics simulation code a simple interionic potential developed to describe the nine component system K2O–Na2O–CaO–MgO–FeO–Fe2O3–Al2O3–TiO2–SiO2 (KNCMFATS), it has been poss</vt:lpwstr>
  </property>
  <property fmtid="{D5CDD505-2E9C-101B-9397-08002B2CF9AE}" pid="859" name="ZOTERO_BREF_Ft5pPJX1h43z_30">
    <vt:lpwstr>tivity, and the self-diffusion coefficients of ions in a mid-oceanic ridge basalt (MORB) melt are evaluated by MD over a large range of temperature and pressure (1673–3273 K and 0–60 GPa). A detailed comparison with experimental data shows that the model </vt:lpwstr>
  </property>
  <property fmtid="{D5CDD505-2E9C-101B-9397-08002B2CF9AE}" pid="860" name="ZOTERO_BREF_Ft5pPJX1h43z_31">
    <vt:lpwstr>reproduces the thermodynamic, structural and transport properties of a MORB with an unprecedented accuracy. In particular, it is shown that the MORB melt crystallizes at lower mantle conditions into a perovskite phase whose the equation of state (EOS) is </vt:lpwstr>
  </property>
  <property fmtid="{D5CDD505-2E9C-101B-9397-08002B2CF9AE}" pid="861" name="ZOTERO_BREF_Ft5pPJX1h43z_32">
    <vt:lpwstr>compatible with those proposed in the experimental literature. Moreover, in accordance with experimental findings, the simulation predicts not only that the MORB viscosity exhibits a (slight) minimum with the pressure, but also that the viscosity at high </vt:lpwstr>
  </property>
  <property fmtid="{D5CDD505-2E9C-101B-9397-08002B2CF9AE}" pid="862" name="ZOTERO_BREF_Ft5pPJX1h43z_33">
    <vt:lpwstr>temperature remains very low (&amp;lt; 100 mPa.s for T &amp;gt; 2273 K) even at high pressure (up to 40 GPa). However the evolution of the electrical conductivity with temperature and pressure is not always the symmetrical of that of the viscosity. In fact, the r</vt:lpwstr>
  </property>
  <property fmtid="{D5CDD505-2E9C-101B-9397-08002B2CF9AE}" pid="863" name="ZOTERO_BREF_Ft5pPJX1h43z_34">
    <vt:lpwstr>elationship between viscosity and electrical conductivity shows a crossover at around 2073 K.","container-title":"Chemical Geology","DOI":"10.1016/j.chemgeo.2016.06.030","ISSN":"0009-2541","journalAbbreviation":"Chemical Geology","page":"34-46","source":"</vt:lpwstr>
  </property>
  <property fmtid="{D5CDD505-2E9C-101B-9397-08002B2CF9AE}" pid="864" name="ZOTERO_BREF_Ft5pPJX1h43z_35">
    <vt:lpwstr>ScienceDirect","title":"Properties of magmatic liquids by molecular dynamics simulation: The example of a MORB melt","title-short":"Properties of magmatic liquids by molecular dynamics simulation","volume":"461","author":[{"family":"Dufils","given":"Thoma</vt:lpwstr>
  </property>
  <property fmtid="{D5CDD505-2E9C-101B-9397-08002B2CF9AE}" pid="865" name="ZOTERO_BREF_Ft5pPJX1h43z_36">
    <vt:lpwstr>s"},{"family":"Folliet","given":"Nicolas"},{"family":"Mantisi","given":"Boris"},{"family":"Sator","given":"Nicolas"},{"family":"Guillot","given":"Bertrand"}],"issued":{"date-parts":[["2017"]]}}}],"schema":"https://github.com/citation-style-language/schema</vt:lpwstr>
  </property>
  <property fmtid="{D5CDD505-2E9C-101B-9397-08002B2CF9AE}" pid="866" name="ZOTERO_BREF_Ft5pPJX1h43z_37">
    <vt:lpwstr>/raw/master/csl-citation.json"}</vt:lpwstr>
  </property>
  <property fmtid="{D5CDD505-2E9C-101B-9397-08002B2CF9AE}" pid="867" name="ZOTERO_BREF_Ft5pPJX1h43z_4">
    <vt:lpwstr>ible to reproduce satisfactorily a number of thermodynamic, structural and transport properties of a representative set of natural silicate melts. An important conclusion reached in this study is the good transferability of the potential from felsic to ul</vt:lpwstr>
  </property>
  <property fmtid="{D5CDD505-2E9C-101B-9397-08002B2CF9AE}" pid="868" name="ZOTERO_BREF_Ft5pPJX1h43z_5">
    <vt:lpwstr>tramafic compositions although this transferability becomes less accurate with high silica contents (rhyolitic composition and beyond) and with very iron-rich silicates (e.g. fayalite). A key feature of the simulation is to make the link between macroscop</vt:lpwstr>
  </property>
  <property fmtid="{D5CDD505-2E9C-101B-9397-08002B2CF9AE}" pid="869" name="ZOTERO_BREF_Ft5pPJX1h43z_6">
    <vt:lpwstr>ic properties of the melt and its microscopic structure and dynamics. We thus obtain a relationship between the molar volume of the melt, the number of network modifiers and the oxygen coordination number. The simulation also allows one to quantify the co</vt:lpwstr>
  </property>
  <property fmtid="{D5CDD505-2E9C-101B-9397-08002B2CF9AE}" pid="870" name="ZOTERO_BREF_Ft5pPJX1h43z_7">
    <vt:lpwstr>ordination environment around the cations as function of the melt composition. Furthermore, the electrical conductivity of the high temperature liquid is investigated.","container-title":"Geochimica et Cosmochimica Acta","DOI":"10.1016/j.gca.2006.11.015",</vt:lpwstr>
  </property>
  <property fmtid="{D5CDD505-2E9C-101B-9397-08002B2CF9AE}" pid="871" name="ZOTERO_BREF_Ft5pPJX1h43z_8">
    <vt:lpwstr>"ISSN":"0016-7037","issue":"5","journalAbbreviation":"Geochimica et Cosmochimica Acta","page":"1249-1265","source":"ScienceDirect","title":"A computer simulation study of natural silicate melts. Part I: Low pressure properties","title-short":"A computer s</vt:lpwstr>
  </property>
  <property fmtid="{D5CDD505-2E9C-101B-9397-08002B2CF9AE}" pid="872" name="ZOTERO_BREF_Ft5pPJX1h43z_9">
    <vt:lpwstr>imulation study of natural silicate melts. Part I","volume":"71","author":[{"family":"Guillot","given":"B."},{"family":"Sator","given":"N."}],"issued":{"date-parts":[["2007",3,1]]}}},{"id":1566,"uris":["http://zotero.org/users/453153/items/3QE9GQA6"],"uri</vt:lpwstr>
  </property>
  <property fmtid="{D5CDD505-2E9C-101B-9397-08002B2CF9AE}" pid="873"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874"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875" name="ZOTERO_BREF_G0OdT2dPLcQZkqklHxCjU_11">
    <vt:lpwstr>mily":"Chen","given":"W."},{"family":"Florian","given":"P."},{"family":"Massiot","given":"D."},{"family":"Zhou","given":"Z."},{"family":"Greaves","given":"G. N."}],"issued":{"date-parts":[["2017",12]]}}}],"schema":"https://github.com/citation-style-langua</vt:lpwstr>
  </property>
  <property fmtid="{D5CDD505-2E9C-101B-9397-08002B2CF9AE}" pid="876" name="ZOTERO_BREF_G0OdT2dPLcQZkqklHxCjU_12">
    <vt:lpwstr>ge/schema/raw/master/csl-citation.json"}</vt:lpwstr>
  </property>
  <property fmtid="{D5CDD505-2E9C-101B-9397-08002B2CF9AE}" pid="877"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878" name="ZOTERO_BREF_G0OdT2dPLcQZkqklHxCjU_3">
    <vt:lpwstr>OI":"10.1103/PhysRevB.52.6358","journalAbbreviation":"Phys. Rev. B","author":[{"family":"Greaves","given":"G. N."},{"family":"Ngai","given":"K. L."}],"issued":{"date-parts":[["1995"]]}}},{"id":4406,"uris":["http://zotero.org/users/453153/items/6VDKVSXJ"],</vt:lpwstr>
  </property>
  <property fmtid="{D5CDD505-2E9C-101B-9397-08002B2CF9AE}" pid="879"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880"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881"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882"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883"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884"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885" name="ZOTERO_BREF_GtHC15xDXMIq_1">
    <vt:lpwstr/>
  </property>
  <property fmtid="{D5CDD505-2E9C-101B-9397-08002B2CF9AE}" pid="886"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887"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888"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889"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890"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891"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892"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893" name="ZOTERO_BREF_H3t4g1CmYfdv_8">
    <vt:lpwstr>-citation.json"}</vt:lpwstr>
  </property>
  <property fmtid="{D5CDD505-2E9C-101B-9397-08002B2CF9AE}" pid="894"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895"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896"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897"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898"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899" name="ZOTERO_BREF_H5ibwFqyzQKl_14">
    <vt:lpwstr>"C."},{"family":"Neuville","given":"D. R."}],"issued":{"date-parts":[["2017",5,1]]}}},{"id":651,"uris":["http://zotero.org/users/453153/items/N63VHNVP"],"uri":["http://zotero.org/users/453153/items/N63VHNVP"],"itemData":{"id":651,"type":"article-journal",</vt:lpwstr>
  </property>
  <property fmtid="{D5CDD505-2E9C-101B-9397-08002B2CF9AE}" pid="900"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901" name="ZOTERO_BREF_H5ibwFqyzQKl_16">
    <vt:lpwstr>":"Neuville","given":"D. R."},{"family":"Mysen","given":"B. O."}],"issued":{"date-parts":[["1996"]]}}},{"id":1324,"uris":["http://zotero.org/users/453153/items/PNJGPGBF"],"uri":["http://zotero.org/users/453153/items/PNJGPGBF"],"itemData":{"id":1324,"type"</vt:lpwstr>
  </property>
  <property fmtid="{D5CDD505-2E9C-101B-9397-08002B2CF9AE}" pid="902"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903"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904"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905"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906"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907"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908"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909"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910"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911" name="ZOTERO_BREF_H5ibwFqyzQKl_25">
    <vt:lpwstr>037","language":"en","author":[{"family":"Le Losq","given":"C."},{"family":"Neuville","given":"D. R."},{"family":"Florian","given":"P."},{"family":"Henderson","given":"G. S."},{"family":"Massiot","given":"D."}],"issued":{"date-parts":[["2014",2]]}}}],"sch</vt:lpwstr>
  </property>
  <property fmtid="{D5CDD505-2E9C-101B-9397-08002B2CF9AE}" pid="912" name="ZOTERO_BREF_H5ibwFqyzQKl_26">
    <vt:lpwstr>ema":"https://github.com/citation-style-language/schema/raw/master/csl-citation.json"}</vt:lpwstr>
  </property>
  <property fmtid="{D5CDD505-2E9C-101B-9397-08002B2CF9AE}" pid="913" name="ZOTERO_BREF_H5ibwFqyzQKl_3">
    <vt:lpwstr>volume":"5","source":"CrossRef","URL":"http://www.nature.com/doifinder/10.1038/ncomms4241","DOI":"10.1038/ncomms4241","ISSN":"2041-1723","author":[{"family":"Wang","given":"Yanbin"},{"family":"Sakamaki","given":"Tatsuya"},{"family":"Skinner","given":"Lawr</vt:lpwstr>
  </property>
  <property fmtid="{D5CDD505-2E9C-101B-9397-08002B2CF9AE}" pid="914" name="ZOTERO_BREF_H5ibwFqyzQKl_4">
    <vt:lpwstr>ie B."},{"family":"Jing","given":"Zhicheng"},{"family":"Yu","given":"Tony"},{"family":"Kono","given":"Yoshio"},{"family":"Park","given":"Changyong"},{"family":"Shen","given":"Guoyin"},{"family":"Rivers","given":"Mark L."},{"family":"Sutton","given":"Steph</vt:lpwstr>
  </property>
  <property fmtid="{D5CDD505-2E9C-101B-9397-08002B2CF9AE}" pid="915" name="ZOTERO_BREF_H5ibwFqyzQKl_5">
    <vt:lpwstr>en R."}],"issued":{"date-parts":[["2014",1,30]]},"accessed":{"date-parts":[["2016",6,15]]}}},{"id":3505,"uris":["http://zotero.org/users/453153/items/PJAXRXCI"],"uri":["http://zotero.org/users/453153/items/PJAXRXCI"],"itemData":{"id":3505,"type":"article-</vt:lpwstr>
  </property>
  <property fmtid="{D5CDD505-2E9C-101B-9397-08002B2CF9AE}" pid="916"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917"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918"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919"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920"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921" name="ZOTERO_BREF_HHKlOZutb89F_10">
    <vt:lpwstr>citation.json"}</vt:lpwstr>
  </property>
  <property fmtid="{D5CDD505-2E9C-101B-9397-08002B2CF9AE}" pid="922"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923"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924"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925"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926"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927"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928"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929"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930"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931"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932" name="ZOTERO_BREF_HMbahMhSJznVaI06h4MQg_3">
    <vt:lpwstr>3-416","volume":"71","issue":"2","author":[{"family":"Hui","given":"H."},{"family":"Zhang","given":"Y."}],"issued":{"date-parts":[["2007"]]}}},{"id":757,"uris":["http://zotero.org/users/453153/items/5GE3I8II"],"uri":["http://zotero.org/users/453153/items/</vt:lpwstr>
  </property>
  <property fmtid="{D5CDD505-2E9C-101B-9397-08002B2CF9AE}" pid="933"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934" name="ZOTERO_BREF_HMbahMhSJznVaI06h4MQg_5">
    <vt:lpwstr>03.038","ISSN":"0012821X","shortTitle":"Viscosity of magmatic liquids","language":"en","author":[{"family":"Giordano","given":"D."},{"family":"Russell","given":"J. K."},{"family":"Dingwell","given":"D. B."}],"issued":{"date-parts":[["2008",7]]}}}],"schema</vt:lpwstr>
  </property>
  <property fmtid="{D5CDD505-2E9C-101B-9397-08002B2CF9AE}" pid="935" name="ZOTERO_BREF_HMbahMhSJznVaI06h4MQg_6">
    <vt:lpwstr>":"https://github.com/citation-style-language/schema/raw/master/csl-citation.json"}</vt:lpwstr>
  </property>
  <property fmtid="{D5CDD505-2E9C-101B-9397-08002B2CF9AE}" pid="936" name="ZOTERO_BREF_HnvGB8fuTBFD_1">
    <vt:lpwstr>ZOTERO_ITEM CSL_CITATION {"citationID":"a1boks82a11","properties":{"formattedCitation":"\\uldash{(Karpatne et al., 2018)}","plainCitation":"(Karpatne et al., 2018)","noteIndex":0},"citationItems":[{"id":6496,"uris":["http://zotero.org/users/453153/items/I</vt:lpwstr>
  </property>
  <property fmtid="{D5CDD505-2E9C-101B-9397-08002B2CF9AE}" pid="937" name="ZOTERO_BREF_HnvGB8fuTBFD_2">
    <vt:lpwstr>78FKW9I"],"uri":["http://zotero.org/users/453153/items/I78FKW9I"],"itemData":{"id":6496,"type":"article-journal","abstract":"This paper introduces a novel framework for combining scientific knowledge of physics-based models with neural networks to advance</vt:lpwstr>
  </property>
  <property fmtid="{D5CDD505-2E9C-101B-9397-08002B2CF9AE}" pid="938" name="ZOTERO_BREF_HnvGB8fuTBFD_3">
    <vt:lpwstr> scientific discovery. This framework, termed as physics-guided neural network (PGNN), leverages the output of physics-based model simulations along with observational features to generate predictions using a neural network architecture. Further, this pap</vt:lpwstr>
  </property>
  <property fmtid="{D5CDD505-2E9C-101B-9397-08002B2CF9AE}" pid="939" name="ZOTERO_BREF_HnvGB8fuTBFD_4">
    <vt:lpwstr>er presents a novel framework for using physics-based loss functions in the learning objective of neural networks, to ensure that the model predictions not only show lower errors on the training set but are also scientifically consistent with the known ph</vt:lpwstr>
  </property>
  <property fmtid="{D5CDD505-2E9C-101B-9397-08002B2CF9AE}" pid="940" name="ZOTERO_BREF_HnvGB8fuTBFD_5">
    <vt:lpwstr>ysics on the unlabeled set. We illustrate the effectiveness of PGNN for the problem of lake temperature modeling, where physical relationships between the temperature, density, and depth of water are used to design a physics-based loss function. By using </vt:lpwstr>
  </property>
  <property fmtid="{D5CDD505-2E9C-101B-9397-08002B2CF9AE}" pid="941" name="ZOTERO_BREF_HnvGB8fuTBFD_6">
    <vt:lpwstr>scientific knowledge to guide the construction and learning of neural networks, we are able to show that the proposed framework ensures better generalizability as well as scientific consistency of results.","container-title":"arXiv:1710.11431 [physics, st</vt:lpwstr>
  </property>
  <property fmtid="{D5CDD505-2E9C-101B-9397-08002B2CF9AE}" pid="942" name="ZOTERO_BREF_HnvGB8fuTBFD_7">
    <vt:lpwstr>at]","note":"arXiv: 1710.11431","source":"arXiv.org","title":"Physics-guided Neural Networks (PGNN): An Application in Lake Temperature Modeling","title-short":"Physics-guided Neural Networks (PGNN)","URL":"http://arxiv.org/abs/1710.11431","author":[{"fam</vt:lpwstr>
  </property>
  <property fmtid="{D5CDD505-2E9C-101B-9397-08002B2CF9AE}" pid="943" name="ZOTERO_BREF_HnvGB8fuTBFD_8">
    <vt:lpwstr>ily":"Karpatne","given":"Anuj"},{"family":"Watkins","given":"William"},{"family":"Read","given":"Jordan"},{"family":"Kumar","given":"Vipin"}],"accessed":{"date-parts":[["2021",1,14]]},"issued":{"date-parts":[["2018",2,20]]}}}],"schema":"https://github.com</vt:lpwstr>
  </property>
  <property fmtid="{D5CDD505-2E9C-101B-9397-08002B2CF9AE}" pid="944" name="ZOTERO_BREF_HnvGB8fuTBFD_9">
    <vt:lpwstr>/citation-style-language/schema/raw/master/csl-citation.json"}</vt:lpwstr>
  </property>
  <property fmtid="{D5CDD505-2E9C-101B-9397-08002B2CF9AE}" pid="945" name="ZOTERO_BREF_HoiPP89nGlk5_1">
    <vt:lpwstr>ZOTERO_ITEM CSL_CITATION {"citationID":"a29rf58j69a","properties":{"formattedCitation":"\\uldash{(e.g., compare the methods described in the studies of Mysen et al., 1982; Mysen, 1990; You et al., 2005; Malfait, 2009; Le Losq and Neuville, 2013; Le Losq e</vt:lpwstr>
  </property>
  <property fmtid="{D5CDD505-2E9C-101B-9397-08002B2CF9AE}" pid="946" name="ZOTERO_BREF_HoiPP89nGlk5_10">
    <vt:lpwstr>e wavenumber ranges were especially considered. The symmetric stretching vibrational wavenumber of non-bridging oxygen (NBO) in the high-wavenumber range and its Raman scattering cross-section were deduced and analyzed. Several synthesized binary sodium s</vt:lpwstr>
  </property>
  <property fmtid="{D5CDD505-2E9C-101B-9397-08002B2CF9AE}" pid="947" name="ZOTERO_BREF_HoiPP89nGlk5_11">
    <vt:lpwstr>ilicate crystals were measured for comparison. The correlation between the vibrational Raman shift and the microscopic environment of the silicon–oxygen tetrahedron (SiOT) was found based on interior stress of configuration or superstructure, which depend</vt:lpwstr>
  </property>
  <property fmtid="{D5CDD505-2E9C-101B-9397-08002B2CF9AE}" pid="948" name="ZOTERO_BREF_HoiPP89nGlk5_12">
    <vt:lpwstr>s on the connecting topology of adjacent SiOTs. A newly established empirical stress index of a tetrahedron (SIT) was introduced to elucidate the above relationship. A new notation of SiOT accompanied by superstructure information was proposed and used to</vt:lpwstr>
  </property>
  <property fmtid="{D5CDD505-2E9C-101B-9397-08002B2CF9AE}" pid="949" name="ZOTERO_BREF_HoiPP89nGlk5_13">
    <vt:lpwstr> describe the practical and delicate types of SiOT in various states of binary sodium silicates. The Raman scattering cross-section of the symmetric stretching vibration of NBO shows a roughly decreasing relationship with SIT or the Raman shift in the hig</vt:lpwstr>
  </property>
  <property fmtid="{D5CDD505-2E9C-101B-9397-08002B2CF9AE}" pid="950" name="ZOTERO_BREF_HoiPP89nGlk5_14">
    <vt:lpwstr>h-wavenumber range only under the circumstance of equivalent linkage between SiOTs, and Raman optical activity (ROA) enhancement of Q3 species occurs with Q4 species as its nearest neighbor, which indicates the electronic coupling between them. It was als</vt:lpwstr>
  </property>
  <property fmtid="{D5CDD505-2E9C-101B-9397-08002B2CF9AE}" pid="951" name="ZOTERO_BREF_HoiPP89nGlk5_15">
    <vt:lpwstr>o demonstrated that the SiObSi bending vibrational Raman shift in the intermediate wavenumber range shows a monotonic decreasing relationship with the value of the SiObSi angle while other minor impacting factors remains unknown. This work offers basi</vt:lpwstr>
  </property>
  <property fmtid="{D5CDD505-2E9C-101B-9397-08002B2CF9AE}" pid="952" name="ZOTERO_BREF_HoiPP89nGlk5_16">
    <vt:lpwstr>c information on the superstructure of binary sodium silicates and its relationship with characteristic vibrational Raman spectra, which can be widely applied in qualitative and quantitative studies of the microstructure of silicates. Copyright © 2004 Joh</vt:lpwstr>
  </property>
  <property fmtid="{D5CDD505-2E9C-101B-9397-08002B2CF9AE}" pid="953" name="ZOTERO_BREF_HoiPP89nGlk5_17">
    <vt:lpwstr>n Wiley &amp; Sons, Ltd.","container-title":"Journal of Raman Spectroscopy","DOI":"10.1002/jrs.1287","ISSN":"1097-4555","issue":"3","journalAbbreviation":"J. Raman Spectrosc.","language":"en","page":"237-249","source":"Wiley Online Library","title":"Quantum c</vt:lpwstr>
  </property>
  <property fmtid="{D5CDD505-2E9C-101B-9397-08002B2CF9AE}" pid="954" name="ZOTERO_BREF_HoiPP89nGlk5_18">
    <vt:lpwstr>hemistry study on superstructure and Raman spectra of binary sodium silicates","volume":"36","author":[{"family":"You","given":"J.-L."},{"family":"Jiang","given":"G.-C."},{"family":"Hou","given":"H.-Y."},{"family":"Chen","given":"H."},{"family":"Wu","give</vt:lpwstr>
  </property>
  <property fmtid="{D5CDD505-2E9C-101B-9397-08002B2CF9AE}" pid="955" name="ZOTERO_BREF_HoiPP89nGlk5_19">
    <vt:lpwstr>n":"Y.-Q."},{"family":"Xu","given":"K.-D."}],"issued":{"date-parts":[["2005",3,1]]}}},{"id":3789,"uris":["http://zotero.org/users/453153/items/GV5NM6FA"],"uri":["http://zotero.org/users/453153/items/GV5NM6FA"],"itemData":{"id":3789,"type":"article-journal</vt:lpwstr>
  </property>
  <property fmtid="{D5CDD505-2E9C-101B-9397-08002B2CF9AE}" pid="956" name="ZOTERO_BREF_HoiPP89nGlk5_2">
    <vt:lpwstr>t al., 2014; Bancroft et al., 2018; Nesbitt et al., 2019; Nesbitt et al., 2021)}","plainCitation":"(e.g., compare the methods described in the studies of Mysen et al., 1982; Mysen, 1990; You et al., 2005; Malfait, 2009; Le Losq and Neuville, 2013; Le Losq</vt:lpwstr>
  </property>
  <property fmtid="{D5CDD505-2E9C-101B-9397-08002B2CF9AE}" pid="957" name="ZOTERO_BREF_HoiPP89nGlk5_20">
    <vt:lpwstr>","abstract":"The silicate speciation forms an important aspect of the structure of silicate melts, a subject of interest to both the earth- and materials science communities. In this study, the Qn speciation of binary cesium silicate glasses was studied </vt:lpwstr>
  </property>
  <property fmtid="{D5CDD505-2E9C-101B-9397-08002B2CF9AE}" pid="958" name="ZOTERO_BREF_HoiPP89nGlk5_21">
    <vt:lpwstr>by Raman spectroscopy. A method to extract the equilibrium constant from a set of Raman spectra is presented, and the least-squares optimization algorithm is given (in Supporting Information). Log(K), the equilibrium constant of the speciation reaction, 2</vt:lpwstr>
  </property>
  <property fmtid="{D5CDD505-2E9C-101B-9397-08002B2CF9AE}" pid="959" name="ZOTERO_BREF_HoiPP89nGlk5_22">
    <vt:lpwstr>Q3 = Q4 + Q2, equals −2.72 ± 0.11 at the glass transition. This extends the previously established correlation between log(K) and the inverse of the ionic radius of the network modifier to cesium. Copyright © 2009 John Wiley &amp; Sons, Ltd.","container-title</vt:lpwstr>
  </property>
  <property fmtid="{D5CDD505-2E9C-101B-9397-08002B2CF9AE}" pid="960" name="ZOTERO_BREF_HoiPP89nGlk5_23">
    <vt:lpwstr>":"Journal of Raman Spectroscopy","DOI":"10.1002/jrs.2338","ISSN":"1097-4555","issue":"12","journalAbbreviation":"J. Raman Spectrosc.","language":"en","page":"1895-1901","source":"Wiley Online Library","title":"Quantitative Raman spectroscopy: speciation </vt:lpwstr>
  </property>
  <property fmtid="{D5CDD505-2E9C-101B-9397-08002B2CF9AE}" pid="961" name="ZOTERO_BREF_HoiPP89nGlk5_24">
    <vt:lpwstr>of cesium silicate glasses","title-short":"Quantitative Raman spectroscopy","volume":"40","author":[{"family":"Malfait","given":"Wim J."}],"issued":{"date-parts":[["2009",12,1]]}}},{"id":501,"uris":["http://zotero.org/users/453153/items/8B8VC575"],"uri":[</vt:lpwstr>
  </property>
  <property fmtid="{D5CDD505-2E9C-101B-9397-08002B2CF9AE}" pid="962" name="ZOTERO_BREF_HoiPP89nGlk5_25">
    <vt:lpwstr>"http://zotero.org/users/453153/items/8B8VC575"],"itemData":{"id":501,"type":"article-journal","container-title":"Chemical Geology","DOI":"http://dx.doi.org/10.1016/j.chemgeo.2012.09.009","page":"57-71","title":"Effect of the Na/K mixing on the structure </vt:lpwstr>
  </property>
  <property fmtid="{D5CDD505-2E9C-101B-9397-08002B2CF9AE}" pid="963" name="ZOTERO_BREF_HoiPP89nGlk5_26">
    <vt:lpwstr>and the rheology of tectosilicate silica-rich melts","volume":"346","author":[{"family":"Le Losq","given":"C."},{"family":"Neuville","given":"D. R."}],"issued":{"date-parts":[["2013"]]}}},{"id":1328,"uris":["http://zotero.org/users/453153/items/CZT3JPVA"]</vt:lpwstr>
  </property>
  <property fmtid="{D5CDD505-2E9C-101B-9397-08002B2CF9AE}" pid="964" name="ZOTERO_BREF_HoiPP89nGlk5_27">
    <vt:lpwstr>,"uri":["http://zotero.org/users/453153/items/CZT3JPVA"],"itemData":{"id":1328,"type":"article-journal","container-title":"Geochimica et Cosmochimica Acta","DOI":"10.1016/j.gca.2013.11.010","ISSN":"00167037","language":"en","page":"495-517","source":"Cros</vt:lpwstr>
  </property>
  <property fmtid="{D5CDD505-2E9C-101B-9397-08002B2CF9AE}" pid="965" name="ZOTERO_BREF_HoiPP89nGlk5_28">
    <vt:lpwstr>sRef","title":"The role of Al&lt;sup&gt;3+&lt;/sup&gt; on rheology and structural changes of sodium silicate and aluminosilicate glasses and melts.","volume":"126","author":[{"family":"Le Losq","given":"C."},{"family":"Neuville","given":"D. R."},{"family":"Florian","</vt:lpwstr>
  </property>
  <property fmtid="{D5CDD505-2E9C-101B-9397-08002B2CF9AE}" pid="966" name="ZOTERO_BREF_HoiPP89nGlk5_29">
    <vt:lpwstr>given":"P."},{"family":"Henderson","given":"G. S."},{"family":"Massiot","given":"D."}],"issued":{"date-parts":[["2014",2]]}}},{"id":4771,"uris":["http://zotero.org/users/453153/items/CQS93SIL"],"uri":["http://zotero.org/users/453153/items/CQS93SIL"],"item</vt:lpwstr>
  </property>
  <property fmtid="{D5CDD505-2E9C-101B-9397-08002B2CF9AE}" pid="967" name="ZOTERO_BREF_HoiPP89nGlk5_3">
    <vt:lpwstr> et al., 2014; Bancroft et al., 2018; Nesbitt et al., 2019; Nesbitt et al., 2021)","noteIndex":0},"citationItems":[{"id":640,"uris":["http://zotero.org/users/453153/items/Q9K59MV6"],"uri":["http://zotero.org/users/453153/items/Q9K59MV6"],"itemData":{"id":</vt:lpwstr>
  </property>
  <property fmtid="{D5CDD505-2E9C-101B-9397-08002B2CF9AE}" pid="968" name="ZOTERO_BREF_HoiPP89nGlk5_30">
    <vt:lpwstr>Data":{"id":4771,"type":"article-journal","abstract":"Raman spectra at 298 K of the SiO4 symmetric stretch region (800–1200 cm−1) for low alkali (M) silicate glasses (5 and 10 mol% M2O, for M = Cs, K) yield intense well-resolved Q3 peaks at ~1100 cm−1 wit</vt:lpwstr>
  </property>
  <property fmtid="{D5CDD505-2E9C-101B-9397-08002B2CF9AE}" pid="969" name="ZOTERO_BREF_HoiPP89nGlk5_31">
    <vt:lpwstr>h mostly Lorentzian character, in contrast to previous Gaussian fits for silicate glasses. The spectra of 5 mol% Na and Li glasses show an additional Q3 peak. It results from close approach of alkalis (M) to bridging oxygen (BO) which splits the Q3 band i</vt:lpwstr>
  </property>
  <property fmtid="{D5CDD505-2E9C-101B-9397-08002B2CF9AE}" pid="970" name="ZOTERO_BREF_HoiPP89nGlk5_32">
    <vt:lpwstr>nto two peaks. All linewidths (FWHM) of fitted Q1, Q2 and Q3 species peaks are similar (~35–55 cm−1) at 298 K for all the above glasses. The Q3 species FWHM of 5 and 10 mol% Cs2O silicate glasses show a T dependence similar to those of crystal silicate sp</vt:lpwstr>
  </property>
  <property fmtid="{D5CDD505-2E9C-101B-9397-08002B2CF9AE}" pid="971" name="ZOTERO_BREF_HoiPP89nGlk5_33">
    <vt:lpwstr>ectra: both increase by 35–45 cm−1 from 298 K to 1200 K. The T dependence of the FWHM of these Lorentzian dominated peaks are consistent with theory. The more complex spectra of the 30 mol% K2O and 50 mol% Na2O glass spectra are then readily fit with two </vt:lpwstr>
  </property>
  <property fmtid="{D5CDD505-2E9C-101B-9397-08002B2CF9AE}" pid="972" name="ZOTERO_BREF_HoiPP89nGlk5_34">
    <vt:lpwstr>or three Q2 or Q3 peaks, constraining the % Lorentzian character of all peaks from the fit to the resolved peak in those spectra. The 50 mol% Na2O spectrum shows that Q3 &gt; Q1, indicating ~4.5 mol% free oxygen in the glass, a value in good agreement with p</vt:lpwstr>
  </property>
  <property fmtid="{D5CDD505-2E9C-101B-9397-08002B2CF9AE}" pid="973" name="ZOTERO_BREF_HoiPP89nGlk5_35">
    <vt:lpwstr>revious 29Si NMR and O 1s XPS results. Lorentzian/Gaussian lineshapes now need to be considered for many more silicate glass/melt Raman spectra.","container-title":"Journal of Non-Crystalline Solids","DOI":"10.1016/j.jnoncrysol.2018.01.018","ISSN":"0022-3</vt:lpwstr>
  </property>
  <property fmtid="{D5CDD505-2E9C-101B-9397-08002B2CF9AE}" pid="974" name="ZOTERO_BREF_HoiPP89nGlk5_36">
    <vt:lpwstr>093","journalAbbreviation":"Journal of Non-Crystalline Solids","page":"72-83","source":"ScienceDirect","title":"Lorentzian dominated lineshapes and linewidths for Raman symmetric stretch peaks (800–1200 cm−1) in Qn (n = 1–3) species of alkali silicate gla</vt:lpwstr>
  </property>
  <property fmtid="{D5CDD505-2E9C-101B-9397-08002B2CF9AE}" pid="975" name="ZOTERO_BREF_HoiPP89nGlk5_37">
    <vt:lpwstr>sses/melts","volume":"484","author":[{"family":"Bancroft","given":"G. Michael"},{"family":"Nesbitt","given":"H. Wayne"},{"family":"Henderson","given":"Grant S."},{"family":"O'Shaughnessy","given":"Cedrick"},{"family":"Withers","given":"Anthony C."},{"fami</vt:lpwstr>
  </property>
  <property fmtid="{D5CDD505-2E9C-101B-9397-08002B2CF9AE}" pid="976" name="ZOTERO_BREF_HoiPP89nGlk5_38">
    <vt:lpwstr>ly":"Neuville","given":"Daniel R."}],"issued":{"date-parts":[["2018",3,15]]}}},{"id":6547,"uris":["http://zotero.org/users/453153/items/NLF27G23"],"uri":["http://zotero.org/users/453153/items/NLF27G23"],"itemData":{"id":6547,"type":"article-journal","abst</vt:lpwstr>
  </property>
  <property fmtid="{D5CDD505-2E9C-101B-9397-08002B2CF9AE}" pid="977" name="ZOTERO_BREF_HoiPP89nGlk5_39">
    <vt:lpwstr>ract":"The Raman spectra of glasses containing 0 to 30 mol% Cs2O have been fit successfully with line shapes of dominantly Lorentzian character for the Q3 species, allowing quantification of Q3 and Q4 species intensities (Q represents a Si tetrahedron and</vt:lpwstr>
  </property>
  <property fmtid="{D5CDD505-2E9C-101B-9397-08002B2CF9AE}" pid="978" name="ZOTERO_BREF_HoiPP89nGlk5_4">
    <vt:lpwstr>640,"type":"article-journal","container-title":"American Mineralogist","page":"686-695","title":"Curve-fitting of Raman spectra of silicate glasses","volume":"67","author":[{"family":"Mysen","given":"B. O."},{"family":"Finger","given":"L. W."},{"family":"</vt:lpwstr>
  </property>
  <property fmtid="{D5CDD505-2E9C-101B-9397-08002B2CF9AE}" pid="979" name="ZOTERO_BREF_HoiPP89nGlk5_40">
    <vt:lpwstr> the superscript indicates the number of bridging oxygen atoms, BOs, bonded to Si.) The intensity of the Q4 species A1 symmetric stretch is exceptionally weak in vitreous silica (v-SiO2) but it increases dramatically with addition of small amounts of Cs2O</vt:lpwstr>
  </property>
  <property fmtid="{D5CDD505-2E9C-101B-9397-08002B2CF9AE}" pid="980" name="ZOTERO_BREF_HoiPP89nGlk5_41">
    <vt:lpwstr> to the glass. We propose that Cs, where in close proximity to BO of Q4 species, promotes the polarizability of Q4 tetrahedra and these primed Q4 species (Q4-p) produce a strong Q4 signal. There are, therefore, two variants of the Q4 species, a Q4-p speci</vt:lpwstr>
  </property>
  <property fmtid="{D5CDD505-2E9C-101B-9397-08002B2CF9AE}" pid="981" name="ZOTERO_BREF_HoiPP89nGlk5_42">
    <vt:lpwstr>es which produces a strong signal, and an unprimed species (Q4-u) which yields a very weak signal. The increase in the abundance of the primed Q4 species (Q4-p) can be modelled as a function of alkali content using a simple, upper-bounded growth model: XQ</vt:lpwstr>
  </property>
  <property fmtid="{D5CDD505-2E9C-101B-9397-08002B2CF9AE}" pid="982" name="ZOTERO_BREF_HoiPP89nGlk5_43">
    <vt:lpwstr>4-p = (1 − e−kx) where XQ4-p is the fraction of polarizable Q4 species, k is a constant and x is the mol% counter oxide in the glass (here Cs2O). Comparison of calculated XQ4-p values with experimental results indicates that its cross-section is similar t</vt:lpwstr>
  </property>
  <property fmtid="{D5CDD505-2E9C-101B-9397-08002B2CF9AE}" pid="983" name="ZOTERO_BREF_HoiPP89nGlk5_44">
    <vt:lpwstr>o that of the Q3 species. There is no evidence for a ~1050 cm−1 band in the 5 mol% Cs2O glass spectrum but in the 30 mol% Cs2O glass spectrum about 11% of spectral intensity is observed at about this frequency. The intensity likely results from developmen</vt:lpwstr>
  </property>
  <property fmtid="{D5CDD505-2E9C-101B-9397-08002B2CF9AE}" pid="984" name="ZOTERO_BREF_HoiPP89nGlk5_45">
    <vt:lpwstr>t of asymmetry on the Q3 band, which increases with Cs2O content of the glass. The asymmetry results from weakened SiO force constants of some Q3 tetrahedra due to charge transfer via CsBO bonds. As evidence, Si 2p and O 1s X-ray Photoelectron Spectroscop</vt:lpwstr>
  </property>
  <property fmtid="{D5CDD505-2E9C-101B-9397-08002B2CF9AE}" pid="985" name="ZOTERO_BREF_HoiPP89nGlk5_46">
    <vt:lpwstr>ic (XPS) studies demonstrate that the electron density over Si and BO atoms of Q4 species increases with Cs2O content. With charge transfer to tetrahedra, the negative charge accumulates preferentially on Si atoms thus decreasing SiO coulombic interaction</vt:lpwstr>
  </property>
  <property fmtid="{D5CDD505-2E9C-101B-9397-08002B2CF9AE}" pid="986" name="ZOTERO_BREF_HoiPP89nGlk5_47">
    <vt:lpwstr>s, weakening SiO force constants, and shifting the Q3 A1 symmetric stretch vibrational frequencies to lower values (e.g., from ~1100 cm−1 to ~1050 cm−1). The fraction of affected Q3 species increases with alkali content, as does the Q3 peak asymmetry. The</vt:lpwstr>
  </property>
  <property fmtid="{D5CDD505-2E9C-101B-9397-08002B2CF9AE}" pid="987" name="ZOTERO_BREF_HoiPP89nGlk5_48">
    <vt:lpwstr> Raman shifts of the Q4 species are also affected by increased Cs2O contents.","container-title":"Chemical Geology","DOI":"10.1016/j.chemgeo.2018.12.009","ISSN":"0009-2541","journalAbbreviation":"Chemical Geology","language":"en","page":"1-11","source":"S</vt:lpwstr>
  </property>
  <property fmtid="{D5CDD505-2E9C-101B-9397-08002B2CF9AE}" pid="988" name="ZOTERO_BREF_HoiPP89nGlk5_49">
    <vt:lpwstr>cienceDirect","title":"Factors affecting line shapes and intensities of Q3 and Q4 Raman bands of Cs silicate glasses","volume":"505","author":[{"family":"Nesbitt","given":"H. Wayne"},{"family":"O'Shaughnessy","given":"Cedrick"},{"family":"Henderson","give</vt:lpwstr>
  </property>
  <property fmtid="{D5CDD505-2E9C-101B-9397-08002B2CF9AE}" pid="989" name="ZOTERO_BREF_HoiPP89nGlk5_5">
    <vt:lpwstr>Virgo","given":"D."},{"family":"Seifert","given":"F. A."}],"issued":{"date-parts":[["1982"]]}},"prefix":"e.g., compare the methods described in the studies of"},{"id":639,"uris":["http://zotero.org/users/453153/items/K88BTHDQ"],"uri":["http://zotero.org/u</vt:lpwstr>
  </property>
  <property fmtid="{D5CDD505-2E9C-101B-9397-08002B2CF9AE}" pid="990" name="ZOTERO_BREF_HoiPP89nGlk5_50">
    <vt:lpwstr>n":"Grant S."},{"family":"Michael Bancroft","given":"G."},{"family":"Neuville","given":"Daniel R."}],"issued":{"date-parts":[["2019",2,5]]}}},{"id":6550,"uris":["http://zotero.org/users/453153/items/SZCIL2LD"],"uri":["http://zotero.org/users/453153/items/</vt:lpwstr>
  </property>
  <property fmtid="{D5CDD505-2E9C-101B-9397-08002B2CF9AE}" pid="991" name="ZOTERO_BREF_HoiPP89nGlk5_51">
    <vt:lpwstr>SZCIL2LD"],"itemData":{"id":6550,"type":"article-journal","abstract":"There are four 29Si NMR experimental studies published for glasses containing ~40 mol% Na2O and the reported Q species abundances are remarkably consistent. These results have been used</vt:lpwstr>
  </property>
  <property fmtid="{D5CDD505-2E9C-101B-9397-08002B2CF9AE}" pid="992" name="ZOTERO_BREF_HoiPP89nGlk5_52">
    <vt:lpwstr> to determine accurate Raman Q3 and Q2 cross sections for a 40.1 mol% Na2O glass. The Q3 and Q2 cross sections are respectively 1.10 and 0.95 (±0.03). The Q2 band of the Raman spectrum is dominantly Lorentzian in shape whereas the Q3 band is asymmetric an</vt:lpwstr>
  </property>
  <property fmtid="{D5CDD505-2E9C-101B-9397-08002B2CF9AE}" pid="993" name="ZOTERO_BREF_HoiPP89nGlk5_53">
    <vt:lpwstr>d based on other studies, the asymmetry increases with alkali content, due primarily to alkali-BO interactions. As explanation, increase in alkali content enhances preferentially electron density over Si atoms of tetrahedra, thereby weakening Si-O coulomb</vt:lpwstr>
  </property>
  <property fmtid="{D5CDD505-2E9C-101B-9397-08002B2CF9AE}" pid="994" name="ZOTERO_BREF_HoiPP89nGlk5_54">
    <vt:lpwstr>ic interactions (i.e., force constants), which shifts the symmetric stretch of the Q3 species to lower frequencies, producing asymmetric Q3 line shapes. With Q2 and Q3 cross sections established, the high resolution of Raman spectroscopy now can be used t</vt:lpwstr>
  </property>
  <property fmtid="{D5CDD505-2E9C-101B-9397-08002B2CF9AE}" pid="995" name="ZOTERO_BREF_HoiPP89nGlk5_55">
    <vt:lpwstr>o provide highly accurate estimates of Q species in silicate glasses and melts.","container-title":"Chemical Geology","DOI":"10.1016/j.chemgeo.2020.120040","ISSN":"0009-2541","journalAbbreviation":"Chemical Geology","language":"en","page":"120040","source</vt:lpwstr>
  </property>
  <property fmtid="{D5CDD505-2E9C-101B-9397-08002B2CF9AE}" pid="996" name="ZOTERO_BREF_HoiPP89nGlk5_56">
    <vt:lpwstr>":"ScienceDirect","title":"Spectral Resolution and Raman Q3 and Q2 cross sections in ~40 mol% Na2O glasses","volume":"562","author":[{"family":"Nesbitt","given":"H. W."},{"family":"Henderson","given":"G. S."},{"family":"Bancroft","given":"G. M."},{"family</vt:lpwstr>
  </property>
  <property fmtid="{D5CDD505-2E9C-101B-9397-08002B2CF9AE}" pid="997" name="ZOTERO_BREF_HoiPP89nGlk5_57">
    <vt:lpwstr>":"Neuville","given":"D. R."}],"issued":{"date-parts":[["2021",2,20]]}}}],"schema":"https://github.com/citation-style-language/schema/raw/master/csl-citation.json"}</vt:lpwstr>
  </property>
  <property fmtid="{D5CDD505-2E9C-101B-9397-08002B2CF9AE}" pid="998" name="ZOTERO_BREF_HoiPP89nGlk5_6">
    <vt:lpwstr>sers/453153/items/K88BTHDQ"],"itemData":{"id":639,"type":"article-journal","container-title":"American Mineralogist","page":"120-134","title":"Role of Al in depolymerized, peralkaline aluminosilicate melts in the systems Li₂O-Al₂O₃-SiO₂, Na₂O-Al₂O₃-SiO₂, </vt:lpwstr>
  </property>
  <property fmtid="{D5CDD505-2E9C-101B-9397-08002B2CF9AE}" pid="999" name="ZOTERO_BREF_HoiPP89nGlk5_7">
    <vt:lpwstr>and K₂O-Al₂O₃-SiO₂","volume":"75","author":[{"family":"Mysen","given":"B. O."}],"issued":{"date-parts":[["1990"]]}}},{"id":4484,"uris":["http://zotero.org/users/453153/items/EYIV7K32"],"uri":["http://zotero.org/users/453153/items/EYIV7K32"],"itemData":{"i</vt:lpwstr>
  </property>
  <property fmtid="{D5CDD505-2E9C-101B-9397-08002B2CF9AE}" pid="1000" name="ZOTERO_BREF_HoiPP89nGlk5_8">
    <vt:lpwstr>d":4484,"type":"article-journal","abstract":"Raman spectra of binary sodium silicates in various components were calculated by the self-consistent field molecular orbital ab initio calculation quantum chemical (QC) method with several polysilicon–oxygen t</vt:lpwstr>
  </property>
  <property fmtid="{D5CDD505-2E9C-101B-9397-08002B2CF9AE}" pid="1001" name="ZOTERO_BREF_HoiPP89nGlk5_9">
    <vt:lpwstr>etrahedral model clusters with both 6–31G and 6–31G(d) basis sets being applied. Relevant pure anion clusters were also be calculated in order to determine the cation effect by comparison with the available sodium series. High and intermediate Raman-activ</vt:lpwstr>
  </property>
  <property fmtid="{D5CDD505-2E9C-101B-9397-08002B2CF9AE}" pid="1002"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003"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004"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005"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006"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007"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008" name="ZOTERO_BREF_IC0bEPiOTLHl_7">
    <vt:lpwstr> and eruption style of rhyolitic magma","volume":"552","author":[{"family":"Di Genova","given":"D."},{"family":"Kolzenburg","given":"S."},{"family":"Wiesmaier","given":"S."},{"family":"Dallanave","given":"E."},{"family":"Neuville","given":"D. R."},{"famil</vt:lpwstr>
  </property>
  <property fmtid="{D5CDD505-2E9C-101B-9397-08002B2CF9AE}" pid="1009" name="ZOTERO_BREF_IC0bEPiOTLHl_8">
    <vt:lpwstr>y":"Hess","given":"K. U."},{"family":"Dingwell","given":"D. B."}],"issued":{"date-parts":[["2017",12]]}}}],"schema":"https://github.com/citation-style-language/schema/raw/master/csl-citation.json"}</vt:lpwstr>
  </property>
  <property fmtid="{D5CDD505-2E9C-101B-9397-08002B2CF9AE}" pid="1010"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011"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012" name="ZOTERO_BREF_IR8nei4xMlDC_3">
    <vt:lpwstr>ume":"20","author":[{"family":"Cohen","given":"Morrel H."},{"family":"Grest","given":"G. S."}],"issued":{"date-parts":[["1979"]]}}}],"schema":"https://github.com/citation-style-language/schema/raw/master/csl-citation.json"}</vt:lpwstr>
  </property>
  <property fmtid="{D5CDD505-2E9C-101B-9397-08002B2CF9AE}" pid="1013" name="ZOTERO_BREF_IU98KuOsrsXx_1">
    <vt:lpwstr/>
  </property>
  <property fmtid="{D5CDD505-2E9C-101B-9397-08002B2CF9AE}" pid="1014"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015"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016"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017"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018"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019"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020"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021"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022"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023"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024"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025"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026"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027" name="ZOTERO_BREF_JCXmip9xwEX5gKrboPV60_21">
    <vt:lpwstr>:"7","author":[{"family":"Le Losq","given":"C."},{"family":"Neuville","given":"D. R."},{"family":"Chen","given":"W."},{"family":"Florian","given":"P."},{"family":"Massiot","given":"D."},{"family":"Zhou","given":"Z."},{"family":"Greaves","given":"G. N."}],</vt:lpwstr>
  </property>
  <property fmtid="{D5CDD505-2E9C-101B-9397-08002B2CF9AE}" pid="1028" name="ZOTERO_BREF_JCXmip9xwEX5gKrboPV60_22">
    <vt:lpwstr>"issued":{"date-parts":[["2017",12]]}}}],"schema":"https://github.com/citation-style-language/schema/raw/master/csl-citation.json"}</vt:lpwstr>
  </property>
  <property fmtid="{D5CDD505-2E9C-101B-9397-08002B2CF9AE}" pid="1029"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030" name="ZOTERO_BREF_JCXmip9xwEX5gKrboPV60_4">
    <vt:lpwstr>ses and melts.","volume":"126","author":[{"family":"Le Losq","given":"C."},{"family":"Neuville","given":"D. R."},{"family":"Florian","given":"P."},{"family":"Henderson","given":"G. S."},{"family":"Massiot","given":"D."}],"issued":{"date-parts":[["2014",2]</vt:lpwstr>
  </property>
  <property fmtid="{D5CDD505-2E9C-101B-9397-08002B2CF9AE}" pid="1031"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032"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033"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034"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035"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036"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037"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038" name="ZOTERO_BREF_JDmSZeMcSBWH_3">
    <vt:lpwstr>ge":"495-517","volume":"126","source":"CrossRef","DOI":"10.1016/j.gca.2013.11.010","ISSN":"00167037","language":"en","author":[{"family":"Le Losq","given":"C."},{"family":"Neuville","given":"D. R."},{"family":"Florian","given":"P."},{"family":"Henderson",</vt:lpwstr>
  </property>
  <property fmtid="{D5CDD505-2E9C-101B-9397-08002B2CF9AE}" pid="1039" name="ZOTERO_BREF_JDmSZeMcSBWH_4">
    <vt:lpwstr>"given":"G. S."},{"family":"Massiot","given":"D."}],"issued":{"date-parts":[["2014",2]]}}}],"schema":"https://github.com/citation-style-language/schema/raw/master/csl-citation.json"}</vt:lpwstr>
  </property>
  <property fmtid="{D5CDD505-2E9C-101B-9397-08002B2CF9AE}" pid="1040"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041"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042" name="ZOTERO_BREF_JFwoxHMpqauF_3">
    <vt:lpwstr>source":"Google Scholar","author":[{"family":"Angell","given":"Charles Austen"}],"issued":{"date-parts":[["1991"]]}}}],"schema":"https://github.com/citation-style-language/schema/raw/master/csl-citation.json"}</vt:lpwstr>
  </property>
  <property fmtid="{D5CDD505-2E9C-101B-9397-08002B2CF9AE}" pid="1043"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044"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045"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046" name="ZOTERO_BREF_JJn2Pq84W4bN_4">
    <vt:lpwstr>language/schema/raw/master/csl-citation.json"}</vt:lpwstr>
  </property>
  <property fmtid="{D5CDD505-2E9C-101B-9397-08002B2CF9AE}" pid="1047" name="ZOTERO_BREF_JiWFJ7anCHol_1">
    <vt:lpwstr>ZOTERO_ITEM CSL_CITATION {"citationID":"a1etj59up7m","properties":{"formattedCitation":"\\uldash{(McKeown et al., 1985; Jackson et al., 1987; Le Losq and Neuville, 2017)}","plainCitation":"(McKeown et al., 1985; Jackson et al., 1987; Le Losq and Neuville,</vt:lpwstr>
  </property>
  <property fmtid="{D5CDD505-2E9C-101B-9397-08002B2CF9AE}" pid="1048" name="ZOTERO_BREF_JiWFJ7anCHol_10">
    <vt:lpwstr>mperature crystal structure studies of nepheline for distance comparisons.","container-title":"Journal of Non-Crystalline Solids","DOI":"10.1016/0022-3093(85)90078-X","ISSN":"0022-3093","issue":"2","journalAbbreviation":"Journal of Non-Crystalline Solids"</vt:lpwstr>
  </property>
  <property fmtid="{D5CDD505-2E9C-101B-9397-08002B2CF9AE}" pid="1049" name="ZOTERO_BREF_JiWFJ7anCHol_11">
    <vt:lpwstr>,"page":"325-348","source":"ScienceDirect","title":"Exafs and xanes study of the local coordination environment of sodium in a series of silica-rich glasses and selected minerals within the Na&lt;sub&gt;2&lt;/sub&gt;O-Al&lt;sub&gt;2&lt;/sub&gt;O&lt;sub&gt;3&lt;/sub&gt;-SiO&lt;sub&gt;2&lt;/sub&gt; syste</vt:lpwstr>
  </property>
  <property fmtid="{D5CDD505-2E9C-101B-9397-08002B2CF9AE}" pid="1050" name="ZOTERO_BREF_JiWFJ7anCHol_12">
    <vt:lpwstr>m","volume":"74","author":[{"family":"McKeown","given":"D. A."},{"family":"Waychunas","given":"G. A."},{"family":"Brown","given":"G. E."}],"issued":{"date-parts":[["1985",11,1]]}}},{"id":3039,"uris":["http://zotero.org/users/453153/items/MRQG3BNI"],"uri":</vt:lpwstr>
  </property>
  <property fmtid="{D5CDD505-2E9C-101B-9397-08002B2CF9AE}" pid="1051" name="ZOTERO_BREF_JiWFJ7anCHol_13">
    <vt:lpwstr>["http://zotero.org/users/453153/items/MRQG3BNI"],"itemData":{"id":3039,"type":"article-journal","abstract":"Potassium K-EXAFS and XANES measurements were made using synchrotron radiation on selected glasses along the NaAlSi3O8-KAlSi3O8 (albite-orthoclase</vt:lpwstr>
  </property>
  <property fmtid="{D5CDD505-2E9C-101B-9397-08002B2CF9AE}" pid="1052" name="ZOTERO_BREF_JiWFJ7anCHol_14">
    <vt:lpwstr>) binary to characterize the local structural environment of potassium: Comparison of XANES spectra indicates that the potassium environment in the glasses is more similar to that in crystalline KAlSi2O6 (leucite) than in crystalline KAlSi3O8 (orthoclase)</vt:lpwstr>
  </property>
  <property fmtid="{D5CDD505-2E9C-101B-9397-08002B2CF9AE}" pid="1053" name="ZOTERO_BREF_JiWFJ7anCHol_15">
    <vt:lpwstr> or KNa3Al4Si4O16 (nepheline). Consequently, the potassium environment in these aluminosilicate glasses were modelled in the analysis of the EXAFS spectra using empirical phase and amplitude parameters for potassium in leucite. The derived K-O bond length</vt:lpwstr>
  </property>
  <property fmtid="{D5CDD505-2E9C-101B-9397-08002B2CF9AE}" pid="1054" name="ZOTERO_BREF_JiWFJ7anCHol_16">
    <vt:lpwstr>s and coordination numbers exhibit maxima near the composition albite50-orthoclase50. A model, based on previous theoretical and experimental investigations of crystalline and amorphous aluminosilicates and the mixed-alkali effect, is suggested to explain</vt:lpwstr>
  </property>
  <property fmtid="{D5CDD505-2E9C-101B-9397-08002B2CF9AE}" pid="1055" name="ZOTERO_BREF_JiWFJ7anCHol_17">
    <vt:lpwstr> these variations in the local coordination environment of potassium across the binary alkali feldspar glass join.","container-title":"Journal of Non-Crystalline Solids","DOI":"10.1016/S0022-3093(87)80177-1","ISSN":"0022-3093","issue":"2","journalAbbrevia</vt:lpwstr>
  </property>
  <property fmtid="{D5CDD505-2E9C-101B-9397-08002B2CF9AE}" pid="1056" name="ZOTERO_BREF_JiWFJ7anCHol_18">
    <vt:lpwstr>tion":"Journal of Non-Crystalline Solids","page":"311-322","source":"ScienceDirect","title":"X-ray absorption study of the potassium coordination environment in glasses from the NaAlSi&lt;sub&gt;3&lt;/sub&gt;O&lt;sub&gt;8&lt;/sub&gt;-KAlSi&lt;sub&gt;3&lt;/sub&gt;O&lt;sub&gt;8&lt;/sub&gt; binary","volum</vt:lpwstr>
  </property>
  <property fmtid="{D5CDD505-2E9C-101B-9397-08002B2CF9AE}" pid="1057" name="ZOTERO_BREF_JiWFJ7anCHol_19">
    <vt:lpwstr>e":"93","author":[{"family":"Jackson","given":"W. E."},{"family":"Brown","given":"G. E."},{"family":"Ponader","given":"C. W."}],"issued":{"date-parts":[["1987",9,1]]}}},{"id":3505,"uris":["http://zotero.org/users/453153/items/PJAXRXCI"],"uri":["http://zot</vt:lpwstr>
  </property>
  <property fmtid="{D5CDD505-2E9C-101B-9397-08002B2CF9AE}" pid="1058" name="ZOTERO_BREF_JiWFJ7anCHol_2">
    <vt:lpwstr> 2017)","noteIndex":0},"citationItems":[{"id":3492,"uris":["http://zotero.org/users/453153/items/WPAVS32Q"],"uri":["http://zotero.org/users/453153/items/WPAVS32Q"],"itemData":{"id":3492,"type":"article-journal","abstract":"Photoelectron total-yield Na XAN</vt:lpwstr>
  </property>
  <property fmtid="{D5CDD505-2E9C-101B-9397-08002B2CF9AE}" pid="1059" name="ZOTERO_BREF_JiWFJ7anCHol_20">
    <vt:lpwstr>ero.org/users/453153/items/PJAXRXCI"],"itemData":{"id":3505,"type":"article-journal","abstract":"The Adam and Gibbs theory depicts the viscous flow of silicate melts as governed by the cooperative re-arrangement of molecular sub-systems. Considering that </vt:lpwstr>
  </property>
  <property fmtid="{D5CDD505-2E9C-101B-9397-08002B2CF9AE}" pid="1060" name="ZOTERO_BREF_JiWFJ7anCHol_21">
    <vt:lpwstr>such subsystems involve the silicate Qn units (n = number of bridging oxygens), this study presents a model that links the Qn unit fractions to the melt configurational entropy at the glass transition temperature Tg, Sconf(Tg), and finally, to its viscosi</vt:lpwstr>
  </property>
  <property fmtid="{D5CDD505-2E9C-101B-9397-08002B2CF9AE}" pid="1061" name="ZOTERO_BREF_JiWFJ7anCHol_22">
    <vt:lpwstr>ty η. With 13 adjustable parameters, the model reproduces η and Tg of melts in the Na2O-K2O-SiO2 system (60 ≤ [SiO2] ≤ 100 mol%) with 1σ standard deviations of 0.18 log unit and 10.6°, respectively.\nThe model helps understanding the links between the mel</vt:lpwstr>
  </property>
  <property fmtid="{D5CDD505-2E9C-101B-9397-08002B2CF9AE}" pid="1062" name="ZOTERO_BREF_JiWFJ7anCHol_23">
    <vt:lpwstr>t chemical composition, structure, Sconf and η. For instance, small compositional changes in highly polymerized melts generate important changes in their Sconf(Tg) because of an excess of entropy generated by mixing Si between Q4 and Q3 units. Changing th</vt:lpwstr>
  </property>
  <property fmtid="{D5CDD505-2E9C-101B-9397-08002B2CF9AE}" pid="1063" name="ZOTERO_BREF_JiWFJ7anCHol_24">
    <vt:lpwstr>e melt silica concentration affects the Qn unit distribution, this resulting in non-linear changes in the topological contribution to Sconf(Tg). The model also indicates that, at [SiO2] ≥ 60 mol%, the mixed alkali effect has negligible impact on the silic</vt:lpwstr>
  </property>
  <property fmtid="{D5CDD505-2E9C-101B-9397-08002B2CF9AE}" pid="1064" name="ZOTERO_BREF_JiWFJ7anCHol_25">
    <vt:lpwstr>ate glass Qn unit distribution, as corroborated by Raman spectroscopy data on mixed Na-K tri- and tetrasilicate glasses. Such model may be critical to link the melt structure to its physical and thermodynamic properties, but its refinement requires furthe</vt:lpwstr>
  </property>
  <property fmtid="{D5CDD505-2E9C-101B-9397-08002B2CF9AE}" pid="1065" name="ZOTERO_BREF_JiWFJ7anCHol_26">
    <vt:lpwstr>r high-quality quantitative structural data on silicate and aluminosilicate melts.","container-title":"Journal of Non-Crystalline Solids","DOI":"10.1016/j.jnoncrysol.2017.02.010","ISSN":"0022-3093","journalAbbreviation":"Journal of Non-Crystalline Solids"</vt:lpwstr>
  </property>
  <property fmtid="{D5CDD505-2E9C-101B-9397-08002B2CF9AE}" pid="1066" name="ZOTERO_BREF_JiWFJ7anCHol_27">
    <vt:lpwstr>,"page":"175-188","source":"ScienceDirect","title":"Molecular structure, configurational entropy and viscosity of silicate melts: Link through the Adam and Gibbs theory of viscous flow","title-short":"Molecular structure, configurational entropy and visco</vt:lpwstr>
  </property>
  <property fmtid="{D5CDD505-2E9C-101B-9397-08002B2CF9AE}" pid="1067" name="ZOTERO_BREF_JiWFJ7anCHol_28">
    <vt:lpwstr>sity of silicate melts","volume":"463","author":[{"family":"Le Losq","given":"C."},{"family":"Neuville","given":"D. R."}],"issued":{"date-parts":[["2017",5,1]]}}}],"schema":"https://github.com/citation-style-language/schema/raw/master/csl-citation.json"}</vt:lpwstr>
  </property>
  <property fmtid="{D5CDD505-2E9C-101B-9397-08002B2CF9AE}" pid="1068" name="ZOTERO_BREF_JiWFJ7anCHol_29">
    <vt:lpwstr/>
  </property>
  <property fmtid="{D5CDD505-2E9C-101B-9397-08002B2CF9AE}" pid="1069" name="ZOTERO_BREF_JiWFJ7anCHol_3">
    <vt:lpwstr>ES and EXAFS spectra were gathered to characterize the Na coordination for a collection of Na2OAl2O3SiO2 glasses and minerals. Included in the collection are the crystalline model compounds albite, jadeite and nepheline as well as glasses at these compo</vt:lpwstr>
  </property>
  <property fmtid="{D5CDD505-2E9C-101B-9397-08002B2CF9AE}" pid="1070" name="ZOTERO_BREF_JiWFJ7anCHol_30">
    <vt:lpwstr/>
  </property>
  <property fmtid="{D5CDD505-2E9C-101B-9397-08002B2CF9AE}" pid="1071" name="ZOTERO_BREF_JiWFJ7anCHol_31">
    <vt:lpwstr/>
  </property>
  <property fmtid="{D5CDD505-2E9C-101B-9397-08002B2CF9AE}" pid="1072" name="ZOTERO_BREF_JiWFJ7anCHol_4">
    <vt:lpwstr>sitions, Na2Si2O5 glass, and a series of glasses containing 75 mol% silica with R (= Al/Na) values ranging from 0.03 to 1.61. High resolution Na K-XANES spectra are reported for the first time and are of good enough quality for the specimens studied to ma</vt:lpwstr>
  </property>
  <property fmtid="{D5CDD505-2E9C-101B-9397-08002B2CF9AE}" pid="1073" name="ZOTERO_BREF_JiWFJ7anCHol_5">
    <vt:lpwstr>ke qualitative comparisons of Na edge features possible. Due to the variable quality of the Na EXAFS data, only Na2Si2O5 glass, three out of five of the glasses in the glass series, nepheline and nepheline glass were worthy of analysis; these samples are </vt:lpwstr>
  </property>
  <property fmtid="{D5CDD505-2E9C-101B-9397-08002B2CF9AE}" pid="1074" name="ZOTERO_BREF_JiWFJ7anCHol_6">
    <vt:lpwstr>the more soda-rich materials used for this study. Comparisons of Na XANES and EXAFS spectra for the glass series, nepheline, nepheline glass and Na2Si2O5 glass indicate little if any change in the Na environment among these materials. Nepheline glass and </vt:lpwstr>
  </property>
  <property fmtid="{D5CDD505-2E9C-101B-9397-08002B2CF9AE}" pid="1075" name="ZOTERO_BREF_JiWFJ7anCHol_7">
    <vt:lpwstr>crystal show reversal of intensity of the 1055 eV and 1058 eV Na edge features. The similarity of the Na coordination environment is also apparent in the EXAFS spectra, which yield NaO distances ranging from 2.56 to 2.62 Å. This overall similarity of the</vt:lpwstr>
  </property>
  <property fmtid="{D5CDD505-2E9C-101B-9397-08002B2CF9AE}" pid="1076" name="ZOTERO_BREF_JiWFJ7anCHol_8">
    <vt:lpwstr> Na coordination for samples in this study is not surprising since Na in crystalline compounds within this system is usually coordinated by seven to ten oxygens. The physical property variations for our glass series are not explained by the differences in</vt:lpwstr>
  </property>
  <property fmtid="{D5CDD505-2E9C-101B-9397-08002B2CF9AE}" pid="1077" name="ZOTERO_BREF_JiWFJ7anCHol_9">
    <vt:lpwstr> the Na environments depicted by our Na XANES and EXAFS results. The Na EXAFS for nepheline appears to sense only the closest set of oxygens of those in the entire known Na coordination, and this seems to be true for nepheline glass as well, using high te</vt:lpwstr>
  </property>
  <property fmtid="{D5CDD505-2E9C-101B-9397-08002B2CF9AE}" pid="1078" name="ZOTERO_BREF_JnO2Fog6ubI7_1">
    <vt:lpwstr>ZOTERO_ITEM CSL_CITATION {"citationID":"a4ul3p0r2p","properties":{"formattedCitation":"\\uldash{(e.g., Russell and Giordano, 2017)}","plainCitation":"(e.g., Russell and Giordano, 2017)","noteIndex":0},"citationItems":[{"id":2423,"uris":["http://zotero.org</vt:lpwstr>
  </property>
  <property fmtid="{D5CDD505-2E9C-101B-9397-08002B2CF9AE}" pid="1079" name="ZOTERO_BREF_JnO2Fog6ubI7_10">
    <vt:lpwstr>efix":"e.g.,"}],"schema":"https://github.com/citation-style-language/schema/raw/master/csl-citation.json"}</vt:lpwstr>
  </property>
  <property fmtid="{D5CDD505-2E9C-101B-9397-08002B2CF9AE}" pid="1080" name="ZOTERO_BREF_JnO2Fog6ubI7_2">
    <vt:lpwstr>/users/453153/items/MAEM4I4T"],"uri":["http://zotero.org/users/453153/items/MAEM4I4T"],"itemData":{"id":2423,"type":"article-journal","abstract":"The Adam-Gibbs theory provides a robust connection between the transport or relaxation properties of melts an</vt:lpwstr>
  </property>
  <property fmtid="{D5CDD505-2E9C-101B-9397-08002B2CF9AE}" pid="1081" name="ZOTERO_BREF_JnO2Fog6ubI7_3">
    <vt:lpwstr>d their thermochemical properties. In its expanded form: log η = A + B T S c Tg + C p c ln T T g\n\nthe equation has adjustable unknown parameters A, B and Sc (Tg) which can be estimated from experimental estimates of configurational heat capacity (Cpc), </vt:lpwstr>
  </property>
  <property fmtid="{D5CDD505-2E9C-101B-9397-08002B2CF9AE}" pid="1082" name="ZOTERO_BREF_JnO2Fog6ubI7_4">
    <vt:lpwstr>glass transition temperature (Tg) and viscosity (η). Here, we use recently published datasets for anhydrous and hydrous silicate melts and glasses (N ~ 50) for which there are measurements of log η and calorimetric measurements of Cpc and Tg. Our fitting </vt:lpwstr>
  </property>
  <property fmtid="{D5CDD505-2E9C-101B-9397-08002B2CF9AE}" pid="1083" name="ZOTERO_BREF_JnO2Fog6ubI7_5">
    <vt:lpwstr>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1084" name="ZOTERO_BREF_JnO2Fog6ubI7_6">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1085" name="ZOTERO_BREF_JnO2Fog6ubI7_7">
    <vt:lpwstr> Cp c S c = − Tg 12 243399 − m 15.518 + 0.996\n\nthereby establishing a quantitative connection between calorimetric and rheological measurements. Lastly, we show a good correspondence between values of Tg12 and fragility (m) from this Adam-Gibbs based mo</vt:lpwstr>
  </property>
  <property fmtid="{D5CDD505-2E9C-101B-9397-08002B2CF9AE}" pid="1086" name="ZOTERO_BREF_JnO2Fog6ubI7_8">
    <vt:lpwstr>del of melt viscosity and values predicted by the GRD viscosity model for multicomponent silicate melts (cf. Giordano et al., 2008).","container-title":"Chemical Geology","DOI":"10.1016/j.chemgeo.2016.07.019","ISSN":"0009-2541","journalAbbreviation":"Chem</vt:lpwstr>
  </property>
  <property fmtid="{D5CDD505-2E9C-101B-9397-08002B2CF9AE}" pid="1087" name="ZOTERO_BREF_JnO2Fog6ubI7_9">
    <vt:lpwstr>ical Geology","page":"140-151","source":"ScienceDirect","title":"Modelling configurational entropy of silicate melts","volume":"461","author":[{"family":"Russell","given":"J. K."},{"family":"Giordano","given":"D."}],"issued":{"date-parts":[["2017"]]}},"pr</vt:lpwstr>
  </property>
  <property fmtid="{D5CDD505-2E9C-101B-9397-08002B2CF9AE}" pid="1088"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089"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090" name="ZOTERO_BREF_KNssHNBIbqSkDJK1i1CcW_3">
    <vt:lpwstr>volume":"88","author":[{"family":"Mysen","given":"B. O."},{"family":"Lucier","given":"A."},{"family":"Cody","given":"G. D."}],"issued":{"date-parts":[["2003"]]}},"prefix":"e.g."}],"schema":"https://github.com/citation-style-language/schema/raw/master/csl-</vt:lpwstr>
  </property>
  <property fmtid="{D5CDD505-2E9C-101B-9397-08002B2CF9AE}" pid="1091" name="ZOTERO_BREF_KNssHNBIbqSkDJK1i1CcW_4">
    <vt:lpwstr>citation.json"}</vt:lpwstr>
  </property>
  <property fmtid="{D5CDD505-2E9C-101B-9397-08002B2CF9AE}" pid="1092"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093"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094"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095" name="ZOTERO_BREF_KpJ6ck97mhmu_4">
    <vt:lpwstr>n","given":"G. S."},{"family":"Massiot","given":"D."}],"issued":{"date-parts":[["2014",2]]}}}],"schema":"https://github.com/citation-style-language/schema/raw/master/csl-citation.json"}</vt:lpwstr>
  </property>
  <property fmtid="{D5CDD505-2E9C-101B-9397-08002B2CF9AE}" pid="1096"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097"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098"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099"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100"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101"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102" name="ZOTERO_BREF_KpJTRYfzrfpR_7">
    <vt:lpwstr>","given":"A."},{"family":"Kondratiev","given":"A."}],"issued":{"date-parts":[["2019",6,15]]}},"prefix":"e.g."}],"schema":"https://github.com/citation-style-language/schema/raw/master/csl-citation.json"}</vt:lpwstr>
  </property>
  <property fmtid="{D5CDD505-2E9C-101B-9397-08002B2CF9AE}" pid="1103"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104"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105" name="ZOTERO_BREF_L0h0TsakAyznamnNxjrTf_3">
    <vt:lpwstr> Acta","page":"495-517","volume":"126","source":"CrossRef","DOI":"10.1016/j.gca.2013.11.010","ISSN":"00167037","language":"en","author":[{"family":"Le Losq","given":"C."},{"family":"Neuville","given":"D. R."},{"family":"Florian","given":"P."},{"family":"H</vt:lpwstr>
  </property>
  <property fmtid="{D5CDD505-2E9C-101B-9397-08002B2CF9AE}" pid="1106" name="ZOTERO_BREF_L0h0TsakAyznamnNxjrTf_4">
    <vt:lpwstr>enderson","given":"G. S."},{"family":"Massiot","given":"D."}],"issued":{"date-parts":[["2014",2]]}},"prefix":"e.g."}],"schema":"https://github.com/citation-style-language/schema/raw/master/csl-citation.json"}</vt:lpwstr>
  </property>
  <property fmtid="{D5CDD505-2E9C-101B-9397-08002B2CF9AE}" pid="1107" name="ZOTERO_BREF_LHQ5V769ScdY_1">
    <vt:lpwstr>ZOTERO_ITEM CSL_CITATION {"citationID":"a2en8jbdt4l","properties":{"formattedCitation":"\\uldash{(NBO/T, see Mysen et al., 1982)}","plainCitation":"(NBO/T, see Mysen et al., 1982)","noteIndex":0},"citationItems":[{"id":3544,"uris":["http://zotero.org/user</vt:lpwstr>
  </property>
  <property fmtid="{D5CDD505-2E9C-101B-9397-08002B2CF9AE}" pid="1108" name="ZOTERO_BREF_LHQ5V769ScdY_10">
    <vt:lpwstr>e liquid volumes on MO-SiO2 joins with increasing field strength of the M cation is in accord with the enhanced stability of three-dimensional network units in the melts as a function of increased field strength of the metal cation. Most volatile-free nat</vt:lpwstr>
  </property>
  <property fmtid="{D5CDD505-2E9C-101B-9397-08002B2CF9AE}" pid="1109" name="ZOTERO_BREF_LHQ5V769ScdY_11">
    <vt:lpwstr>ural magmatic liquids will contain chain, sheet, and three-dimensional structural units. The proportion of sheet units in magmas with the same ratio of nonbridging oxygens to tetrahedral cations will decrease with increasing M2+/M+. The proportion of thre</vt:lpwstr>
  </property>
  <property fmtid="{D5CDD505-2E9C-101B-9397-08002B2CF9AE}" pid="1110" name="ZOTERO_BREF_LHQ5V769ScdY_12">
    <vt:lpwstr>e-dimensional structural units increases at the expense of chain and sheet units as the magma becomes more acidic. On the basis of the observed relationships between melt structure and physical properties the decreased compressibility and viscosity of bas</vt:lpwstr>
  </property>
  <property fmtid="{D5CDD505-2E9C-101B-9397-08002B2CF9AE}" pid="1111" name="ZOTERO_BREF_LHQ5V769ScdY_13">
    <vt:lpwstr>ic magma compared with acidic magma may be explained. Application of this structural model to natural magma also explains why the pressure dependence of the viscosity of basic magmas is smaller than that of andesitic magmas.","container-title":"Reviews of</vt:lpwstr>
  </property>
  <property fmtid="{D5CDD505-2E9C-101B-9397-08002B2CF9AE}" pid="1112" name="ZOTERO_BREF_LHQ5V769ScdY_14">
    <vt:lpwstr> Geophysics","DOI":"10.1029/RG020i003p00353","ISSN":"1944-9208","issue":"3","journalAbbreviation":"Rev. Geophys.","language":"en","page":"353-383","source":"Wiley Online Library","title":"The structure of silicate melts: Implications for chemical and phys</vt:lpwstr>
  </property>
  <property fmtid="{D5CDD505-2E9C-101B-9397-08002B2CF9AE}" pid="1113" name="ZOTERO_BREF_LHQ5V769ScdY_15">
    <vt:lpwstr>ical properties of natural magma","title-short":"The structure of silicate melts","volume":"20","author":[{"family":"Mysen","given":"Bjørn O."},{"family":"Virgo","given":"David"},{"family":"Seifert","given":"Friedrich A."}],"issued":{"date-parts":[["1982"</vt:lpwstr>
  </property>
  <property fmtid="{D5CDD505-2E9C-101B-9397-08002B2CF9AE}" pid="1114" name="ZOTERO_BREF_LHQ5V769ScdY_16">
    <vt:lpwstr>,8,1]]}},"prefix":"NBO/T, see"}],"schema":"https://github.com/citation-style-language/schema/raw/master/csl-citation.json"}</vt:lpwstr>
  </property>
  <property fmtid="{D5CDD505-2E9C-101B-9397-08002B2CF9AE}" pid="1115" name="ZOTERO_BREF_LHQ5V769ScdY_2">
    <vt:lpwstr>s/453153/items/P93N5J58"],"uri":["http://zotero.org/users/453153/items/P93N5J58"],"itemData":{"id":3544,"type":"article-journal","abstract":"The structure of melts in binary metal oxide-silica systems may be described in terms of monomers, dimers, chains,</vt:lpwstr>
  </property>
  <property fmtid="{D5CDD505-2E9C-101B-9397-08002B2CF9AE}" pid="1116" name="ZOTERO_BREF_LHQ5V769ScdY_3">
    <vt:lpwstr> sheets, and three-dimensional network structures. For the bulk compositions between orthosilicate and tectosilicate, three well-defined ranges may be distinguished. For bulk nonbridging oxygen per silicon (NBO/Si) of about 2 or less, monomers, dimers, an</vt:lpwstr>
  </property>
  <property fmtid="{D5CDD505-2E9C-101B-9397-08002B2CF9AE}" pid="1117" name="ZOTERO_BREF_LHQ5V769ScdY_4">
    <vt:lpwstr>d chains coexist. In the range between metasilicate and disilicate there is usually a combination of monomers, chains, and sheets. Sheets are, however, uncommon or absent in systems where the field strength of the metal cation exceeds that of Mg2+. In tho</vt:lpwstr>
  </property>
  <property fmtid="{D5CDD505-2E9C-101B-9397-08002B2CF9AE}" pid="1118" name="ZOTERO_BREF_LHQ5V769ScdY_5">
    <vt:lpwstr>se cases, monomers, chains, and three-dimensional network units coexist. In the bulk compositional range of NBO/Si ≳1, sheets, chains, and three-dimensional network structures coexist. In all systems the cations of high field strength show a preference fo</vt:lpwstr>
  </property>
  <property fmtid="{D5CDD505-2E9C-101B-9397-08002B2CF9AE}" pid="1119" name="ZOTERO_BREF_LHQ5V769ScdY_6">
    <vt:lpwstr>r the most depolymerized structural units. Aluminum and probably ferric iron are tetrahedrally coordinated when charge balanced by a monovalent or divalent cation. Aluminate complexes thus formed show a preference for the most polymerized structural units</vt:lpwstr>
  </property>
  <property fmtid="{D5CDD505-2E9C-101B-9397-08002B2CF9AE}" pid="1120" name="ZOTERO_BREF_LHQ5V769ScdY_7">
    <vt:lpwstr> in the melt. The degree of preference increases with decreasing field strength of the charge-balancing cation. Ferrite complexes may form separate (MFe)4+-O or (M0.5Fe)4+-O clusters in the melts. Titanium and phosphorus are always tetrahedrally coordinat</vt:lpwstr>
  </property>
  <property fmtid="{D5CDD505-2E9C-101B-9397-08002B2CF9AE}" pid="1121" name="ZOTERO_BREF_LHQ5V769ScdY_8">
    <vt:lpwstr>ed. These cations do not substitute significantly for Si4+ in tetrahedral coordination, but form separate clusters. The anionic structural model described above is consistent with viscosity and expansivity data for melts on binary metal oxide-silica joins</vt:lpwstr>
  </property>
  <property fmtid="{D5CDD505-2E9C-101B-9397-08002B2CF9AE}" pid="1122" name="ZOTERO_BREF_LHQ5V769ScdY_9">
    <vt:lpwstr>. The phase equilibrium data, such as the position of liquidus boundaries between mineral phases of different degress of polymerization on binary metal oxide-silica joins, may be explained with the melt structure model. The observed expansion of immiscibl</vt:lpwstr>
  </property>
  <property fmtid="{D5CDD505-2E9C-101B-9397-08002B2CF9AE}" pid="1123"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124"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125" name="ZOTERO_BREF_LbbWUkQaeRlg_3">
    <vt:lpwstr>me":"20","author":[{"family":"Cohen","given":"Morrel H."},{"family":"Grest","given":"G. S."}],"issued":{"date-parts":[["1979"]]}}}],"schema":"https://github.com/citation-style-language/schema/raw/master/csl-citation.json"}</vt:lpwstr>
  </property>
  <property fmtid="{D5CDD505-2E9C-101B-9397-08002B2CF9AE}" pid="1126"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127"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128"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129"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130"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131"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132" name="ZOTERO_BREF_ListGkzUs73t_7">
    <vt:lpwstr>magma","volume":"552","author":[{"family":"Di Genova","given":"D."},{"family":"Kolzenburg","given":"S."},{"family":"Wiesmaier","given":"S."},{"family":"Dallanave","given":"E."},{"family":"Neuville","given":"D. R."},{"family":"Hess","given":"K. U."},{"fami</vt:lpwstr>
  </property>
  <property fmtid="{D5CDD505-2E9C-101B-9397-08002B2CF9AE}" pid="1133" name="ZOTERO_BREF_ListGkzUs73t_8">
    <vt:lpwstr>ly":"Dingwell","given":"D. B."}],"issued":{"date-parts":[["2017",12]]}}}],"schema":"https://github.com/citation-style-language/schema/raw/master/csl-citation.json"}</vt:lpwstr>
  </property>
  <property fmtid="{D5CDD505-2E9C-101B-9397-08002B2CF9AE}" pid="1134"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135"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136"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137"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138"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139"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140" name="ZOTERO_BREF_LzeXLKqo2qW0_7">
    <vt:lpwstr>acity","title-short":"Unmixing in sodium-silicate melts","volume":"293–295","author":[{"family":"Jarry","given":"Philippe"},{"family":"Richet","given":"Pascal"}],"issued":{"date-parts":[["2001",11]]}},"prefix":"e.g.,"}],"schema":"https://github.com/citati</vt:lpwstr>
  </property>
  <property fmtid="{D5CDD505-2E9C-101B-9397-08002B2CF9AE}" pid="1141" name="ZOTERO_BREF_LzeXLKqo2qW0_8">
    <vt:lpwstr>on-style-language/schema/raw/master/csl-citation.json"}</vt:lpwstr>
  </property>
  <property fmtid="{D5CDD505-2E9C-101B-9397-08002B2CF9AE}" pid="1142"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143"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144"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145"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146"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147"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148" name="ZOTERO_BREF_MFQLeLvkJ0Xh_7">
    <vt:lpwstr>gma","volume":"552","author":[{"family":"Di Genova","given":"D."},{"family":"Kolzenburg","given":"S."},{"family":"Wiesmaier","given":"S."},{"family":"Dallanave","given":"E."},{"family":"Neuville","given":"D. R."},{"family":"Hess","given":"K. U."},{"family</vt:lpwstr>
  </property>
  <property fmtid="{D5CDD505-2E9C-101B-9397-08002B2CF9AE}" pid="1149" name="ZOTERO_BREF_MFQLeLvkJ0Xh_8">
    <vt:lpwstr>":"Dingwell","given":"D. B."}],"issued":{"date-parts":[["2017",12]]}},"suppress-author":true}],"schema":"https://github.com/citation-style-language/schema/raw/master/csl-citation.json"}</vt:lpwstr>
  </property>
  <property fmtid="{D5CDD505-2E9C-101B-9397-08002B2CF9AE}" pid="1150"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151" name="ZOTERO_BREF_MP16dGVgrs1LG9uHKcwFx_10">
    <vt:lpwstr>n-Crystalline Solids","author":[{"family":"Le Losq","given":"C."},{"family":"Neuville","given":"D. R."}],"issued":{"date-parts":[["2017",5,1]]}}}],"schema":"https://github.com/citation-style-language/schema/raw/master/csl-citation.json"}</vt:lpwstr>
  </property>
  <property fmtid="{D5CDD505-2E9C-101B-9397-08002B2CF9AE}" pid="1152"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153"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154"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155"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156"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157"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158"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159"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160"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161" name="ZOTERO_BREF_MSvGOVIb5dCgYADCHpZj8_10">
    <vt:lpwstr>,"language":"en","author":[{"family":"Giordano","given":"D."},{"family":"Russell","given":"J.K."}],"issued":{"date-parts":[["2018",11]]}}}],"schema":"https://github.com/citation-style-language/schema/raw/master/csl-citation.json"}</vt:lpwstr>
  </property>
  <property fmtid="{D5CDD505-2E9C-101B-9397-08002B2CF9AE}" pid="1162"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163"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164"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165"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166"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167"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168"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169"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170"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171"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172" name="ZOTERO_BREF_Mj0DpXesCy1s_3">
    <vt:lpwstr>,"author":[{"family":"Shintani","given":"H."},{"family":"Tanaka","given":"H."}],"issued":{"date-parts":[["2006"]]}}}],"schema":"https://github.com/citation-style-language/schema/raw/master/csl-citation.json"}</vt:lpwstr>
  </property>
  <property fmtid="{D5CDD505-2E9C-101B-9397-08002B2CF9AE}" pid="1173"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174"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175"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176"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177"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178"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179"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180" name="ZOTERO_BREF_MvuS6UZPA7ldYa6DBn9sa_8">
    <vt:lpwstr>tation.json"}</vt:lpwstr>
  </property>
  <property fmtid="{D5CDD505-2E9C-101B-9397-08002B2CF9AE}" pid="1181" name="ZOTERO_BREF_Mzv3KZhJH8oI_1">
    <vt:lpwstr>ZOTERO_ITEM CSL_CITATION {"citationID":"aut6en7vp7","properties":{"formattedCitation":"(Richet, 1984; Neuville and Mysen, 1996; Neuville, 2006; Le Losq and Neuville, 2013; Le Losq et al., 2014; Le Losq and Neuville, 2017; Le Losq et al., 2017)","plainCita</vt:lpwstr>
  </property>
  <property fmtid="{D5CDD505-2E9C-101B-9397-08002B2CF9AE}" pid="1182" name="ZOTERO_BREF_Mzv3KZhJH8oI_10">
    <vt:lpwstr>lasses and melts on the join SiO&lt;sub&gt;2&lt;/sub&gt;-NaAlO&lt;sub&gt;2&lt;/sub&gt;","volume":"60","author":[{"family":"Neuville","given":"D. R."},{"family":"Mysen","given":"B. O."}],"issued":{"date-parts":[["1996"]]}}},{"id":1324,"uris":["http://zotero.org/users/453153/items</vt:lpwstr>
  </property>
  <property fmtid="{D5CDD505-2E9C-101B-9397-08002B2CF9AE}" pid="1183" name="ZOTERO_BREF_Mzv3KZhJH8oI_11">
    <vt:lpwstr>/PNJGPGBF"],"uri":["http://zotero.org/users/453153/items/PNJGPGBF"],"itemData":{"id":1324,"type":"article-journal","abstract":"Configurational entropy has been linked with the structure of Na2O–CaO–SiO2 melts, based on combined viscosimetry and Raman spec</vt:lpwstr>
  </property>
  <property fmtid="{D5CDD505-2E9C-101B-9397-08002B2CF9AE}" pid="1184" name="ZOTERO_BREF_Mzv3KZhJH8oI_12">
    <vt:lpwstr>troscopic investigations. From viscosity measurements at low and high temperatures, we have obtained the configurational entropy, Sconf (using log η = Ae + Be / TSconf, where η is the viscosity, T the temperature and Ae, Be two constants). Using Raman spe</vt:lpwstr>
  </property>
  <property fmtid="{D5CDD505-2E9C-101B-9397-08002B2CF9AE}" pid="1185" name="ZOTERO_BREF_Mzv3KZhJH8oI_13">
    <vt:lpwstr>ctroscopy, we obtained structural information from the Q speciation and from the variation of the boson peak with chemical composition.\n\nA rapid decrease in the viscosity at low temperature was observed in Ca-silicate melts with addition of Na2O. At hig</vt:lpwstr>
  </property>
  <property fmtid="{D5CDD505-2E9C-101B-9397-08002B2CF9AE}" pid="1186" name="ZOTERO_BREF_Mzv3KZhJH8oI_14">
    <vt:lpwstr>h temperature, the viscosity is almost the same for the Ca- and Na-silicate liquids. The configurational entropy calculated from the viscosity measurements for Ca/Na mixing shows a non-ideal variation, which can be interpreted in term of non-random distri</vt:lpwstr>
  </property>
  <property fmtid="{D5CDD505-2E9C-101B-9397-08002B2CF9AE}" pid="1187" name="ZOTERO_BREF_Mzv3KZhJH8oI_15">
    <vt:lpwstr>bution of Na and Ca in the silicate network. The addition of Na2O to the Ca-silicate melts produces a decrease of the fragility of the liquid and an increase of the Q3/Q2 ratio observed with Raman spectroscopy.","collection-title":"Physics, Chemistry and </vt:lpwstr>
  </property>
  <property fmtid="{D5CDD505-2E9C-101B-9397-08002B2CF9AE}" pid="1188" name="ZOTERO_BREF_Mzv3KZhJH8oI_16">
    <vt:lpwstr>Rheology of Silicate Melts and Glasses","container-title":"Chemical Geology","DOI":"10.1016/j.chemgeo.2006.01.008","ISSN":"0009-2541","issue":"1–3","journalAbbreviation":"Chemical Geology","page":"28-41","source":"ScienceDirect","title":"Viscosity, struct</vt:lpwstr>
  </property>
  <property fmtid="{D5CDD505-2E9C-101B-9397-08002B2CF9AE}" pid="1189" name="ZOTERO_BREF_Mzv3KZhJH8oI_17">
    <vt:lpwstr>ure and mixing in (Ca, Na) silicate melts","volume":"229","author":[{"family":"Neuville","given":"Daniel R."}],"issued":{"date-parts":[["2006",5,16]]}}},{"id":501,"uris":["http://zotero.org/users/453153/items/8B8VC575"],"uri":["http://zotero.org/users/453</vt:lpwstr>
  </property>
  <property fmtid="{D5CDD505-2E9C-101B-9397-08002B2CF9AE}" pid="1190" name="ZOTERO_BREF_Mzv3KZhJH8oI_18">
    <vt:lpwstr>153/items/8B8VC575"],"itemData":{"id":501,"type":"article-journal","container-title":"Chemical Geology","DOI":"http://dx.doi.org/10.1016/j.chemgeo.2012.09.009","page":"57-71","title":"Effect of the Na/K mixing on the structure and the rheology of tectosil</vt:lpwstr>
  </property>
  <property fmtid="{D5CDD505-2E9C-101B-9397-08002B2CF9AE}" pid="1191" name="ZOTERO_BREF_Mzv3KZhJH8oI_19">
    <vt:lpwstr>icate silica-rich melts","volume":"346","author":[{"family":"Le Losq","given":"C."},{"family":"Neuville","given":"D. R."}],"issued":{"date-parts":[["2013"]]}}},{"id":1328,"uris":["http://zotero.org/users/453153/items/CZT3JPVA"],"uri":["http://zotero.org/u</vt:lpwstr>
  </property>
  <property fmtid="{D5CDD505-2E9C-101B-9397-08002B2CF9AE}" pid="1192" name="ZOTERO_BREF_Mzv3KZhJH8oI_2">
    <vt:lpwstr>tion":"(Richet, 1984; Neuville and Mysen, 1996; Neuville, 2006; Le Losq and Neuville, 2013; Le Losq et al., 2014; Le Losq and Neuville, 2017; Le Losq et al., 2017)","noteIndex":0},"citationItems":[{"id":1009,"uris":["http://zotero.org/users/453153/items/C</vt:lpwstr>
  </property>
  <property fmtid="{D5CDD505-2E9C-101B-9397-08002B2CF9AE}" pid="1193" name="ZOTERO_BREF_Mzv3KZhJH8oI_20">
    <vt:lpwstr>sers/453153/items/CZT3JPVA"],"itemData":{"id":1328,"type":"article-journal","container-title":"Geochimica et Cosmochimica Acta","DOI":"10.1016/j.gca.2013.11.010","ISSN":"00167037","language":"en","page":"495-517","source":"CrossRef","title":"The role of A</vt:lpwstr>
  </property>
  <property fmtid="{D5CDD505-2E9C-101B-9397-08002B2CF9AE}" pid="1194" name="ZOTERO_BREF_Mzv3KZhJH8oI_21">
    <vt:lpwstr>l&lt;sup&gt;3+&lt;/sup&gt; on rheology and structural changes of sodium silicate and aluminosilicate glasses and melts.","volume":"126","author":[{"family":"Le Losq","given":"C."},{"family":"Neuville","given":"D. R."},{"family":"Florian","given":"P."},{"family":"Hend</vt:lpwstr>
  </property>
  <property fmtid="{D5CDD505-2E9C-101B-9397-08002B2CF9AE}" pid="1195" name="ZOTERO_BREF_Mzv3KZhJH8oI_22">
    <vt:lpwstr>erson","given":"G. S."},{"family":"Massiot","given":"D."}],"issued":{"date-parts":[["2014",2]]}}},{"id":3505,"uris":["http://zotero.org/users/453153/items/PJAXRXCI"],"uri":["http://zotero.org/users/453153/items/PJAXRXCI"],"itemData":{"id":3505,"type":"art</vt:lpwstr>
  </property>
  <property fmtid="{D5CDD505-2E9C-101B-9397-08002B2CF9AE}" pid="1196" name="ZOTERO_BREF_Mzv3KZhJH8oI_23">
    <vt:lpwstr>icle-journal","abstract":"The Adam and Gibbs theory depicts the viscous flow of silicate melts as governed by the cooperative re-arrangement of molecular sub-systems. Considering that such subsystems involve the silicate Qn units (n = number of bridging o</vt:lpwstr>
  </property>
  <property fmtid="{D5CDD505-2E9C-101B-9397-08002B2CF9AE}" pid="1197" name="ZOTERO_BREF_Mzv3KZhJH8oI_24">
    <vt:lpwstr>xygens), this study presents a model that links the Qn unit fractions to the melt configurational entropy at the glass transition temperature Tg, Sconf(Tg), and finally, to its viscosity η. With 13 adjustable parameters, the model reproduces η and Tg of m</vt:lpwstr>
  </property>
  <property fmtid="{D5CDD505-2E9C-101B-9397-08002B2CF9AE}" pid="1198" name="ZOTERO_BREF_Mzv3KZhJH8oI_25">
    <vt:lpwstr>elts in the Na2O-K2O-SiO2 system (60 ≤ [SiO2] ≤ 100 mol%) with 1σ standard deviations of 0.18 log unit and 10.6°, respectively.\nThe model helps understanding the links between the melt chemical composition, structure, Sconf and η. For instance, small com</vt:lpwstr>
  </property>
  <property fmtid="{D5CDD505-2E9C-101B-9397-08002B2CF9AE}" pid="1199" name="ZOTERO_BREF_Mzv3KZhJH8oI_26">
    <vt:lpwstr>positional changes in highly polymerized melts generate important changes in their Sconf(Tg) because of an excess of entropy generated by mixing Si between Q4 and Q3 units. Changing the melt silica concentration affects the Qn unit distribution, this resu</vt:lpwstr>
  </property>
  <property fmtid="{D5CDD505-2E9C-101B-9397-08002B2CF9AE}" pid="1200" name="ZOTERO_BREF_Mzv3KZhJH8oI_27">
    <vt:lpwstr>lting in non-linear changes in the topological contribution to Sconf(Tg). The model also indicates that, at [SiO2] ≥ 60 mol%, the mixed alkali effect has negligible impact on the silicate glass Qn unit distribution, as corroborated by Raman spectroscopy d</vt:lpwstr>
  </property>
  <property fmtid="{D5CDD505-2E9C-101B-9397-08002B2CF9AE}" pid="1201" name="ZOTERO_BREF_Mzv3KZhJH8oI_28">
    <vt:lpwstr>ata on mixed Na-K tri- and tetrasilicate glasses. Such model may be critical to link the melt structure to its physical and thermodynamic properties, but its refinement requires further high-quality quantitative structural data on silicate and aluminosili</vt:lpwstr>
  </property>
  <property fmtid="{D5CDD505-2E9C-101B-9397-08002B2CF9AE}" pid="1202" name="ZOTERO_BREF_Mzv3KZhJH8oI_29">
    <vt:lpwstr>cate melts.","container-title":"Journal of Non-Crystalline Solids","DOI":"10.1016/j.jnoncrysol.2017.02.010","ISSN":"0022-3093","journalAbbreviation":"Journal of Non-Crystalline Solids","page":"175-188","source":"ScienceDirect","title":"Molecular structure</vt:lpwstr>
  </property>
  <property fmtid="{D5CDD505-2E9C-101B-9397-08002B2CF9AE}" pid="1203" name="ZOTERO_BREF_Mzv3KZhJH8oI_3">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1204" name="ZOTERO_BREF_Mzv3KZhJH8oI_30">
    <vt:lpwstr>, configurational entropy and viscosity of silicate melts: Link through the Adam and Gibbs theory of viscous flow","title-short":"Molecular structure, configurational entropy and viscosity of silicate melts","volume":"463","author":[{"family":"Le Losq","g</vt:lpwstr>
  </property>
  <property fmtid="{D5CDD505-2E9C-101B-9397-08002B2CF9AE}" pid="1205" name="ZOTERO_BREF_Mzv3KZhJH8oI_31">
    <vt:lpwstr>iven":"C."},{"family":"Neuville","given":"D. R."}],"issued":{"date-parts":[["2017",5,1]]}}},{"id":4406,"uris":["http://zotero.org/users/453153/items/6VDKVSXJ"],"uri":["http://zotero.org/users/453153/items/6VDKVSXJ"],"itemData":{"id":4406,"type":"article-j</vt:lpwstr>
  </property>
  <property fmtid="{D5CDD505-2E9C-101B-9397-08002B2CF9AE}" pid="1206" name="ZOTERO_BREF_Mzv3KZhJH8oI_32">
    <vt:lpwstr>ournal","abstract":"Understanding the links between chemical composition, nano-structure and the dynamic properties of silicate melts and glasses is fundamental to both Earth and Materials Sciences. Central to this is whether the distribution of mobile me</vt:lpwstr>
  </property>
  <property fmtid="{D5CDD505-2E9C-101B-9397-08002B2CF9AE}" pid="1207" name="ZOTERO_BREF_Mzv3KZhJH8oI_33">
    <vt:lpwstr>tallic ions is random or not. In silicate systems, such as window glass, it is well-established that the short-range structure is not random but metal ions cluster, forming percolation channels through a partly broken network of corner-sharing SiO4 tetrah</vt:lpwstr>
  </property>
  <property fmtid="{D5CDD505-2E9C-101B-9397-08002B2CF9AE}" pid="1208" name="ZOTERO_BREF_Mzv3KZhJH8oI_34">
    <vt:lpwstr>edra. In alumino-silicate glasses and melts, extensively used in industry and representing most of the Earth magmas, metal ions compensate the electrical charge deficit of AlO4\n                        − tetrahedra, but until now clustering has not been c</vt:lpwstr>
  </property>
  <property fmtid="{D5CDD505-2E9C-101B-9397-08002B2CF9AE}" pid="1209" name="ZOTERO_BREF_Mzv3KZhJH8oI_35">
    <vt:lpwstr>onfirmed. Here we report how major changes in melt viscosity, together with glass Raman and Nuclear Magnetic Resonance measurements and Molecular Dynamics simulations, demonstrate that metal ions nano-segregate into percolation channels, making this a uni</vt:lpwstr>
  </property>
  <property fmtid="{D5CDD505-2E9C-101B-9397-08002B2CF9AE}" pid="1210" name="ZOTERO_BREF_Mzv3KZhJH8oI_36">
    <vt:lpwstr>versal phenomenon of oxide glasses and melts. Furthermore, we can explain how, in both single and mixed alkali compositions, metal ion clustering and percolation radically affect melt mobility, central to understanding industrial and geological processes.</vt:lpwstr>
  </property>
  <property fmtid="{D5CDD505-2E9C-101B-9397-08002B2CF9AE}" pid="1211" name="ZOTERO_BREF_Mzv3KZhJH8oI_37">
    <vt:lpwstr>","container-title":"Scientific Reports","DOI":"10.1038/s41598-017-16741-3","ISSN":"2045-2322","issue":"1","language":"En","page":"16490","source":"www.nature.com","title":"Percolation channels: a universal idea to describe the atomic structure and dynami</vt:lpwstr>
  </property>
  <property fmtid="{D5CDD505-2E9C-101B-9397-08002B2CF9AE}" pid="1212" name="ZOTERO_BREF_Mzv3KZhJH8oI_38">
    <vt:lpwstr>cs of glasses and melts","title-short":"Percolation channels","volume":"7","author":[{"family":"Le Losq","given":"C."},{"family":"Neuville","given":"D. R."},{"family":"Chen","given":"W."},{"family":"Florian","given":"P."},{"family":"Massiot","given":"D."}</vt:lpwstr>
  </property>
  <property fmtid="{D5CDD505-2E9C-101B-9397-08002B2CF9AE}" pid="1213" name="ZOTERO_BREF_Mzv3KZhJH8oI_39">
    <vt:lpwstr>,{"family":"Zhou","given":"Z."},{"family":"Greaves","given":"G. N."}],"issued":{"date-parts":[["2017",12]]}}}],"schema":"https://github.com/citation-style-language/schema/raw/master/csl-citation.json"}</vt:lpwstr>
  </property>
  <property fmtid="{D5CDD505-2E9C-101B-9397-08002B2CF9AE}" pid="1214" name="ZOTERO_BREF_Mzv3KZhJH8oI_4">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1215" name="ZOTERO_BREF_Mzv3KZhJH8oI_5">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1216" name="ZOTERO_BREF_Mzv3KZhJH8oI_6">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1217" name="ZOTERO_BREF_Mzv3KZhJH8oI_7">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1218" name="ZOTERO_BREF_Mzv3KZhJH8oI_8">
    <vt:lpwstr>:"ScienceDirect","title":"Viscosity and configurational entropy of silicate melts","volume":"48","author":[{"family":"Richet","given":"P."}],"issued":{"date-parts":[["1984",3,1]]}}},{"id":651,"uris":["http://zotero.org/users/453153/items/N63VHNVP"],"uri":</vt:lpwstr>
  </property>
  <property fmtid="{D5CDD505-2E9C-101B-9397-08002B2CF9AE}" pid="1219" name="ZOTERO_BREF_Mzv3KZhJH8oI_9">
    <vt:lpwstr>["http://zotero.org/users/453153/items/N63VHNVP"],"itemData":{"id":651,"type":"article-journal","container-title":"Geochimica et Cosmochimica Acta","page":"1727-1737","title":"Role of aluminium in the silicate network: In situ, high-temperature study of g</vt:lpwstr>
  </property>
  <property fmtid="{D5CDD505-2E9C-101B-9397-08002B2CF9AE}" pid="1220"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221"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222"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223"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224"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225"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226"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227" name="ZOTERO_BREF_NBQjwq6FJCje_8">
    <vt:lpwstr>citation.json"}</vt:lpwstr>
  </property>
  <property fmtid="{D5CDD505-2E9C-101B-9397-08002B2CF9AE}" pid="1228" name="ZOTERO_BREF_NIXXVOVCPnq3Qs26qJAnz_1">
    <vt:lpwstr>ZOTERO_TEMP </vt:lpwstr>
  </property>
  <property fmtid="{D5CDD505-2E9C-101B-9397-08002B2CF9AE}" pid="1229"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230"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231"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232" name="ZOTERO_BREF_NV1pe0bodl4W_4">
    <vt:lpwstr>ily":"Bradbury","given":"James"},{"family":"Chanan","given":"Gregory"},{"family":"Killeen","given":"Trevor"},{"family":"Lin","given":"Zeming"},{"family":"Gimelshein","given":"Natalia"},{"family":"Antiga","given":"Luca"},{"family":"Desmaison","given":"Alba</vt:lpwstr>
  </property>
  <property fmtid="{D5CDD505-2E9C-101B-9397-08002B2CF9AE}" pid="1233" name="ZOTERO_BREF_NV1pe0bodl4W_5">
    <vt:lpwstr>n"},{"family":"Kopf","given":"Andreas"},{"family":"Yang","given":"Edward"},{"family":"DeVito","given":"Zachary"},{"family":"Raison","given":"Martin"},{"family":"Tejani","given":"Alykhan"},{"family":"Chilamkurthy","given":"Sasank"},{"family":"Steiner","giv</vt:lpwstr>
  </property>
  <property fmtid="{D5CDD505-2E9C-101B-9397-08002B2CF9AE}" pid="1234" name="ZOTERO_BREF_NV1pe0bodl4W_6">
    <vt:lpwstr>en":"Benoit"},{"family":"Fang","given":"Lu"},{"family":"Bai","given":"Junjie"},{"family":"Chintala","given":"Soumith"}],"issued":{"date-parts":[["2019"]]}}}],"schema":"https://github.com/citation-style-language/schema/raw/master/csl-citation.json"}</vt:lpwstr>
  </property>
  <property fmtid="{D5CDD505-2E9C-101B-9397-08002B2CF9AE}" pid="1235"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236"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237" name="ZOTERO_BREF_NaW5z3DlzzF4_3">
    <vt:lpwstr>ate-parts":[["1985"]]}}}],"schema":"https://github.com/citation-style-language/schema/raw/master/csl-citation.json"}</vt:lpwstr>
  </property>
  <property fmtid="{D5CDD505-2E9C-101B-9397-08002B2CF9AE}" pid="1238" name="ZOTERO_BREF_NgU0RpPeVJKR_1">
    <vt:lpwstr/>
  </property>
  <property fmtid="{D5CDD505-2E9C-101B-9397-08002B2CF9AE}" pid="1239" name="ZOTERO_BREF_NvNYZfgyKleZ_1">
    <vt:lpwstr>ZOTERO_ITEM CSL_CITATION {"citationID":"a17t3tii4db","properties":{"formattedCitation":"\\uldash{(e.g., see Robert et al., 2019)}","plainCitation":"(e.g., see Robert et al., 2019)","noteIndex":0},"citationItems":[{"id":5886,"uris":["http://zotero.org/user</vt:lpwstr>
  </property>
  <property fmtid="{D5CDD505-2E9C-101B-9397-08002B2CF9AE}" pid="1240" name="ZOTERO_BREF_NvNYZfgyKleZ_2">
    <vt:lpwstr>s/453153/items/ICUEVDDK"],"uri":["http://zotero.org/users/453153/items/ICUEVDDK"],"itemData":{"id":5886,"type":"article-journal","abstract":"We provide new viscosity data in the system SiO2-(Na,K)AlSiO4, for the nepheline-kalsilite and jadeite-leucite joi</vt:lpwstr>
  </property>
  <property fmtid="{D5CDD505-2E9C-101B-9397-08002B2CF9AE}" pid="1241" name="ZOTERO_BREF_NvNYZfgyKleZ_3">
    <vt:lpwstr>ns. We present a configurational entropy model for the viscosity of melts in the system as a function of Na/ (Na + K) and Al/(Al + Si) ratios. Our modelling indicates that: i) Viscosity data are reproduced well by a nonideal, symmetrical form of the param</vt:lpwstr>
  </property>
  <property fmtid="{D5CDD505-2E9C-101B-9397-08002B2CF9AE}" pid="1242" name="ZOTERO_BREF_NvNYZfgyKleZ_4">
    <vt:lpwstr>eters Sconf(Tg) and Be, ii) Na-K mixing is the main source of additional entropy in the system based on the limited dependence of Sconf(Tg) and Be parameters on Al/(Al + Si) ratio, iii) Ae likely varies as a function of Al/(Al + Si) ratio. Melt fragility </vt:lpwstr>
  </property>
  <property fmtid="{D5CDD505-2E9C-101B-9397-08002B2CF9AE}" pid="1243" name="ZOTERO_BREF_NvNYZfgyKleZ_5">
    <vt:lpwstr>in the system increases with increasing Al/(Al + Si) ratio and is greater for Na or K end-member melts than mixed melts. The viscosity of nominally fully-polymerized melts in the SiO2-(Na,K)AlSiO4 system can be modelled through chemical mixing, without ex</vt:lpwstr>
  </property>
  <property fmtid="{D5CDD505-2E9C-101B-9397-08002B2CF9AE}" pid="1244" name="ZOTERO_BREF_NvNYZfgyKleZ_6">
    <vt:lpwstr>plicit consideration of the important changes in structure related to changes in K/(Na + K) and Al/(Al + Si) ratios.","container-title":"Journal of Non-Crystalline Solids","DOI":"10.1016/j.jnoncrysol.2019.119635","ISSN":"00223093","journalAbbreviation":"J</vt:lpwstr>
  </property>
  <property fmtid="{D5CDD505-2E9C-101B-9397-08002B2CF9AE}" pid="1245" name="ZOTERO_BREF_NvNYZfgyKleZ_7">
    <vt:lpwstr>ournal of Non-Crystalline Solids","language":"en","note":"Citation Key Alias: robertViscosityMeltsNaAlSiO4KAlSiO4SiO22019","page":"119635","source":"DOI.org (Crossref)","title":"Viscosity of melts in the NaAlSiO4-KAlSiO4-SiO2 system: Configurational entro</vt:lpwstr>
  </property>
  <property fmtid="{D5CDD505-2E9C-101B-9397-08002B2CF9AE}" pid="1246" name="ZOTERO_BREF_NvNYZfgyKleZ_8">
    <vt:lpwstr>py modelling","title-short":"Viscosity of melts in the NaAlSiO4-KAlSiO4-SiO2 system","volume":"524","author":[{"family":"Robert","given":"Geneviève"},{"family":"Smith","given":"Rebecca A."},{"family":"Whittington","given":"Alan G."}],"issued":{"date-parts</vt:lpwstr>
  </property>
  <property fmtid="{D5CDD505-2E9C-101B-9397-08002B2CF9AE}" pid="1247" name="ZOTERO_BREF_NvNYZfgyKleZ_9">
    <vt:lpwstr>":[["2019",11]]}},"prefix":"e.g., see"}],"schema":"https://github.com/citation-style-language/schema/raw/master/csl-citation.json"}</vt:lpwstr>
  </property>
  <property fmtid="{D5CDD505-2E9C-101B-9397-08002B2CF9AE}" pid="1248"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249"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250" name="ZOTERO_BREF_NzojJANvu1JR_3">
    <vt:lpwstr>[["1998"]]}}}],"schema":"https://github.com/citation-style-language/schema/raw/master/csl-citation.json"}</vt:lpwstr>
  </property>
  <property fmtid="{D5CDD505-2E9C-101B-9397-08002B2CF9AE}" pid="1251"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252"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253" name="ZOTERO_BREF_O0Of1IEqoYrv_3">
    <vt:lpwstr>"publisher":"Springer","title":"Silicate Glasses","URL":"https://www.springer.com/us/book/9783319937267","author":[{"family":"Le Losq","given":"C."},{"family":"Cicconi","given":"M. R."},{"family":"Greaves","given":"G. N."},{"family":"Neuville","given":"D.</vt:lpwstr>
  </property>
  <property fmtid="{D5CDD505-2E9C-101B-9397-08002B2CF9AE}" pid="1254" name="ZOTERO_BREF_O0Of1IEqoYrv_4">
    <vt:lpwstr> R."}],"issued":{"date-parts":[["2019",5]]}},"prefix":"see for reviews"},{"id":6223,"uris":["http://zotero.org/users/453153/items/PBGCE34E"],"uri":["http://zotero.org/users/453153/items/PBGCE34E"],"itemData":{"id":6223,"type":"book","edition":"2nd","ISBN"</vt:lpwstr>
  </property>
  <property fmtid="{D5CDD505-2E9C-101B-9397-08002B2CF9AE}" pid="1255" name="ZOTERO_BREF_O0Of1IEqoYrv_5">
    <vt:lpwstr>:"978-0-444-63708-6","publisher":"Elsevier","title":"Silicate Glasses and Melts","author":[{"family":"Mysen","given":"B.O."},{"family":"Richet","given":"P."}],"issued":{"date-parts":[["2019"]]}}}],"schema":"https://github.com/citation-style-language/schem</vt:lpwstr>
  </property>
  <property fmtid="{D5CDD505-2E9C-101B-9397-08002B2CF9AE}" pid="1256" name="ZOTERO_BREF_O0Of1IEqoYrv_6">
    <vt:lpwstr>a/raw/master/csl-citation.json"}</vt:lpwstr>
  </property>
  <property fmtid="{D5CDD505-2E9C-101B-9397-08002B2CF9AE}" pid="1257"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258"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259"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260"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261"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262"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263" name="ZOTERO_BREF_OCA7TPPQYnbp5EJOFOzZT_7">
    <vt:lpwstr>A. L."},{"family":"Lakes","given":"R. S."},{"family":"Rouxel","given":"T."}],"issued":{"date-parts":[["2011",11]]}}}],"schema":"https://github.com/citation-style-language/schema/raw/master/csl-citation.json"} </vt:lpwstr>
  </property>
  <property fmtid="{D5CDD505-2E9C-101B-9397-08002B2CF9AE}" pid="1264"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265" name="ZOTERO_BREF_OMqubTv8wJJu_10">
    <vt:lpwstr>e melts","volume":"463","author":[{"family":"Le Losq","given":"C."},{"family":"Neuville","given":"D. R."}],"issued":{"date-parts":[["2017",5,1]]}}}],"schema":"https://github.com/citation-style-language/schema/raw/master/csl-citation.json"}</vt:lpwstr>
  </property>
  <property fmtid="{D5CDD505-2E9C-101B-9397-08002B2CF9AE}" pid="1266"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267"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268"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269"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270"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271"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272"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273"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274"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275"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276"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277"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278"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279"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280" name="ZOTERO_BREF_OPTmknpRry3k_7">
    <vt:lpwstr> and eruption style of rhyolitic magma","volume":"552","author":[{"family":"Di Genova","given":"D."},{"family":"Kolzenburg","given":"S."},{"family":"Wiesmaier","given":"S."},{"family":"Dallanave","given":"E."},{"family":"Neuville","given":"D. R."},{"famil</vt:lpwstr>
  </property>
  <property fmtid="{D5CDD505-2E9C-101B-9397-08002B2CF9AE}" pid="1281" name="ZOTERO_BREF_OPTmknpRry3k_8">
    <vt:lpwstr>y":"Hess","given":"K. U."},{"family":"Dingwell","given":"D. B."}],"issued":{"date-parts":[["2017",12]]}}}],"schema":"https://github.com/citation-style-language/schema/raw/master/csl-citation.json"}</vt:lpwstr>
  </property>
  <property fmtid="{D5CDD505-2E9C-101B-9397-08002B2CF9AE}" pid="1282"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283"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284"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285" name="ZOTERO_BREF_OUWSw2t3oef9khN7XhCXA_4">
    <vt:lpwstr>["2008",7]]}},"prefix":"e.g."}],"schema":"https://github.com/citation-style-language/schema/raw/master/csl-citation.json"}</vt:lpwstr>
  </property>
  <property fmtid="{D5CDD505-2E9C-101B-9397-08002B2CF9AE}" pid="1286"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287" name="ZOTERO_BREF_OdoS9AMAoZde0T5QROXIE_10">
    <vt:lpwstr>stalline Solids","author":[{"family":"Le Losq","given":"C."},{"family":"Neuville","given":"D. R."}],"issued":{"date-parts":[["2017",5,1]]}}}],"schema":"https://github.com/citation-style-language/schema/raw/master/csl-citation.json"}</vt:lpwstr>
  </property>
  <property fmtid="{D5CDD505-2E9C-101B-9397-08002B2CF9AE}" pid="1288"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289"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290"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291"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292"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293"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294"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295"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296" name="ZOTERO_BREF_OjzHncbtfIse_1">
    <vt:lpwstr>ZOTERO_ITEM CSL_CITATION {"citationID":"a1n2l0c7mb4","properties":{"formattedCitation":"\\uldash{(Schairer and Bowen, 1956)}","plainCitation":"(Schairer and Bowen, 1956)","noteIndex":0},"citationItems":[{"id":664,"uris":["http://zotero.org/users/453153/it</vt:lpwstr>
  </property>
  <property fmtid="{D5CDD505-2E9C-101B-9397-08002B2CF9AE}" pid="1297" name="ZOTERO_BREF_OjzHncbtfIse_2">
    <vt:lpwstr>ems/QVJKBHS5"],"uri":["http://zotero.org/users/453153/items/QVJKBHS5"],"itemData":{"id":664,"type":"article-journal","container-title":"American Journal of Science","page":"129-195","title":"The system Na₂O-Al₂O₃-SiO₂","volume":"254","author":[{"family":"</vt:lpwstr>
  </property>
  <property fmtid="{D5CDD505-2E9C-101B-9397-08002B2CF9AE}" pid="1298" name="ZOTERO_BREF_OjzHncbtfIse_3">
    <vt:lpwstr>Schairer","given":"J. F."},{"family":"Bowen","given":"N. L."}],"issued":{"date-parts":[["1956"]]}}}],"schema":"https://github.com/citation-style-language/schema/raw/master/csl-citation.json"}</vt:lpwstr>
  </property>
  <property fmtid="{D5CDD505-2E9C-101B-9397-08002B2CF9AE}" pid="1299"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300"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301"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302"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303"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304"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305"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306"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307"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308"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309"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310"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311"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312"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313"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314"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315"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316" name="ZOTERO_BREF_P2wzNhiy6FLy_25">
    <vt:lpwstr>ts":[["2017"]]}}}],"schema":"https://github.com/citation-style-language/schema/raw/master/csl-citation.json"}</vt:lpwstr>
  </property>
  <property fmtid="{D5CDD505-2E9C-101B-9397-08002B2CF9AE}" pid="1317"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318" name="ZOTERO_BREF_P2wzNhiy6FLy_4">
    <vt:lpwstr>t","given":"L. K."}],"issued":{"date-parts":[["1984"]]}}},{"id":905,"uris":["http://zotero.org/users/453153/items/AVNB26JD"],"uri":["http://zotero.org/users/453153/items/AVNB26JD"],"itemData":{"id":905,"type":"article-journal","abstract":"Drop calorimetry</vt:lpwstr>
  </property>
  <property fmtid="{D5CDD505-2E9C-101B-9397-08002B2CF9AE}" pid="1319"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320"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321"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322"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323"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324"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325"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326"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327" name="ZOTERO_BREF_P4TX0H3lx3dU_4">
    <vt:lpwstr>"volume":"93","author":[{"family":"Neuville","given":"D. R."},{"family":"Cormier","given":"L."},{"family":"Montouillout","given":"V."},{"family":"Florian","given":"P."},{"family":"Millot","given":"F."},{"family":"Rifflet","given":"J.-C."},{"family":"Massi</vt:lpwstr>
  </property>
  <property fmtid="{D5CDD505-2E9C-101B-9397-08002B2CF9AE}" pid="1328" name="ZOTERO_BREF_P4TX0H3lx3dU_5">
    <vt:lpwstr>ot","given":"D."}],"issued":{"date-parts":[["2008",11,1]]}}}],"schema":"https://github.com/citation-style-language/schema/raw/master/csl-citation.json"}</vt:lpwstr>
  </property>
  <property fmtid="{D5CDD505-2E9C-101B-9397-08002B2CF9AE}" pid="1329" name="ZOTERO_BREF_P8bMRr3jl1gm_1">
    <vt:lpwstr>ZOTERO_ITEM CSL_CITATION {"citationID":"a2mi2af0724","properties":{"formattedCitation":"\\uldash{(e.g., Bechgaard et al., 2017)}","plainCitation":"(e.g., Bechgaard et al., 2017)","noteIndex":0},"citationItems":[{"id":2645,"uris":["http://zotero.org/users/</vt:lpwstr>
  </property>
  <property fmtid="{D5CDD505-2E9C-101B-9397-08002B2CF9AE}" pid="1330" name="ZOTERO_BREF_P8bMRr3jl1gm_10">
    <vt:lpwstr>e/schema/raw/master/csl-citation.json"}</vt:lpwstr>
  </property>
  <property fmtid="{D5CDD505-2E9C-101B-9397-08002B2CF9AE}" pid="1331" name="ZOTERO_BREF_P8bMRr3jl1gm_2">
    <vt:lpwstr>453153/items/C2C6KJU2"],"uri":["http://zotero.org/users/453153/items/C2C6KJU2"],"itemData":{"id":2645,"type":"article-journal","abstract":"Enabling accurate prediction of the properties of aluminosilicate glasses is important for the development of new gl</vt:lpwstr>
  </property>
  <property fmtid="{D5CDD505-2E9C-101B-9397-08002B2CF9AE}" pid="1332" name="ZOTERO_BREF_P8bMRr3jl1gm_3">
    <vt:lpwstr>ass compositions for high-tech applications. In this study, we use a combined topological and thermodynamic approach to connect the configurational heat capacity (Cp,conf) with the liquid fragility (m) and glass transition temperature (Tg) of calcium alum</vt:lpwstr>
  </property>
  <property fmtid="{D5CDD505-2E9C-101B-9397-08002B2CF9AE}" pid="1333" name="ZOTERO_BREF_P8bMRr3jl1gm_4">
    <vt:lpwstr>inosilicate glass-forming liquids. To study structural and dynamical features of these systems, we choose two representative glass composition series: one at the tectosilicate join with varying SiO2 content and one with constant CaO content but varying Al</vt:lpwstr>
  </property>
  <property fmtid="{D5CDD505-2E9C-101B-9397-08002B2CF9AE}" pid="1334" name="ZOTERO_BREF_P8bMRr3jl1gm_5">
    <vt:lpwstr>2O3/SiO2 ratio. Cp,conf is determined using differential scanning calorimetry (DSC), while m and Tg are determined through both DSC and viscosity measurements. The Cp,conf model is found to predict the measured data well for most systems, but deviations b</vt:lpwstr>
  </property>
  <property fmtid="{D5CDD505-2E9C-101B-9397-08002B2CF9AE}" pid="1335" name="ZOTERO_BREF_P8bMRr3jl1gm_6">
    <vt:lpwstr>etween the modeled and measured Cp,conf values appear for the \"strongest\" glasses in the tectosilicate series and for the most peraluminous glasses in the constant CaO series. We discuss the structural origins of these model-from-data deviations based o</vt:lpwstr>
  </property>
  <property fmtid="{D5CDD505-2E9C-101B-9397-08002B2CF9AE}" pid="1336" name="ZOTERO_BREF_P8bMRr3jl1gm_7">
    <vt:lpwstr>n Raman spectroscopy measurements.","container-title":"Journal of Non-Crystalline Solids","DOI":"10.1016/j.jnoncrysol.2017.01.033","ISSN":"0022-3093","journalAbbreviation":"Journal of Non-Crystalline Solids","page":"24-34","source":"ScienceDirect","title"</vt:lpwstr>
  </property>
  <property fmtid="{D5CDD505-2E9C-101B-9397-08002B2CF9AE}" pid="1337" name="ZOTERO_BREF_P8bMRr3jl1gm_8">
    <vt:lpwstr>:"Fragility and configurational heat capacity of calcium aluminosilicate glass-forming liquids","volume":"461","author":[{"family":"Bechgaard","given":"Tobias K."},{"family":"Mauro","given":"John C."},{"family":"Bauchy","given":"Mathieu"},{"family":"Yue",</vt:lpwstr>
  </property>
  <property fmtid="{D5CDD505-2E9C-101B-9397-08002B2CF9AE}" pid="1338" name="ZOTERO_BREF_P8bMRr3jl1gm_9">
    <vt:lpwstr>"given":"Yuanzheng"},{"family":"Lamberson","given":"Lisa A."},{"family":"Jensen","given":"Lars R."},{"family":"Smedskjaer","given":"Morten M."}],"issued":{"date-parts":[["2017",4,1]]}},"prefix":"e.g.,"}],"schema":"https://github.com/citation-style-languag</vt:lpwstr>
  </property>
  <property fmtid="{D5CDD505-2E9C-101B-9397-08002B2CF9AE}" pid="1339"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340" name="ZOTERO_BREF_PUfVsFHObDvF_10">
    <vt:lpwstr>ub.com/citation-style-language/schema/raw/master/csl-citation.json"}</vt:lpwstr>
  </property>
  <property fmtid="{D5CDD505-2E9C-101B-9397-08002B2CF9AE}" pid="1341"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342"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343"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344"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345"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346"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347"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348"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349"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350"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351"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352"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353" name="ZOTERO_BREF_PnkgrO28Dvoe_5">
    <vt:lpwstr>e Losq","given":"C."},{"family":"Cicconi","given":"Maria Rita"},{"family":"Neuville","given":"Daniel"}],"accessed":{"date-parts":[["2020",6,8]]},"issued":{"date-parts":[["2020",6,3]]}}}],"schema":"https://github.com/citation-style-language/schema/raw/mast</vt:lpwstr>
  </property>
  <property fmtid="{D5CDD505-2E9C-101B-9397-08002B2CF9AE}" pid="1354" name="ZOTERO_BREF_PnkgrO28Dvoe_6">
    <vt:lpwstr>er/csl-citation.json"}</vt:lpwstr>
  </property>
  <property fmtid="{D5CDD505-2E9C-101B-9397-08002B2CF9AE}" pid="1355" name="ZOTERO_BREF_PnrhpHzQNmCw_1">
    <vt:lpwstr>ZOTERO_ITEM CSL_CITATION {"citationID":"ar48eg7901","properties":{"formattedCitation":"\\uldash{(Ren et al., 2020)}","plainCitation":"(Ren et al., 2020)","noteIndex":0},"citationItems":[{"id":6490,"uris":["http://zotero.org/users/453153/items/7YKBUQLD"],"</vt:lpwstr>
  </property>
  <property fmtid="{D5CDD505-2E9C-101B-9397-08002B2CF9AE}" pid="1356" name="ZOTERO_BREF_PnrhpHzQNmCw_10">
    <vt:lpwstr> SWINet method may possess great potential in resulting a good velocity inversion effect with relatively fast convergence and lower computation cost.","container-title":"IEEE Access","DOI":"10.1109/ACCESS.2020.2997921","ISSN":"2169-3536","note":"event: IE</vt:lpwstr>
  </property>
  <property fmtid="{D5CDD505-2E9C-101B-9397-08002B2CF9AE}" pid="1357" name="ZOTERO_BREF_PnrhpHzQNmCw_11">
    <vt:lpwstr>EE Access","page":"112266-112277","source":"IEEE Xplore","title":"A Physics-Based Neural-Network Way to Perform Seismic Full Waveform Inversion","volume":"8","author":[{"family":"Ren","given":"Y."},{"family":"Xu","given":"X."},{"family":"Yang","given":"S.</vt:lpwstr>
  </property>
  <property fmtid="{D5CDD505-2E9C-101B-9397-08002B2CF9AE}" pid="1358" name="ZOTERO_BREF_PnrhpHzQNmCw_12">
    <vt:lpwstr>"},{"family":"Nie","given":"L."},{"family":"Chen","given":"Y."}],"issued":{"date-parts":[["2020"]]}}}],"schema":"https://github.com/citation-style-language/schema/raw/master/csl-citation.json"}</vt:lpwstr>
  </property>
  <property fmtid="{D5CDD505-2E9C-101B-9397-08002B2CF9AE}" pid="1359" name="ZOTERO_BREF_PnrhpHzQNmCw_2">
    <vt:lpwstr>uri":["http://zotero.org/users/453153/items/7YKBUQLD"],"itemData":{"id":6490,"type":"article-journal","abstract":"Seismic full waveform inversion is a common technique that is used in the investigation of subsurface geology. Its classic implementation inv</vt:lpwstr>
  </property>
  <property fmtid="{D5CDD505-2E9C-101B-9397-08002B2CF9AE}" pid="1360" name="ZOTERO_BREF_PnrhpHzQNmCw_3">
    <vt:lpwstr>olves forward modeling of seismic wavefield based on a certain type of wave equation, which reflects the physics nature of subsurface seismic wavefield propagation. However, obtaining a good inversion result using traditional seismic waveform inversion me</vt:lpwstr>
  </property>
  <property fmtid="{D5CDD505-2E9C-101B-9397-08002B2CF9AE}" pid="1361" name="ZOTERO_BREF_PnrhpHzQNmCw_4">
    <vt:lpwstr>thods usually comes with a high computational cost. Recently, with the emerging popularity of deep learning techniques in various computer vision tasks, deep neural network (DNN) has demonstrated an impressive ability in dealing with complex nonlinear pro</vt:lpwstr>
  </property>
  <property fmtid="{D5CDD505-2E9C-101B-9397-08002B2CF9AE}" pid="1362" name="ZOTERO_BREF_PnrhpHzQNmCw_5">
    <vt:lpwstr>blems, including seismic velocity inversion. Now, extensive efforts have been made in developing a DNN architecture to tackle the problem of seismic velocity inversion, and promising results have been achieved. However, due to the dependence of a labeled </vt:lpwstr>
  </property>
  <property fmtid="{D5CDD505-2E9C-101B-9397-08002B2CF9AE}" pid="1363" name="ZOTERO_BREF_PnrhpHzQNmCw_6">
    <vt:lpwstr>dataset, i.e., the barely accessible true velocity model corresponding to real seismic data, the current supervised deep learning inversion framework may suffer from limitations on generalization. One possible solution to mitigate this issue is to impose </vt:lpwstr>
  </property>
  <property fmtid="{D5CDD505-2E9C-101B-9397-08002B2CF9AE}" pid="1364" name="ZOTERO_BREF_PnrhpHzQNmCw_7">
    <vt:lpwstr>the governing physics into this kind of purely data-driven method. Thus, following the procedures of traditional seismic full waveform inversion, we propose a seismic waveform inversion network, namely SWINet, based on wave-equation-based forward modeling</vt:lpwstr>
  </property>
  <property fmtid="{D5CDD505-2E9C-101B-9397-08002B2CF9AE}" pid="1365" name="ZOTERO_BREF_PnrhpHzQNmCw_8">
    <vt:lpwstr> network cells. By treating the single-shot observation data and its corresponding shot position as training data pairs, the inverted velocity model can be obtained as the trainable network parameters. Moreover, since the proposed seismic waveform inversi</vt:lpwstr>
  </property>
  <property fmtid="{D5CDD505-2E9C-101B-9397-08002B2CF9AE}" pid="1366" name="ZOTERO_BREF_PnrhpHzQNmCw_9">
    <vt:lpwstr>on method is performed in a neural-network way, its implementation and inversion effect could benefit from some built-in tools in Pytorch, such as automatic differentiation, Adam optimizer and mini-batch strategy, etc. Numerical examples indicate that the</vt:lpwstr>
  </property>
  <property fmtid="{D5CDD505-2E9C-101B-9397-08002B2CF9AE}" pid="1367" name="ZOTERO_BREF_PrIPc8rm7ThTnoWxwcFmP_1">
    <vt:lpwstr>ZOTERO_TEMP </vt:lpwstr>
  </property>
  <property fmtid="{D5CDD505-2E9C-101B-9397-08002B2CF9AE}" pid="1368"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369"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370"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371"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372"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373"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374"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375" name="ZOTERO_BREF_PwVWUaDjdcDl_8">
    <vt:lpwstr>{"family":"Caruana","given":"Rich"}],"issued":{"date-parts":[["1997",7,1]]}}}],"schema":"https://github.com/citation-style-language/schema/raw/master/csl-citation.json"}</vt:lpwstr>
  </property>
  <property fmtid="{D5CDD505-2E9C-101B-9397-08002B2CF9AE}" pid="1376"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377"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378"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379"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380"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381"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382" name="ZOTERO_BREF_QOd9e3b1Jc3s_7">
    <vt:lpwstr>n and eruption style of rhyolitic magma","volume":"552","author":[{"family":"Di Genova","given":"D."},{"family":"Kolzenburg","given":"S."},{"family":"Wiesmaier","given":"S."},{"family":"Dallanave","given":"E."},{"family":"Neuville","given":"D. R."},{"fami</vt:lpwstr>
  </property>
  <property fmtid="{D5CDD505-2E9C-101B-9397-08002B2CF9AE}" pid="1383" name="ZOTERO_BREF_QOd9e3b1Jc3s_8">
    <vt:lpwstr>ly":"Hess","given":"K. U."},{"family":"Dingwell","given":"D. B."}],"issued":{"date-parts":[["2017",12]]}}}],"schema":"https://github.com/citation-style-language/schema/raw/master/csl-citation.json"}</vt:lpwstr>
  </property>
  <property fmtid="{D5CDD505-2E9C-101B-9397-08002B2CF9AE}" pid="1384"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385"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386"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387"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388"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389"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390" name="ZOTERO_BREF_QRxVowb6IKIY_7">
    <vt:lpwstr>d":{"date-parts":[["1996"]]}}}],"schema":"https://github.com/citation-style-language/schema/raw/master/csl-citation.json"}</vt:lpwstr>
  </property>
  <property fmtid="{D5CDD505-2E9C-101B-9397-08002B2CF9AE}" pid="1391" name="ZOTERO_BREF_QdQ703c8clvz_1">
    <vt:lpwstr/>
  </property>
  <property fmtid="{D5CDD505-2E9C-101B-9397-08002B2CF9AE}" pid="1392"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393"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394" name="ZOTERO_BREF_QegZ3Jl7333aj35Hwg8xg_3">
    <vt:lpwstr>:[{"family":"Bottinga","given":"Yan"},{"family":"Richet","given":"Pascal"},{"family":"Sipp","given":"Anne"}],"issued":{"date-parts":[["1995"]]}},"prefix":"e.g."},{"id":124,"uris":["http://zotero.org/users/453153/items/B5PSJSIV"],"uri":["http://zotero.org/</vt:lpwstr>
  </property>
  <property fmtid="{D5CDD505-2E9C-101B-9397-08002B2CF9AE}" pid="1395"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396" name="ZOTERO_BREF_QegZ3Jl7333aj35Hwg8xg_5">
    <vt:lpwstr>Bottinga","given":"Y."},{"family":"Richet","given":"P."}],"issued":{"date-parts":[["1996"]]}}}],"schema":"https://github.com/citation-style-language/schema/raw/master/csl-citation.json"} </vt:lpwstr>
  </property>
  <property fmtid="{D5CDD505-2E9C-101B-9397-08002B2CF9AE}" pid="1397" name="ZOTERO_BREF_QpPgh8ZLtLR9_1">
    <vt:lpwstr>ZOTERO_ITEM CSL_CITATION {"citationID":"a199f2ufvso","properties":{"formattedCitation":"\\uldash{(1998)}","plainCitation":"(1998)","noteIndex":0},"citationItems":[{"id":529,"uris":["http://zotero.org/users/453153/items/4GNK38VJ"],"uri":["http://zotero.org</vt:lpwstr>
  </property>
  <property fmtid="{D5CDD505-2E9C-101B-9397-08002B2CF9AE}" pid="1398" name="ZOTERO_BREF_QpPgh8ZLtLR9_2">
    <vt:lpwstr>/users/453153/items/4GNK38VJ"],"itemData":{"id":529,"type":"article-journal","container-title":"American Mineralogist","page":"480-490","title":"Energy barriers to viscous flow and the prediction of glass transition temperatures of molten silicates","volu</vt:lpwstr>
  </property>
  <property fmtid="{D5CDD505-2E9C-101B-9397-08002B2CF9AE}" pid="1399" name="ZOTERO_BREF_QpPgh8ZLtLR9_3">
    <vt:lpwstr>me":"83","author":[{"family":"Toplis","given":"M. J."}],"issued":{"date-parts":[["1998"]]}},"suppress-author":true}],"schema":"https://github.com/citation-style-language/schema/raw/master/csl-citation.json"}</vt:lpwstr>
  </property>
  <property fmtid="{D5CDD505-2E9C-101B-9397-08002B2CF9AE}" pid="1400" name="ZOTERO_BREF_Qt6nXzC28ZkH_1">
    <vt:lpwstr>ZOTERO_ITEM CSL_CITATION {"citationID":"a15aojn023e","properties":{"formattedCitation":"\\uldash{(see chapters 4 and 8 of Mysen and Richet, 2019)}","plainCitation":"(see chapters 4 and 8 of Mysen and Richet, 2019)","noteIndex":0},"citationItems":[{"id":62</vt:lpwstr>
  </property>
  <property fmtid="{D5CDD505-2E9C-101B-9397-08002B2CF9AE}" pid="1401" name="ZOTERO_BREF_Qt6nXzC28ZkH_2">
    <vt:lpwstr>23,"uris":["http://zotero.org/users/453153/items/PBGCE34E"],"uri":["http://zotero.org/users/453153/items/PBGCE34E"],"itemData":{"id":6223,"type":"book","edition":"2nd","ISBN":"978-0-444-63708-6","publisher":"Elsevier","title":"Silicate Glasses and Melts",</vt:lpwstr>
  </property>
  <property fmtid="{D5CDD505-2E9C-101B-9397-08002B2CF9AE}" pid="1402" name="ZOTERO_BREF_Qt6nXzC28ZkH_3">
    <vt:lpwstr>"author":[{"family":"Mysen","given":"B.O."},{"family":"Richet","given":"P."}],"issued":{"date-parts":[["2019"]]}},"prefix":"see chapters 4 and 8 of"}],"schema":"https://github.com/citation-style-language/schema/raw/master/csl-citation.json"}</vt:lpwstr>
  </property>
  <property fmtid="{D5CDD505-2E9C-101B-9397-08002B2CF9AE}" pid="1403"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404"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405" name="ZOTERO_BREF_R4OuvrObWbh3j0Opwg88b_11">
    <vt:lpwstr>mily":"Chen","given":"W."},{"family":"Florian","given":"P."},{"family":"Massiot","given":"D."},{"family":"Zhou","given":"Z."},{"family":"Greaves","given":"G. N."}],"issued":{"date-parts":[["2017",12]]}}}],"schema":"https://github.com/citation-style-langua</vt:lpwstr>
  </property>
  <property fmtid="{D5CDD505-2E9C-101B-9397-08002B2CF9AE}" pid="1406" name="ZOTERO_BREF_R4OuvrObWbh3j0Opwg88b_12">
    <vt:lpwstr>ge/schema/raw/master/csl-citation.json"}</vt:lpwstr>
  </property>
  <property fmtid="{D5CDD505-2E9C-101B-9397-08002B2CF9AE}" pid="1407"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408"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409"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410"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411"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412"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413"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414"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415"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416"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417"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418"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419"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420"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421" name="ZOTERO_BREF_R5rQK3AwAvOJT51jNd5lR_7">
    <vt:lpwstr>A. L."},{"family":"Lakes","given":"R. S."},{"family":"Rouxel","given":"T."}],"issued":{"date-parts":[["2011",11]]}}}],"schema":"https://github.com/citation-style-language/schema/raw/master/csl-citation.json"} </vt:lpwstr>
  </property>
  <property fmtid="{D5CDD505-2E9C-101B-9397-08002B2CF9AE}" pid="1422" name="ZOTERO_BREF_RGeFV821smDH_1">
    <vt:lpwstr>ZOTERO_ITEM CSL_CITATION {"citationID":"ajfe1cv5oe","properties":{"formattedCitation":"\\uldash{(2017)}","plainCitation":"(2017)","noteIndex":0},"citationItems":[{"id":2423,"uris":["http://zotero.org/users/453153/items/MAEM4I4T"],"uri":["http://zotero.org</vt:lpwstr>
  </property>
  <property fmtid="{D5CDD505-2E9C-101B-9397-08002B2CF9AE}" pid="1423" name="ZOTERO_BREF_RGeFV821smDH_10">
    <vt:lpwstr>ion-style-language/schema/raw/master/csl-citation.json"}</vt:lpwstr>
  </property>
  <property fmtid="{D5CDD505-2E9C-101B-9397-08002B2CF9AE}" pid="1424" name="ZOTERO_BREF_RGeFV821smDH_2">
    <vt:lpwstr>/users/453153/items/MAEM4I4T"],"itemData":{"id":2423,"type":"article-journal","abstract":"The Adam-Gibbs theory provides a robust connection between the transport or relaxation properties of melts and their thermochemical properties. In its expanded form:</vt:lpwstr>
  </property>
  <property fmtid="{D5CDD505-2E9C-101B-9397-08002B2CF9AE}" pid="1425" name="ZOTERO_BREF_RGeFV821smDH_3">
    <vt:lpwstr> log η = A + B T S c Tg + C p c ln T T g\n\nthe equation has adjustable unknown parameters A, B and Sc (Tg) which can be estimated from experimental estimates of configurational heat capacity (Cpc), glass transition temperature (Tg) and viscosity (η). Her</vt:lpwstr>
  </property>
  <property fmtid="{D5CDD505-2E9C-101B-9397-08002B2CF9AE}" pid="1426" name="ZOTERO_BREF_RGeFV821smDH_4">
    <vt:lpwstr>e, we use recently published datasets for anhydrous and hydrous silicate melts and glasses (N ~ 50) for which there are measurements of log η and calorimetric measurements of Cpc and Tg. Our fitting strategy follows the approach developed by previous work</vt:lpwstr>
  </property>
  <property fmtid="{D5CDD505-2E9C-101B-9397-08002B2CF9AE}" pid="1427" name="ZOTERO_BREF_RGeFV821smDH_5">
    <vt:lpwstr>ers with the sole exception that we assume all silicate melts converge to a common, but unknown, high temperature limit to melt viscosity (e.g., A = log η∞). Our optimal value for A is − 3.51 ± 0.25. A consequence of a common, high-temperature limit to si</vt:lpwstr>
  </property>
  <property fmtid="{D5CDD505-2E9C-101B-9397-08002B2CF9AE}" pid="1428" name="ZOTERO_BREF_RGeFV821smDH_6">
    <vt:lpwstr>licate melt viscosity is that the corresponding model values of glass transition temperature (Tg12), melt fragility (m), and the ratio Cpc/Sc are constrained to lie on a single plane approximated as: Cp c S c = − Tg 12 243399 − m 15.518 + 0.996\n\nthereby</vt:lpwstr>
  </property>
  <property fmtid="{D5CDD505-2E9C-101B-9397-08002B2CF9AE}" pid="1429" name="ZOTERO_BREF_RGeFV821smDH_7">
    <vt:lpwstr> establishing a quantitative connection between calorimetric and rheological measurements. Lastly, we show a good correspondence between values of Tg12 and fragility (m) from this Adam-Gibbs based model of melt viscosity and values predicted by the GRD vi</vt:lpwstr>
  </property>
  <property fmtid="{D5CDD505-2E9C-101B-9397-08002B2CF9AE}" pid="1430" name="ZOTERO_BREF_RGeFV821smDH_8">
    <vt:lpwstr>scosity model for multicomponent silicate melts (cf. Giordano et al., 2008).","container-title":"Chemical Geology","DOI":"10.1016/j.chemgeo.2016.07.019","ISSN":"0009-2541","journalAbbreviation":"Chemical Geology","page":"140-151","source":"ScienceDirect",</vt:lpwstr>
  </property>
  <property fmtid="{D5CDD505-2E9C-101B-9397-08002B2CF9AE}" pid="1431" name="ZOTERO_BREF_RGeFV821smDH_9">
    <vt:lpwstr>"title":"Modelling configurational entropy of silicate melts","volume":"461","author":[{"family":"Russell","given":"J. K."},{"family":"Giordano","given":"D."}],"issued":{"date-parts":[["2017"]]}},"suppress-author":true}],"schema":"https://github.com/citat</vt:lpwstr>
  </property>
  <property fmtid="{D5CDD505-2E9C-101B-9397-08002B2CF9AE}" pid="1432"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433"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434"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435" name="ZOTERO_BREF_ROZusNfndZgB_4">
    <vt:lpwstr>language/schema/raw/master/csl-citation.json"}</vt:lpwstr>
  </property>
  <property fmtid="{D5CDD505-2E9C-101B-9397-08002B2CF9AE}" pid="1436" name="ZOTERO_BREF_RVlH7gQezXnK_1">
    <vt:lpwstr/>
  </property>
  <property fmtid="{D5CDD505-2E9C-101B-9397-08002B2CF9AE}" pid="1437"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438" name="ZOTERO_BREF_RlPAoBzAh6r7nvM9eVItJ_10">
    <vt:lpwstr>l-citation.json"} </vt:lpwstr>
  </property>
  <property fmtid="{D5CDD505-2E9C-101B-9397-08002B2CF9AE}" pid="1439"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440"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441"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442"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443"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444"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445"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446"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447" name="ZOTERO_BREF_Rz1Kb9bvvHt9_1">
    <vt:lpwstr>ZOTERO_ITEM CSL_CITATION {"citationID":"a235qhssa4b","properties":{"formattedCitation":"\\uldash{(Stebbins et al., 2000; Toplis et al., 2000; Allwardt et al., 2005a; Allwardt et al., 2005b; Kiczenski et al., 2005; D.R. Neuville et al., 2008; Stebbins et a</vt:lpwstr>
  </property>
  <property fmtid="{D5CDD505-2E9C-101B-9397-08002B2CF9AE}" pid="1448" name="ZOTERO_BREF_Rz1Kb9bvvHt9_10">
    <vt:lpwstr>{"date-parts":[["2005"]]}}},{"id":2554,"uris":["http://zotero.org/users/453153/items/62P7NFW8"],"uri":["http://zotero.org/users/453153/items/62P7NFW8"],"itemData":{"id":2554,"type":"article-journal","container-title":"American Mineralogist","DOI":"10.2138</vt:lpwstr>
  </property>
  <property fmtid="{D5CDD505-2E9C-101B-9397-08002B2CF9AE}" pid="1449" name="ZOTERO_BREF_Rz1Kb9bvvHt9_11">
    <vt:lpwstr>/am.2005.1836","ISSN":"0003-004X","issue":"7","language":"en","page":"1218-1222","source":"CrossRef","title":"Aluminum coordination and the densification of high-pressure aluminosilicate glasses","volume":"90","author":[{"family":"Allwardt","given":"J. R.</vt:lpwstr>
  </property>
  <property fmtid="{D5CDD505-2E9C-101B-9397-08002B2CF9AE}" pid="1450" name="ZOTERO_BREF_Rz1Kb9bvvHt9_12">
    <vt:lpwstr>"},{"family":"Stebbins","given":"J. F"},{"family":"Schmidt","given":"B. C."},{"family":"Frost","given":"D. J."},{"family":"Withers","given":"A. C."},{"family":"Hirschmann","given":"M. M."}],"issued":{"date-parts":[["2005",7,1]]}}},{"id":2918,"uris":["http</vt:lpwstr>
  </property>
  <property fmtid="{D5CDD505-2E9C-101B-9397-08002B2CF9AE}" pid="1451" name="ZOTERO_BREF_Rz1Kb9bvvHt9_13">
    <vt:lpwstr>://zotero.org/users/453153/items/2PC9M88J"],"uri":["http://zotero.org/users/453153/items/2PC9M88J"],"itemData":{"id":2918,"type":"article-journal","abstract":"The variation of the structure of E-glass with fictive temperature has been examined with high r</vt:lpwstr>
  </property>
  <property fmtid="{D5CDD505-2E9C-101B-9397-08002B2CF9AE}" pid="1452" name="ZOTERO_BREF_Rz1Kb9bvvHt9_14">
    <vt:lpwstr>esolution, multinuclear (11B, 27Al, 29Si, 17O, and 19F) MAS NMR. The previously observed decrease in 4-coordinated boron with increasing fictive temperature is confirmed and, for the first time, is directly correlated with an increase in non-bridging oxyg</vt:lpwstr>
  </property>
  <property fmtid="{D5CDD505-2E9C-101B-9397-08002B2CF9AE}" pid="1453" name="ZOTERO_BREF_Rz1Kb9bvvHt9_15">
    <vt:lpwstr>ens. An increase in 5-coordinated Al is also observed, and is linked to an increase in association of F with Al at higher fictive temperature.","container-title":"Journal of Non-Crystalline Solids","DOI":"10.1016/j.jnoncrysol.2005.09.026","ISSN":"0022-309</vt:lpwstr>
  </property>
  <property fmtid="{D5CDD505-2E9C-101B-9397-08002B2CF9AE}" pid="1454" name="ZOTERO_BREF_Rz1Kb9bvvHt9_16">
    <vt:lpwstr>3","issue":"46–48","journalAbbreviation":"Journal of Non-Crystalline Solids","page":"3571-3578","source":"ScienceDirect","title":"The effect of fictive temperature on the structure of E-glass: A high resolution, multinuclear NMR study","title-short":"The </vt:lpwstr>
  </property>
  <property fmtid="{D5CDD505-2E9C-101B-9397-08002B2CF9AE}" pid="1455" name="ZOTERO_BREF_Rz1Kb9bvvHt9_17">
    <vt:lpwstr>effect of fictive temperature on the structure of E-glass","volume":"351","author":[{"family":"Kiczenski","given":"T. J."},{"family":"Du","given":"Lin-Shu"},{"family":"Stebbins","given":"Jonathan"}],"issued":{"date-parts":[["2005",11,15]]}}},{"id":2563,"u</vt:lpwstr>
  </property>
  <property fmtid="{D5CDD505-2E9C-101B-9397-08002B2CF9AE}" pid="1456" name="ZOTERO_BREF_Rz1Kb9bvvHt9_18">
    <vt:lpwstr>ris":["http://zotero.org/users/453153/items/Q9WE9B6I"],"uri":["http://zotero.org/users/453153/items/Q9WE9B6I"],"itemData":{"id":2563,"type":"article-journal","container-title":"American Mineralogist","DOI":"10.2138/am.2008.2646","ISSN":"0003-004X","issue"</vt:lpwstr>
  </property>
  <property fmtid="{D5CDD505-2E9C-101B-9397-08002B2CF9AE}" pid="1457" name="ZOTERO_BREF_Rz1Kb9bvvHt9_19">
    <vt:lpwstr>:"1","language":"en","page":"228-234","source":"CrossRef","title":"Environments around Al, Si, and Ca in aluminate and aluminosilicate melts by X-ray absorption spectroscopy at high temperature","volume":"93","author":[{"family":"Neuville","given":"D.R."}</vt:lpwstr>
  </property>
  <property fmtid="{D5CDD505-2E9C-101B-9397-08002B2CF9AE}" pid="1458" name="ZOTERO_BREF_Rz1Kb9bvvHt9_2">
    <vt:lpwstr>l., 2008; D. R. Neuville et al., 2008; Le Losq et al., 2014; Morin et al., 2014; Drewitt, 2015)}","plainCitation":"(Stebbins et al., 2000; Toplis et al., 2000; Allwardt et al., 2005a; Allwardt et al., 2005b; Kiczenski et al., 2005; D.R. Neuville et al., 2</vt:lpwstr>
  </property>
  <property fmtid="{D5CDD505-2E9C-101B-9397-08002B2CF9AE}" pid="1459" name="ZOTERO_BREF_Rz1Kb9bvvHt9_20">
    <vt:lpwstr>,{"family":"Cormier","given":"L."},{"family":"Ligny","given":"D.","non-dropping-particle":"de"},{"family":"Roux","given":"J."},{"family":"Flank","given":"A-M."},{"family":"Lagarde","given":"P."}],"issued":{"date-parts":[["2008",1,1]]}}},{"id":2557,"uris":</vt:lpwstr>
  </property>
  <property fmtid="{D5CDD505-2E9C-101B-9397-08002B2CF9AE}" pid="1460" name="ZOTERO_BREF_Rz1Kb9bvvHt9_21">
    <vt:lpwstr>["http://zotero.org/users/453153/items/4N3DZDPW"],"uri":["http://zotero.org/users/453153/items/4N3DZDPW"],"itemData":{"id":2557,"type":"article-journal","abstract":"Configurational changes with temperature are important for the thermodynamic and transport</vt:lpwstr>
  </property>
  <property fmtid="{D5CDD505-2E9C-101B-9397-08002B2CF9AE}" pid="1461" name="ZOTERO_BREF_Rz1Kb9bvvHt9_22">
    <vt:lpwstr> properties of most aluminosilicate melts, but in general are not well understood. Here, we present high-resolution 27Al and 17O NMR data on several calcium aluminosilicate glasses prepared with varying quench rates and thus with fictive temperatures that</vt:lpwstr>
  </property>
  <property fmtid="{D5CDD505-2E9C-101B-9397-08002B2CF9AE}" pid="1462" name="ZOTERO_BREF_Rz1Kb9bvvHt9_23">
    <vt:lpwstr> span ranges up to about 200 K. In all compositions the content of five-coordinated aluminum increases with fictive temperature, in agreement with recent high temperature NMR data on melts. In a glass of CaAl2Si2O8 (“anorthite”) composition, the content o</vt:lpwstr>
  </property>
  <property fmtid="{D5CDD505-2E9C-101B-9397-08002B2CF9AE}" pid="1463" name="ZOTERO_BREF_Rz1Kb9bvvHt9_24">
    <vt:lpwstr>f non-bridging oxygens also increases with temperature; however this effect was not observed in a sample with a much higher CaO/Al2O3 ratio. We present a consistent notation for reactions among structural species in these systems that clarify why in some </vt:lpwstr>
  </property>
  <property fmtid="{D5CDD505-2E9C-101B-9397-08002B2CF9AE}" pid="1464" name="ZOTERO_BREF_Rz1Kb9bvvHt9_25">
    <vt:lpwstr>cases, high-coordinated network cations may appear on the same side of the reaction, while in others they occur on the opposite sides: the key difference is in accounting for all coordination changes for oxygens. Mixing of non-bridging oxygens and of high</vt:lpwstr>
  </property>
  <property fmtid="{D5CDD505-2E9C-101B-9397-08002B2CF9AE}" pid="1465" name="ZOTERO_BREF_Rz1Kb9bvvHt9_26">
    <vt:lpwstr>-coordinated aluminum make significant contributions to the overall configurational entropy and heat capacity of the melts, as does the mixing of various bridging oxygens and of tetrahedral network cations. Other, less well known, types of increase in dis</vt:lpwstr>
  </property>
  <property fmtid="{D5CDD505-2E9C-101B-9397-08002B2CF9AE}" pid="1466" name="ZOTERO_BREF_Rz1Kb9bvvHt9_27">
    <vt:lpwstr>order with temperature may be important as well.","container-title":"Geochimica et Cosmochimica Acta","DOI":"10.1016/j.gca.2007.11.018","ISSN":"0016-7037","issue":"3","journalAbbreviation":"Geochimica et Cosmochimica Acta","page":"910-925","source":"Scien</vt:lpwstr>
  </property>
  <property fmtid="{D5CDD505-2E9C-101B-9397-08002B2CF9AE}" pid="1467" name="ZOTERO_BREF_Rz1Kb9bvvHt9_28">
    <vt:lpwstr>ceDirect","title":"Temperature effects on non-bridging oxygen and aluminum coordination number in calcium aluminosilicate glasses and melts","volume":"72","author":[{"family":"Stebbins","given":"Jonathan F."},{"family":"Dubinsky","given":"Emily V."},{"fam</vt:lpwstr>
  </property>
  <property fmtid="{D5CDD505-2E9C-101B-9397-08002B2CF9AE}" pid="1468" name="ZOTERO_BREF_Rz1Kb9bvvHt9_29">
    <vt:lpwstr>ily":"Kanehashi","given":"Koji"},{"family":"Kelsey","given":"Kimberly E."}],"issued":{"date-parts":[["2008",2,1]]}}},{"id":2870,"uris":["http://zotero.org/users/453153/items/KRDVJE3U"],"uri":["http://zotero.org/users/453153/items/KRDVJE3U"],"itemData":{"i</vt:lpwstr>
  </property>
  <property fmtid="{D5CDD505-2E9C-101B-9397-08002B2CF9AE}" pid="1469" name="ZOTERO_BREF_Rz1Kb9bvvHt9_3">
    <vt:lpwstr>008; Stebbins et al., 2008; D. R. Neuville et al., 2008; Le Losq et al., 2014; Morin et al., 2014; Drewitt, 2015)","noteIndex":0},"citationItems":[{"id":388,"uris":["http://zotero.org/users/453153/items/HC93DSW4"],"uri":["http://zotero.org/users/453153/it</vt:lpwstr>
  </property>
  <property fmtid="{D5CDD505-2E9C-101B-9397-08002B2CF9AE}" pid="1470" name="ZOTERO_BREF_Rz1Kb9bvvHt9_30">
    <vt:lpwstr>d":2870,"type":"article-journal","collection-title":"Amorphous materials: Properties, structure, and durability","container-title":"American Mineralogist","DOI":"10.2138/am.2008.2867","ISSN":"0003-004X","issue":"11-12","language":"en","page":"1721-1731","</vt:lpwstr>
  </property>
  <property fmtid="{D5CDD505-2E9C-101B-9397-08002B2CF9AE}" pid="1471" name="ZOTERO_BREF_Rz1Kb9bvvHt9_31">
    <vt:lpwstr>source":"CrossRef","title":"Structure of Mg- and Mg/Ca aluminosilicate glasses: &lt;sup&gt;27&lt;/sup&gt;Al NMR and Raman spectroscopy investigations","title-short":"Amorphous materials","volume":"93","author":[{"family":"Neuville","given":"D. R."},{"family":"Cormier</vt:lpwstr>
  </property>
  <property fmtid="{D5CDD505-2E9C-101B-9397-08002B2CF9AE}" pid="1472" name="ZOTERO_BREF_Rz1Kb9bvvHt9_32">
    <vt:lpwstr>","given":"L."},{"family":"Montouillout","given":"V."},{"family":"Florian","given":"P."},{"family":"Millot","given":"F."},{"family":"Rifflet","given":"J.-C."},{"family":"Massiot","given":"D."}],"issued":{"date-parts":[["2008",11,1]]}}},{"id":1328,"uris":[</vt:lpwstr>
  </property>
  <property fmtid="{D5CDD505-2E9C-101B-9397-08002B2CF9AE}" pid="1473" name="ZOTERO_BREF_Rz1Kb9bvvHt9_33">
    <vt:lpwstr>"http://zotero.org/users/453153/items/CZT3JPVA"],"uri":["http://zotero.org/users/453153/items/CZT3JPVA"],"itemData":{"id":1328,"type":"article-journal","container-title":"Geochimica et Cosmochimica Acta","DOI":"10.1016/j.gca.2013.11.010","ISSN":"00167037"</vt:lpwstr>
  </property>
  <property fmtid="{D5CDD505-2E9C-101B-9397-08002B2CF9AE}" pid="1474" name="ZOTERO_BREF_Rz1Kb9bvvHt9_34">
    <vt:lpwstr>,"language":"en","page":"495-517","source":"CrossRef","title":"The role of Al&lt;sup&gt;3+&lt;/sup&gt; on rheology and structural changes of sodium silicate and aluminosilicate glasses and melts.","volume":"126","author":[{"family":"Le Losq","given":"C."},{"family":"</vt:lpwstr>
  </property>
  <property fmtid="{D5CDD505-2E9C-101B-9397-08002B2CF9AE}" pid="1475" name="ZOTERO_BREF_Rz1Kb9bvvHt9_35">
    <vt:lpwstr>Neuville","given":"D. R."},{"family":"Florian","given":"P."},{"family":"Henderson","given":"G. S."},{"family":"Massiot","given":"D."}],"issued":{"date-parts":[["2014",2]]}}},{"id":2567,"uris":["http://zotero.org/users/453153/items/IASBI9TH"],"uri":["http:</vt:lpwstr>
  </property>
  <property fmtid="{D5CDD505-2E9C-101B-9397-08002B2CF9AE}" pid="1476" name="ZOTERO_BREF_Rz1Kb9bvvHt9_36">
    <vt:lpwstr>//zotero.org/users/453153/items/IASBI9TH"],"itemData":{"id":2567,"type":"article-journal","abstract":"The field strength of modifier cations has long been known to have important effects on oxide glass properties, but effects on network structure can be c</vt:lpwstr>
  </property>
  <property fmtid="{D5CDD505-2E9C-101B-9397-08002B2CF9AE}" pid="1477" name="ZOTERO_BREF_Rz1Kb9bvvHt9_37">
    <vt:lpwstr>omplex. For two series of barium, calcium, lanthanum and yttrium aluminoborosilicates with two different B/Si ratios, we report systematic variations in boron and aluminum coordination determined by NMR, and glass transition and heat capacities from diffe</vt:lpwstr>
  </property>
  <property fmtid="{D5CDD505-2E9C-101B-9397-08002B2CF9AE}" pid="1478" name="ZOTERO_BREF_Rz1Kb9bvvHt9_38">
    <vt:lpwstr>rential scanning calorimetry. Data on glasses with different fictive temperatures allow B and Al speciation to be compared on an isothermal basis, rather than as conventionally done for as-quenched structures. Temperature and compositional effects can thu</vt:lpwstr>
  </property>
  <property fmtid="{D5CDD505-2E9C-101B-9397-08002B2CF9AE}" pid="1479" name="ZOTERO_BREF_Rz1Kb9bvvHt9_39">
    <vt:lpwstr>s be isolated. These data and comparison to previous studies on glasses with lower B/Si ratios clearly show that higher modifier cation field strength increases the fraction of five- and six-coordinated Al in all compositions. In contrast, the previously </vt:lpwstr>
  </property>
  <property fmtid="{D5CDD505-2E9C-101B-9397-08002B2CF9AE}" pid="1480" name="ZOTERO_BREF_Rz1Kb9bvvHt9_4">
    <vt:lpwstr>ems/HC93DSW4"],"itemData":{"id":388,"type":"article-journal","container-title":"Journal of Non-Crystalline Solids","page":"1-6","title":"Quantification of five- and six-coordinated aluminum ions in aluminosilicate and fluoride-containing glasses by high-f</vt:lpwstr>
  </property>
  <property fmtid="{D5CDD505-2E9C-101B-9397-08002B2CF9AE}" pid="1481" name="ZOTERO_BREF_Rz1Kb9bvvHt9_40">
    <vt:lpwstr>documented trend towards more three-coordinated boron (and hence more non-bridging oxygens, NBO) in low B/Si glasses with higher field strength cations reverses in high B/Si and in high NBO compositions. Al and B coordination numbers both decrease with hi</vt:lpwstr>
  </property>
  <property fmtid="{D5CDD505-2E9C-101B-9397-08002B2CF9AE}" pid="1482" name="ZOTERO_BREF_Rz1Kb9bvvHt9_41">
    <vt:lpwstr>gher fictive temperature in the glasses studied here, suggesting a simple mechanism of coupled structural change.","container-title":"Applied Physics A","DOI":"10.1007/s00339-014-8369-4","ISSN":"0947-8396, 1432-0630","issue":"2","journalAbbreviation":"App</vt:lpwstr>
  </property>
  <property fmtid="{D5CDD505-2E9C-101B-9397-08002B2CF9AE}" pid="1483" name="ZOTERO_BREF_Rz1Kb9bvvHt9_42">
    <vt:lpwstr>l. Phys. A","language":"en","page":"479-490","source":"link.springer.com","title":"Modifier cation (Ba, Ca, La, Y) field strength effects on aluminum and boron coordination in aluminoborosilicate glasses: the roles of fictive temperature and boron content</vt:lpwstr>
  </property>
  <property fmtid="{D5CDD505-2E9C-101B-9397-08002B2CF9AE}" pid="1484" name="ZOTERO_BREF_Rz1Kb9bvvHt9_43">
    <vt:lpwstr>","title-short":"Modifier cation (Ba, Ca, La, Y) field strength effects on aluminum and boron coordination in aluminoborosilicate glasses","volume":"116","author":[{"family":"Morin","given":"Elizabeth I."},{"family":"Wu","given":"Jingshi"},{"family":"Steb</vt:lpwstr>
  </property>
  <property fmtid="{D5CDD505-2E9C-101B-9397-08002B2CF9AE}" pid="1485" name="ZOTERO_BREF_Rz1Kb9bvvHt9_44">
    <vt:lpwstr>bins","given":"Jonathan F."}],"issued":{"date-parts":[["2014",8,1]]}}},{"id":6540,"uris":["http://zotero.org/users/453153/items/H5PJ5NC6"],"uri":["http://zotero.org/users/453153/items/H5PJ5NC6"],"itemData":{"id":6540,"type":"article-journal","abstract":"T</vt:lpwstr>
  </property>
  <property fmtid="{D5CDD505-2E9C-101B-9397-08002B2CF9AE}" pid="1486" name="ZOTERO_BREF_Rz1Kb9bvvHt9_45">
    <vt:lpwstr>he high pressure structure of liquid and glassy anorthite (CaAl2Si2O8) and calcium aluminate (CaAl2O4) glass was measured by using in situ synchrotron x-ray diffraction in a diamond anvil cell up to 32.4(2) GPa. The results, combined with ab initio molecu</vt:lpwstr>
  </property>
  <property fmtid="{D5CDD505-2E9C-101B-9397-08002B2CF9AE}" pid="1487" name="ZOTERO_BREF_Rz1Kb9bvvHt9_46">
    <vt:lpwstr>lar dynamics and classical molecular dynamics simulations using a polarizable ion model, reveal a continuous increase in Al coordination by oxygen, with 5-fold coordinated Al dominating at 15 GPa and a preponderance of 6-fold coordinated Al at higher pres</vt:lpwstr>
  </property>
  <property fmtid="{D5CDD505-2E9C-101B-9397-08002B2CF9AE}" pid="1488" name="ZOTERO_BREF_Rz1Kb9bvvHt9_47">
    <vt:lpwstr>sures. The development of a peak in the measured total structure factors at 3.1 Å−1 is interpreted as a signature of changes in topological order. During compression, cation-centred polyhedra develop edge- and facesharing networks. Above 10 GPa, following</vt:lpwstr>
  </property>
  <property fmtid="{D5CDD505-2E9C-101B-9397-08002B2CF9AE}" pid="1489" name="ZOTERO_BREF_Rz1Kb9bvvHt9_48">
    <vt:lpwstr> the pressure-induced breakdown of the network structure, the anions adopt a structure similar to a random close packing of hard spheres.","container-title":"J. Phys.","language":"en","page":"10","source":"Zotero","title":"Development of chemical and topo</vt:lpwstr>
  </property>
  <property fmtid="{D5CDD505-2E9C-101B-9397-08002B2CF9AE}" pid="1490" name="ZOTERO_BREF_Rz1Kb9bvvHt9_49">
    <vt:lpwstr>logical structure in aluminosilicate liquids and glasses at high pressure","author":[{"family":"Drewitt","given":"James W E"}],"issued":{"date-parts":[["2015"]]}}}],"schema":"https://github.com/citation-style-language/schema/raw/master/csl-citation.json"}</vt:lpwstr>
  </property>
  <property fmtid="{D5CDD505-2E9C-101B-9397-08002B2CF9AE}" pid="1491" name="ZOTERO_BREF_Rz1Kb9bvvHt9_5">
    <vt:lpwstr>ield, high-resolution &lt;sup&gt;27&lt;/sup&gt;Al NMR","volume":"275","author":[{"family":"Stebbins","given":"J. F."},{"family":"Kroeker","given":"S."},{"family":"Lee","given":"S. K."},{"family":"Kiczenski","given":"T. J."}],"issued":{"date-parts":[["2000"]]}}},{"id"</vt:lpwstr>
  </property>
  <property fmtid="{D5CDD505-2E9C-101B-9397-08002B2CF9AE}" pid="1492" name="ZOTERO_BREF_Rz1Kb9bvvHt9_6">
    <vt:lpwstr>:257,"uris":["http://zotero.org/users/453153/items/CD8QZRK3"],"uri":["http://zotero.org/users/453153/items/CD8QZRK3"],"itemData":{"id":257,"type":"article-journal","container-title":"American Mineralogist","page":"1556-1560","title":"Fivefold-coordinated </vt:lpwstr>
  </property>
  <property fmtid="{D5CDD505-2E9C-101B-9397-08002B2CF9AE}" pid="1493" name="ZOTERO_BREF_Rz1Kb9bvvHt9_7">
    <vt:lpwstr>aluminum in tectosilicate glasses observed by triple quantum MAS NMR","volume":"85","author":[{"family":"Toplis","given":"M. J."},{"family":"Kohn","given":"S. C."},{"family":"Smith","given":"M. E."},{"family":"Poplett","given":"J. F."}],"issued":{"date-pa</vt:lpwstr>
  </property>
  <property fmtid="{D5CDD505-2E9C-101B-9397-08002B2CF9AE}" pid="1494" name="ZOTERO_BREF_Rz1Kb9bvvHt9_8">
    <vt:lpwstr>rts":[["2000"]]}}},{"id":45,"uris":["http://zotero.org/users/453153/items/ZNSR7NAB"],"uri":["http://zotero.org/users/453153/items/ZNSR7NAB"],"itemData":{"id":45,"type":"article-journal","container-title":"American Mineralogist","page":"1453-1457","title":</vt:lpwstr>
  </property>
  <property fmtid="{D5CDD505-2E9C-101B-9397-08002B2CF9AE}" pid="1495" name="ZOTERO_BREF_Rz1Kb9bvvHt9_9">
    <vt:lpwstr>"The effect of fictive temperature on Al coordination in high-pressure (10 GPa) sodium aluminosilicate glasses","volume":"90","author":[{"family":"Allwardt","given":"J. R."},{"family":"Poe","given":"B. T."},{"family":"Stebbins","given":"J. F."}],"issued":</vt:lpwstr>
  </property>
  <property fmtid="{D5CDD505-2E9C-101B-9397-08002B2CF9AE}" pid="1496"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497"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498"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499" name="ZOTERO_BREF_RzaH8n6XiIUL_4">
    <vt:lpwstr>/citation-style-language/schema/raw/master/csl-citation.json"}</vt:lpwstr>
  </property>
  <property fmtid="{D5CDD505-2E9C-101B-9397-08002B2CF9AE}" pid="1500" name="ZOTERO_BREF_S0i9zm4lp6sx_1">
    <vt:lpwstr/>
  </property>
  <property fmtid="{D5CDD505-2E9C-101B-9397-08002B2CF9AE}" pid="1501"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502" name="ZOTERO_BREF_S7rjbLNtbfaf_10">
    <vt:lpwstr>O'Shaughnessy","given":"Cedrick"},{"family":"Withers","given":"Anthony C."},{"family":"Neuville","given":"Daniel R."}],"issued":{"date-parts":[["2018",3,15]]}},"prefix":"e.g.,"}],"schema":"https://github.com/citation-style-language/schema/raw/master/csl-c</vt:lpwstr>
  </property>
  <property fmtid="{D5CDD505-2E9C-101B-9397-08002B2CF9AE}" pid="1503" name="ZOTERO_BREF_S7rjbLNtbfaf_11">
    <vt:lpwstr>itation.json"}</vt:lpwstr>
  </property>
  <property fmtid="{D5CDD505-2E9C-101B-9397-08002B2CF9AE}" pid="1504"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505"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506"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507"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508"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509"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510"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511"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512" name="ZOTERO_BREF_SAYKwjFVFAnk_1">
    <vt:lpwstr>ZOTERO_ITEM CSL_CITATION {"citationID":"a1gfu7b42sr","properties":{"formattedCitation":"(C\\uc0\\u225{}ceres et al., 2020; Di Genova et al., 2020)","plainCitation":"(Cáceres et al., 2020; Di Genova et al., 2020)","noteIndex":0},"citationItems":[{"id":6172</vt:lpwstr>
  </property>
  <property fmtid="{D5CDD505-2E9C-101B-9397-08002B2CF9AE}" pid="1513" name="ZOTERO_BREF_SAYKwjFVFAnk_10">
    <vt:lpwstr>ven":"Mathieu"},{"family":"Madonna","given":"Claudio"},{"family":"Cimarelli","given":"Corrado"},{"family":"Hess","given":"Kai-Uwe"},{"family":"Kaliwoda","given":"Melanie"},{"family":"Ruthensteiner","given":"Bernhard"},{"family":"Dingwell","given":"Donald </vt:lpwstr>
  </property>
  <property fmtid="{D5CDD505-2E9C-101B-9397-08002B2CF9AE}" pid="1514" name="ZOTERO_BREF_SAYKwjFVFAnk_11">
    <vt:lpwstr>B."}],"issued":{"date-parts":[["2020"]]}}},{"id":6306,"uris":["http://zotero.org/users/453153/items/25FP6G83"],"uri":["http://zotero.org/users/453153/items/25FP6G83"],"itemData":{"id":6306,"type":"article-journal","abstract":"Although gas exsolution is a </vt:lpwstr>
  </property>
  <property fmtid="{D5CDD505-2E9C-101B-9397-08002B2CF9AE}" pid="1515" name="ZOTERO_BREF_SAYKwjFVFAnk_12">
    <vt:lpwstr>major driving force behind explosive volcanic eruptions, viscosity is critical in controlling the escape of bubbles and switching between explosive and effusive behavior. Temperature and composition control melt viscosity, but crystallization above a crit</vt:lpwstr>
  </property>
  <property fmtid="{D5CDD505-2E9C-101B-9397-08002B2CF9AE}" pid="1516" name="ZOTERO_BREF_SAYKwjFVFAnk_13">
    <vt:lpwstr>ical volume (&gt;30 volume %) can lock up the magma, triggering an explosion. Here, we present an alternative to this well-established paradigm by showing how an unexpectedly small volume of nano-sized crystals can cause a disproportionate increase in magma </vt:lpwstr>
  </property>
  <property fmtid="{D5CDD505-2E9C-101B-9397-08002B2CF9AE}" pid="1517" name="ZOTERO_BREF_SAYKwjFVFAnk_14">
    <vt:lpwstr>viscosity. Our in situ observations on a basaltic melt, rheological measurements in an analog system, and modeling demonstrate how just a few volume % of nanolites results in a marked increase in viscosity above the critical value needed for explosive fra</vt:lpwstr>
  </property>
  <property fmtid="{D5CDD505-2E9C-101B-9397-08002B2CF9AE}" pid="1518" name="ZOTERO_BREF_SAYKwjFVFAnk_15">
    <vt:lpwstr>gmentation, even for a low-viscosity melt. Images of nanolites from low-viscosity explosive eruptions and an experimentally produced basaltic pumice show syn-eruptive growth, possibly nucleating a high bubble number density.","container-title":"Science Ad</vt:lpwstr>
  </property>
  <property fmtid="{D5CDD505-2E9C-101B-9397-08002B2CF9AE}" pid="1519" name="ZOTERO_BREF_SAYKwjFVFAnk_16">
    <vt:lpwstr>vances","DOI":"10.1126/sciadv.abb0413","ISSN":"2375-2548","issue":"39","journalAbbreviation":"Sci. Adv.","language":"en","page":"eabb0413","source":"DOI.org (Crossref)","title":"In situ observation of nanolite growth in volcanic melt: A driving force for </vt:lpwstr>
  </property>
  <property fmtid="{D5CDD505-2E9C-101B-9397-08002B2CF9AE}" pid="1520" name="ZOTERO_BREF_SAYKwjFVFAnk_17">
    <vt:lpwstr>explosive eruptions","title-short":"In situ observation of nanolite growth in volcanic melt","volume":"6","author":[{"family":"Di Genova","given":"Danilo"},{"family":"Brooker","given":"Richard A."},{"family":"Mader","given":"Heidy M."},{"family":"Drewitt"</vt:lpwstr>
  </property>
  <property fmtid="{D5CDD505-2E9C-101B-9397-08002B2CF9AE}" pid="1521" name="ZOTERO_BREF_SAYKwjFVFAnk_18">
    <vt:lpwstr>,"given":"James W. E."},{"family":"Longo","given":"Alessandro"},{"family":"Deubener","given":"Joachim"},{"family":"Neuville","given":"Daniel R."},{"family":"Fanara","given":"Sara"},{"family":"Shebanova","given":"Olga"},{"family":"Anzellini","given":"Simon</vt:lpwstr>
  </property>
  <property fmtid="{D5CDD505-2E9C-101B-9397-08002B2CF9AE}" pid="1522" name="ZOTERO_BREF_SAYKwjFVFAnk_19">
    <vt:lpwstr>e"},{"family":"Arzilli","given":"Fabio"},{"family":"Bamber","given":"Emily C."},{"family":"Hennet","given":"Louis"},{"family":"La Spina","given":"Giuseppe"},{"family":"Miyajima","given":"Nobuyoshi"}],"issued":{"date-parts":[["2020",9]]}}}],"schema":"https</vt:lpwstr>
  </property>
  <property fmtid="{D5CDD505-2E9C-101B-9397-08002B2CF9AE}" pid="1523" name="ZOTERO_BREF_SAYKwjFVFAnk_2">
    <vt:lpwstr>,"uris":["http://zotero.org/users/453153/items/ZUSXRQ7Q"],"uri":["http://zotero.org/users/453153/items/ZUSXRQ7Q"],"itemData":{"id":6172,"type":"article-journal","abstract":"Degassing dynamics play a crucial role in controlling the explosivity of magma at </vt:lpwstr>
  </property>
  <property fmtid="{D5CDD505-2E9C-101B-9397-08002B2CF9AE}" pid="1524" name="ZOTERO_BREF_SAYKwjFVFAnk_20">
    <vt:lpwstr>://github.com/citation-style-language/schema/raw/master/csl-citation.json"}</vt:lpwstr>
  </property>
  <property fmtid="{D5CDD505-2E9C-101B-9397-08002B2CF9AE}" pid="1525" name="ZOTERO_BREF_SAYKwjFVFAnk_3">
    <vt:lpwstr>erupting volcanoes. Degassing of magmatic water typically involves bubble nucleation and growth, which drive magma ascent. Crystals suspended in magma may influence both nucleation and growth of bubbles. Micron- to centimeter-sized crystals can cause hete</vt:lpwstr>
  </property>
  <property fmtid="{D5CDD505-2E9C-101B-9397-08002B2CF9AE}" pid="1526" name="ZOTERO_BREF_SAYKwjFVFAnk_4">
    <vt:lpwstr>rogeneous bubble nucleation and facilitate bubble coalescence. Nanometer-scale crystalline phases, so-called “nanolites”, are an underreported phenomenon in erupting magma and could exert a primary control on the eruptive style of silicic volcanoes. Yet t</vt:lpwstr>
  </property>
  <property fmtid="{D5CDD505-2E9C-101B-9397-08002B2CF9AE}" pid="1527" name="ZOTERO_BREF_SAYKwjFVFAnk_5">
    <vt:lpwstr>he influence of nanolites on degassing processes remains wholly uninvestigated. In order to test the influence of nanolites on bubble nucleation and growth dynamics, we use an experimental approach to document how nanolites can increase the bubble number </vt:lpwstr>
  </property>
  <property fmtid="{D5CDD505-2E9C-101B-9397-08002B2CF9AE}" pid="1528" name="ZOTERO_BREF_SAYKwjFVFAnk_6">
    <vt:lpwstr>density and affect growth kinetics in a degassing nanolite-bearing silicic magma. We then examine a compilation of these values from natural volcanic rocks from explosive eruptions leading to the inference that some very high naturally occurring bubble nu</vt:lpwstr>
  </property>
  <property fmtid="{D5CDD505-2E9C-101B-9397-08002B2CF9AE}" pid="1529" name="ZOTERO_BREF_SAYKwjFVFAnk_7">
    <vt:lpwstr>mber densities could be associated with the presence of magmatic nanolites. Finally, using a numerical magma ascent model, we show that for reasonable starting conditions for silicic eruptions, an increase in the resulting bubble number density associated</vt:lpwstr>
  </property>
  <property fmtid="{D5CDD505-2E9C-101B-9397-08002B2CF9AE}" pid="1530" name="ZOTERO_BREF_SAYKwjFVFAnk_8">
    <vt:lpwstr> with nanolites could push an eruption that would otherwise be effusive into the conditions required for explosive behavior.","container-title":"Geology","DOI":"10.1130/G47317.1","ISSN":"0091-7613, 1943-2682","issue":"10","language":"en","page":"997-1001"</vt:lpwstr>
  </property>
  <property fmtid="{D5CDD505-2E9C-101B-9397-08002B2CF9AE}" pid="1531" name="ZOTERO_BREF_SAYKwjFVFAnk_9">
    <vt:lpwstr>,"source":"DOI.org (Crossref)","title":"Can nanolites enhance eruption explosivity?","volume":"48","author":[{"family":"Cáceres","given":"Francisco"},{"family":"Wadsworth","given":"Fabian B."},{"family":"Scheu","given":"Bettina"},{"family":"Colombier","gi</vt:lpwstr>
  </property>
  <property fmtid="{D5CDD505-2E9C-101B-9397-08002B2CF9AE}" pid="1532"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533"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534" name="ZOTERO_BREF_ShsBCushskld_3">
    <vt:lpwstr>n":"Y."},{"family":"Courville","given":"A."}],"issued":{"date-parts":[["2016"]]}}}],"schema":"https://github.com/citation-style-language/schema/raw/master/csl-citation.json"}</vt:lpwstr>
  </property>
  <property fmtid="{D5CDD505-2E9C-101B-9397-08002B2CF9AE}" pid="1535"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536"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537"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538"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539"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540"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541" name="ZOTERO_BREF_SlhUK6ODJzCz_7">
    <vt:lpwstr>igurational entropy of silicate melts","volume":"48","author":[{"family":"Richet","given":"P."}],"issued":{"date-parts":[["1984",3,1]]}}}],"schema":"https://github.com/citation-style-language/schema/raw/master/csl-citation.json"}</vt:lpwstr>
  </property>
  <property fmtid="{D5CDD505-2E9C-101B-9397-08002B2CF9AE}" pid="1542" name="ZOTERO_BREF_Sv1Kista9SAC_1">
    <vt:lpwstr>ZOTERO_ITEM CSL_CITATION {"citationID":"a2q0unpjrol","properties":{"formattedCitation":"\\uldash{(Mysen, 1995)}","plainCitation":"(Mysen, 1995)","noteIndex":0},"citationItems":[{"id":358,"uris":["http://zotero.org/users/453153/items/UENA3I4E"],"uri":["htt</vt:lpwstr>
  </property>
  <property fmtid="{D5CDD505-2E9C-101B-9397-08002B2CF9AE}" pid="1543" name="ZOTERO_BREF_Sv1Kista9SAC_2">
    <vt:lpwstr>p://zotero.org/users/453153/items/UENA3I4E"],"itemData":{"id":358,"type":"article-journal","container-title":"European Journal of Mineralogy","page":"745-766","title":"Experimental, in situ, high-temperature studies of properties and structure of silicate</vt:lpwstr>
  </property>
  <property fmtid="{D5CDD505-2E9C-101B-9397-08002B2CF9AE}" pid="1544" name="ZOTERO_BREF_Sv1Kista9SAC_3">
    <vt:lpwstr> melts relevant to magmatic processes","volume":"7","author":[{"family":"Mysen","given":"B. O."}],"issued":{"date-parts":[["1995"]]}}}],"schema":"https://github.com/citation-style-language/schema/raw/master/csl-citation.json"}</vt:lpwstr>
  </property>
  <property fmtid="{D5CDD505-2E9C-101B-9397-08002B2CF9AE}" pid="1545" name="ZOTERO_BREF_TAtc4CV2EDl4_1">
    <vt:lpwstr>ZOTERO_ITEM CSL_CITATION {"citationID":"a8as9s04bp","properties":{"formattedCitation":"\\uldash{(Persikov, 1991; Russell et al., 2003; Giordano et al., 2008; Russell and Giordano, 2017)}","plainCitation":"(Persikov, 1991; Russell et al., 2003; Giordano et</vt:lpwstr>
  </property>
  <property fmtid="{D5CDD505-2E9C-101B-9397-08002B2CF9AE}" pid="1546" name="ZOTERO_BREF_TAtc4CV2EDl4_10">
    <vt:lpwstr>+ B T S c Tg + C p c ln T T g\n\nthe equation has adjustable unknown parameters A, B and Sc (Tg) which can be estimated from experimental estimates of configurational heat capacity (Cpc), glass transition temperature (Tg) and viscosity (η). Here, we use r</vt:lpwstr>
  </property>
  <property fmtid="{D5CDD505-2E9C-101B-9397-08002B2CF9AE}" pid="1547" name="ZOTERO_BREF_TAtc4CV2EDl4_11">
    <vt:lpwstr>ecently published datasets for anhydrous and hydrous silicate melts and glasses (N ~ 50) for which there are measurements of log η and calorimetric measurements of Cpc and Tg. Our fitting strategy follows the approach developed by previous workers with th</vt:lpwstr>
  </property>
  <property fmtid="{D5CDD505-2E9C-101B-9397-08002B2CF9AE}" pid="1548" name="ZOTERO_BREF_TAtc4CV2EDl4_12">
    <vt:lpwstr>e sole exception that we assume all silicate melts converge to a common, but unknown, high temperature limit to melt viscosity (e.g., A = log η∞). Our optimal value for A is − 3.51 ± 0.25. A consequence of a common, high-temperature limit to silicate melt</vt:lpwstr>
  </property>
  <property fmtid="{D5CDD505-2E9C-101B-9397-08002B2CF9AE}" pid="1549" name="ZOTERO_BREF_TAtc4CV2EDl4_13">
    <vt:lpwstr> viscosity is that the corresponding model values of glass transition temperature (Tg12), melt fragility (m), and the ratio Cpc/Sc are constrained to lie on a single plane approximated as: Cp c S c = − Tg 12 243399 − m 15.518 + 0.996\n\nthereby establishi</vt:lpwstr>
  </property>
  <property fmtid="{D5CDD505-2E9C-101B-9397-08002B2CF9AE}" pid="1550" name="ZOTERO_BREF_TAtc4CV2EDl4_14">
    <vt:lpwstr>ng a quantitative connection between calorimetric and rheological measurements. Lastly, we show a good correspondence between values of Tg12 and fragility (m) from this Adam-Gibbs based model of melt viscosity and values predicted by the GRD viscosity mod</vt:lpwstr>
  </property>
  <property fmtid="{D5CDD505-2E9C-101B-9397-08002B2CF9AE}" pid="1551" name="ZOTERO_BREF_TAtc4CV2EDl4_15">
    <vt:lpwstr>el for multicomponent silicate melts (cf. Giordano et al., 2008).","container-title":"Chemical Geology","DOI":"10.1016/j.chemgeo.2016.07.019","ISSN":"0009-2541","journalAbbreviation":"Chemical Geology","page":"140-151","source":"ScienceDirect","title":"Mo</vt:lpwstr>
  </property>
  <property fmtid="{D5CDD505-2E9C-101B-9397-08002B2CF9AE}" pid="1552" name="ZOTERO_BREF_TAtc4CV2EDl4_16">
    <vt:lpwstr>delling configurational entropy of silicate melts","volume":"461","author":[{"family":"Russell","given":"J. K."},{"family":"Giordano","given":"D."}],"issued":{"date-parts":[["2017"]]}}}],"schema":"https://github.com/citation-style-language/schema/raw/mast</vt:lpwstr>
  </property>
  <property fmtid="{D5CDD505-2E9C-101B-9397-08002B2CF9AE}" pid="1553" name="ZOTERO_BREF_TAtc4CV2EDl4_17">
    <vt:lpwstr>er/csl-citation.json"}</vt:lpwstr>
  </property>
  <property fmtid="{D5CDD505-2E9C-101B-9397-08002B2CF9AE}" pid="1554" name="ZOTERO_BREF_TAtc4CV2EDl4_2">
    <vt:lpwstr> al., 2008; Russell and Giordano, 2017)","noteIndex":0},"citationItems":[{"id":506,"uris":["http://zotero.org/users/453153/items/AA4WWWW3"],"uri":["http://zotero.org/users/453153/items/AA4WWWW3"],"itemData":{"id":506,"type":"article-journal","container-ti</vt:lpwstr>
  </property>
  <property fmtid="{D5CDD505-2E9C-101B-9397-08002B2CF9AE}" pid="1555" name="ZOTERO_BREF_TAtc4CV2EDl4_3">
    <vt:lpwstr>tle":"Advances in Physical Geochemistry","page":"1-40","title":"The viscosity of magmatic liquids : experiment, generalized patterns. A model for calculation and prediction. Applications.","volume":"9","author":[{"family":"Persikov","given":"E. S."}],"iss</vt:lpwstr>
  </property>
  <property fmtid="{D5CDD505-2E9C-101B-9397-08002B2CF9AE}" pid="1556" name="ZOTERO_BREF_TAtc4CV2EDl4_4">
    <vt:lpwstr>ued":{"date-parts":[["1991"]]}}},{"id":1292,"uris":["http://zotero.org/users/453153/items/5K8Q7Q99"],"uri":["http://zotero.org/users/453153/items/5K8Q7Q99"],"itemData":{"id":1292,"type":"article-journal","container-title":"American Mineralogist","issue":"</vt:lpwstr>
  </property>
  <property fmtid="{D5CDD505-2E9C-101B-9397-08002B2CF9AE}" pid="1557" name="ZOTERO_BREF_TAtc4CV2EDl4_5">
    <vt:lpwstr>8-9","page":"1390–1394","source":"Google Scholar","title":"High-temperature limits on viscosity of non-Arrhenian silicate melts","volume":"88","author":[{"family":"Russell","given":"J. K."},{"family":"Giordano","given":"D."},{"family":"Dingwell","given":"</vt:lpwstr>
  </property>
  <property fmtid="{D5CDD505-2E9C-101B-9397-08002B2CF9AE}" pid="1558" name="ZOTERO_BREF_TAtc4CV2EDl4_6">
    <vt:lpwstr>D. B."}],"issued":{"date-parts":[["2003"]]}}},{"id":757,"uris":["http://zotero.org/users/453153/items/5GE3I8II"],"uri":["http://zotero.org/users/453153/items/5GE3I8II"],"itemData":{"id":757,"type":"article-journal","container-title":"Earth and Planetary S</vt:lpwstr>
  </property>
  <property fmtid="{D5CDD505-2E9C-101B-9397-08002B2CF9AE}" pid="1559" name="ZOTERO_BREF_TAtc4CV2EDl4_7">
    <vt:lpwstr>cience Letters","DOI":"10.1016/j.epsl.2008.03.038","ISSN":"0012821X","issue":"1-4","language":"en","page":"123-134","source":"CrossRef","title":"Viscosity of magmatic liquids: A model","title-short":"Viscosity of magmatic liquids","volume":"271","author":</vt:lpwstr>
  </property>
  <property fmtid="{D5CDD505-2E9C-101B-9397-08002B2CF9AE}" pid="1560" name="ZOTERO_BREF_TAtc4CV2EDl4_8">
    <vt:lpwstr>[{"family":"Giordano","given":"D."},{"family":"Russell","given":"J. K."},{"family":"Dingwell","given":"D. B."}],"issued":{"date-parts":[["2008",7]]}}},{"id":2423,"uris":["http://zotero.org/users/453153/items/MAEM4I4T"],"uri":["http://zotero.org/users/4531</vt:lpwstr>
  </property>
  <property fmtid="{D5CDD505-2E9C-101B-9397-08002B2CF9AE}" pid="1561" name="ZOTERO_BREF_TAtc4CV2EDl4_9">
    <vt:lpwstr>53/items/MAEM4I4T"],"itemData":{"id":2423,"type":"article-journal","abstract":"The Adam-Gibbs theory provides a robust connection between the transport or relaxation properties of melts and their thermochemical properties. In its expanded form: log η = A </vt:lpwstr>
  </property>
  <property fmtid="{D5CDD505-2E9C-101B-9397-08002B2CF9AE}" pid="1562" name="ZOTERO_BREF_THOpkZOilCgiWSOM6aLew_1">
    <vt:lpwstr>ZOTERO_TEMP </vt:lpwstr>
  </property>
  <property fmtid="{D5CDD505-2E9C-101B-9397-08002B2CF9AE}" pid="1563"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564" name="ZOTERO_BREF_TKX26pmPli4b_2">
    <vt:lpwstr>3153/items/VQVKPG9Q"],"itemData":{"id":5955,"type":"book","title":"Deep Learning","publisher":"MIT Press","URL":"http://www.deeplearningbook.org","author":[{"family":"Goodfellow","given":"I."},{"family":"Bengio","given":"Y."},{"family":"Courville","given"</vt:lpwstr>
  </property>
  <property fmtid="{D5CDD505-2E9C-101B-9397-08002B2CF9AE}" pid="1565" name="ZOTERO_BREF_TKX26pmPli4b_3">
    <vt:lpwstr>:"A."}],"issued":{"date-parts":[["2016"]]}}}],"schema":"https://github.com/citation-style-language/schema/raw/master/csl-citation.json"}</vt:lpwstr>
  </property>
  <property fmtid="{D5CDD505-2E9C-101B-9397-08002B2CF9AE}" pid="1566"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567"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568"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569"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570"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571"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572"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573" name="ZOTERO_BREF_TMDmlXiAuG0Cb9gY40XN4_8">
    <vt:lpwstr>","given":"Rich"}],"issued":{"date-parts":[["1997",7,1]]}}}],"schema":"https://github.com/citation-style-language/schema/raw/master/csl-citation.json"}</vt:lpwstr>
  </property>
  <property fmtid="{D5CDD505-2E9C-101B-9397-08002B2CF9AE}" pid="1574"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1575" name="ZOTERO_BREF_TZ2t46uVbKF5_10">
    <vt:lpwstr>Crystalline Solids","author":[{"family":"Le Losq","given":"C."},{"family":"Neuville","given":"D. R."}],"issued":{"date-parts":[["2017",5,1]]}}}],"schema":"https://github.com/citation-style-language/schema/raw/master/csl-citation.json"}</vt:lpwstr>
  </property>
  <property fmtid="{D5CDD505-2E9C-101B-9397-08002B2CF9AE}" pid="1576"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1577"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1578"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1579"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1580"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1581"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1582"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1583"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1584"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1585" name="ZOTERO_BREF_Tk9usnjnKLqw_2">
    <vt:lpwstr>3153/items/VQVKPG9Q"],"itemData":{"id":5955,"type":"book","title":"Deep Learning","publisher":"MIT Press","URL":"http://www.deeplearningbook.org","author":[{"family":"Goodfellow","given":"I."},{"family":"Bengio","given":"Y."},{"family":"Courville","given"</vt:lpwstr>
  </property>
  <property fmtid="{D5CDD505-2E9C-101B-9397-08002B2CF9AE}" pid="1586" name="ZOTERO_BREF_Tk9usnjnKLqw_3">
    <vt:lpwstr>:"A."}],"issued":{"date-parts":[["2016"]]}}}],"schema":"https://github.com/citation-style-language/schema/raw/master/csl-citation.json"}</vt:lpwstr>
  </property>
  <property fmtid="{D5CDD505-2E9C-101B-9397-08002B2CF9AE}" pid="1587"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1588"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1589"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1590"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1591"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1592"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1593"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1594" name="ZOTERO_BREF_U3YkXk9rccpS_16">
    <vt:lpwstr>n.json"}</vt:lpwstr>
  </property>
  <property fmtid="{D5CDD505-2E9C-101B-9397-08002B2CF9AE}" pid="1595"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1596" name="ZOTERO_BREF_U3YkXk9rccpS_3">
    <vt:lpwstr>"author":[{"family":"Day","given":"D. E."}],"issued":{"date-parts":[["1976"]]}}},{"id":1009,"uris":["http://zotero.org/users/453153/items/CP3UVTPK"],"uri":["http://zotero.org/users/453153/items/CP3UVTPK"],"itemData":{"id":1009,"type":"article-journal","ti</vt:lpwstr>
  </property>
  <property fmtid="{D5CDD505-2E9C-101B-9397-08002B2CF9AE}" pid="1597"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1598"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1599"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1600"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1601"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1602" name="ZOTERO_BREF_U3YkXk9rccpS_9">
    <vt:lpwstr>:"Richet","given":"P."}],"issued":{"date-parts":[["1984",3,1]]}}},{"id":1012,"uris":["http://zotero.org/users/453153/items/GVI3UHAD"],"uri":["http://zotero.org/users/453153/items/GVI3UHAD"],"itemData":{"id":1012,"type":"article-journal","title":"Viscosity</vt:lpwstr>
  </property>
  <property fmtid="{D5CDD505-2E9C-101B-9397-08002B2CF9AE}" pid="1603"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1604"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1605"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1606"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1607"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1608"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1609"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1610" name="ZOTERO_BREF_U9d8tbA6RM2s_8">
    <vt:lpwstr>s://github.com/citation-style-language/schema/raw/master/csl-citation.json"}</vt:lpwstr>
  </property>
  <property fmtid="{D5CDD505-2E9C-101B-9397-08002B2CF9AE}" pid="1611"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1612"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1613" name="ZOTERO_BREF_UI5nSCEQ8aANxApfUFqO9_3">
    <vt:lpwstr>"Google Scholar","author":[{"family":"Angell","given":"Charles Austen"}],"issued":{"date-parts":[["1991"]]}}}],"schema":"https://github.com/citation-style-language/schema/raw/master/csl-citation.json"} </vt:lpwstr>
  </property>
  <property fmtid="{D5CDD505-2E9C-101B-9397-08002B2CF9AE}" pid="1614" name="ZOTERO_BREF_ULLHlD43aRN9_1">
    <vt:lpwstr/>
  </property>
  <property fmtid="{D5CDD505-2E9C-101B-9397-08002B2CF9AE}" pid="1615"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1616"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1617" name="ZOTERO_BREF_UXPs8TMvYRezXF0k250jR_3">
    <vt:lpwstr>amily":"Mysen","given":"B.O."},{"family":"Richet","given":"P."}],"issued":{"date-parts":[["2019"]]}}},{"id":4729,"uris":["http://zotero.org/users/453153/items/2XWMG3XB"],"uri":["http://zotero.org/users/453153/items/2XWMG3XB"],"itemData":{"id":4729,"type":</vt:lpwstr>
  </property>
  <property fmtid="{D5CDD505-2E9C-101B-9397-08002B2CF9AE}" pid="1618"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1619" name="ZOTERO_BREF_UXPs8TMvYRezXF0k250jR_5">
    <vt:lpwstr> R."},{"family":"Greaves","given":"G. N."},{"family":"Neuville","given":"D. R."}],"issued":{"date-parts":[["2019",5]]}}}],"schema":"https://github.com/citation-style-language/schema/raw/master/csl-citation.json"}</vt:lpwstr>
  </property>
  <property fmtid="{D5CDD505-2E9C-101B-9397-08002B2CF9AE}" pid="1620" name="ZOTERO_BREF_UYikp8lnzlnt_1">
    <vt:lpwstr>ZOTERO_ITEM CSL_CITATION {"citationID":"a22363pf4j8","properties":{"formattedCitation":"(Cohen and Grest, 1979; Cohen and Grest, 1984)","plainCitation":"(Cohen and Grest, 1979; Cohen and Grest, 1984)","noteIndex":0},"citationItems":[{"id":2415,"uris":["ht</vt:lpwstr>
  </property>
  <property fmtid="{D5CDD505-2E9C-101B-9397-08002B2CF9AE}" pid="1621" name="ZOTERO_BREF_UYikp8lnzlnt_2">
    <vt:lpwstr>tp://zotero.org/users/453153/items/IIJ3DHQR"],"uri":["http://zotero.org/users/453153/items/IIJ3DHQR"],"itemData":{"id":2415,"type":"article-journal","container-title":"Physical Review B","issue":"3","page":"1077","source":"Google Scholar","title":"Liquid-</vt:lpwstr>
  </property>
  <property fmtid="{D5CDD505-2E9C-101B-9397-08002B2CF9AE}" pid="1622" name="ZOTERO_BREF_UYikp8lnzlnt_3">
    <vt:lpwstr>glass transition, a free-volume approach","volume":"20","author":[{"family":"Cohen","given":"Morrel H."},{"family":"Grest","given":"G. S."}],"issued":{"date-parts":[["1979"]]}}},{"id":5930,"uris":["http://zotero.org/users/453153/items/RT2XY34X"],"uri":["h</vt:lpwstr>
  </property>
  <property fmtid="{D5CDD505-2E9C-101B-9397-08002B2CF9AE}" pid="1623" name="ZOTERO_BREF_UYikp8lnzlnt_4">
    <vt:lpwstr>ttp://zotero.org/users/453153/items/RT2XY34X"],"itemData":{"id":5930,"type":"article-journal","container-title":"Journal of Non-Crystalline Solids","DOI":"10.1016/0022-3093(84)90634-3","ISSN":"00223093","journalAbbreviation":"Journal of Non-Crystalline So</vt:lpwstr>
  </property>
  <property fmtid="{D5CDD505-2E9C-101B-9397-08002B2CF9AE}" pid="1624" name="ZOTERO_BREF_UYikp8lnzlnt_5">
    <vt:lpwstr>lids","language":"en","page":"749-759","source":"DOI.org (Crossref)","title":"The nature of the glass transition","volume":"61-62","author":[{"family":"Cohen","given":"Morrel H"},{"family":"Grest","given":"Gary S"}],"issued":{"date-parts":[["1984",1]]}}}]</vt:lpwstr>
  </property>
  <property fmtid="{D5CDD505-2E9C-101B-9397-08002B2CF9AE}" pid="1625" name="ZOTERO_BREF_UYikp8lnzlnt_6">
    <vt:lpwstr>,"schema":"https://github.com/citation-style-language/schema/raw/master/csl-citation.json"}</vt:lpwstr>
  </property>
  <property fmtid="{D5CDD505-2E9C-101B-9397-08002B2CF9AE}" pid="1626" name="ZOTERO_BREF_UbfxY8qw9SgS_1">
    <vt:lpwstr>ZOTERO_BIBL {"uncited":[],"omitted":[],"custom":[]} CSL_BIBLIOGRAPHY</vt:lpwstr>
  </property>
  <property fmtid="{D5CDD505-2E9C-101B-9397-08002B2CF9AE}" pid="162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162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1629" name="ZOTERO_BREF_UviRvoE5qr4T_3">
    <vt:lpwstr>iven":"W. H."}],"issued":{"date-parts":[["1932"]]}}}],"schema":"https://github.com/citation-style-language/schema/raw/master/csl-citation.json"}</vt:lpwstr>
  </property>
  <property fmtid="{D5CDD505-2E9C-101B-9397-08002B2CF9AE}" pid="1630"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1631"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1632"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1633"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1634"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1635"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1636"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1637"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1638"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1639"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1640" name="ZOTERO_BREF_VVHBRhcFnWbh_19">
    <vt:lpwstr>e":"55","author":[{"family":"Neuville","given":"Daniel R."},{"family":"Richet","given":"Pascal"}],"issued":{"date-parts":[["1991",4]]}}},{"id":1409,"uris":["http://zotero.org/users/453153/items/I2X8PEQ9"],"uri":["http://zotero.org/users/453153/items/I2X8P</vt:lpwstr>
  </property>
  <property fmtid="{D5CDD505-2E9C-101B-9397-08002B2CF9AE}" pid="1641"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1642"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1643" name="ZOTERO_BREF_VVHBRhcFnWbh_21">
    <vt:lpwstr>"given":"Yan"},{"family":"Richet","given":"Pascal"},{"family":"Sipp","given":"Anne"}],"issued":{"date-parts":[["1995"]]}}},{"id":530,"uris":["http://zotero.org/users/453153/items/B5PSJSIV"],"uri":["http://zotero.org/users/453153/items/B5PSJSIV"],"itemData</vt:lpwstr>
  </property>
  <property fmtid="{D5CDD505-2E9C-101B-9397-08002B2CF9AE}" pid="1644"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1645" name="ZOTERO_BREF_VVHBRhcFnWbh_23">
    <vt:lpwstr>et","given":"P."}],"issued":{"date-parts":[["1996"]]}}}],"schema":"https://github.com/citation-style-language/schema/raw/master/csl-citation.json"}</vt:lpwstr>
  </property>
  <property fmtid="{D5CDD505-2E9C-101B-9397-08002B2CF9AE}" pid="1646"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647"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648"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649"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1650"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1651" name="ZOTERO_BREF_VVHBRhcFnWbh_8">
    <vt:lpwstr>thor":[{"family":"Richet","given":"P."}],"issued":{"date-parts":[["1984",3,1]]}}},{"id":4409,"uris":["http://zotero.org/users/453153/items/S6F8NQ3V"],"uri":["http://zotero.org/users/453153/items/S6F8NQ3V"],"itemData":{"id":4409,"type":"article-journal","a</vt:lpwstr>
  </property>
  <property fmtid="{D5CDD505-2E9C-101B-9397-08002B2CF9AE}" pid="1652"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1653"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1654"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1655"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1656"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1657"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1658"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1659" name="ZOTERO_BREF_VsdqiRcv9hru_7">
    <vt:lpwstr>onfigurational entropy of silicate melts","volume":"48","author":[{"family":"Richet","given":"P."}],"issued":{"date-parts":[["1984",3,1]]}}}],"schema":"https://github.com/citation-style-language/schema/raw/master/csl-citation.json"}</vt:lpwstr>
  </property>
  <property fmtid="{D5CDD505-2E9C-101B-9397-08002B2CF9AE}" pid="1660"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1661"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1662" name="ZOTERO_BREF_WMegPio6VBBMeIO3pGBh8_3">
    <vt:lpwstr>. L. L."}],"issued":{"date-parts":[["2008"]]}}}],"schema":"https://github.com/citation-style-language/schema/raw/master/csl-citation.json"}</vt:lpwstr>
  </property>
  <property fmtid="{D5CDD505-2E9C-101B-9397-08002B2CF9AE}" pid="1663"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1664"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1665"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1666"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1667"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1668"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1669" name="ZOTERO_BREF_WW7hF0ZoQgbq_7">
    <vt:lpwstr>{"family":"Breiman","given":"Leo"}],"issued":{"date-parts":[["1996"]]}}}],"schema":"https://github.com/citation-style-language/schema/raw/master/csl-citation.json"}</vt:lpwstr>
  </property>
  <property fmtid="{D5CDD505-2E9C-101B-9397-08002B2CF9AE}" pid="1670"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1671" name="ZOTERO_BREF_WWzx8Cm32aeqDrWxkwAp8_10">
    <vt:lpwstr>e Solids","author":[{"family":"Le Losq","given":"C."},{"family":"Neuville","given":"D. R."}],"issued":{"date-parts":[["2017",5,1]]}}}],"schema":"https://github.com/citation-style-language/schema/raw/master/csl-citation.json"} </vt:lpwstr>
  </property>
  <property fmtid="{D5CDD505-2E9C-101B-9397-08002B2CF9AE}" pid="1672"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1673"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1674"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1675"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1676"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1677"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1678"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1679"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1680" name="ZOTERO_BREF_WiJ9mgAaDrAe_1">
    <vt:lpwstr>ZOTERO_ITEM CSL_CITATION {"citationID":"a27d1fiptn","properties":{"formattedCitation":"\\uldash{(2020)}","plainCitation":"(2020)","noteIndex":0},"citationItems":[{"id":6494,"uris":["http://zotero.org/users/453153/items/DU8935DM"],"uri":["http://zotero.org</vt:lpwstr>
  </property>
  <property fmtid="{D5CDD505-2E9C-101B-9397-08002B2CF9AE}" pid="1681" name="ZOTERO_BREF_WiJ9mgAaDrAe_10">
    <vt:lpwstr> extrapolation; ﬁnally, the model is available as free and open-source software licensed under the GPL3.","container-title":"arXiv:2007.03719 [cond-mat, physics:physics]","language":"en","note":"arXiv: 2007.03719","source":"arXiv.org","title":"ViscNet: ne</vt:lpwstr>
  </property>
  <property fmtid="{D5CDD505-2E9C-101B-9397-08002B2CF9AE}" pid="1682" name="ZOTERO_BREF_WiJ9mgAaDrAe_11">
    <vt:lpwstr>ural network for predicting the fragility index and the temperature-dependency of viscosity","title-short":"ViscNet","URL":"http://arxiv.org/abs/2007.03719","author":[{"family":"Cassar","given":"Daniel R."}],"accessed":{"date-parts":[["2021",1,14]]},"issu</vt:lpwstr>
  </property>
  <property fmtid="{D5CDD505-2E9C-101B-9397-08002B2CF9AE}" pid="1683" name="ZOTERO_BREF_WiJ9mgAaDrAe_12">
    <vt:lpwstr>ed":{"date-parts":[["2020",11,23]]}},"suppress-author":true}],"schema":"https://github.com/citation-style-language/schema/raw/master/csl-citation.json"}</vt:lpwstr>
  </property>
  <property fmtid="{D5CDD505-2E9C-101B-9397-08002B2CF9AE}" pid="1684" name="ZOTERO_BREF_WiJ9mgAaDrAe_2">
    <vt:lpwstr>/users/453153/items/DU8935DM"],"itemData":{"id":6494,"type":"article-journal","abstract":"Viscosity is one of the most important properties of disordered matter. The temperature-dependence of viscosity is used to adjust process variables for glass-making,</vt:lpwstr>
  </property>
  <property fmtid="{D5CDD505-2E9C-101B-9397-08002B2CF9AE}" pid="1685" name="ZOTERO_BREF_WiJ9mgAaDrAe_3">
    <vt:lpwstr> from melting to annealing. The aim of this work was to develop a physicsinformed machine learning model capable of predicting the temperature-dependence of the viscosity of oxide liquids, inspired by the recent Neural Network (NN) reported by Tandia and </vt:lpwstr>
  </property>
  <property fmtid="{D5CDD505-2E9C-101B-9397-08002B2CF9AE}" pid="1686" name="ZOTERO_BREF_WiJ9mgAaDrAe_4">
    <vt:lpwstr>co-authors. Instead of predicting the viscosity itself, the NN predicts the parameters of the MYEGA viscosity equation: the liquid’s fragility index, the glass transition temperature, and the asymptotic viscosity. With these parameters, viscosity can be c</vt:lpwstr>
  </property>
  <property fmtid="{D5CDD505-2E9C-101B-9397-08002B2CF9AE}" pid="1687" name="ZOTERO_BREF_WiJ9mgAaDrAe_5">
    <vt:lpwstr>omputed at any temperature of interest, with the advantage of good extrapolation capabilities inherent to the MYEGA equation. The viscosity dataset was collected from the SciGlass database; only oxide liquids with enough data points in the “high” and “low</vt:lpwstr>
  </property>
  <property fmtid="{D5CDD505-2E9C-101B-9397-08002B2CF9AE}" pid="1688" name="ZOTERO_BREF_WiJ9mgAaDrAe_6">
    <vt:lpwstr>” viscosity regions were selected, resulting in a ﬁnal dataset with 17 584 data points containing 847 diﬀerent liquids. About 600 features were engineered from the liquids’ chemical composition and 35 of these features were selected using a feature select</vt:lpwstr>
  </property>
  <property fmtid="{D5CDD505-2E9C-101B-9397-08002B2CF9AE}" pid="1689" name="ZOTERO_BREF_WiJ9mgAaDrAe_7">
    <vt:lpwstr>ion protocol. The hyperparameter (HP) tuning of the NN was performed in a set of experiments using both random search and Bayesian strategies, where a total of 700 HP sets were tested. The most successful HP sets were further tested using 10-fold cross-va</vt:lpwstr>
  </property>
  <property fmtid="{D5CDD505-2E9C-101B-9397-08002B2CF9AE}" pid="1690" name="ZOTERO_BREF_WiJ9mgAaDrAe_8">
    <vt:lpwstr>lidation, and the one with the lowest average validation loss was selected as the best set. The ﬁnal trained NN was tested with a test dataset of 85 liquids with diﬀerent compositions than those used for training and validating the NN. The coeﬃcient of de</vt:lpwstr>
  </property>
  <property fmtid="{D5CDD505-2E9C-101B-9397-08002B2CF9AE}" pid="1691" name="ZOTERO_BREF_WiJ9mgAaDrAe_9">
    <vt:lpwstr>termination (R2) for the test dataset’s prediction was 0.97. This work introduces three advantages: the model can predict viscosity as well as the liquids’ glass transition temperature and fragility index; the model is designed and trained with a focus on</vt:lpwstr>
  </property>
  <property fmtid="{D5CDD505-2E9C-101B-9397-08002B2CF9AE}" pid="1692"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1693" name="ZOTERO_BREF_WsGNB7uxcCvw_10">
    <vt:lpwstr>gical melts","volume":"501","author":[{"family":"Giordano","given":"D."},{"family":"Russell","given":"J.K."}],"issued":{"date-parts":[["2018",11]]}}}],"schema":"https://github.com/citation-style-language/schema/raw/master/csl-citation.json"}</vt:lpwstr>
  </property>
  <property fmtid="{D5CDD505-2E9C-101B-9397-08002B2CF9AE}" pid="1694"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1695"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1696"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1697"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1698"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1699"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1700"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1701"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1702"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1703" name="ZOTERO_BREF_X073itiJXPqv_10">
    <vt:lpwstr>e melts","volume":"463","author":[{"family":"Le Losq","given":"C."},{"family":"Neuville","given":"D. R."}],"issued":{"date-parts":[["2017",5,1]]}}}],"schema":"https://github.com/citation-style-language/schema/raw/master/csl-citation.json"}</vt:lpwstr>
  </property>
  <property fmtid="{D5CDD505-2E9C-101B-9397-08002B2CF9AE}" pid="1704"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705"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706"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707"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708"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709"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710"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711"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712" name="ZOTERO_BREF_X69Lui5d4EK4_1">
    <vt:lpwstr/>
  </property>
  <property fmtid="{D5CDD505-2E9C-101B-9397-08002B2CF9AE}" pid="1713"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1714"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1715"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1716" name="ZOTERO_BREF_XonPusKzU7NA_4">
    <vt:lpwstr>ion-style-language/schema/raw/master/csl-citation.json"}</vt:lpwstr>
  </property>
  <property fmtid="{D5CDD505-2E9C-101B-9397-08002B2CF9AE}" pid="1717" name="ZOTERO_BREF_Y2u1gSPMXNdA_1">
    <vt:lpwstr>ZOTERO_ITEM CSL_CITATION {"citationID":"a18a38ukfua","properties":{"formattedCitation":"\\uldash{(e.g., Okuno et al., 2005; Ando et al., 2018)}","plainCitation":"(e.g., Okuno et al., 2005; Ando et al., 2018)","noteIndex":0},"citationItems":[{"id":6157,"ur</vt:lpwstr>
  </property>
  <property fmtid="{D5CDD505-2E9C-101B-9397-08002B2CF9AE}" pid="1718" name="ZOTERO_BREF_Y2u1gSPMXNdA_10">
    <vt:lpwstr>"Zotov","given":"Nikolay"},{"family":"Schmücker","given":"Martin"},{"family":"Schneider","given":"Hartmut"}],"issued":{"date-parts":[["2005",5,1]]}},"prefix":"e.g.,"},{"id":4776,"uris":["http://zotero.org/users/453153/items/4ZUJYEPC"],"uri":["http://zoter</vt:lpwstr>
  </property>
  <property fmtid="{D5CDD505-2E9C-101B-9397-08002B2CF9AE}" pid="1719" name="ZOTERO_BREF_Y2u1gSPMXNdA_11">
    <vt:lpwstr>o.org/users/453153/items/4ZUJYEPC"],"itemData":{"id":4776,"type":"article-journal","container-title":"Scientific Reports","DOI":"10.1038/s41598-018-23574-1","ISSN":"2045-2322","issue":"1","language":"en","source":"CrossRef","title":"Boson peak, heterogene</vt:lpwstr>
  </property>
  <property fmtid="{D5CDD505-2E9C-101B-9397-08002B2CF9AE}" pid="1720" name="ZOTERO_BREF_Y2u1gSPMXNdA_12">
    <vt:lpwstr>ity and intermediate-range order in binary SiO2-Al2O3 glasses","URL":"http://www.nature.com/articles/s41598-018-23574-1","volume":"8","author":[{"family":"Ando","given":"Mariana F."},{"family":"Benzine","given":"Omar"},{"family":"Pan","given":"Zhiwen"},{"</vt:lpwstr>
  </property>
  <property fmtid="{D5CDD505-2E9C-101B-9397-08002B2CF9AE}" pid="1721" name="ZOTERO_BREF_Y2u1gSPMXNdA_13">
    <vt:lpwstr>family":"Garden","given":"Jean-Luc"},{"family":"Wondraczek","given":"Katrin"},{"family":"Grimm","given":"Stephan"},{"family":"Schuster","given":"Kay"},{"family":"Wondraczek","given":"Lothar"}],"accessed":{"date-parts":[["2018",4,4]]},"issued":{"date-parts</vt:lpwstr>
  </property>
  <property fmtid="{D5CDD505-2E9C-101B-9397-08002B2CF9AE}" pid="1722" name="ZOTERO_BREF_Y2u1gSPMXNdA_14">
    <vt:lpwstr>":[["2018",12]]}}}],"schema":"https://github.com/citation-style-language/schema/raw/master/csl-citation.json"}</vt:lpwstr>
  </property>
  <property fmtid="{D5CDD505-2E9C-101B-9397-08002B2CF9AE}" pid="1723" name="ZOTERO_BREF_Y2u1gSPMXNdA_2">
    <vt:lpwstr>is":["http://zotero.org/users/453153/items/UT9KHE2C"],"uri":["http://zotero.org/users/453153/items/UT9KHE2C"],"itemData":{"id":6157,"type":"article-journal","abstract":"The average structures of roller-quenched (SiO2)1−x(Al2O3)x, x=0.25, 0.38, 0.53 and 0.</vt:lpwstr>
  </property>
  <property fmtid="{D5CDD505-2E9C-101B-9397-08002B2CF9AE}" pid="1724" name="ZOTERO_BREF_Y2u1gSPMXNdA_3">
    <vt:lpwstr>60, glasses have been analyzed by large-angle X-ray scattering, IR and Raman spectroscopies. The changes of the local structure around the Si and Al atoms with composition are investigated. The average T–O distances for the glasses with 25 and 38mol% Al2O</vt:lpwstr>
  </property>
  <property fmtid="{D5CDD505-2E9C-101B-9397-08002B2CF9AE}" pid="1725" name="ZOTERO_BREF_Y2u1gSPMXNdA_4">
    <vt:lpwstr>3 are very similar to the average tetrahedral T–O distances calculated from ionic radii. The estimated coordination numbers of these glasses are about 4. On the other hand, the average T–O distances and coordination numbers of the glasses with 53 and 60mo</vt:lpwstr>
  </property>
  <property fmtid="{D5CDD505-2E9C-101B-9397-08002B2CF9AE}" pid="1726" name="ZOTERO_BREF_Y2u1gSPMXNdA_5">
    <vt:lpwstr>l% Al2O3 suggest the existence of AlO5 and AlO6 polyhedra. However, models of the first T–O peak in the radial distribution functions and the IR spectra indicate that the actual number of AlO5 polyhedra should be very small in these glasses. The polarized</vt:lpwstr>
  </property>
  <property fmtid="{D5CDD505-2E9C-101B-9397-08002B2CF9AE}" pid="1727" name="ZOTERO_BREF_Y2u1gSPMXNdA_6">
    <vt:lpwstr> Raman spectra indicate that a homogeneous SiO2–Al2O3 network is formed in which the relative number of interconnected SiO4 tetrahedra gradually decreases with increasing Al2O3 content. Comparison with SiO2–Al2O3 liquid structures, previously derived from</vt:lpwstr>
  </property>
  <property fmtid="{D5CDD505-2E9C-101B-9397-08002B2CF9AE}" pid="1728" name="ZOTERO_BREF_Y2u1gSPMXNdA_7">
    <vt:lpwstr> molecular dynamics simulations, suggest that the AlO5 species, which are dominant in the high-temperature liquids, transform to AlO4 and AlO6 species despite the relatively rapid quenching method used.","collection-title":"Proceedings of the Internationa</vt:lpwstr>
  </property>
  <property fmtid="{D5CDD505-2E9C-101B-9397-08002B2CF9AE}" pid="1729" name="ZOTERO_BREF_Y2u1gSPMXNdA_8">
    <vt:lpwstr>l Conference on Non-Crystalline Materials (CONCIM)","container-title":"Journal of Non-Crystalline Solids","DOI":"10.1016/j.jnoncrysol.2005.01.014","ISSN":"0022-3093","issue":"12","journalAbbreviation":"Journal of Non-Crystalline Solids","language":"en","p</vt:lpwstr>
  </property>
  <property fmtid="{D5CDD505-2E9C-101B-9397-08002B2CF9AE}" pid="1730" name="ZOTERO_BREF_Y2u1gSPMXNdA_9">
    <vt:lpwstr>age":"1032-1038","source":"ScienceDirect","title":"Structure of SiO2–Al2O3 glasses: Combined X-ray diffraction, IR and Raman studies","title-short":"Structure of SiO2–Al2O3 glasses","volume":"351","author":[{"family":"Okuno","given":"Masayuki"},{"family":</vt:lpwstr>
  </property>
  <property fmtid="{D5CDD505-2E9C-101B-9397-08002B2CF9AE}" pid="1731"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1732"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1733" name="ZOTERO_BREF_YI48iyGHP0pT2g6bM9JcJ_3">
    <vt:lpwstr>n":"W. H."}],"issued":{"date-parts":[["1932"]]}}}],"schema":"https://github.com/citation-style-language/schema/raw/master/csl-citation.json"}</vt:lpwstr>
  </property>
  <property fmtid="{D5CDD505-2E9C-101B-9397-08002B2CF9AE}" pid="1734"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1735"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736"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737"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738"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739"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740" name="ZOTERO_BREF_YJRzy3gMhI78_7">
    <vt:lpwstr>n and eruption style of rhyolitic magma","volume":"552","author":[{"family":"Di Genova","given":"D."},{"family":"Kolzenburg","given":"S."},{"family":"Wiesmaier","given":"S."},{"family":"Dallanave","given":"E."},{"family":"Neuville","given":"D. R."},{"fami</vt:lpwstr>
  </property>
  <property fmtid="{D5CDD505-2E9C-101B-9397-08002B2CF9AE}" pid="1741" name="ZOTERO_BREF_YJRzy3gMhI78_8">
    <vt:lpwstr>ly":"Hess","given":"K. U."},{"family":"Dingwell","given":"D. B."}],"issued":{"date-parts":[["2017",12]]}}}],"schema":"https://github.com/citation-style-language/schema/raw/master/csl-citation.json"}</vt:lpwstr>
  </property>
  <property fmtid="{D5CDD505-2E9C-101B-9397-08002B2CF9AE}" pid="1742"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1743"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1744" name="ZOTERO_BREF_YRMOTfnBx49W_11">
    <vt:lpwstr>silicate melts","volume":"461","author":[{"family":"Russell","given":"J. K."},{"family":"Giordano","given":"D."}],"issued":{"date-parts":[["2017"]]}}}],"schema":"https://github.com/citation-style-language/schema/raw/master/csl-citation.json"}</vt:lpwstr>
  </property>
  <property fmtid="{D5CDD505-2E9C-101B-9397-08002B2CF9AE}" pid="1745"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1746" name="ZOTERO_BREF_YRMOTfnBx49W_3">
    <vt:lpwstr>₂O₃–SiO₂ melts","volume":"256","author":[{"family":"Webb","given":"S. L. L."}],"issued":{"date-parts":[["2008"]]}}},{"id":2423,"uris":["http://zotero.org/users/453153/items/MAEM4I4T"],"uri":["http://zotero.org/users/453153/items/MAEM4I4T"],"itemData":{"id</vt:lpwstr>
  </property>
  <property fmtid="{D5CDD505-2E9C-101B-9397-08002B2CF9AE}" pid="1747"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1748"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1749"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1750"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1751"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1752"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1753" name="ZOTERO_BREF_YiET1ZEScT5L_1">
    <vt:lpwstr>ZOTERO_ITEM CSL_CITATION {"citationID":"ac5fgb8d1r","properties":{"formattedCitation":"\\uldash{(Goodfellow et al., 2016)}","plainCitation":"(Goodfellow et al., 2016)","noteIndex":0},"citationItems":[{"id":5955,"uris":["http://zotero.org/users/453153/item</vt:lpwstr>
  </property>
  <property fmtid="{D5CDD505-2E9C-101B-9397-08002B2CF9AE}" pid="1754" name="ZOTERO_BREF_YiET1ZEScT5L_2">
    <vt:lpwstr>s/VQVKPG9Q"],"uri":["http://zotero.org/users/453153/items/VQVKPG9Q"],"itemData":{"id":5955,"type":"book","publisher":"MIT Press","title":"Deep Learning","URL":"http://www.deeplearningbook.org","author":[{"family":"Goodfellow","given":"I."},{"family":"Beng</vt:lpwstr>
  </property>
  <property fmtid="{D5CDD505-2E9C-101B-9397-08002B2CF9AE}" pid="1755" name="ZOTERO_BREF_YiET1ZEScT5L_3">
    <vt:lpwstr>io","given":"Y."},{"family":"Courville","given":"A."}],"issued":{"date-parts":[["2016"]]}}}],"schema":"https://github.com/citation-style-language/schema/raw/master/csl-citation.json"}</vt:lpwstr>
  </property>
  <property fmtid="{D5CDD505-2E9C-101B-9397-08002B2CF9AE}" pid="1756"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1757"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1758" name="ZOTERO_BREF_YwHN4IAw7QpF_3">
    <vt:lpwstr>"17","author":[{"family":"Richet","given":"P."},{"family":"Robie","given":"R. A."},{"family":"Rogez","given":"J."},{"family":"Hemingway","given":"B. S."},{"family":"Courtial","given":"P."},{"family":"Téqui","given":"C."}],"issued":{"date-parts":[["1990"]]</vt:lpwstr>
  </property>
  <property fmtid="{D5CDD505-2E9C-101B-9397-08002B2CF9AE}" pid="1759" name="ZOTERO_BREF_YwHN4IAw7QpF_4">
    <vt:lpwstr>}}}],"schema":"https://github.com/citation-style-language/schema/raw/master/csl-citation.json"}</vt:lpwstr>
  </property>
  <property fmtid="{D5CDD505-2E9C-101B-9397-08002B2CF9AE}" pid="1760" name="ZOTERO_BREF_Z7zvBnjzjLOM_1">
    <vt:lpwstr>ZOTERO_ITEM CSL_CITATION {"citationID":"rPZRzkrm","properties":{"unsorted":true,"formattedCitation":"({\\i{}9}, {\\i{}13}, {\\i{}11}, {\\i{}14})","plainCitation":"(9, 13, 11, 14)","noteIndex":0},"citationItems":[{"id":1009,"uris":["http://zotero.org/users</vt:lpwstr>
  </property>
  <property fmtid="{D5CDD505-2E9C-101B-9397-08002B2CF9AE}" pid="1761"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1762"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1763"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1764"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1765"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1766"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1767"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1768"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1769" name="ZOTERO_BREF_Z7zvBnjzjLOM_18">
    <vt:lpwstr>parts":[["2009"]]}}}],"schema":"https://github.com/citation-style-language/schema/raw/master/csl-citation.json"}</vt:lpwstr>
  </property>
  <property fmtid="{D5CDD505-2E9C-101B-9397-08002B2CF9AE}" pid="1770"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1771"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1772"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1773"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1774"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1775"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1776"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1777"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1778"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1779"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1780" name="ZOTERO_BREF_ZRiPB6lkbbtO_3">
    <vt:lpwstr>es in glass-forming liquids","volume":"43","author":[{"family":"Adam","given":"G."},{"family":"Gibbs","given":"J. H."}],"issued":{"date-parts":[["1965"]]}}}],"schema":"https://github.com/citation-style-language/schema/raw/master/csl-citation.json"}</vt:lpwstr>
  </property>
  <property fmtid="{D5CDD505-2E9C-101B-9397-08002B2CF9AE}" pid="1781"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1782"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1783" name="ZOTERO_BREF_ZRmAa7EYRGwe_3">
    <vt:lpwstr>83319937267","author":[{"family":"Le Losq","given":"C."},{"family":"Cicconi","given":"M. R."},{"family":"Greaves","given":"G. N."},{"family":"Neuville","given":"D. R."}],"issued":{"date-parts":[["2019",5]]}},"prefix":"see","suffix":"for a review"}],"schem</vt:lpwstr>
  </property>
  <property fmtid="{D5CDD505-2E9C-101B-9397-08002B2CF9AE}" pid="1784" name="ZOTERO_BREF_ZRmAa7EYRGwe_4">
    <vt:lpwstr>a":"https://github.com/citation-style-language/schema/raw/master/csl-citation.json"}</vt:lpwstr>
  </property>
  <property fmtid="{D5CDD505-2E9C-101B-9397-08002B2CF9AE}" pid="1785" name="ZOTERO_BREF_ZSAN6dRHpKDB_1">
    <vt:lpwstr>ZOTERO_BIBL {"uncited":[],"omitted":[],"custom":[]} CSL_BIBLIOGRAPHY</vt:lpwstr>
  </property>
  <property fmtid="{D5CDD505-2E9C-101B-9397-08002B2CF9AE}" pid="1786"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1787"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788" name="ZOTERO_BREF_ZWBxm0yXlW2PyE3pOXLFp_3">
    <vt:lpwstr>ge":"495-517","volume":"126","source":"CrossRef","DOI":"10.1016/j.gca.2013.11.010","ISSN":"00167037","language":"en","author":[{"family":"Le Losq","given":"C."},{"family":"Neuville","given":"D. R."},{"family":"Florian","given":"P."},{"family":"Henderson",</vt:lpwstr>
  </property>
  <property fmtid="{D5CDD505-2E9C-101B-9397-08002B2CF9AE}" pid="1789" name="ZOTERO_BREF_ZWBxm0yXlW2PyE3pOXLFp_4">
    <vt:lpwstr>"given":"G. S."},{"family":"Massiot","given":"D."}],"issued":{"date-parts":[["2014",2]]}}}],"schema":"https://github.com/citation-style-language/schema/raw/master/csl-citation.json"}</vt:lpwstr>
  </property>
  <property fmtid="{D5CDD505-2E9C-101B-9397-08002B2CF9AE}" pid="1790"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1791"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1792"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1793"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1794" name="ZOTERO_BREF_ZuDn7sYNlLyJca3rTLiIk_5">
    <vt:lpwstr>raw/master/csl-citation.json"}</vt:lpwstr>
  </property>
  <property fmtid="{D5CDD505-2E9C-101B-9397-08002B2CF9AE}" pid="1795"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1796"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1797"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1798"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1799"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1800"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1801"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1802"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1803" name="ZOTERO_BREF_a6JRLxE4ns4u_9">
    <vt:lpwstr>ilchev","given":"A."}],"issued":{"date-parts":[["1988",9,1]]}}}],"schema":"https://github.com/citation-style-language/schema/raw/master/csl-citation.json"}</vt:lpwstr>
  </property>
  <property fmtid="{D5CDD505-2E9C-101B-9397-08002B2CF9AE}" pid="1804"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1805"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1806" name="ZOTERO_BREF_aCnUJPEWZxSH_11">
    <vt:lpwstr>","given":"Ruslan"}],"issued":{"date-parts":[["2014"]]}}},{"id":5955,"uris":["http://zotero.org/users/453153/items/VQVKPG9Q"],"uri":["http://zotero.org/users/453153/items/VQVKPG9Q"],"itemData":{"id":5955,"type":"book","publisher":"MIT Press","title":"Deep</vt:lpwstr>
  </property>
  <property fmtid="{D5CDD505-2E9C-101B-9397-08002B2CF9AE}" pid="1807" name="ZOTERO_BREF_aCnUJPEWZxSH_12">
    <vt:lpwstr> Learning","URL":"http://www.deeplearningbook.org","author":[{"family":"Goodfellow","given":"I."},{"family":"Bengio","given":"Y."},{"family":"Courville","given":"A."}],"issued":{"date-parts":[["2016"]]}}}],"schema":"https://github.com/citation-style-langu</vt:lpwstr>
  </property>
  <property fmtid="{D5CDD505-2E9C-101B-9397-08002B2CF9AE}" pid="1808" name="ZOTERO_BREF_aCnUJPEWZxSH_13">
    <vt:lpwstr>age/schema/raw/master/csl-citation.json"}</vt:lpwstr>
  </property>
  <property fmtid="{D5CDD505-2E9C-101B-9397-08002B2CF9AE}" pid="1809"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1810"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1811"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1812"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1813"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1814"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1815" name="ZOTERO_BREF_aCnUJPEWZxSH_8">
    <vt:lpwstr>ning","language":"en","page":"41-75","source":"Springer Link","title":"Multitask Learning","volume":"28","author":[{"family":"Caruana","given":"Rich"}],"issued":{"date-parts":[["1997",7,1]]}}},{"id":5723,"uris":["http://zotero.org/users/453153/items/W4YPA</vt:lpwstr>
  </property>
  <property fmtid="{D5CDD505-2E9C-101B-9397-08002B2CF9AE}" pid="1816"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1817"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1818"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1819" name="ZOTERO_BREF_aGCRUqoeeU6j72gSfnHPi_3">
    <vt:lpwstr>guage":"en","author":[{"family":"Doremus","given":"Robert H."}],"issued":{"date-parts":[["2002"]]}}}],"schema":"https://github.com/citation-style-language/schema/raw/master/csl-citation.json"}</vt:lpwstr>
  </property>
  <property fmtid="{D5CDD505-2E9C-101B-9397-08002B2CF9AE}" pid="1820" name="ZOTERO_BREF_aONtfz6psluT_1">
    <vt:lpwstr>ZOTERO_ITEM CSL_CITATION {"citationID":"a1prf96kdsh","properties":{"formattedCitation":"\\uldash{(Le Losq et al., 2014)}","plainCitation":"(Le Losq et al., 2014)","noteIndex":0},"citationItems":[{"id":1328,"uris":["http://zotero.org/users/453153/items/CZT</vt:lpwstr>
  </property>
  <property fmtid="{D5CDD505-2E9C-101B-9397-08002B2CF9AE}" pid="1821" name="ZOTERO_BREF_aONtfz6psluT_2">
    <vt:lpwstr>3JPVA"],"uri":["http://zotero.org/users/453153/items/CZT3JPVA"],"itemData":{"id":1328,"type":"article-journal","container-title":"Geochimica et Cosmochimica Acta","DOI":"10.1016/j.gca.2013.11.010","ISSN":"00167037","language":"en","page":"495-517","source</vt:lpwstr>
  </property>
  <property fmtid="{D5CDD505-2E9C-101B-9397-08002B2CF9AE}" pid="1822" name="ZOTERO_BREF_aONtfz6psluT_3">
    <vt:lpwstr>":"CrossRef","title":"The role of Al&lt;sup&gt;3+&lt;/sup&gt; on rheology and structural changes of sodium silicate and aluminosilicate glasses and melts.","volume":"126","author":[{"family":"Le Losq","given":"C."},{"family":"Neuville","given":"D. R."},{"family":"Flo</vt:lpwstr>
  </property>
  <property fmtid="{D5CDD505-2E9C-101B-9397-08002B2CF9AE}" pid="1823" name="ZOTERO_BREF_aONtfz6psluT_4">
    <vt:lpwstr>rian","given":"P."},{"family":"Henderson","given":"G. S."},{"family":"Massiot","given":"D."}],"issued":{"date-parts":[["2014",2]]}}}],"schema":"https://github.com/citation-style-language/schema/raw/master/csl-citation.json"}</vt:lpwstr>
  </property>
  <property fmtid="{D5CDD505-2E9C-101B-9397-08002B2CF9AE}" pid="1824"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1825"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1826" name="ZOTERO_BREF_aOw4NgUoCIUR_3">
    <vt:lpwstr>{"date-parts":[["1985"]]}}}],"schema":"https://github.com/citation-style-language/schema/raw/master/csl-citation.json"}</vt:lpwstr>
  </property>
  <property fmtid="{D5CDD505-2E9C-101B-9397-08002B2CF9AE}" pid="1827"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1828"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1829" name="ZOTERO_BREF_aZr2TuY1FlDX_3">
    <vt:lpwstr>ass, liquid and polymorphs","volume":"17","author":[{"family":"Richet","given":"P."},{"family":"Robie","given":"R. A."},{"family":"Rogez","given":"J."},{"family":"Hemingway","given":"B. S."},{"family":"Courtial","given":"P."},{"family":"Téqui","given":"C.</vt:lpwstr>
  </property>
  <property fmtid="{D5CDD505-2E9C-101B-9397-08002B2CF9AE}" pid="1830" name="ZOTERO_BREF_aZr2TuY1FlDX_4">
    <vt:lpwstr>"}],"issued":{"date-parts":[["1990"]]}}}],"schema":"https://github.com/citation-style-language/schema/raw/master/csl-citation.json"}</vt:lpwstr>
  </property>
  <property fmtid="{D5CDD505-2E9C-101B-9397-08002B2CF9AE}" pid="1831"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1832"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1833" name="ZOTERO_BREF_acKkhOe0MmZV_3">
    <vt:lpwstr>rming liquids","volume":"106","author":[{"family":"Mauro","given":"John C."},{"family":"Yue","given":"Yuanzheng"},{"family":"Ellison","given":"Adam J."},{"family":"Gupta","given":"Prabhat K."},{"family":"Allan","given":"Douglas C."}],"issued":{"date-parts</vt:lpwstr>
  </property>
  <property fmtid="{D5CDD505-2E9C-101B-9397-08002B2CF9AE}" pid="1834" name="ZOTERO_BREF_acKkhOe0MmZV_4">
    <vt:lpwstr>":[["2009"]]}}}],"schema":"https://github.com/citation-style-language/schema/raw/master/csl-citation.json"}</vt:lpwstr>
  </property>
  <property fmtid="{D5CDD505-2E9C-101B-9397-08002B2CF9AE}" pid="1835"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1836"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1837" name="ZOTERO_BREF_acjEh7NbdUYe_11">
    <vt:lpwstr>osq","given":"C."},{"family":"Neuville","given":"D. R."},{"family":"Chen","given":"W."},{"family":"Florian","given":"P."},{"family":"Massiot","given":"D."},{"family":"Zhou","given":"Z."},{"family":"Greaves","given":"G. N."}],"issued":{"date-parts":[["2017</vt:lpwstr>
  </property>
  <property fmtid="{D5CDD505-2E9C-101B-9397-08002B2CF9AE}" pid="1838" name="ZOTERO_BREF_acjEh7NbdUYe_12">
    <vt:lpwstr>",12]]}}}],"schema":"https://github.com/citation-style-language/schema/raw/master/csl-citation.json"}</vt:lpwstr>
  </property>
  <property fmtid="{D5CDD505-2E9C-101B-9397-08002B2CF9AE}" pid="1839"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1840"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1841"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1842"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1843"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1844"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1845"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1846"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1847" name="ZOTERO_BREF_aox0JU3ruVfk_1">
    <vt:lpwstr/>
  </property>
  <property fmtid="{D5CDD505-2E9C-101B-9397-08002B2CF9AE}" pid="1848"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1849"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1850" name="ZOTERO_BREF_bGfaMaqk69Ib_11">
    <vt:lpwstr>ued":{"date-parts":[["2014",11,1]]}}}],"schema":"https://github.com/citation-style-language/schema/raw/master/csl-citation.json"}</vt:lpwstr>
  </property>
  <property fmtid="{D5CDD505-2E9C-101B-9397-08002B2CF9AE}" pid="1851"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1852" name="ZOTERO_BREF_bGfaMaqk69Ib_3">
    <vt:lpwstr>us silicate melts","volume":"71","author":[{"family":"Hui","given":"H."},{"family":"Zhang","given":"Y."}],"issued":{"date-parts":[["2007"]]}}},{"id":757,"uris":["http://zotero.org/users/453153/items/5GE3I8II"],"uri":["http://zotero.org/users/453153/items/</vt:lpwstr>
  </property>
  <property fmtid="{D5CDD505-2E9C-101B-9397-08002B2CF9AE}" pid="1853"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1854" name="ZOTERO_BREF_bGfaMaqk69Ib_5">
    <vt:lpwstr>magmatic liquids: A model","title-short":"Viscosity of magmatic liquids","volume":"271","author":[{"family":"Giordano","given":"D."},{"family":"Russell","given":"J. K."},{"family":"Dingwell","given":"D. B."}],"issued":{"date-parts":[["2008",7]]}}},{"id":4</vt:lpwstr>
  </property>
  <property fmtid="{D5CDD505-2E9C-101B-9397-08002B2CF9AE}" pid="1855"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1856"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1857"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1858"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1859"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1860"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1861" name="ZOTERO_BREF_bbZXLeQtKvXa_3">
    <vt:lpwstr>olume":"43","issue":"1","author":[{"family":"Adam","given":"G."},{"family":"Gibbs","given":"J. H."}],"issued":{"date-parts":[["1965"]]}}},{"id":1009,"uris":["http://zotero.org/users/453153/items/CP3UVTPK"],"uri":["http://zotero.org/users/453153/items/CP3U</vt:lpwstr>
  </property>
  <property fmtid="{D5CDD505-2E9C-101B-9397-08002B2CF9AE}" pid="1862"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1863"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1864"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1865"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1866"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1867" name="ZOTERO_BREF_bbZXLeQtKvXa_9">
    <vt:lpwstr>on":"Geochimica et Cosmochimica Acta","author":[{"family":"Richet","given":"P."}],"issued":{"date-parts":[["1984",3,1]]}}}],"schema":"https://github.com/citation-style-language/schema/raw/master/csl-citation.json"}</vt:lpwstr>
  </property>
  <property fmtid="{D5CDD505-2E9C-101B-9397-08002B2CF9AE}" pid="1868"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1869" name="ZOTERO_BREF_bz4dhY0w8cK5_10">
    <vt:lpwstr>on"}</vt:lpwstr>
  </property>
  <property fmtid="{D5CDD505-2E9C-101B-9397-08002B2CF9AE}" pid="1870"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871"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872"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873"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874"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875"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876" name="ZOTERO_BREF_bz4dhY0w8cK5_8">
    <vt:lpwstr>and geological processes.","DOI":"10.1038/s41598-017-16741-3","ISSN":"2045-2322","shortTitle":"Percolation channels","language":"En","author":[{"family":"Le Losq","given":"C."},{"family":"Neuville","given":"D. R."},{"family":"Chen","given":"W."},{"family"</vt:lpwstr>
  </property>
  <property fmtid="{D5CDD505-2E9C-101B-9397-08002B2CF9AE}" pid="1877" name="ZOTERO_BREF_bz4dhY0w8cK5_9">
    <vt:lpwstr>:"Florian","given":"P."},{"family":"Massiot","given":"D."},{"family":"Zhou","given":"Z."},{"family":"Greaves","given":"G. N."}],"issued":{"date-parts":[["2017",12]]}}}],"schema":"https://github.com/citation-style-language/schema/raw/master/csl-citation.js</vt:lpwstr>
  </property>
  <property fmtid="{D5CDD505-2E9C-101B-9397-08002B2CF9AE}" pid="1878"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1879"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1880" name="ZOTERO_BREF_cTWzFXJ7PFrkaLRw4UTNR_3">
    <vt:lpwstr>volume":"272","author":[{"family":"Bottinga","given":"Y."},{"family":"Weill","given":"D. F."}],"issued":{"date-parts":[["1972"]]}},"prefix":"e.g. see"},{"id":1175,"uris":["http://zotero.org/users/453153/items/5GE3I8II"],"uri":["http://zotero.org/users/453</vt:lpwstr>
  </property>
  <property fmtid="{D5CDD505-2E9C-101B-9397-08002B2CF9AE}" pid="1881"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1882"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1883"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1884"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1885" name="ZOTERO_BREF_cTWzFXJ7PFrkaLRw4UTNR_8">
    <vt:lpwstr>ison","given":"Adam J."},{"family":"Allan","given":"Douglas C."},{"family":"Smedskjaer","given":"Morten M."}],"issued":{"date-parts":[["2013",12]]}}}],"schema":"https://github.com/citation-style-language/schema/raw/master/csl-citation.json"}</vt:lpwstr>
  </property>
  <property fmtid="{D5CDD505-2E9C-101B-9397-08002B2CF9AE}" pid="1886"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1887"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1888" name="ZOTERO_BREF_cWMgQaWfFZtm_11">
    <vt:lpwstr>ilicate melts","volume":"461","author":[{"family":"Russell","given":"J. K."},{"family":"Giordano","given":"D."}],"issued":{"date-parts":[["2017"]]}}}],"schema":"https://github.com/citation-style-language/schema/raw/master/csl-citation.json"}</vt:lpwstr>
  </property>
  <property fmtid="{D5CDD505-2E9C-101B-9397-08002B2CF9AE}" pid="1889"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1890" name="ZOTERO_BREF_cWMgQaWfFZtm_3">
    <vt:lpwstr>O₃–SiO₂ melts","volume":"256","author":[{"family":"Webb","given":"S. L. L."}],"issued":{"date-parts":[["2008"]]}}},{"id":2423,"uris":["http://zotero.org/users/453153/items/MAEM4I4T"],"uri":["http://zotero.org/users/453153/items/MAEM4I4T"],"itemData":{"id"</vt:lpwstr>
  </property>
  <property fmtid="{D5CDD505-2E9C-101B-9397-08002B2CF9AE}" pid="1891"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1892"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1893"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1894"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1895"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1896"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1897"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1898"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1899" name="ZOTERO_BREF_cjsbrhphka2o5uj7fITwi_3">
    <vt:lpwstr>tebbins","given":"J."}],"issued":{"date-parts":[["1991"]]}}}],"schema":"https://github.com/citation-style-language/schema/raw/master/csl-citation.json"}</vt:lpwstr>
  </property>
  <property fmtid="{D5CDD505-2E9C-101B-9397-08002B2CF9AE}" pid="1900" name="ZOTERO_BREF_cuBfyyxPOxqO_1">
    <vt:lpwstr/>
  </property>
  <property fmtid="{D5CDD505-2E9C-101B-9397-08002B2CF9AE}" pid="1901" name="ZOTERO_BREF_d3mrAt6Qintt_1">
    <vt:lpwstr>ZOTERO_ITEM CSL_CITATION {"citationID":"a205kpck149","properties":{"formattedCitation":"\\uldash{(e.g., Neuville and Richet, 1991; Robert et al., 2019)}","plainCitation":"(e.g., Neuville and Richet, 1991; Robert et al., 2019)","noteIndex":0},"citationItem</vt:lpwstr>
  </property>
  <property fmtid="{D5CDD505-2E9C-101B-9397-08002B2CF9AE}" pid="1902" name="ZOTERO_BREF_d3mrAt6Qintt_1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903" name="ZOTERO_BREF_d3mrAt6Qintt_1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904" name="ZOTERO_BREF_d3mrAt6Qintt_1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905" name="ZOTERO_BREF_d3mrAt6Qintt_1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906" name="ZOTERO_BREF_d3mrAt6Qintt_14">
    <vt:lpwstr>iscosityMeltsNaAlSiO4KAlSiO4SiO22019","page":"119635","source":"DOI.org (Crossref)","title":"Viscosity of melts in the NaAlSiO4-KAlSiO4-SiO2 system: Configurational entropy modelling","title-short":"Viscosity of melts in the NaAlSiO4-KAlSiO4-SiO2 system",</vt:lpwstr>
  </property>
  <property fmtid="{D5CDD505-2E9C-101B-9397-08002B2CF9AE}" pid="1907" name="ZOTERO_BREF_d3mrAt6Qintt_15">
    <vt:lpwstr>"volume":"524","author":[{"family":"Robert","given":"Geneviève"},{"family":"Smith","given":"Rebecca A."},{"family":"Whittington","given":"Alan G."}],"issued":{"date-parts":[["2019",11]]}}}],"schema":"https://github.com/citation-style-language/schema/raw/m</vt:lpwstr>
  </property>
  <property fmtid="{D5CDD505-2E9C-101B-9397-08002B2CF9AE}" pid="1908" name="ZOTERO_BREF_d3mrAt6Qintt_16">
    <vt:lpwstr>aster/csl-citation.json"}</vt:lpwstr>
  </property>
  <property fmtid="{D5CDD505-2E9C-101B-9397-08002B2CF9AE}" pid="1909" name="ZOTERO_BREF_d3mrAt6Qintt_2">
    <vt:lpwstr>s":[{"id":1012,"uris":["http://zotero.org/users/453153/items/GVI3UHAD"],"uri":["http://zotero.org/users/453153/items/GVI3UHAD"],"itemData":{"id":1012,"type":"article-journal","abstract":"A creep apparatus has been built to measure, with inaccuracies of le</vt:lpwstr>
  </property>
  <property fmtid="{D5CDD505-2E9C-101B-9397-08002B2CF9AE}" pid="1910" name="ZOTERO_BREF_d3mrAt6Qintt_3">
    <vt:lpwstr>ss than 0.04 log poise, viscosities of supercooled silicate melts in the range 109–1014 poises. Measurements on seven pyroxene and five garnet supercooled liquid compositions along the joins MgSiO3-CaSiO3 and Mg3Al2Si3O12Ca3 Al2Si3O12 made between 1000 an</vt:lpwstr>
  </property>
  <property fmtid="{D5CDD505-2E9C-101B-9397-08002B2CF9AE}" pid="1911" name="ZOTERO_BREF_d3mrAt6Qintt_4">
    <vt:lpwstr>d 1150 K show deep minima in the viscosity-composition relationship for both joins. These minima reduce when the temperature increases and disappear eventually. Within the framework of the configurational entropy theory of relaxation processes, these obse</vt:lpwstr>
  </property>
  <property fmtid="{D5CDD505-2E9C-101B-9397-08002B2CF9AE}" pid="1912" name="ZOTERO_BREF_d3mrAt6Qintt_5">
    <vt:lpwstr>rvations can be accounted for quantitatively in terms of the contribution of ideal (Ca, Mg) mixing to the total configurational entropy of the melts. The configurational entropies determined from the viscosity measurements agree with the values determined</vt:lpwstr>
  </property>
  <property fmtid="{D5CDD505-2E9C-101B-9397-08002B2CF9AE}" pid="1913" name="ZOTERO_BREF_d3mrAt6Qintt_6">
    <vt:lpwstr> by calorimetry for liquid CaSiO3, CaMgSi2O6, MgSiO3, and Mg3Al2Si3O12. The heat capacities of Ca3Al2Si3O12 glass and liquid have also been obtained from dropcalorimetry measurements.","container-title":"Geochimica et Cosmochimica Acta","DOI":"10.1016/001</vt:lpwstr>
  </property>
  <property fmtid="{D5CDD505-2E9C-101B-9397-08002B2CF9AE}" pid="1914" name="ZOTERO_BREF_d3mrAt6Qintt_7">
    <vt:lpwstr>6-7037(91)90159-3","ISSN":"0016-7037","issue":"4","journalAbbreviation":"Geochimica et Cosmochimica Acta","page":"1011-1019","source":"ScienceDirect","title":"Viscosity and mixing in molten (Ca, Mg) pyroxenes and garnets","volume":"55","author":[{"family"</vt:lpwstr>
  </property>
  <property fmtid="{D5CDD505-2E9C-101B-9397-08002B2CF9AE}" pid="1915" name="ZOTERO_BREF_d3mrAt6Qintt_8">
    <vt:lpwstr>:"Neuville","given":"Daniel R."},{"family":"Richet","given":"Pascal"}],"issued":{"date-parts":[["1991",4]]}},"prefix":"e.g., "},{"id":5886,"uris":["http://zotero.org/users/453153/items/ICUEVDDK"],"uri":["http://zotero.org/users/453153/items/ICUEVDDK"],"it</vt:lpwstr>
  </property>
  <property fmtid="{D5CDD505-2E9C-101B-9397-08002B2CF9AE}" pid="1916" name="ZOTERO_BREF_d3mrAt6Qintt_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917" name="ZOTERO_BREF_dD6xBh1Qqamz8yI2LScsN_1">
    <vt:lpwstr>ZOTERO_TEMP </vt:lpwstr>
  </property>
  <property fmtid="{D5CDD505-2E9C-101B-9397-08002B2CF9AE}" pid="1918" name="ZOTERO_BREF_dNbI5WM1OQwq_1">
    <vt:lpwstr>ZOTERO_ITEM CSL_CITATION {"citationID":"a1hs2qb89kg","properties":{"formattedCitation":"(Breiman and Breiman, 1996)","plainCitation":"(Breiman and Breiman, 1996)","noteIndex":0},"citationItems":[{"id":4754,"uris":["http://zotero.org/users/453153/items/848</vt:lpwstr>
  </property>
  <property fmtid="{D5CDD505-2E9C-101B-9397-08002B2CF9AE}" pid="1919" name="ZOTERO_BREF_dNbI5WM1OQw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1920" name="ZOTERO_BREF_dNbI5WM1OQw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1921" name="ZOTERO_BREF_dNbI5WM1OQw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1922" name="ZOTERO_BREF_dNbI5WM1OQw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1923" name="ZOTERO_BREF_dNbI5WM1OQwq_6">
    <vt:lpwstr> We have a procedure for using this learning set to form a predictor '(x; L) --- if the input is x we ...","container-title":"Machine Learning","page":"123–140","source":"CiteSeer","title":"Bagging Predictors","author":[{"family":"Breiman","given":"Leo"},</vt:lpwstr>
  </property>
  <property fmtid="{D5CDD505-2E9C-101B-9397-08002B2CF9AE}" pid="1924" name="ZOTERO_BREF_dNbI5WM1OQwq_7">
    <vt:lpwstr>{"family":"Breiman","given":"Leo"}],"issued":{"date-parts":[["1996"]]}}}],"schema":"https://github.com/citation-style-language/schema/raw/master/csl-citation.json"}</vt:lpwstr>
  </property>
  <property fmtid="{D5CDD505-2E9C-101B-9397-08002B2CF9AE}" pid="1925"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1926"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1927" name="ZOTERO_BREF_dRz2XDpf9KKr_3">
    <vt:lpwstr> glass-forming liquids","volume":"106","author":[{"family":"Mauro","given":"John C."},{"family":"Yue","given":"Yuanzheng"},{"family":"Ellison","given":"Adam J."},{"family":"Gupta","given":"Prabhat K."},{"family":"Allan","given":"Douglas C."}],"issued":{"d</vt:lpwstr>
  </property>
  <property fmtid="{D5CDD505-2E9C-101B-9397-08002B2CF9AE}" pid="1928" name="ZOTERO_BREF_dRz2XDpf9KKr_4">
    <vt:lpwstr>ate-parts":[["2009"]]}}}],"schema":"https://github.com/citation-style-language/schema/raw/master/csl-citation.json"}</vt:lpwstr>
  </property>
  <property fmtid="{D5CDD505-2E9C-101B-9397-08002B2CF9AE}" pid="1929"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1930"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1931" name="ZOTERO_BREF_dcAiUvQmz4g0_3">
    <vt:lpwstr>ate-parts":[["1985"]]}}}],"schema":"https://github.com/citation-style-language/schema/raw/master/csl-citation.json"}</vt:lpwstr>
  </property>
  <property fmtid="{D5CDD505-2E9C-101B-9397-08002B2CF9AE}" pid="1932"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1933"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934"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935"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936"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937"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938" name="ZOTERO_BREF_drcCFLmgkhh0_7">
    <vt:lpwstr>magma","volume":"552","author":[{"family":"Di Genova","given":"D."},{"family":"Kolzenburg","given":"S."},{"family":"Wiesmaier","given":"S."},{"family":"Dallanave","given":"E."},{"family":"Neuville","given":"D. R."},{"family":"Hess","given":"K. U."},{"fami</vt:lpwstr>
  </property>
  <property fmtid="{D5CDD505-2E9C-101B-9397-08002B2CF9AE}" pid="1939" name="ZOTERO_BREF_drcCFLmgkhh0_8">
    <vt:lpwstr>ly":"Dingwell","given":"D. B."}],"issued":{"date-parts":[["2017",12]]}}}],"schema":"https://github.com/citation-style-language/schema/raw/master/csl-citation.json"}</vt:lpwstr>
  </property>
  <property fmtid="{D5CDD505-2E9C-101B-9397-08002B2CF9AE}" pid="1940" name="ZOTERO_BREF_e2BE9fmMhUpH_1">
    <vt:lpwstr>ZOTERO_ITEM CSL_CITATION {"citationID":"a1o5qstj7r9","properties":{"formattedCitation":"\\uldash{(Webb, 2008; Russell and Giordano, 2017)}","plainCitation":"(Webb, 2008; Russell and Giordano, 2017)","noteIndex":0},"citationItems":[{"id":516,"uris":["http:</vt:lpwstr>
  </property>
  <property fmtid="{D5CDD505-2E9C-101B-9397-08002B2CF9AE}" pid="1941" name="ZOTERO_BREF_e2BE9fmMhUpH_10">
    <vt:lpwstr>icate melts (cf. Giordano et al., 2008).","container-title":"Chemical Geology","DOI":"10.1016/j.chemgeo.2016.07.019","ISSN":"0009-2541","journalAbbreviation":"Chemical Geology","page":"140-151","source":"ScienceDirect","title":"Modelling configurational e</vt:lpwstr>
  </property>
  <property fmtid="{D5CDD505-2E9C-101B-9397-08002B2CF9AE}" pid="1942" name="ZOTERO_BREF_e2BE9fmMhUpH_11">
    <vt:lpwstr>ntropy of silicate melts","volume":"461","author":[{"family":"Russell","given":"J. K."},{"family":"Giordano","given":"D."}],"issued":{"date-parts":[["2017"]]}}}],"schema":"https://github.com/citation-style-language/schema/raw/master/csl-citation.json"}</vt:lpwstr>
  </property>
  <property fmtid="{D5CDD505-2E9C-101B-9397-08002B2CF9AE}" pid="1943" name="ZOTERO_BREF_e2BE9fmMhUpH_2">
    <vt:lpwstr>//zotero.org/users/453153/items/QRCFZFJ7"],"uri":["http://zotero.org/users/453153/items/QRCFZFJ7"],"itemData":{"id":516,"type":"article-journal","container-title":"Chemical Geology","issue":"3-4","page":"92-101","title":"Configurational heat capacity of N</vt:lpwstr>
  </property>
  <property fmtid="{D5CDD505-2E9C-101B-9397-08002B2CF9AE}" pid="1944" name="ZOTERO_BREF_e2BE9fmMhUpH_3">
    <vt:lpwstr>a₂O–CaO–Al₂O₃–SiO₂ melts","volume":"256","author":[{"family":"Webb","given":"S. L. L."}],"issued":{"date-parts":[["2008"]]}}},{"id":2423,"uris":["http://zotero.org/users/453153/items/MAEM4I4T"],"uri":["http://zotero.org/users/453153/items/MAEM4I4T"],"item</vt:lpwstr>
  </property>
  <property fmtid="{D5CDD505-2E9C-101B-9397-08002B2CF9AE}" pid="1945" name="ZOTERO_BREF_e2BE9fmMhUpH_4">
    <vt:lpwstr>Data":{"id":2423,"type":"article-journal","abstract":"The Adam-Gibbs theory provides a robust connection between the transport or relaxation properties of melts and their thermochemical properties. In its expanded form: log η = A + B T S c Tg + C p c ln T</vt:lpwstr>
  </property>
  <property fmtid="{D5CDD505-2E9C-101B-9397-08002B2CF9AE}" pid="1946" name="ZOTERO_BREF_e2BE9fmMhUpH_5">
    <vt:lpwstr> T g\n\nthe equation has adjustable unknown parameters A, B and Sc (Tg) which can be estimated from experimental estimates of configurational heat capacity (Cpc), glass transition temperature (Tg) and viscosity (η). Here, we use recently published dataset</vt:lpwstr>
  </property>
  <property fmtid="{D5CDD505-2E9C-101B-9397-08002B2CF9AE}" pid="1947" name="ZOTERO_BREF_e2BE9fmMhUpH_6">
    <vt:lpwstr>s for anhydrous and hydrous silicate melts and glasses (N ~ 50) for which there are measurements of log η and calorimetric measurements of Cpc and Tg. Our fitting strategy follows the approach developed by previous workers with the sole exception that we </vt:lpwstr>
  </property>
  <property fmtid="{D5CDD505-2E9C-101B-9397-08002B2CF9AE}" pid="1948" name="ZOTERO_BREF_e2BE9fmMhUpH_7">
    <vt:lpwstr>assume all silicate melts converge to a common, but unknown, high temperature limit to melt viscosity (e.g., A = log η∞). Our optimal value for A is − 3.51 ± 0.25. A consequence of a common, high-temperature limit to silicate melt viscosity is that the co</vt:lpwstr>
  </property>
  <property fmtid="{D5CDD505-2E9C-101B-9397-08002B2CF9AE}" pid="1949" name="ZOTERO_BREF_e2BE9fmMhUpH_8">
    <vt:lpwstr>rresponding model values of glass transition temperature (Tg12), melt fragility (m), and the ratio Cpc/Sc are constrained to lie on a single plane approximated as: Cp c S c = − Tg 12 243399 − m 15.518 + 0.996\n\nthereby establishing a quantitative connect</vt:lpwstr>
  </property>
  <property fmtid="{D5CDD505-2E9C-101B-9397-08002B2CF9AE}" pid="1950" name="ZOTERO_BREF_e2BE9fmMhUpH_9">
    <vt:lpwstr>ion between calorimetric and rheological measurements. Lastly, we show a good correspondence between values of Tg12 and fragility (m) from this Adam-Gibbs based model of melt viscosity and values predicted by the GRD viscosity model for multicomponent sil</vt:lpwstr>
  </property>
  <property fmtid="{D5CDD505-2E9C-101B-9397-08002B2CF9AE}" pid="1951" name="ZOTERO_BREF_eH2gto70CkemyBSNM9H3i_1">
    <vt:lpwstr>ZOTERO_TEMP </vt:lpwstr>
  </property>
  <property fmtid="{D5CDD505-2E9C-101B-9397-08002B2CF9AE}" pid="1952"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1953"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954"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955"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956"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957"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1958" name="ZOTERO_BREF_ePbHp1PakQGfGvMGRvKIN_7">
    <vt:lpwstr>A."},{"family":"Kondratiev","given":"A."}],"issued":{"date-parts":[["2019",6,15]]}},"suppress-author":true}],"schema":"https://github.com/citation-style-language/schema/raw/master/csl-citation.json"}</vt:lpwstr>
  </property>
  <property fmtid="{D5CDD505-2E9C-101B-9397-08002B2CF9AE}" pid="1959" name="ZOTERO_BREF_eWfPQOY4RUpJ_1">
    <vt:lpwstr>ZOTERO_ITEM CSL_CITATION {"citationID":"a295roc363s","properties":{"formattedCitation":"\\uldash{(Le Losq and Neuville, 2017)}","plainCitation":"(Le Losq and Neuville, 2017)","noteIndex":0},"citationItems":[{"id":3505,"uris":["http://zotero.org/users/4531</vt:lpwstr>
  </property>
  <property fmtid="{D5CDD505-2E9C-101B-9397-08002B2CF9AE}" pid="1960" name="ZOTERO_BREF_eWfPQOY4RUpJ_10">
    <vt:lpwstr>ure, configurational entropy and viscosity of silicate melts","volume":"463","author":[{"family":"Le Losq","given":"C."},{"family":"Neuville","given":"D. R."}],"issued":{"date-parts":[["2017",5,1]]}}}],"schema":"https://github.com/citation-style-language/</vt:lpwstr>
  </property>
  <property fmtid="{D5CDD505-2E9C-101B-9397-08002B2CF9AE}" pid="1961" name="ZOTERO_BREF_eWfPQOY4RUpJ_11">
    <vt:lpwstr>schema/raw/master/csl-citation.json"}</vt:lpwstr>
  </property>
  <property fmtid="{D5CDD505-2E9C-101B-9397-08002B2CF9AE}" pid="1962" name="ZOTERO_BREF_eWfPQOY4RUpJ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963" name="ZOTERO_BREF_eWfPQOY4RUpJ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964" name="ZOTERO_BREF_eWfPQOY4RUpJ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965" name="ZOTERO_BREF_eWfPQOY4RUpJ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966" name="ZOTERO_BREF_eWfPQOY4RUpJ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67" name="ZOTERO_BREF_eWfPQOY4RUpJ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1968" name="ZOTERO_BREF_eWfPQOY4RUpJ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1969" name="ZOTERO_BREF_eWfPQOY4RUpJ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1970" name="ZOTERO_BREF_fFlcRCwfo7JC_1">
    <vt:lpwstr>ZOTERO_ITEM CSL_CITATION {"citationID":"a10mctiaokp","properties":{"formattedCitation":"\\uldash{(Varshneya and Bihuniak, 2017)}","plainCitation":"(Varshneya and Bihuniak, 2017)","noteIndex":0},"citationItems":[{"id":6407,"uris":["http://zotero.org/users/</vt:lpwstr>
  </property>
  <property fmtid="{D5CDD505-2E9C-101B-9397-08002B2CF9AE}" pid="1971" name="ZOTERO_BREF_fFlcRCwfo7JC_2">
    <vt:lpwstr>453153/items/9X74TN3F"],"uri":["http://zotero.org/users/453153/items/9X74TN3F"],"itemData":{"id":6407,"type":"article-journal","container-title":"American Ceramic Society Bulletin","issue":"5","language":"en","page":"6","source":"Zotero","title":"Cover sc</vt:lpwstr>
  </property>
  <property fmtid="{D5CDD505-2E9C-101B-9397-08002B2CF9AE}" pid="1972" name="ZOTERO_BREF_fFlcRCwfo7JC_3">
    <vt:lpwstr>reens for personal electronic devices: Strengthened glass or sapphire?","volume":"96","author":[{"family":"Varshneya","given":"Arun K"},{"family":"Bihuniak","given":"Peter P"}],"issued":{"date-parts":[["2017"]]}}}],"schema":"https://github.com/citation-st</vt:lpwstr>
  </property>
  <property fmtid="{D5CDD505-2E9C-101B-9397-08002B2CF9AE}" pid="1973" name="ZOTERO_BREF_fFlcRCwfo7JC_4">
    <vt:lpwstr>yle-language/schema/raw/master/csl-citation.json"}</vt:lpwstr>
  </property>
  <property fmtid="{D5CDD505-2E9C-101B-9397-08002B2CF9AE}" pid="1974" name="ZOTERO_BREF_fFlsPSlRanu1_1">
    <vt:lpwstr>ZOTERO_ITEM CSL_CITATION {"citationID":"a29kmabvutv","properties":{"formattedCitation":"(Schairer and Bowen, 1955; Schairer and Bowen, 1956)","plainCitation":"(Schairer and Bowen, 1955; Schairer and Bowen, 1956)","noteIndex":0},"citationItems":[{"id":665,</vt:lpwstr>
  </property>
  <property fmtid="{D5CDD505-2E9C-101B-9397-08002B2CF9AE}" pid="1975" name="ZOTERO_BREF_fFlsPSlRanu1_2">
    <vt:lpwstr>"uris":["http://zotero.org/users/453153/items/T3M3TTVI"],"uri":["http://zotero.org/users/453153/items/T3M3TTVI"],"itemData":{"id":665,"type":"article-journal","container-title":"American Journal of Science","page":"681-746","title":"The system K₂O-Al₂O₃-S</vt:lpwstr>
  </property>
  <property fmtid="{D5CDD505-2E9C-101B-9397-08002B2CF9AE}" pid="1976" name="ZOTERO_BREF_fFlsPSlRanu1_3">
    <vt:lpwstr>iO₂","volume":"253","author":[{"family":"Schairer","given":"J. F."},{"family":"Bowen","given":"N. L."}],"issued":{"date-parts":[["1955"]]}}},{"id":664,"uris":["http://zotero.org/users/453153/items/QVJKBHS5"],"uri":["http://zotero.org/users/453153/items/QV</vt:lpwstr>
  </property>
  <property fmtid="{D5CDD505-2E9C-101B-9397-08002B2CF9AE}" pid="1977" name="ZOTERO_BREF_fFlsPSlRanu1_4">
    <vt:lpwstr>JKBHS5"],"itemData":{"id":664,"type":"article-journal","container-title":"American Journal of Science","page":"129-195","title":"The system Na₂O-Al₂O₃-SiO₂","volume":"254","author":[{"family":"Schairer","given":"J. F."},{"family":"Bowen","given":"N. L."}]</vt:lpwstr>
  </property>
  <property fmtid="{D5CDD505-2E9C-101B-9397-08002B2CF9AE}" pid="1978" name="ZOTERO_BREF_fFlsPSlRanu1_5">
    <vt:lpwstr>,"issued":{"date-parts":[["1956"]]}}}],"schema":"https://github.com/citation-style-language/schema/raw/master/csl-citation.json"}</vt:lpwstr>
  </property>
  <property fmtid="{D5CDD505-2E9C-101B-9397-08002B2CF9AE}" pid="1979"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1980"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1981" name="ZOTERO_BREF_fJ7vWkhncWNK_3">
    <vt:lpwstr>amily":"Rapaport","given":"D.C."}],"issued":{"date-parts":[["2004"]]}}}],"schema":"https://github.com/citation-style-language/schema/raw/master/csl-citation.json"}</vt:lpwstr>
  </property>
  <property fmtid="{D5CDD505-2E9C-101B-9397-08002B2CF9AE}" pid="1982"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1983"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1984"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1985" name="ZOTERO_BREF_gSaoPGbWcJKc_4">
    <vt:lpwstr>ge/schema/raw/master/csl-citation.json"}</vt:lpwstr>
  </property>
  <property fmtid="{D5CDD505-2E9C-101B-9397-08002B2CF9AE}" pid="1986" name="ZOTERO_BREF_gWk4BHfH6H1L_1">
    <vt:lpwstr>ZOTERO_ITEM CSL_CITATION {"citationID":"a28obl2urti","properties":{"formattedCitation":"\\uldash{(Richet and Bottinga, 1984; Richet and Bottinga, 1985)}","plainCitation":"(Richet and Bottinga, 1984; Richet and Bottinga, 1985)","noteIndex":0},"citationItem</vt:lpwstr>
  </property>
  <property fmtid="{D5CDD505-2E9C-101B-9397-08002B2CF9AE}" pid="1987" name="ZOTERO_BREF_gWk4BHfH6H1L_10">
    <vt:lpwstr> a function of temperature and chemical composition. Twenty-one major or minor oxides have been considered and, except for K2O-bearing melts, the available data do not indicate deviations of the heat capacities from an additive function of composition. Si</vt:lpwstr>
  </property>
  <property fmtid="{D5CDD505-2E9C-101B-9397-08002B2CF9AE}" pid="1988" name="ZOTERO_BREF_gWk4BHfH6H1L_11">
    <vt:lpwstr>mple energy calculations show that large variations of the temperature of the liquids result in structural changes of a magnitude similar to those of crystal-liquid transitions. It is suggested that network-modifier cations play an important role in chang</vt:lpwstr>
  </property>
  <property fmtid="{D5CDD505-2E9C-101B-9397-08002B2CF9AE}" pid="1989" name="ZOTERO_BREF_gWk4BHfH6H1L_12">
    <vt:lpwstr>ing the configuration of the liquid in response to temperature variations. The specificity of the behavior of the cations is shown by the lack of a simple relationship between the heat capacities of the liquids and characteristics of the alkali and alkali</vt:lpwstr>
  </property>
  <property fmtid="{D5CDD505-2E9C-101B-9397-08002B2CF9AE}" pid="1990" name="ZOTERO_BREF_gWk4BHfH6H1L_13">
    <vt:lpwstr>ne-earth cations such as ionic potential or field strength.","container-title":"Geochimica et Cosmochimica Acta","DOI":"10.1016/0016-7037(85)90039-0","ISSN":"0016-7037","issue":"2","journalAbbreviation":"Geochimica et Cosmochimica Acta","page":"471-486","</vt:lpwstr>
  </property>
  <property fmtid="{D5CDD505-2E9C-101B-9397-08002B2CF9AE}" pid="1991" name="ZOTERO_BREF_gWk4BHfH6H1L_14">
    <vt:lpwstr>source":"ScienceDirect","title":"Heat capacity of aluminum-free liquid silicates","volume":"49","author":[{"family":"Richet","given":"Pascal"},{"family":"Bottinga","given":"Yan"}],"issued":{"date-parts":[["1985",2,1]]}}}],"schema":"https://github.com/cita</vt:lpwstr>
  </property>
  <property fmtid="{D5CDD505-2E9C-101B-9397-08002B2CF9AE}" pid="1992" name="ZOTERO_BREF_gWk4BHfH6H1L_15">
    <vt:lpwstr>tion-style-language/schema/raw/master/csl-citation.json"}</vt:lpwstr>
  </property>
  <property fmtid="{D5CDD505-2E9C-101B-9397-08002B2CF9AE}" pid="1993" name="ZOTERO_BREF_gWk4BHfH6H1L_2">
    <vt:lpwstr>s":[{"id":1124,"uris":["http://zotero.org/users/453153/items/CM5D74NE"],"uri":["http://zotero.org/users/453153/items/CM5D74NE"],"itemData":{"id":1124,"type":"article-journal","abstract":"A drop calorimetric study, between 900 and 1800 K, of amorphous SiO2</vt:lpwstr>
  </property>
  <property fmtid="{D5CDD505-2E9C-101B-9397-08002B2CF9AE}" pid="1994" name="ZOTERO_BREF_gWk4BHfH6H1L_3">
    <vt:lpwstr>, NaAlSi3O8, NaAlSi2O6, NaAlSiO4 and KAlSi3O8 shows the increase in heat capacity which results from glass transitions. For these glasses, the fictive temperature has a negligible effect on the heat capacity above room temperature, but it has an important</vt:lpwstr>
  </property>
  <property fmtid="{D5CDD505-2E9C-101B-9397-08002B2CF9AE}" pid="1995" name="ZOTERO_BREF_gWk4BHfH6H1L_4">
    <vt:lpwstr> influence on the enthalpy of formation as obtained from solution calorimetry. From these results and published Cp and enthalpy of solution data, several properties have been calculated: the enthalpies of fusion of high albite, nepheline, Jadeite and high</vt:lpwstr>
  </property>
  <property fmtid="{D5CDD505-2E9C-101B-9397-08002B2CF9AE}" pid="1996" name="ZOTERO_BREF_gWk4BHfH6H1L_5">
    <vt:lpwstr> sanidine, the thermodynamic functions of amorphous NaAlSi3O8 and KAlSi3O8 between 0 and 2000 K, and some mixing properties of liquids along the join SiO2-NaAlSi3O8. The latter data suggest that these liquids behave more closely as athermal solutions than</vt:lpwstr>
  </property>
  <property fmtid="{D5CDD505-2E9C-101B-9397-08002B2CF9AE}" pid="1997" name="ZOTERO_BREF_gWk4BHfH6H1L_6">
    <vt:lpwstr> as regular solutions.","container-title":"Geochimica et Cosmochimica Acta","DOI":"10.1016/0016-7037(84)90274-6","ISSN":"0016-7037","issue":"3","journalAbbreviation":"Geochimica et Cosmochimica Acta","page":"453-470","source":"ScienceDirect","title":"Glas</vt:lpwstr>
  </property>
  <property fmtid="{D5CDD505-2E9C-101B-9397-08002B2CF9AE}" pid="1998" name="ZOTERO_BREF_gWk4BHfH6H1L_7">
    <vt:lpwstr>s transitions and thermodynamic properties of amorphous SiO&lt;sub&gt;2&lt;/sub&gt;, NaAlSi&lt;sub&gt;n&lt;/sub&gt;O&lt;sub&gt;2n+2&lt;/sub&gt; and KAlSi&lt;sub&gt;3&lt;/sub&gt;O&lt;sub&gt;8&lt;/sub&gt;","volume":"48","author":[{"family":"Richet","given":"Pascal"},{"family":"Bottinga","given":"Yan"}],"issued":{"da</vt:lpwstr>
  </property>
  <property fmtid="{D5CDD505-2E9C-101B-9397-08002B2CF9AE}" pid="1999" name="ZOTERO_BREF_gWk4BHfH6H1L_8">
    <vt:lpwstr>te-parts":[["1984",3,1]]}}},{"id":905,"uris":["http://zotero.org/users/453153/items/AVNB26JD"],"uri":["http://zotero.org/users/453153/items/AVNB26JD"],"itemData":{"id":905,"type":"article-journal","abstract":"Drop calorimetry measurements made between 900</vt:lpwstr>
  </property>
  <property fmtid="{D5CDD505-2E9C-101B-9397-08002B2CF9AE}" pid="2000" name="ZOTERO_BREF_gWk4BHfH6H1L_9">
    <vt:lpwstr> and 1800 K are reported for six MO-SiO2 liquids (M = Li2, K2, SrandBa) and two titanium alkalisilicate melts. These results, together with data from the literature, are used to derive a model for calculating the heat capacity of Al-free silicate melts as</vt:lpwstr>
  </property>
  <property fmtid="{D5CDD505-2E9C-101B-9397-08002B2CF9AE}" pid="2001"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002" name="ZOTERO_BREF_gYtysENwdreYdP2JmXCyx_10">
    <vt:lpwstr>l-citation.json"} </vt:lpwstr>
  </property>
  <property fmtid="{D5CDD505-2E9C-101B-9397-08002B2CF9AE}" pid="2003"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004"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005"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006"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007"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008"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009"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010"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011" name="ZOTERO_BREF_gl0BtrYrHbvc_1">
    <vt:lpwstr>ZOTERO_ITEM CSL_CITATION {"citationID":"a2ce29vfc3g","properties":{"formattedCitation":"\\uldash{(2018)}","plainCitation":"(2018)","noteIndex":0},"citationItems":[{"id":5947,"uris":["http://zotero.org/users/453153/items/YZBAUXV9"],"uri":["http://zotero.or</vt:lpwstr>
  </property>
  <property fmtid="{D5CDD505-2E9C-101B-9397-08002B2CF9AE}" pid="2012" name="ZOTERO_BREF_gl0BtrYrHbvc_10">
    <vt:lpwstr>ical melts","volume":"501","author":[{"family":"Giordano","given":"D."},{"family":"Russell","given":"J.K."}],"issued":{"date-parts":[["2018",11]]}},"suppress-author":true}],"schema":"https://github.com/citation-style-language/schema/raw/master/csl-citatio</vt:lpwstr>
  </property>
  <property fmtid="{D5CDD505-2E9C-101B-9397-08002B2CF9AE}" pid="2013" name="ZOTERO_BREF_gl0BtrYrHbvc_11">
    <vt:lpwstr>n.json"}</vt:lpwstr>
  </property>
  <property fmtid="{D5CDD505-2E9C-101B-9397-08002B2CF9AE}" pid="2014" name="ZOTERO_BREF_gl0BtrYrHbvc_2">
    <vt:lpwstr>g/users/453153/items/YZBAUXV9"],"itemData":{"id":5947,"type":"article-journal","abstract":"The viscosity of silicate melts is the most important physical property governing magma transport and eruption dynamics. This macroscopic property is controlled by </vt:lpwstr>
  </property>
  <property fmtid="{D5CDD505-2E9C-101B-9397-08002B2CF9AE}" pid="2015" name="ZOTERO_BREF_gl0BtrYrHbvc_3">
    <vt:lpwstr>composition and temperature but ultimately reﬂects the structural organization of the melt operating at the microscale. At present, there is no explicit relationship connecting viscosity to silicate melt structure and vice versa. Here, we use a single Ram</vt:lpwstr>
  </property>
  <property fmtid="{D5CDD505-2E9C-101B-9397-08002B2CF9AE}" pid="2016" name="ZOTERO_BREF_gl0BtrYrHbvc_4">
    <vt:lpwstr>an spectroscopic parameter, indicative of melt structure, to accurately forecast the viscosity of natural, multicomponent silicate melts from spectroscopic measurements on glasses preserved on Earth and other planets. The Raman parameter is taken as the r</vt:lpwstr>
  </property>
  <property fmtid="{D5CDD505-2E9C-101B-9397-08002B2CF9AE}" pid="2017" name="ZOTERO_BREF_gl0BtrYrHbvc_5">
    <vt:lpwstr>atio of low and high frequency vibrational bands from the silicate glass by employing a green source laser wavelength of 514.5 nm (R514.5). Our model is based on an empirical linkage between R514.5 and coeﬃcients in the Vogel–Fulcher–Tammann function for </vt:lpwstr>
  </property>
  <property fmtid="{D5CDD505-2E9C-101B-9397-08002B2CF9AE}" pid="2018" name="ZOTERO_BREF_gl0BtrYrHbvc_6">
    <vt:lpwstr>the temperature dependence of melt viscosity. The calibration of the Raman-based model for melt viscosity is based on 413 high-temperature measurements of viscosity on 23 melt compositions for which published Raman spectra are available. The empirical mod</vt:lpwstr>
  </property>
  <property fmtid="{D5CDD505-2E9C-101B-9397-08002B2CF9AE}" pid="2019" name="ZOTERO_BREF_gl0BtrYrHbvc_7">
    <vt:lpwstr>el obviates the need for chemical measurement of glass compositions, thereby, providing new opportunities for tracking physical and thermochemical properties of melts during igneous processes (e.g., differentiation, mixing, assimilation). Furthermore, our</vt:lpwstr>
  </property>
  <property fmtid="{D5CDD505-2E9C-101B-9397-08002B2CF9AE}" pid="2020" name="ZOTERO_BREF_gl0BtrYrHbvc_8">
    <vt:lpwstr> model serves as a milepost for the future use of Raman spectral data for predicting transport (and calorimetric) properties of natural melts at geological conditions (e.g., volatiles and pressure) and production.","container-title":"Earth and Planetary S</vt:lpwstr>
  </property>
  <property fmtid="{D5CDD505-2E9C-101B-9397-08002B2CF9AE}" pid="2021" name="ZOTERO_BREF_gl0BtrYrHbvc_9">
    <vt:lpwstr>cience Letters","DOI":"10.1016/j.epsl.2018.08.031","ISSN":"0012821X","journalAbbreviation":"Earth and Planetary Science Letters","language":"en","page":"202-212","source":"DOI.org (Crossref)","title":"Towards a structural model for the viscosity of geolog</vt:lpwstr>
  </property>
  <property fmtid="{D5CDD505-2E9C-101B-9397-08002B2CF9AE}" pid="2022"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023"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024"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025"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026"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027"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028"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029" name="ZOTERO_BREF_glX53mmnYsD1_8">
    <vt:lpwstr>l"}],"issued":{"date-parts":[["1991",4]]}}}],"schema":"https://github.com/citation-style-language/schema/raw/master/csl-citation.json"}</vt:lpwstr>
  </property>
  <property fmtid="{D5CDD505-2E9C-101B-9397-08002B2CF9AE}" pid="2030" name="ZOTERO_BREF_gm5zwRoiwCzc_1">
    <vt:lpwstr/>
  </property>
  <property fmtid="{D5CDD505-2E9C-101B-9397-08002B2CF9AE}" pid="2031"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032"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033"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034"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035"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036"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037" name="ZOTERO_BREF_gpmtFtsriCK1GtwTAQEjy_7">
    <vt:lpwstr>date-parts":[["1995",9,15]]}}}],"schema":"https://github.com/citation-style-language/schema/raw/master/csl-citation.json"} </vt:lpwstr>
  </property>
  <property fmtid="{D5CDD505-2E9C-101B-9397-08002B2CF9AE}" pid="2038"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039"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040"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041" name="ZOTERO_BREF_hRfHd3nEtNiP_4">
    <vt:lpwstr>{"family":"Le Losq","given":"C."},{"family":"Neuville","given":"D. R."},{"family":"Florian","given":"P."},{"family":"Henderson","given":"G. S."},{"family":"Massiot","given":"D."}],"issued":{"date-parts":[["2014",2]]}},"prefix":"see section 4.3 in","suffix</vt:lpwstr>
  </property>
  <property fmtid="{D5CDD505-2E9C-101B-9397-08002B2CF9AE}" pid="2042" name="ZOTERO_BREF_hRfHd3nEtNiP_5">
    <vt:lpwstr>":"and references cited therein"}],"schema":"https://github.com/citation-style-language/schema/raw/master/csl-citation.json"}</vt:lpwstr>
  </property>
  <property fmtid="{D5CDD505-2E9C-101B-9397-08002B2CF9AE}" pid="2043"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044"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045"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046"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047"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048" name="ZOTERO_BREF_hyp76lP9edAX_11">
    <vt:lpwstr>"family":"Chen","given":"W."},{"family":"Florian","given":"P."},{"family":"Massiot","given":"D."},{"family":"Zhou","given":"Z."},{"family":"Greaves","given":"G. N."}],"issued":{"date-parts":[["2017",12]]}}}],"schema":"https://github.com/citation-style-lan</vt:lpwstr>
  </property>
  <property fmtid="{D5CDD505-2E9C-101B-9397-08002B2CF9AE}" pid="2049" name="ZOTERO_BREF_hyp76lP9edAX_12">
    <vt:lpwstr>guage/schema/raw/master/csl-citation.json"}</vt:lpwstr>
  </property>
  <property fmtid="{D5CDD505-2E9C-101B-9397-08002B2CF9AE}" pid="2050"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051"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052"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053"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054"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055"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056"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057"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058"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059"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060" name="ZOTERO_BREF_i0wdParI7o0qhwPDDvfXI_3">
    <vt:lpwstr>ily":"Tanaka","given":"H."}],"issued":{"date-parts":[["2006"]]}}}],"schema":"https://github.com/citation-style-language/schema/raw/master/csl-citation.json"}</vt:lpwstr>
  </property>
  <property fmtid="{D5CDD505-2E9C-101B-9397-08002B2CF9AE}" pid="2061"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062"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063" name="ZOTERO_BREF_i8VvdgXlIh2sQpaJ4jQu1_3">
    <vt:lpwstr>,"DOI":"10.2138/am-2019-6887","author":[{"family":"Le Losq","given":"C."},{"family":"Berry","given":"A. J."},{"family":"Kendrick","given":"M. A."},{"family":"Neuville","given":"D. R."},{"family":"O'Neill","given":"H. St. C."}],"issued":{"date-parts":[["20</vt:lpwstr>
  </property>
  <property fmtid="{D5CDD505-2E9C-101B-9397-08002B2CF9AE}" pid="2064" name="ZOTERO_BREF_i8VvdgXlIh2sQpaJ4jQu1_4">
    <vt:lpwstr>19"]]}}}],"schema":"https://github.com/citation-style-language/schema/raw/master/csl-citation.json"}</vt:lpwstr>
  </property>
  <property fmtid="{D5CDD505-2E9C-101B-9397-08002B2CF9AE}" pid="2065" name="ZOTERO_BREF_iElfR5wFlxV3okUw4yyut_1">
    <vt:lpwstr>ZOTERO_TEMP </vt:lpwstr>
  </property>
  <property fmtid="{D5CDD505-2E9C-101B-9397-08002B2CF9AE}" pid="2066"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067"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068"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069"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070"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071"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072"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073"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074" name="ZOTERO_BREF_ig7vXQYwEYL6H4rdzzMNs_9">
    <vt:lpwstr>]}},"suppress-author":true}],"schema":"https://github.com/citation-style-language/schema/raw/master/csl-citation.json"}</vt:lpwstr>
  </property>
  <property fmtid="{D5CDD505-2E9C-101B-9397-08002B2CF9AE}" pid="2075"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076"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077"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078"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079" name="ZOTERO_BREF_ixYaD1sWKWp8EvqzOvtpo_5">
    <vt:lpwstr>olume":"169","author":[{"family":"Hodge","given":"I.M."}],"issued":{"date-parts":[["1994",4]]}}},{"id":1099,"uris":["http://zotero.org/users/453153/items/2MME3PVI"],"uri":["http://zotero.org/users/453153/items/2MME3PVI"],"itemData":{"id":1099,"type":"arti</vt:lpwstr>
  </property>
  <property fmtid="{D5CDD505-2E9C-101B-9397-08002B2CF9AE}" pid="2080"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081"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082" name="ZOTERO_BREF_ixYaD1sWKWp8EvqzOvtpo_8">
    <vt:lpwstr>b.com/citation-style-language/schema/raw/master/csl-citation.json"}</vt:lpwstr>
  </property>
  <property fmtid="{D5CDD505-2E9C-101B-9397-08002B2CF9AE}" pid="2083" name="ZOTERO_BREF_jKsYPxF954ge_1">
    <vt:lpwstr>ZOTERO_ITEM CSL_CITATION {"citationID":"a29f41ntuhg","properties":{"formattedCitation":"(Avramov and Milchev, 1988)","plainCitation":"(Avramov and Milchev, 1988)","noteIndex":0},"citationItems":[{"id":2369,"uris":["http://zotero.org/users/453153/items/GHD</vt:lpwstr>
  </property>
  <property fmtid="{D5CDD505-2E9C-101B-9397-08002B2CF9AE}" pid="2084" name="ZOTERO_BREF_jKsYPxF954ge_2">
    <vt:lpwstr>JW59M"],"uri":["http://zotero.org/users/453153/items/GHDJW59M"],"itemData":{"id":2369,"type":"article-journal","abstract":"A simple theoretical model describing the influence of disorder on transport properties (viscosity, diffusion coefficients, etc.) in</vt:lpwstr>
  </property>
  <property fmtid="{D5CDD505-2E9C-101B-9397-08002B2CF9AE}" pid="2085" name="ZOTERO_BREF_jKsYPxF954ge_3">
    <vt:lpwstr> undercooled melts and crystals is suggested. The basic assumption is that structural disarray results in a random probability distribution of energy barriers for diffusion characterized by dispersion σ around some mean value 〈E〉. It is shown that the eff</vt:lpwstr>
  </property>
  <property fmtid="{D5CDD505-2E9C-101B-9397-08002B2CF9AE}" pid="2086" name="ZOTERO_BREF_jKsYPxF954ge_4">
    <vt:lpwstr>ect of σ on the mean jump frequency 〈v(E)〉 may lead to corrections of many order of magnitude as compared to the hopping frequency calculated traditionally in terms of the average activation energy 〈E〉 only. The temperature course of 〈v(E)〉 is then examin</vt:lpwstr>
  </property>
  <property fmtid="{D5CDD505-2E9C-101B-9397-08002B2CF9AE}" pid="2087" name="ZOTERO_BREF_jKsYPxF954ge_5">
    <vt:lpwstr>ed making use of the relation between σ and the entropy of the system S. Thus an analytical formula is obtained which properly describes molecular transport in both the crystalline and the amorphous state. Even in a simplified form, η=η0 exp(β/Tα), it rep</vt:lpwstr>
  </property>
  <property fmtid="{D5CDD505-2E9C-101B-9397-08002B2CF9AE}" pid="2088" name="ZOTERO_BREF_jKsYPxF954ge_6">
    <vt:lpwstr>roduces well the existing data on temperature variation of viscosity η (or self-diffusion) in glassforming melts. In another aspect - in terms of the percolation theory - the model describes the diffusion of a foreign particle in a rigid host structure an</vt:lpwstr>
  </property>
  <property fmtid="{D5CDD505-2E9C-101B-9397-08002B2CF9AE}" pid="2089" name="ZOTERO_BREF_jKsYPxF954ge_7">
    <vt:lpwstr>d yields also a qualitative estimate of the variation of the percolation threshold Ep with the degree of amorphisation σ.","container-title":"Journal of Non-Crystalline Solids","DOI":"10.1016/0022-3093(88)90396-1","ISSN":"0022-3093","issue":"2","journalAb</vt:lpwstr>
  </property>
  <property fmtid="{D5CDD505-2E9C-101B-9397-08002B2CF9AE}" pid="2090" name="ZOTERO_BREF_jKsYPxF954ge_8">
    <vt:lpwstr>breviation":"Journal of Non-Crystalline Solids","page":"253-260","source":"ScienceDirect","title":"Effect of disorder on diffusion and viscosity in condensed systems","volume":"104","author":[{"family":"Avramov","given":"I."},{"family":"Milchev","given":"</vt:lpwstr>
  </property>
  <property fmtid="{D5CDD505-2E9C-101B-9397-08002B2CF9AE}" pid="2091" name="ZOTERO_BREF_jKsYPxF954ge_9">
    <vt:lpwstr>A."}],"issued":{"date-parts":[["1988",9,1]]}}}],"schema":"https://github.com/citation-style-language/schema/raw/master/csl-citation.json"}</vt:lpwstr>
  </property>
  <property fmtid="{D5CDD505-2E9C-101B-9397-08002B2CF9AE}" pid="209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09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09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095" name="ZOTERO_BREF_jVOLfqhShX0nmdkiJGIc0_4">
    <vt:lpwstr>yle-language/schema/raw/master/csl-citation.json"}</vt:lpwstr>
  </property>
  <property fmtid="{D5CDD505-2E9C-101B-9397-08002B2CF9AE}" pid="209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09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09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09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10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10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10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10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10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10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106" name="ZOTERO_BREF_k0ygIb1gUtVU_1">
    <vt:lpwstr>ZOTERO_ITEM CSL_CITATION {"citationID":"a170e6cdgsf","properties":{"formattedCitation":"\\uldash{(Lee and Stebbins, 1999; Lee, 2005; Lee et al., 2016; Allu et al., 2018)}","plainCitation":"(Lee and Stebbins, 1999; Lee, 2005; Lee et al., 2016; Allu et al.,</vt:lpwstr>
  </property>
  <property fmtid="{D5CDD505-2E9C-101B-9397-08002B2CF9AE}" pid="2107" name="ZOTERO_BREF_k0ygIb1gUtVU_10">
    <vt:lpwstr>ificantly with composition. This implies spatial proximity between Mg2+ and the under-bonded bridging oxygens, such as Al-O-Al and Si-O-Al, while Mg2+ preferentially forms Mg-O-Si over Mg-O-Al. The estimated degree of Al avoidance (Q) of ∼0.65 for Mg-alum</vt:lpwstr>
  </property>
  <property fmtid="{D5CDD505-2E9C-101B-9397-08002B2CF9AE}" pid="2108" name="ZOTERO_BREF_k0ygIb1gUtVU_11">
    <vt:lpwstr>inosilicates based on 17O NMR is close to a random distribution of Si/Al (Q = 0) and is thus much smaller than those estimated for Na- and Ca-aluminosilicate glasses (from ∼0.95 to ∼0.85) that often show evidence for Si/Al ordering (Q = 1, complete Al avo</vt:lpwstr>
  </property>
  <property fmtid="{D5CDD505-2E9C-101B-9397-08002B2CF9AE}" pid="2109" name="ZOTERO_BREF_k0ygIb1gUtVU_12">
    <vt:lpwstr>idance). The results also revealed that degree of Al avoidance decreases linearly with increasing cation field strength of non-network-forming cations, highlighting the first simple predictive relationship between the nature of chemical disorder and the t</vt:lpwstr>
  </property>
  <property fmtid="{D5CDD505-2E9C-101B-9397-08002B2CF9AE}" pid="2110" name="ZOTERO_BREF_k0ygIb1gUtVU_13">
    <vt:lpwstr>ypes of non-network forming cation. This established correlation can be utilized to explain and predict the diverse properties of the Mg-bearing multicomponent glasses and melts with complex composition-dependence.","container-title":"The Journal of Physi</vt:lpwstr>
  </property>
  <property fmtid="{D5CDD505-2E9C-101B-9397-08002B2CF9AE}" pid="2111" name="ZOTERO_BREF_k0ygIb1gUtVU_14">
    <vt:lpwstr>cal Chemistry C","DOI":"10.1021/acs.jpcc.5b10799","ISSN":"1932-7447","issue":"1","journalAbbreviation":"J. Phys. Chem. C","page":"737-749","source":"ACS Publications","title":"Extent of Disorder in Magnesium Aluminosilicate Glasses: Insights from 27Al and</vt:lpwstr>
  </property>
  <property fmtid="{D5CDD505-2E9C-101B-9397-08002B2CF9AE}" pid="2112" name="ZOTERO_BREF_k0ygIb1gUtVU_15">
    <vt:lpwstr> 17O NMR","title-short":"Extent of Disorder in Magnesium Aluminosilicate Glasses","volume":"120","author":[{"family":"Lee","given":"Sung Keun"},{"family":"Kim","given":"Hyo-Im"},{"family":"Kim","given":"Eun Jeong"},{"family":"Mun","given":"Kwan Young"},{"</vt:lpwstr>
  </property>
  <property fmtid="{D5CDD505-2E9C-101B-9397-08002B2CF9AE}" pid="2113" name="ZOTERO_BREF_k0ygIb1gUtVU_16">
    <vt:lpwstr>family":"Ryu","given":"Saebom"}],"issued":{"date-parts":[["2016",1,14]]}}},{"id":6541,"uris":["http://zotero.org/users/453153/items/P2MVUM6X"],"uri":["http://zotero.org/users/453153/items/P2MVUM6X"],"itemData":{"id":6541,"type":"article-journal","abstract</vt:lpwstr>
  </property>
  <property fmtid="{D5CDD505-2E9C-101B-9397-08002B2CF9AE}" pid="2114" name="ZOTERO_BREF_k0ygIb1gUtVU_17">
    <vt:lpwstr>":"Aluminosilicate glasses are considered to follow the Al-avoidance principle, which states that Al–O–Al linkages are energetically less favorable, such that, if there is a possibility for Si–O–Al linkages to occur in a glass composition, Al–O–Al linkage</vt:lpwstr>
  </property>
  <property fmtid="{D5CDD505-2E9C-101B-9397-08002B2CF9AE}" pid="2115" name="ZOTERO_BREF_k0ygIb1gUtVU_18">
    <vt:lpwstr>s are not formed. The current paper shows that breaching of the Al-avoidance principle is essential for understanding the distribution of network-forming AlO4 and SiO4 structural units in alkaline-earth aluminosilicate glasses. The present study proposes </vt:lpwstr>
  </property>
  <property fmtid="{D5CDD505-2E9C-101B-9397-08002B2CF9AE}" pid="2116" name="ZOTERO_BREF_k0ygIb1gUtVU_19">
    <vt:lpwstr>a new modified random network (NMRN) model, which accepts Al–O–Al linkages for aluminosilicate glasses. The NMRN model consists of two regions, a network structure region (NS-Region) composed of well-separated homonuclear and heteronuclear framework speci</vt:lpwstr>
  </property>
  <property fmtid="{D5CDD505-2E9C-101B-9397-08002B2CF9AE}" pid="2117" name="ZOTERO_BREF_k0ygIb1gUtVU_2">
    <vt:lpwstr> 2018)","noteIndex":0},"citationItems":[{"id":395,"uris":["http://zotero.org/users/453153/items/6DXWS6JH"],"uri":["http://zotero.org/users/453153/items/6DXWS6JH"],"itemData":{"id":395,"type":"article-journal","container-title":"American Mineralogist","pag</vt:lpwstr>
  </property>
  <property fmtid="{D5CDD505-2E9C-101B-9397-08002B2CF9AE}" pid="2118" name="ZOTERO_BREF_k0ygIb1gUtVU_20">
    <vt:lpwstr>es and a channel region (C-Region) of nonbridging oxygens (NBOs) and nonframework cations. The NMRN model accounts for the structural changes and devitrification behavior of aluminosilicate glasses. A parent Ca- and Al-rich melilite-based CaO–MgO–Al2O3–Si</vt:lpwstr>
  </property>
  <property fmtid="{D5CDD505-2E9C-101B-9397-08002B2CF9AE}" pid="2119" name="ZOTERO_BREF_k0ygIb1gUtVU_21">
    <vt:lpwstr>O2 (CMAS) glass composition was modified by substituting MgO for CaO and SiO2 for Al2O3 to understand variations in the distribution of network-forming structural units in the NS-region and devitrification behavior upon heat treating. The structural featu</vt:lpwstr>
  </property>
  <property fmtid="{D5CDD505-2E9C-101B-9397-08002B2CF9AE}" pid="2120" name="ZOTERO_BREF_k0ygIb1gUtVU_22">
    <vt:lpwstr>res of the glass and glass–ceramics (GCs) were meticulously assessed by advanced characterization techniques including neutron diffraction (ND), powder X-ray diffraction (XRD), 29Si and 27Al magic angle spinning (MAS)-nuclear magnetic resonance (NMR), and</vt:lpwstr>
  </property>
  <property fmtid="{D5CDD505-2E9C-101B-9397-08002B2CF9AE}" pid="2121" name="ZOTERO_BREF_k0ygIb1gUtVU_23">
    <vt:lpwstr> in situ Raman spectroscopy. ND revealed the formation of SiO4 and AlO4 tetrahedral units in all the glass compositions. Simulations of chemical glass compositions based on deconvolution of 29Si MAS NMR spectral analysis indicate the preferred formation o</vt:lpwstr>
  </property>
  <property fmtid="{D5CDD505-2E9C-101B-9397-08002B2CF9AE}" pid="2122" name="ZOTERO_BREF_k0ygIb1gUtVU_24">
    <vt:lpwstr>f Si–O–Al over Si–O–Si and Al–O–Al linkages and the presence of a high concentration of nonbridging oxygens leading to the formation of a separate NS-region containing both SiO4 and AlO4 tetrahedra (Si/Al) (heteronuclear) in addition to the presence of Al</vt:lpwstr>
  </property>
  <property fmtid="{D5CDD505-2E9C-101B-9397-08002B2CF9AE}" pid="2123" name="ZOTERO_BREF_k0ygIb1gUtVU_25">
    <vt:lpwstr>[4]–O–Al[4] bonds; this region coexists with a predominantly SiO4-containing (homonuclear) NS-region. In GCs, obtained after heat treatment at 850 °C for 250 h, the formation of crystalline phases, as revealed from Rietveld refinement of XRD data, may be </vt:lpwstr>
  </property>
  <property fmtid="{D5CDD505-2E9C-101B-9397-08002B2CF9AE}" pid="2124" name="ZOTERO_BREF_k0ygIb1gUtVU_26">
    <vt:lpwstr>understood on the basis of the distribution of SiO4 and AlO4 structural units in the NS-region. The in situ Raman spectra of the GCs confirmed the formation of a Si/Al structural region, as well as indicating interaction between the Al/Si region and SiO4-</vt:lpwstr>
  </property>
  <property fmtid="{D5CDD505-2E9C-101B-9397-08002B2CF9AE}" pid="2125" name="ZOTERO_BREF_k0ygIb1gUtVU_27">
    <vt:lpwstr>rich region at higher temperatures, leading to the formation of additional crystalline phases.","container-title":"The Journal of Physical Chemistry B","DOI":"10.1021/acs.jpcb.8b01811","ISSN":"1520-6106","issue":"17","journalAbbreviation":"J. Phys. Chem. </vt:lpwstr>
  </property>
  <property fmtid="{D5CDD505-2E9C-101B-9397-08002B2CF9AE}" pid="2126" name="ZOTERO_BREF_k0ygIb1gUtVU_28">
    <vt:lpwstr>B","note":"publisher: American Chemical Society","page":"4737-4747","source":"ACS Publications","title":"Structure and Crystallization of Alkaline-Earth Aluminosilicate Glasses: Prevention of the Alumina-Avoidance Principle","title-short":"Structure and C</vt:lpwstr>
  </property>
  <property fmtid="{D5CDD505-2E9C-101B-9397-08002B2CF9AE}" pid="2127" name="ZOTERO_BREF_k0ygIb1gUtVU_29">
    <vt:lpwstr>rystallization of Alkaline-Earth Aluminosilicate Glasses","volume":"122","author":[{"family":"Allu","given":"Amarnath R."},{"family":"Gaddam","given":"Anuraag"},{"family":"Ganisetti","given":"Sudheer"},{"family":"Balaji","given":"Sathravada"},{"family":"S</vt:lpwstr>
  </property>
  <property fmtid="{D5CDD505-2E9C-101B-9397-08002B2CF9AE}" pid="2128" name="ZOTERO_BREF_k0ygIb1gUtVU_3">
    <vt:lpwstr>e":"937-945","title":"The degree of aluminum avoidance in aluminosilicate glasses","volume":"84","author":[{"family":"Lee","given":"S. K."},{"family":"Stebbins","given":"J. F."}],"issued":{"date-parts":[["1999"]]}}},{"id":2664,"uris":["http://zotero.org/u</vt:lpwstr>
  </property>
  <property fmtid="{D5CDD505-2E9C-101B-9397-08002B2CF9AE}" pid="2129" name="ZOTERO_BREF_k0ygIb1gUtVU_30">
    <vt:lpwstr>iegel","given":"Renée"},{"family":"Mather","given":"Glenn C."},{"family":"Fabian","given":"Margit"},{"family":"Pascual","given":"Maria J."},{"family":"Ditaranto","given":"Nicoletta"},{"family":"Milius","given":"Wolfgang"},{"family":"Senker","given":"Jürge</vt:lpwstr>
  </property>
  <property fmtid="{D5CDD505-2E9C-101B-9397-08002B2CF9AE}" pid="2130" name="ZOTERO_BREF_k0ygIb1gUtVU_31">
    <vt:lpwstr>n"},{"family":"Agarkov","given":"Dmitrii A."},{"family":"Kharton","given":"Vladislav. V."},{"family":"Ferreira","given":"José M. F."}],"issued":{"date-parts":[["2018",5,3]]}}}],"schema":"https://github.com/citation-style-language/schema/raw/master/csl-cit</vt:lpwstr>
  </property>
  <property fmtid="{D5CDD505-2E9C-101B-9397-08002B2CF9AE}" pid="2131" name="ZOTERO_BREF_k0ygIb1gUtVU_32">
    <vt:lpwstr>ation.json"}</vt:lpwstr>
  </property>
  <property fmtid="{D5CDD505-2E9C-101B-9397-08002B2CF9AE}" pid="2132" name="ZOTERO_BREF_k0ygIb1gUtVU_4">
    <vt:lpwstr>sers/453153/items/X2IHXVZN"],"uri":["http://zotero.org/users/453153/items/X2IHXVZN"],"itemData":{"id":2664,"type":"article-journal","container-title":"American Mineralogist","DOI":"10.2138/am.2005.1843","ISSN":"0003-004X","issue":"8-9","language":"en","pa</vt:lpwstr>
  </property>
  <property fmtid="{D5CDD505-2E9C-101B-9397-08002B2CF9AE}" pid="2133" name="ZOTERO_BREF_k0ygIb1gUtVU_5">
    <vt:lpwstr>ge":"1393-1401","source":"CrossRef","title":"Structure and the extent of disorder in quaternary (Ca-Mg and Ca-Na) aluminosilicate glasses and melts","volume":"90","author":[{"family":"Lee","given":"S. K."}],"issued":{"date-parts":[["2005",8,1]]}}},{"id":2</vt:lpwstr>
  </property>
  <property fmtid="{D5CDD505-2E9C-101B-9397-08002B2CF9AE}" pid="2134" name="ZOTERO_BREF_k0ygIb1gUtVU_6">
    <vt:lpwstr>888,"uris":["http://zotero.org/users/453153/items/PH82EZSM"],"uri":["http://zotero.org/users/453153/items/PH82EZSM"],"itemData":{"id":2888,"type":"article-journal","abstract":"The quantification of the intrinsic disorder in archetypal noncrystalline magne</vt:lpwstr>
  </property>
  <property fmtid="{D5CDD505-2E9C-101B-9397-08002B2CF9AE}" pid="2135" name="ZOTERO_BREF_k0ygIb1gUtVU_7">
    <vt:lpwstr>sium aluminosilicates remains unsolved. This lack of knowledge is because of the increased structural perturbation caused by Mg2+, a high field strength cation, resulting in substantial broadening in both spectral and scattering responses. Most progress r</vt:lpwstr>
  </property>
  <property fmtid="{D5CDD505-2E9C-101B-9397-08002B2CF9AE}" pid="2136" name="ZOTERO_BREF_k0ygIb1gUtVU_8">
    <vt:lpwstr>egarding amorphous aluminosilicate has thus been made with relatively low field strength cations (e.g., Na+ and Ca2+). Here, we quantified the nature of structural disorder in Mg-aluminosilicate glasses in the enstatite (MgSiO3)-pyrope (Mg3Al2Si3O12) join</vt:lpwstr>
  </property>
  <property fmtid="{D5CDD505-2E9C-101B-9397-08002B2CF9AE}" pid="2137" name="ZOTERO_BREF_k0ygIb1gUtVU_9">
    <vt:lpwstr> using 17O and 27Al NMR. While Mg-aluminosilicate glasses show a much larger topological and configurational disorder around Al than those of Na- and Ca-analogues, the fraction of [5,6]Al (∼8–10%) and the magnitude of topological disorder do not vary sign</vt:lpwstr>
  </property>
  <property fmtid="{D5CDD505-2E9C-101B-9397-08002B2CF9AE}" pid="213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13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14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14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14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14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144" name="ZOTERO_BREF_k8YcRWQcYbGhO91Lf1NmX_7">
    <vt:lpwstr>A. L."},{"family":"Lakes","given":"R. S."},{"family":"Rouxel","given":"T."}],"issued":{"date-parts":[["2011",11]]}}}],"schema":"https://github.com/citation-style-language/schema/raw/master/csl-citation.json"}</vt:lpwstr>
  </property>
  <property fmtid="{D5CDD505-2E9C-101B-9397-08002B2CF9AE}" pid="214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14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147" name="ZOTERO_BREF_kAiWD6NmzwRD_3">
    <vt:lpwstr>uthor":[{"family":"Le Losq","given":"C."},{"family":"Cicconi","given":"M. R."},{"family":"Greaves","given":"G. N."},{"family":"Neuville","given":"D. R."}],"issued":{"date-parts":[["2019",5]]}},"prefix":"e.g."}],"schema":"https://github.com/citation-style-</vt:lpwstr>
  </property>
  <property fmtid="{D5CDD505-2E9C-101B-9397-08002B2CF9AE}" pid="2148" name="ZOTERO_BREF_kAiWD6NmzwRD_4">
    <vt:lpwstr>language/schema/raw/master/csl-citation.json"}</vt:lpwstr>
  </property>
  <property fmtid="{D5CDD505-2E9C-101B-9397-08002B2CF9AE}" pid="214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15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151" name="ZOTERO_BREF_kMDIc47nQ4z4_11">
    <vt:lpwstr>{"family":"Chen","given":"W."},{"family":"Florian","given":"P."},{"family":"Massiot","given":"D."},{"family":"Zhou","given":"Z."},{"family":"Greaves","given":"G. N."}],"issued":{"date-parts":[["2017",12]]}}}],"schema":"https://github.com/citation-style-la</vt:lpwstr>
  </property>
  <property fmtid="{D5CDD505-2E9C-101B-9397-08002B2CF9AE}" pid="2152" name="ZOTERO_BREF_kMDIc47nQ4z4_12">
    <vt:lpwstr>nguage/schema/raw/master/csl-citation.json"}</vt:lpwstr>
  </property>
  <property fmtid="{D5CDD505-2E9C-101B-9397-08002B2CF9AE}" pid="215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15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15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15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15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15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15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16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16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162" name="ZOTERO_BREF_kTnlHRA4AQEK6FuJfZy8v_10">
    <vt:lpwstr>4]]}}}],"schema":"https://github.com/citation-style-language/schema/raw/master/csl-citation.json"}</vt:lpwstr>
  </property>
  <property fmtid="{D5CDD505-2E9C-101B-9397-08002B2CF9AE}" pid="216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164" name="ZOTERO_BREF_kTnlHRA4AQEK6FuJfZy8v_3">
    <vt:lpwstr>"Fontaine","given":"A."},{"family":"Lagarde","given":"P."},{"family":"Raoux","given":"D."},{"family":"Gurman","given":"S. J."}],"issued":{"date-parts":[["1981"]]}}},{"id":549,"uris":["http://zotero.org/users/453153/items/S5FSZGBZ"],"uri":["http://zotero.o</vt:lpwstr>
  </property>
  <property fmtid="{D5CDD505-2E9C-101B-9397-08002B2CF9AE}" pid="216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16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16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16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16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17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171" name="ZOTERO_BREF_kaQ0njx8G9xO_1">
    <vt:lpwstr/>
  </property>
  <property fmtid="{D5CDD505-2E9C-101B-9397-08002B2CF9AE}" pid="217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173" name="ZOTERO_BREF_ksyppYKHMkiV_2">
    <vt:lpwstr>o.org/users/453153/items/PBGCE34E"],"itemData":{"id":6223,"type":"book","edition":"2nd","ISBN":"978-0-444-63708-6","publisher":"Elsevier","title":"Silicate Glasses and Melts","author":[{"family":"Mysen","given":"B.O."},{"family":"Richet","given":"P."}],"i</vt:lpwstr>
  </property>
  <property fmtid="{D5CDD505-2E9C-101B-9397-08002B2CF9AE}" pid="217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175" name="ZOTERO_BREF_ksyppYKHMkiV_4">
    <vt:lpwstr>3728-1","publisher":"Springer","title":"Silicate Glasses","URL":"https://www.springer.com/us/book/9783319937267","author":[{"family":"Le Losq","given":"C."},{"family":"Cicconi","given":"M. R."},{"family":"Greaves","given":"G. N."},{"family":"Neuville","gi</vt:lpwstr>
  </property>
  <property fmtid="{D5CDD505-2E9C-101B-9397-08002B2CF9AE}" pid="2176" name="ZOTERO_BREF_ksyppYKHMkiV_5">
    <vt:lpwstr>ven":"D. R."}],"issued":{"date-parts":[["2019",5]]}}}],"schema":"https://github.com/citation-style-language/schema/raw/master/csl-citation.json"}</vt:lpwstr>
  </property>
  <property fmtid="{D5CDD505-2E9C-101B-9397-08002B2CF9AE}" pid="2177"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178"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179" name="ZOTERO_BREF_lr6mZYuqMR13_3">
    <vt:lpwstr>te-parts":[["1998"]]}}}],"schema":"https://github.com/citation-style-language/schema/raw/master/csl-citation.json"}</vt:lpwstr>
  </property>
  <property fmtid="{D5CDD505-2E9C-101B-9397-08002B2CF9AE}" pid="2180"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181" name="ZOTERO_BREF_lvAgpaaguh731_10">
    <vt:lpwstr>,"language":"en","author":[{"family":"Giordano","given":"D."},{"family":"Russell","given":"J.K."}],"issued":{"date-parts":[["2018",11]]}}}],"schema":"https://github.com/citation-style-language/schema/raw/master/csl-citation.json"}</vt:lpwstr>
  </property>
  <property fmtid="{D5CDD505-2E9C-101B-9397-08002B2CF9AE}" pid="2182"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183"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184"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185"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186"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187"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188"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189"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190"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191" name="ZOTERO_BREF_lvAgpaaguh73_10">
    <vt:lpwstr>,"language":"en","author":[{"family":"Giordano","given":"D."},{"family":"Russell","given":"J.K."}],"issued":{"date-parts":[["2018",11]]}}}],"schema":"https://github.com/citation-style-language/schema/raw/master/csl-citation.json"}</vt:lpwstr>
  </property>
  <property fmtid="{D5CDD505-2E9C-101B-9397-08002B2CF9AE}" pid="2192"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193"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194"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195"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196"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197"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198"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199"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200" name="ZOTERO_BREF_m6op6J7Zn51nUZchbqE8q_1">
    <vt:lpwstr>ZOTERO_TEMP </vt:lpwstr>
  </property>
  <property fmtid="{D5CDD505-2E9C-101B-9397-08002B2CF9AE}" pid="2201"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202"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203"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204"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205" name="ZOTERO_BREF_mjKlb4z67jsYyaXraXuub_5">
    <vt:lpwstr>sued":{"date-parts":[["1996",8,23]]}}}],"schema":"https://github.com/citation-style-language/schema/raw/master/csl-citation.json"}</vt:lpwstr>
  </property>
  <property fmtid="{D5CDD505-2E9C-101B-9397-08002B2CF9AE}" pid="2206"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207"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208" name="ZOTERO_BREF_mwQwHPp9solK_3">
    <vt:lpwstr>thor":[{"family":"Zachariasen","given":"W. H."}],"issued":{"date-parts":[["1932"]]}}}],"schema":"https://github.com/citation-style-language/schema/raw/master/csl-citation.json"}</vt:lpwstr>
  </property>
  <property fmtid="{D5CDD505-2E9C-101B-9397-08002B2CF9AE}" pid="2209"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210"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211" name="ZOTERO_BREF_n40T7dCGCMLIEK8nkVG7i_11">
    <vt:lpwstr>ttps://github.com/citation-style-language/schema/raw/master/csl-citation.json"}</vt:lpwstr>
  </property>
  <property fmtid="{D5CDD505-2E9C-101B-9397-08002B2CF9AE}" pid="2212"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213"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214"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215"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216"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217"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218"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219"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220"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221"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222"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223"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224"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225"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226" name="ZOTERO_BREF_o05L9FUP09z2_7">
    <vt:lpwstr>nalAbbreviation":"Geochimica et Cosmochimica Acta","author":[{"family":"Richet","given":"P."}],"issued":{"date-parts":[["1984",3,1]]}}}],"schema":"https://github.com/citation-style-language/schema/raw/master/csl-citation.json"}</vt:lpwstr>
  </property>
  <property fmtid="{D5CDD505-2E9C-101B-9397-08002B2CF9AE}" pid="2227" name="ZOTERO_BREF_o0yDDdvONJfw_1">
    <vt:lpwstr>ZOTERO_ITEM CSL_CITATION {"citationID":"a2g2e79kcn7","properties":{"formattedCitation":"(Giordano and Russell, 2018)","plainCitation":"(Giordano and Russell, 2018)","noteIndex":0},"citationItems":[{"id":5947,"uris":["http://zotero.org/users/453153/items/Y</vt:lpwstr>
  </property>
  <property fmtid="{D5CDD505-2E9C-101B-9397-08002B2CF9AE}" pid="2228" name="ZOTERO_BREF_o0yDDdvONJfw_10">
    <vt:lpwstr> model for the viscosity of geological melts","volume":"501","author":[{"family":"Giordano","given":"D."},{"family":"Russell","given":"J.K."}],"issued":{"date-parts":[["2018",11]]}}}],"schema":"https://github.com/citation-style-language/schema/raw/master/</vt:lpwstr>
  </property>
  <property fmtid="{D5CDD505-2E9C-101B-9397-08002B2CF9AE}" pid="2229" name="ZOTERO_BREF_o0yDDdvONJfw_11">
    <vt:lpwstr>csl-citation.json"}</vt:lpwstr>
  </property>
  <property fmtid="{D5CDD505-2E9C-101B-9397-08002B2CF9AE}" pid="2230" name="ZOTERO_BREF_o0yDDdvONJfw_2">
    <vt:lpwstr>ZBAUXV9"],"uri":["http://zotero.org/users/453153/items/YZBAUXV9"],"itemData":{"id":5947,"type":"article-journal","abstract":"The viscosity of silicate melts is the most important physical property governing magma transport and eruption dynamics. This macr</vt:lpwstr>
  </property>
  <property fmtid="{D5CDD505-2E9C-101B-9397-08002B2CF9AE}" pid="2231" name="ZOTERO_BREF_o0yDDdvONJfw_3">
    <vt:lpwstr>oscopic property is controlled by composition and temperature but ultimately reﬂects the structural organization of the melt operating at the microscale. At present, there is no explicit relationship connecting viscosity to silicate melt structure and vic</vt:lpwstr>
  </property>
  <property fmtid="{D5CDD505-2E9C-101B-9397-08002B2CF9AE}" pid="2232" name="ZOTERO_BREF_o0yDDdvONJfw_4">
    <vt:lpwstr>e versa. Here, we use a single Raman spectroscopic parameter, indicative of melt structure, to accurately forecast the viscosity of natural, multicomponent silicate melts from spectroscopic measurements on glasses preserved on Earth and other planets. The</vt:lpwstr>
  </property>
  <property fmtid="{D5CDD505-2E9C-101B-9397-08002B2CF9AE}" pid="2233" name="ZOTERO_BREF_o0yDDdvONJfw_5">
    <vt:lpwstr> Raman parameter is taken as the ratio of low and high frequency vibrational bands from the silicate glass by employing a green source laser wavelength of 514.5 nm (R514.5). Our model is based on an empirical linkage between R514.5 and coeﬃcients in the V</vt:lpwstr>
  </property>
  <property fmtid="{D5CDD505-2E9C-101B-9397-08002B2CF9AE}" pid="2234" name="ZOTERO_BREF_o0yDDdvONJfw_6">
    <vt:lpwstr>ogel–Fulcher–Tammann function for the temperature dependence of melt viscosity. The calibration of the Raman-based model for melt viscosity is based on 413 high-temperature measurements of viscosity on 23 melt compositions for which published Raman spectr</vt:lpwstr>
  </property>
  <property fmtid="{D5CDD505-2E9C-101B-9397-08002B2CF9AE}" pid="2235" name="ZOTERO_BREF_o0yDDdvONJfw_7">
    <vt:lpwstr>a are available. The empirical model obviates the need for chemical measurement of glass compositions, thereby, providing new opportunities for tracking physical and thermochemical properties of melts during igneous processes (e.g., differentiation, mixin</vt:lpwstr>
  </property>
  <property fmtid="{D5CDD505-2E9C-101B-9397-08002B2CF9AE}" pid="2236" name="ZOTERO_BREF_o0yDDdvONJfw_8">
    <vt:lpwstr>g, assimilation). Furthermore, our model serves as a milepost for the future use of Raman spectral data for predicting transport (and calorimetric) properties of natural melts at geological conditions (e.g., volatiles and pressure) and production.","conta</vt:lpwstr>
  </property>
  <property fmtid="{D5CDD505-2E9C-101B-9397-08002B2CF9AE}" pid="2237" name="ZOTERO_BREF_o0yDDdvONJfw_9">
    <vt:lpwstr>iner-title":"Earth and Planetary Science Letters","DOI":"10.1016/j.epsl.2018.08.031","ISSN":"0012821X","journalAbbreviation":"Earth and Planetary Science Letters","language":"en","page":"202-212","source":"DOI.org (Crossref)","title":"Towards a structural</vt:lpwstr>
  </property>
  <property fmtid="{D5CDD505-2E9C-101B-9397-08002B2CF9AE}" pid="2238"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239"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240" name="ZOTERO_BREF_ocPmJnwCGKz7TQxoVzx2B_11">
    <vt:lpwstr>ussell","given":"J. K."},{"family":"Giordano","given":"D."}],"issued":{"date-parts":[["2017"]]}}}],"schema":"https://github.com/citation-style-language/schema/raw/master/csl-citation.json"}</vt:lpwstr>
  </property>
  <property fmtid="{D5CDD505-2E9C-101B-9397-08002B2CF9AE}" pid="2241"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242"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243"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244"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245"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246"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247"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248"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249"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250" name="ZOTERO_BREF_ogl322pNP64ZA53tHmTRB_10">
    <vt:lpwstr>stalline Solids","author":[{"family":"Le Losq","given":"C."},{"family":"Neuville","given":"D. R."}],"issued":{"date-parts":[["2017",5,1]]}}}],"schema":"https://github.com/citation-style-language/schema/raw/master/csl-citation.json"}</vt:lpwstr>
  </property>
  <property fmtid="{D5CDD505-2E9C-101B-9397-08002B2CF9AE}" pid="2251"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252"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253"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254"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255"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256"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257"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258"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259"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260"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261"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262"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263"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264"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265"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266" name="ZOTERO_BREF_oiLb6Gm0WpwG_8">
    <vt:lpwstr> silicate melts","volume":"229","author":[{"family":"Neuville","given":"Daniel R."}],"issued":{"date-parts":[["2006",5,16]]}}}],"schema":"https://github.com/citation-style-language/schema/raw/master/csl-citation.json"}</vt:lpwstr>
  </property>
  <property fmtid="{D5CDD505-2E9C-101B-9397-08002B2CF9AE}" pid="2267"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268"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269"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270" name="ZOTERO_BREF_omA4dJtX2mK8_4">
    <vt:lpwstr>com/citation-style-language/schema/raw/master/csl-citation.json"}</vt:lpwstr>
  </property>
  <property fmtid="{D5CDD505-2E9C-101B-9397-08002B2CF9AE}" pid="2271"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272"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273" name="ZOTERO_BREF_opfWGJdmqzC0_3">
    <vt:lpwstr>:"88","author":[{"family":"Mysen","given":"B. O."},{"family":"Lucier","given":"A."},{"family":"Cody","given":"G. D."}],"issued":{"date-parts":[["2003"]]}}}],"schema":"https://github.com/citation-style-language/schema/raw/master/csl-citation.json"}</vt:lpwstr>
  </property>
  <property fmtid="{D5CDD505-2E9C-101B-9397-08002B2CF9AE}" pid="2274" name="ZOTERO_BREF_p8RI4tnahZbE_1">
    <vt:lpwstr/>
  </property>
  <property fmtid="{D5CDD505-2E9C-101B-9397-08002B2CF9AE}" pid="2275"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276"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277"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278"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279"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280" name="ZOTERO_BREF_pLstwxLRQUkL_6">
    <vt:lpwstr>2","ISSN":"2041-1294","issue":"4","language":"en","page":"409-412","source":"Wiley Online Library","title":"Welcome to the Glass Age","volume":"7","author":[{"family":"Morse","given":"David L."},{"family":"Evenson","given":"Jeffrey W."}],"issued":{"date-p</vt:lpwstr>
  </property>
  <property fmtid="{D5CDD505-2E9C-101B-9397-08002B2CF9AE}" pid="2281" name="ZOTERO_BREF_pLstwxLRQUkL_7">
    <vt:lpwstr>arts":[["2016"]]}}}],"schema":"https://github.com/citation-style-language/schema/raw/master/csl-citation.json"}</vt:lpwstr>
  </property>
  <property fmtid="{D5CDD505-2E9C-101B-9397-08002B2CF9AE}" pid="2282" name="ZOTERO_BREF_pOYs3TfnAAPA_1">
    <vt:lpwstr>ZOTERO_ITEM CSL_CITATION {"citationID":"a1h688n2cjs","properties":{"formattedCitation":"\\uldash{(e.g., Maekawa et al., 1991)}","plainCitation":"(e.g., Maekawa et al., 1991)","noteIndex":0},"citationItems":[{"id":851,"uris":["http://zotero.org/users/45315</vt:lpwstr>
  </property>
  <property fmtid="{D5CDD505-2E9C-101B-9397-08002B2CF9AE}" pid="2283" name="ZOTERO_BREF_pOYs3TfnAAPA_2">
    <vt:lpwstr>3/items/U5CJFAQX"],"uri":["http://zotero.org/users/453153/items/U5CJFAQX"],"itemData":{"id":851,"type":"article-journal","abstract":"Lithium, sodium and potassium silicate glasses containing 20–56 mol% alkali oxide were investigated by 29Si nuclear magnet</vt:lpwstr>
  </property>
  <property fmtid="{D5CDD505-2E9C-101B-9397-08002B2CF9AE}" pid="2284" name="ZOTERO_BREF_pOYs3TfnAAPA_3">
    <vt:lpwstr>ic resonance (MAS-NMR) spectroscopy. In the spectrum of each sample, at least two to four distinct peaks were identified. The distributions of SiO4 structural units, Qn, where n is the number of bridging oxygen atoms bound to other Si atoms, were determin</vt:lpwstr>
  </property>
  <property fmtid="{D5CDD505-2E9C-101B-9397-08002B2CF9AE}" pid="2285" name="ZOTERO_BREF_pOYs3TfnAAPA_4">
    <vt:lpwstr>ed as a function of composition. The equilibrium constants of the reactions, 2Qn ⇌ Qn−1 + Qn+1 (n = 3, 2, 1), were determined. The reaction proceeds to the right direction as cationic power of alkali ion (Z/r) increases (Li+&amp;gt;Na+&amp;gt;K+) at the same alka</vt:lpwstr>
  </property>
  <property fmtid="{D5CDD505-2E9C-101B-9397-08002B2CF9AE}" pid="2286" name="ZOTERO_BREF_pOYs3TfnAAPA_5">
    <vt:lpwstr>li oxide concentration. The apparent equilibrium constants of the above reactions are discussed along with a proposed thermodynamic model. The 29Si chemical shifts assigned to each structural unit increase linearly with alkali oxide contents. The slope of</vt:lpwstr>
  </property>
  <property fmtid="{D5CDD505-2E9C-101B-9397-08002B2CF9AE}" pid="2287" name="ZOTERO_BREF_pOYs3TfnAAPA_6">
    <vt:lpwstr> these lines decreases as the numbers of attached bridging oxygen (BO) atoms decrease. The average chemical shifts also increase linearly with an increase of alkali content. A close relationship between the average chemical shifts and the theoretical opti</vt:lpwstr>
  </property>
  <property fmtid="{D5CDD505-2E9C-101B-9397-08002B2CF9AE}" pid="2288" name="ZOTERO_BREF_pOYs3TfnAAPA_7">
    <vt:lpwstr>cal basicity was observed.","container-title":"Journal of Non-Crystalline Solids","DOI":"10.1016/0022-3093(91)90400-Z","ISSN":"0022-3093","issue":"1","journalAbbreviation":"Journal of Non-Crystalline Solids","page":"53-64","source":"ScienceDirect","title"</vt:lpwstr>
  </property>
  <property fmtid="{D5CDD505-2E9C-101B-9397-08002B2CF9AE}" pid="2289" name="ZOTERO_BREF_pOYs3TfnAAPA_8">
    <vt:lpwstr>:"The structural groups of alkali silicate glasses determined from &lt;sup&gt;29&lt;/sup&gt;Si MAS-NMR","volume":"127","author":[{"family":"Maekawa","given":"Hideki"},{"family":"Maekawa","given":"Takashi"},{"family":"Kawamura","given":"Katsuyuki"},{"family":"Yokokawa</vt:lpwstr>
  </property>
  <property fmtid="{D5CDD505-2E9C-101B-9397-08002B2CF9AE}" pid="2290" name="ZOTERO_BREF_pOYs3TfnAAPA_9">
    <vt:lpwstr>","given":"Toshio"}],"issued":{"date-parts":[["1991",1]]}},"prefix":"e.g., "}],"schema":"https://github.com/citation-style-language/schema/raw/master/csl-citation.json"}</vt:lpwstr>
  </property>
  <property fmtid="{D5CDD505-2E9C-101B-9397-08002B2CF9AE}" pid="2291" name="ZOTERO_BREF_pTv9Dl6OCeRFEVoCdMjmF_1">
    <vt:lpwstr>ZOTERO_TEMP </vt:lpwstr>
  </property>
  <property fmtid="{D5CDD505-2E9C-101B-9397-08002B2CF9AE}" pid="2292" name="ZOTERO_BREF_pWHiV72oVeuO_1">
    <vt:lpwstr>ZOTERO_BIBL {"uncited":[],"omitted":[],"custom":[]} CSL_BIBLIOGRAPHY</vt:lpwstr>
  </property>
  <property fmtid="{D5CDD505-2E9C-101B-9397-08002B2CF9AE}" pid="2293"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294"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295"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296"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297"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298"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299"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300"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301"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302" name="ZOTERO_BREF_pXDzxDkod4rQ_18">
    <vt:lpwstr>volume":"126","author":[{"family":"Le Losq","given":"C."},{"family":"Neuville","given":"D. R."},{"family":"Florian","given":"P."},{"family":"Henderson","given":"G. S."},{"family":"Massiot","given":"D."}],"issued":{"date-parts":[["2014",2]]}}}],"schema":"h</vt:lpwstr>
  </property>
  <property fmtid="{D5CDD505-2E9C-101B-9397-08002B2CF9AE}" pid="2303" name="ZOTERO_BREF_pXDzxDkod4rQ_19">
    <vt:lpwstr>ttps://github.com/citation-style-language/schema/raw/master/csl-citation.json"}</vt:lpwstr>
  </property>
  <property fmtid="{D5CDD505-2E9C-101B-9397-08002B2CF9AE}" pid="2304"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305"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306"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307"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308"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309"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310"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311"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312" name="ZOTERO_BREF_pa1p1MgLIOgg_1">
    <vt:lpwstr>ZOTERO_ITEM CSL_CITATION {"citationID":"aui08rcahi","properties":{"formattedCitation":"\\uldash{(e.g., Mysen et al., 2003)}","plainCitation":"(e.g., Mysen et al., 2003)","noteIndex":0},"citationItems":[{"id":642,"uris":["http://zotero.org/users/453153/ite</vt:lpwstr>
  </property>
  <property fmtid="{D5CDD505-2E9C-101B-9397-08002B2CF9AE}" pid="2313" name="ZOTERO_BREF_pa1p1MgLIOgg_2">
    <vt:lpwstr>ms/EH5CCRSB"],"uri":["http://zotero.org/users/453153/items/EH5CCRSB"],"itemData":{"id":642,"type":"article-journal","container-title":"American Mineralogist","page":"1668-1678","title":"The structural behavior of Al&lt;sup&gt;3+&lt;/sup&gt; in peralkaline melts and g</vt:lpwstr>
  </property>
  <property fmtid="{D5CDD505-2E9C-101B-9397-08002B2CF9AE}" pid="2314" name="ZOTERO_BREF_pa1p1MgLIOgg_3">
    <vt:lpwstr>lasses in the system Na₂O-Al₂O₃-SiO₂","volume":"88","author":[{"family":"Mysen","given":"B. O."},{"family":"Lucier","given":"A."},{"family":"Cody","given":"G. D."}],"issued":{"date-parts":[["2003"]]}},"prefix":"e.g., "}],"schema":"https://github.com/citat</vt:lpwstr>
  </property>
  <property fmtid="{D5CDD505-2E9C-101B-9397-08002B2CF9AE}" pid="2315" name="ZOTERO_BREF_pa1p1MgLIOgg_4">
    <vt:lpwstr>ion-style-language/schema/raw/master/csl-citation.json"}</vt:lpwstr>
  </property>
  <property fmtid="{D5CDD505-2E9C-101B-9397-08002B2CF9AE}" pid="2316"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317"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318" name="ZOTERO_BREF_pgxVKRjkslPHRllDNDOwS1_3">
    <vt:lpwstr>sue":"1","author":[{"family":"Adam","given":"G."},{"family":"Gibbs","given":"J. H."}],"issued":{"date-parts":[["1965"]]}}}],"schema":"https://github.com/citation-style-language/schema/raw/master/csl-citation.json"}</vt:lpwstr>
  </property>
  <property fmtid="{D5CDD505-2E9C-101B-9397-08002B2CF9AE}" pid="2319"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320"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321" name="ZOTERO_BREF_pgxVKRjkslPHRllDNDOwS_3">
    <vt:lpwstr>sue":"1","author":[{"family":"Adam","given":"G."},{"family":"Gibbs","given":"J. H."}],"issued":{"date-parts":[["1965"]]}}}],"schema":"https://github.com/citation-style-language/schema/raw/master/csl-citation.json"}</vt:lpwstr>
  </property>
  <property fmtid="{D5CDD505-2E9C-101B-9397-08002B2CF9AE}" pid="2322" name="ZOTERO_BREF_plyzoi91oqH2_1">
    <vt:lpwstr>ZOTERO_ITEM CSL_CITATION {"citationID":"a2l5lvs4b5j","properties":{"formattedCitation":"\\uldash{(Stebbins et al., 1984; Richet and Bottinga, 1985; Richet, 1987; Tangeman and Lange, 1998; Russell and Giordano, 2017)}","plainCitation":"(Stebbins et al., 19</vt:lpwstr>
  </property>
  <property fmtid="{D5CDD505-2E9C-101B-9397-08002B2CF9AE}" pid="2323" name="ZOTERO_BREF_plyzoi91oqH2_10">
    <vt:lpwstr>7037","issue":"2","journalAbbreviation":"Geochimica et Cosmochimica Acta","page":"471-486","source":"ScienceDirect","title":"Heat capacity of aluminum-free liquid silicates","volume":"49","author":[{"family":"Richet","given":"Pascal"},{"family":"Bottinga"</vt:lpwstr>
  </property>
  <property fmtid="{D5CDD505-2E9C-101B-9397-08002B2CF9AE}" pid="2324" name="ZOTERO_BREF_plyzoi91oqH2_11">
    <vt:lpwstr>,"given":"Yan"}],"issued":{"date-parts":[["1985",2,1]]}}},{"id":1460,"uris":["http://zotero.org/users/453153/items/CWBVXS8D"],"uri":["http://zotero.org/users/453153/items/CWBVXS8D"],"itemData":{"id":1460,"type":"article-journal","abstract":"An analysis of</vt:lpwstr>
  </property>
  <property fmtid="{D5CDD505-2E9C-101B-9397-08002B2CF9AE}" pid="2325" name="ZOTERO_BREF_plyzoi91oqH2_12">
    <vt:lpwstr> new and recently determined heat capacity and relative enthalpy measurements shows that the heat capacity of silicate glasses is, to within ∼ ± 1%, an additive function of composition. A new set of partial molar heat capacities has been derived for 11 ox</vt:lpwstr>
  </property>
  <property fmtid="{D5CDD505-2E9C-101B-9397-08002B2CF9AE}" pid="2326" name="ZOTERO_BREF_plyzoi91oqH2_13">
    <vt:lpwstr>ides of geochemical interest for the temperature interval 273–1200 K, and a simple procedure is proposed to calculate CPg for glasses containing other oxides. The values predicted from this set are in better agreement with the available experimental data </vt:lpwstr>
  </property>
  <property fmtid="{D5CDD505-2E9C-101B-9397-08002B2CF9AE}" pid="2327" name="ZOTERO_BREF_plyzoi91oqH2_14">
    <vt:lpwstr>than those given by the previous models of Bacon, Richet and Bottinga, and Stebbins et al. which, furthermore, have more restricted composition or temperature ranges of validity. The success of such an additive model lies in the insensitivity of CP to str</vt:lpwstr>
  </property>
  <property fmtid="{D5CDD505-2E9C-101B-9397-08002B2CF9AE}" pid="2328" name="ZOTERO_BREF_plyzoi91oqH2_15">
    <vt:lpwstr>uctural factors above room temperature. The general validity of the correlation, first pointed out by Haggerty et al., between the glass transition and the quasiharmonic high-temperature limit of CPg is also discussed.","container-title":"Chemical Geology</vt:lpwstr>
  </property>
  <property fmtid="{D5CDD505-2E9C-101B-9397-08002B2CF9AE}" pid="2329" name="ZOTERO_BREF_plyzoi91oqH2_16">
    <vt:lpwstr>","DOI":"10.1016/0009-2541(87)90062-3","ISSN":"0009-2541","issue":"1","journalAbbreviation":"Chemical Geology","page":"111-124","source":"ScienceDirect","title":"Heat capacity of silicate glasses","volume":"62","author":[{"family":"Richet","given":"Pascal</vt:lpwstr>
  </property>
  <property fmtid="{D5CDD505-2E9C-101B-9397-08002B2CF9AE}" pid="2330" name="ZOTERO_BREF_plyzoi91oqH2_17">
    <vt:lpwstr>"}],"issued":{"date-parts":[["1987",4,1]]}}},{"id":517,"uris":["http://zotero.org/users/453153/items/NCEDEBA7"],"uri":["http://zotero.org/users/453153/items/NCEDEBA7"],"itemData":{"id":517,"type":"article-journal","container-title":"Physic and Chemistry o</vt:lpwstr>
  </property>
  <property fmtid="{D5CDD505-2E9C-101B-9397-08002B2CF9AE}" pid="2331" name="ZOTERO_BREF_plyzoi91oqH2_18">
    <vt:lpwstr>f Minerals","page":"83-99","title":"The effect of Al&lt;sup&gt;3+&lt;/sup&gt;, Fe&lt;sup&gt;3+&lt;/sup&gt;, and Ti&lt;sup&gt;4+&lt;/sup&gt; on the configurational heat capacities of sodium silicate liquids","volume":"26","author":[{"family":"Tangeman","given":"J. A."},{"family":"Lange","giv</vt:lpwstr>
  </property>
  <property fmtid="{D5CDD505-2E9C-101B-9397-08002B2CF9AE}" pid="2332" name="ZOTERO_BREF_plyzoi91oqH2_19">
    <vt:lpwstr>en":"R. A."}],"issued":{"date-parts":[["1998"]]}}},{"id":2423,"uris":["http://zotero.org/users/453153/items/MAEM4I4T"],"uri":["http://zotero.org/users/453153/items/MAEM4I4T"],"itemData":{"id":2423,"type":"article-journal","abstract":"The Adam-Gibbs theory</vt:lpwstr>
  </property>
  <property fmtid="{D5CDD505-2E9C-101B-9397-08002B2CF9AE}" pid="2333" name="ZOTERO_BREF_plyzoi91oqH2_2">
    <vt:lpwstr>84; Richet and Bottinga, 1985; Richet, 1987; Tangeman and Lange, 1998; Russell and Giordano, 2017)","noteIndex":0},"citationItems":[{"id":522,"uris":["http://zotero.org/users/453153/items/ISHREPBW"],"uri":["http://zotero.org/users/453153/items/ISHREPBW"],</vt:lpwstr>
  </property>
  <property fmtid="{D5CDD505-2E9C-101B-9397-08002B2CF9AE}" pid="2334" name="ZOTERO_BREF_plyzoi91oqH2_20">
    <vt:lpwstr> provides a robust connection between the transport or relaxation properties of melts and their thermochemical properties. In its expanded form: log η = A + B T S c Tg + C p c ln T T g\n\nthe equation has adjustable unknown parameters A, B and Sc (Tg) whi</vt:lpwstr>
  </property>
  <property fmtid="{D5CDD505-2E9C-101B-9397-08002B2CF9AE}" pid="2335" name="ZOTERO_BREF_plyzoi91oqH2_21">
    <vt:lpwstr>ch can be estimated from experimental estimates of configurational heat capacity (Cpc), glass transition temperature (Tg) and viscosity (η). Here, we use recently published datasets for anhydrous and hydrous silicate melts and glasses (N ~ 50) for which t</vt:lpwstr>
  </property>
  <property fmtid="{D5CDD505-2E9C-101B-9397-08002B2CF9AE}" pid="2336" name="ZOTERO_BREF_plyzoi91oqH2_22">
    <vt:lpwstr>here are measurements of log η and calorimetric measurements of Cpc and Tg. Our fitting strategy follows the approach developed by previous workers with the sole exception that we assume all silicate melts converge to a common, but unknown, high temperatu</vt:lpwstr>
  </property>
  <property fmtid="{D5CDD505-2E9C-101B-9397-08002B2CF9AE}" pid="2337" name="ZOTERO_BREF_plyzoi91oqH2_23">
    <vt:lpwstr>re limit to melt viscosity (e.g., A = log η∞). Our optimal value for A is − 3.51 ± 0.25. A consequence of a common, high-temperature limit to silicate melt viscosity is that the corresponding model values of glass transition temperature (Tg12), melt fragi</vt:lpwstr>
  </property>
  <property fmtid="{D5CDD505-2E9C-101B-9397-08002B2CF9AE}" pid="2338" name="ZOTERO_BREF_plyzoi91oqH2_24">
    <vt:lpwstr>lity (m), and the ratio Cpc/Sc are constrained to lie on a single plane approximated as: Cp c S c = − Tg 12 243399 − m 15.518 + 0.996\n\nthereby establishing a quantitative connection between calorimetric and rheological measurements. Lastly, we show a go</vt:lpwstr>
  </property>
  <property fmtid="{D5CDD505-2E9C-101B-9397-08002B2CF9AE}" pid="2339" name="ZOTERO_BREF_plyzoi91oqH2_25">
    <vt:lpwstr>od correspondence between values of Tg12 and fragility (m) from this Adam-Gibbs based model of melt viscosity and values predicted by the GRD viscosity model for multicomponent silicate melts (cf. Giordano et al., 2008).","container-title":"Chemical Geolo</vt:lpwstr>
  </property>
  <property fmtid="{D5CDD505-2E9C-101B-9397-08002B2CF9AE}" pid="2340" name="ZOTERO_BREF_plyzoi91oqH2_26">
    <vt:lpwstr>gy","DOI":"10.1016/j.chemgeo.2016.07.019","ISSN":"0009-2541","journalAbbreviation":"Chemical Geology","page":"140-151","source":"ScienceDirect","title":"Modelling configurational entropy of silicate melts","volume":"461","author":[{"family":"Russell","giv</vt:lpwstr>
  </property>
  <property fmtid="{D5CDD505-2E9C-101B-9397-08002B2CF9AE}" pid="2341" name="ZOTERO_BREF_plyzoi91oqH2_27">
    <vt:lpwstr>en":"J. K."},{"family":"Giordano","given":"D."}],"issued":{"date-parts":[["2017"]]}}}],"schema":"https://github.com/citation-style-language/schema/raw/master/csl-citation.json"}</vt:lpwstr>
  </property>
  <property fmtid="{D5CDD505-2E9C-101B-9397-08002B2CF9AE}" pid="2342" name="ZOTERO_BREF_plyzoi91oqH2_3">
    <vt:lpwstr>"itemData":{"id":522,"type":"article-journal","container-title":"Contributions to Mineralogy and Petrology","page":"131-148","title":"Heat capacities and entropies of silicate liquids and glasses","volume":"86","author":[{"family":"Stebbins","given":"J. F</vt:lpwstr>
  </property>
  <property fmtid="{D5CDD505-2E9C-101B-9397-08002B2CF9AE}" pid="2343" name="ZOTERO_BREF_plyzoi91oqH2_4">
    <vt:lpwstr>."},{"family":"Carmichael","given":"I. S. E."},{"family":"Moret","given":"L. K."}],"issued":{"date-parts":[["1984"]]}}},{"id":905,"uris":["http://zotero.org/users/453153/items/AVNB26JD"],"uri":["http://zotero.org/users/453153/items/AVNB26JD"],"itemData":{</vt:lpwstr>
  </property>
  <property fmtid="{D5CDD505-2E9C-101B-9397-08002B2CF9AE}" pid="2344" name="ZOTERO_BREF_plyzoi91oqH2_5">
    <vt:lpwstr>"id":905,"type":"article-journal","abstract":"Drop calorimetry measurements made between 900 and 1800 K are reported for six MO-SiO2 liquids (M = Li2, K2, SrandBa) and two titanium alkalisilicate melts. These results, together with data from the literatur</vt:lpwstr>
  </property>
  <property fmtid="{D5CDD505-2E9C-101B-9397-08002B2CF9AE}" pid="2345" name="ZOTERO_BREF_plyzoi91oqH2_6">
    <vt:lpwstr>e, are used to derive a model for calculating the heat capacity of Al-free silicate melts as a function of temperature and chemical composition. Twenty-one major or minor oxides have been considered and, except for K2O-bearing melts, the available data do</vt:lpwstr>
  </property>
  <property fmtid="{D5CDD505-2E9C-101B-9397-08002B2CF9AE}" pid="2346" name="ZOTERO_BREF_plyzoi91oqH2_7">
    <vt:lpwstr> not indicate deviations of the heat capacities from an additive function of composition. Simple energy calculations show that large variations of the temperature of the liquids result in structural changes of a magnitude similar to those of crystal-liqui</vt:lpwstr>
  </property>
  <property fmtid="{D5CDD505-2E9C-101B-9397-08002B2CF9AE}" pid="2347" name="ZOTERO_BREF_plyzoi91oqH2_8">
    <vt:lpwstr>d transitions. It is suggested that network-modifier cations play an important role in changing the configuration of the liquid in response to temperature variations. The specificity of the behavior of the cations is shown by the lack of a simple relation</vt:lpwstr>
  </property>
  <property fmtid="{D5CDD505-2E9C-101B-9397-08002B2CF9AE}" pid="2348" name="ZOTERO_BREF_plyzoi91oqH2_9">
    <vt:lpwstr>ship between the heat capacities of the liquids and characteristics of the alkali and alkaline-earth cations such as ionic potential or field strength.","container-title":"Geochimica et Cosmochimica Acta","DOI":"10.1016/0016-7037(85)90039-0","ISSN":"0016-</vt:lpwstr>
  </property>
  <property fmtid="{D5CDD505-2E9C-101B-9397-08002B2CF9AE}" pid="2349" name="ZOTERO_BREF_ppsFHJO1MFJ9_1">
    <vt:lpwstr>ZOTERO_ITEM CSL_CITATION {"citationID":"a2fk8ao5mb5","properties":{"formattedCitation":"\\uldash{(Richet, 1984; Hummel and Arndt, 1985; Neuville and Richet, 1991; Neuville and Mysen, 1996; Maehara et al., 2005; Goldstein, 2011)}","plainCitation":"(Richet,</vt:lpwstr>
  </property>
  <property fmtid="{D5CDD505-2E9C-101B-9397-08002B2CF9AE}" pid="2350" name="ZOTERO_BREF_ppsFHJO1MFJ9_10">
    <vt:lpwstr> system","volume":"90","author":[{"family":"Hummel","given":"W."},{"family":"Arndt","given":"J."}],"issued":{"date-parts":[["1985"]]}}},{"id":1012,"uris":["http://zotero.org/users/453153/items/GVI3UHAD"],"uri":["http://zotero.org/users/453153/items/GVI3UH</vt:lpwstr>
  </property>
  <property fmtid="{D5CDD505-2E9C-101B-9397-08002B2CF9AE}" pid="2351" name="ZOTERO_BREF_ppsFHJO1MFJ9_11">
    <vt:lpwstr>AD"],"itemData":{"id":1012,"type":"article-journal","abstract":"A creep apparatus has been built to measure, with inaccuracies of less than 0.04 log poise, viscosities of supercooled silicate melts in the range 109–1014 poises. Measurements on seven pyrox</vt:lpwstr>
  </property>
  <property fmtid="{D5CDD505-2E9C-101B-9397-08002B2CF9AE}" pid="2352" name="ZOTERO_BREF_ppsFHJO1MFJ9_12">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353" name="ZOTERO_BREF_ppsFHJO1MFJ9_13">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354" name="ZOTERO_BREF_ppsFHJO1MFJ9_14">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355" name="ZOTERO_BREF_ppsFHJO1MFJ9_15">
    <vt:lpwstr>d have also been obtained from dropcalorimetry measurements.","container-title":"Geochimica et Cosmochimica Acta","DOI":"10.1016/0016-7037(91)90159-3","ISSN":"0016-7037","issue":"4","journalAbbreviation":"Geochimica et Cosmochimica Acta","page":"1011-1019</vt:lpwstr>
  </property>
  <property fmtid="{D5CDD505-2E9C-101B-9397-08002B2CF9AE}" pid="2356" name="ZOTERO_BREF_ppsFHJO1MFJ9_16">
    <vt:lpwstr>","source":"ScienceDirect","title":"Viscosity and mixing in molten (Ca, Mg) pyroxenes and garnets","volume":"55","author":[{"family":"Neuville","given":"Daniel R."},{"family":"Richet","given":"Pascal"}],"issued":{"date-parts":[["1991",4]]}}},{"id":651,"ur</vt:lpwstr>
  </property>
  <property fmtid="{D5CDD505-2E9C-101B-9397-08002B2CF9AE}" pid="2357" name="ZOTERO_BREF_ppsFHJO1MFJ9_17">
    <vt:lpwstr>is":["http://zotero.org/users/453153/items/N63VHNVP"],"uri":["http://zotero.org/users/453153/items/N63VHNVP"],"itemData":{"id":651,"type":"article-journal","container-title":"Geochimica et Cosmochimica Acta","page":"1727-1737","title":"Role of aluminium i</vt:lpwstr>
  </property>
  <property fmtid="{D5CDD505-2E9C-101B-9397-08002B2CF9AE}" pid="2358" name="ZOTERO_BREF_ppsFHJO1MFJ9_18">
    <vt:lpwstr>n the silicate network: In situ, high-temperature study of glasses and melts on the join SiO&lt;sub&gt;2&lt;/sub&gt;-NaAlO&lt;sub&gt;2&lt;/sub&gt;","volume":"60","author":[{"family":"Neuville","given":"D. R."},{"family":"Mysen","given":"B. O."}],"issued":{"date-parts":[["1996"]]</vt:lpwstr>
  </property>
  <property fmtid="{D5CDD505-2E9C-101B-9397-08002B2CF9AE}" pid="2359" name="ZOTERO_BREF_ppsFHJO1MFJ9_19">
    <vt:lpwstr>}}},{"id":6557,"uris":["http://zotero.org/users/453153/items/7PI65BG6"],"uri":["http://zotero.org/users/453153/items/7PI65BG6"],"itemData":{"id":6557,"type":"article-journal","abstract":"The structure of alkali silicate melts with the compositions around </vt:lpwstr>
  </property>
  <property fmtid="{D5CDD505-2E9C-101B-9397-08002B2CF9AE}" pid="2360" name="ZOTERO_BREF_ppsFHJO1MFJ9_2">
    <vt:lpwstr> 1984; Hummel and Arndt, 1985; Neuville and Richet, 1991; Neuville and Mysen, 1996; Maehara et al., 2005; Goldstein, 2011)","noteIndex":0},"citationItems":[{"id":1009,"uris":["http://zotero.org/users/453153/items/CP3UVTPK"],"uri":["http://zotero.org/users</vt:lpwstr>
  </property>
  <property fmtid="{D5CDD505-2E9C-101B-9397-08002B2CF9AE}" pid="2361" name="ZOTERO_BREF_ppsFHJO1MFJ9_20">
    <vt:lpwstr>the immiscibility dome, i.e. xR2O-(100 À x)SiO2 (R = Li, Na; x = 15, 25, 33) were investigated by high-temperature Raman spectroscopy. The distributions of structural units of Qn were estimated as a function of temperature and composition through the curv</vt:lpwstr>
  </property>
  <property fmtid="{D5CDD505-2E9C-101B-9397-08002B2CF9AE}" pid="2362" name="ZOTERO_BREF_ppsFHJO1MFJ9_21">
    <vt:lpwstr>e ﬁtting of spectra based on the Qn equilibration 2Q3 M Q2 + Q4. The Qn distributions of lithium silicate melts were insensitive to temperature, while those of sodium silicate melts showed a temperature dependence especially in the high sodium concentrati</vt:lpwstr>
  </property>
  <property fmtid="{D5CDD505-2E9C-101B-9397-08002B2CF9AE}" pid="2363" name="ZOTERO_BREF_ppsFHJO1MFJ9_22">
    <vt:lpwstr>on region. By using the temperature and composition dependences of the Qn distribution, a new expression of the non-ideal entropy of mixing (DSmix) for the silicate system is proposed. In order to clarify the relationship between the Qn equilibration and </vt:lpwstr>
  </property>
  <property fmtid="{D5CDD505-2E9C-101B-9397-08002B2CF9AE}" pid="2364" name="ZOTERO_BREF_ppsFHJO1MFJ9_23">
    <vt:lpwstr>the entropy change of alkali silicate melts, the Qn distributions were summarized as isothermal Qn curves on the Q2–Q3–Q4 ternary diagram (Qn diagram) on a contour map of DSmix. The Qn diagrams reveal unique characteristics of the melt under the immiscibi</vt:lpwstr>
  </property>
  <property fmtid="{D5CDD505-2E9C-101B-9397-08002B2CF9AE}" pid="2365" name="ZOTERO_BREF_ppsFHJO1MFJ9_24">
    <vt:lpwstr>lity condition. It is suggested that phase separation takes place in a speciﬁc composition range, where the system cannot decrease entropy by structural change via the equilibration of Qn species.","language":"en","page":"8","source":"Zotero","title":"Str</vt:lpwstr>
  </property>
  <property fmtid="{D5CDD505-2E9C-101B-9397-08002B2CF9AE}" pid="2366" name="ZOTERO_BREF_ppsFHJO1MFJ9_25">
    <vt:lpwstr>uctural rules of phase separation in alkali silicate melts analyzed by high-temperature Raman spectroscopy","author":[{"family":"Maehara","given":"Terutaka"},{"family":"Yano","given":"Tetsuji"},{"family":"Shibata","given":"Shuichi"}],"issued":{"date-parts</vt:lpwstr>
  </property>
  <property fmtid="{D5CDD505-2E9C-101B-9397-08002B2CF9AE}" pid="2367" name="ZOTERO_BREF_ppsFHJO1MFJ9_26">
    <vt:lpwstr>":[["2005"]]}}},{"id":2380,"uris":["http://zotero.org/users/453153/items/CX8UKFNI"],"uri":["http://zotero.org/users/453153/items/CX8UKFNI"],"itemData":{"id":2380,"type":"article-journal","abstract":"We have previously shown that the assumption that the co</vt:lpwstr>
  </property>
  <property fmtid="{D5CDD505-2E9C-101B-9397-08002B2CF9AE}" pid="2368" name="ZOTERO_BREF_ppsFHJO1MFJ9_27">
    <vt:lpwstr>nfigurational entropy of a supercooled liquid vanishes at Tg leads to a non-trivial violation of the second law. Here we consider the example of the entropy of mixing. We use as a model system two similar chemical substances which form an ideal solution i</vt:lpwstr>
  </property>
  <property fmtid="{D5CDD505-2E9C-101B-9397-08002B2CF9AE}" pid="2369" name="ZOTERO_BREF_ppsFHJO1MFJ9_28">
    <vt:lpwstr>n a mixed phase. We apply the reasoning of our earlier paper to show that this vanishing would lead to a dilemma; either it violates the second law of thermodynamics, or else it cannot be demonstrated by any conceivable experiment. We show further that th</vt:lpwstr>
  </property>
  <property fmtid="{D5CDD505-2E9C-101B-9397-08002B2CF9AE}" pid="2370" name="ZOTERO_BREF_ppsFHJO1MFJ9_29">
    <vt:lpwstr>e vanishing of the entropy of mixing on kinetic arrest leads to the counter-intuitive result that the chemical potential of each component in an infinitely dilute kinetically arrested (or glassy) solution can equal or the chemical potential of the pure co</vt:lpwstr>
  </property>
  <property fmtid="{D5CDD505-2E9C-101B-9397-08002B2CF9AE}" pid="2371" name="ZOTERO_BREF_ppsFHJO1MFJ9_3">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372" name="ZOTERO_BREF_ppsFHJO1MFJ9_30">
    <vt:lpwstr>mponent. The most parsimonious conclusion from these results is that residual entropies are real.","collection-title":"6th International Discussion Meeting on Relaxation in Complex Systems","container-title":"Journal of Non-Crystalline Solids","DOI":"10.1</vt:lpwstr>
  </property>
  <property fmtid="{D5CDD505-2E9C-101B-9397-08002B2CF9AE}" pid="2373" name="ZOTERO_BREF_ppsFHJO1MFJ9_31">
    <vt:lpwstr>016/j.jnoncrysol.2010.05.089","ISSN":"0022-3093","issue":"2","journalAbbreviation":"Journal of Non-Crystalline Solids","page":"463-465","source":"ScienceDirect","title":"On the reality of the residual entropy of glasses and disordered crystals: The entrop</vt:lpwstr>
  </property>
  <property fmtid="{D5CDD505-2E9C-101B-9397-08002B2CF9AE}" pid="2374" name="ZOTERO_BREF_ppsFHJO1MFJ9_32">
    <vt:lpwstr>y of mixing","title-short":"On the reality of the residual entropy of glasses and disordered crystals","volume":"357","author":[{"family":"Goldstein","given":"Martin"}],"issued":{"date-parts":[["2011",1,15]]}}}],"schema":"https://github.com/citation-style</vt:lpwstr>
  </property>
  <property fmtid="{D5CDD505-2E9C-101B-9397-08002B2CF9AE}" pid="2375" name="ZOTERO_BREF_ppsFHJO1MFJ9_33">
    <vt:lpwstr>-language/schema/raw/master/csl-citation.json"}</vt:lpwstr>
  </property>
  <property fmtid="{D5CDD505-2E9C-101B-9397-08002B2CF9AE}" pid="2376" name="ZOTERO_BREF_ppsFHJO1MFJ9_4">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377" name="ZOTERO_BREF_ppsFHJO1MFJ9_5">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378" name="ZOTERO_BREF_ppsFHJO1MFJ9_6">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379" name="ZOTERO_BREF_ppsFHJO1MFJ9_7">
    <vt:lpwstr>g to Sconf.","container-title":"Geochimica et Cosmochimica Acta","DOI":"10.1016/0016-7037(84)90275-8","ISSN":"0016-7037","issue":"3","journalAbbreviation":"Geochimica et Cosmochimica Acta","page":"471-483","source":"ScienceDirect","title":"Viscosity and c</vt:lpwstr>
  </property>
  <property fmtid="{D5CDD505-2E9C-101B-9397-08002B2CF9AE}" pid="2380" name="ZOTERO_BREF_ppsFHJO1MFJ9_8">
    <vt:lpwstr>onfigurational entropy of silicate melts","volume":"48","author":[{"family":"Richet","given":"P."}],"issued":{"date-parts":[["1984",3,1]]}}},{"id":1891,"uris":["http://zotero.org/users/453153/items/9MPMWNUP"],"uri":["http://zotero.org/users/453153/items/9</vt:lpwstr>
  </property>
  <property fmtid="{D5CDD505-2E9C-101B-9397-08002B2CF9AE}" pid="2381" name="ZOTERO_BREF_ppsFHJO1MFJ9_9">
    <vt:lpwstr>MPMWNUP"],"itemData":{"id":1891,"type":"article-journal","container-title":"Contributions to Mineralogy and Petrology","issue":"1","page":"83–92","source":"Google Scholar","title":"Variation of viscosity with temperature and composition in the plagioclase</vt:lpwstr>
  </property>
  <property fmtid="{D5CDD505-2E9C-101B-9397-08002B2CF9AE}" pid="2382"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383"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384"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385" name="ZOTERO_BREF_qBubpPgpn1k2_4">
    <vt:lpwstr>n.json"}</vt:lpwstr>
  </property>
  <property fmtid="{D5CDD505-2E9C-101B-9397-08002B2CF9AE}" pid="2386" name="ZOTERO_BREF_qEQmqJHKBWdB_1">
    <vt:lpwstr>ZOTERO_ITEM CSL_CITATION {"citationID":"a1pjhfr2nmb","properties":{"formattedCitation":"(1987)","plainCitation":"(1987)","noteIndex":0},"citationItems":[{"id":383,"uris":["http://zotero.org/users/453153/items/M3385UI4"],"uri":["http://zotero.org/users/453</vt:lpwstr>
  </property>
  <property fmtid="{D5CDD505-2E9C-101B-9397-08002B2CF9AE}" pid="2387" name="ZOTERO_BREF_qEQmqJHKBWdB_2">
    <vt:lpwstr>153/items/M3385UI4"],"itemData":{"id":383,"type":"book","publisher":"Elsevier","title":"Handbook of glass data","volume":"C and B","author":[{"family":"Mazurin","given":"O. V."},{"family":"Streltsina","given":"M. V."},{"literal":"Shvaiko-Shvaikovskaya"}],</vt:lpwstr>
  </property>
  <property fmtid="{D5CDD505-2E9C-101B-9397-08002B2CF9AE}" pid="2388" name="ZOTERO_BREF_qEQmqJHKBWdB_3">
    <vt:lpwstr>"issued":{"date-parts":[["1987"]]}},"suppress-author":true}],"schema":"https://github.com/citation-style-language/schema/raw/master/csl-citation.json"}</vt:lpwstr>
  </property>
  <property fmtid="{D5CDD505-2E9C-101B-9397-08002B2CF9AE}" pid="2389"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390"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391"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392"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393"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394"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395"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396"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397" name="ZOTERO_BREF_qjvT8zXKiyHS_9">
    <vt:lpwstr>]}},"suppress-author":true}],"schema":"https://github.com/citation-style-language/schema/raw/master/csl-citation.json"}</vt:lpwstr>
  </property>
  <property fmtid="{D5CDD505-2E9C-101B-9397-08002B2CF9AE}" pid="2398"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399"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400"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401" name="ZOTERO_BREF_qq1hfGqXIx6Fz9pV8wx4X_4">
    <vt:lpwstr>["2008",7]]}},"prefix":"e.g. "}],"schema":"https://github.com/citation-style-language/schema/raw/master/csl-citation.json"}</vt:lpwstr>
  </property>
  <property fmtid="{D5CDD505-2E9C-101B-9397-08002B2CF9AE}" pid="2402"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403"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404" name="ZOTERO_BREF_r1Uh2CEeW5VdfkbQkUFwz_3">
    <vt:lpwstr>,"given":"A."}],"issued":{"date-parts":[["2016"]]}},"prefix":"see"}],"schema":"https://github.com/citation-style-language/schema/raw/master/csl-citation.json"}</vt:lpwstr>
  </property>
  <property fmtid="{D5CDD505-2E9C-101B-9397-08002B2CF9AE}" pid="2405" name="ZOTERO_BREF_r6I6xVtLZ20a_1">
    <vt:lpwstr>ZOTERO_ITEM CSL_CITATION {"citationID":"avvjhj2a4","properties":{"formattedCitation":"\\uldash{(2019)}","plainCitation":"(2019)","noteIndex":0},"citationItems":[{"id":5886,"uris":["http://zotero.org/users/453153/items/ICUEVDDK"],"uri":["http://zotero.org/</vt:lpwstr>
  </property>
  <property fmtid="{D5CDD505-2E9C-101B-9397-08002B2CF9AE}" pid="2406" name="ZOTERO_BREF_r6I6xVtLZ20a_2">
    <vt:lpwstr>users/453153/items/ICUEVDDK"],"itemData":{"id":5886,"type":"article-journal","abstract":"We provide new viscosity data in the system SiO2-(Na,K)AlSiO4, for the nepheline-kalsilite and jadeite-leucite joins. We present a configurational entropy model for t</vt:lpwstr>
  </property>
  <property fmtid="{D5CDD505-2E9C-101B-9397-08002B2CF9AE}" pid="2407" name="ZOTERO_BREF_r6I6xVtLZ20a_3">
    <vt:lpwstr>he viscosity of melts in the system as a function of Na/ (Na + K) and Al/(Al + Si) ratios. Our modelling indicates that: i) Viscosity data are reproduced well by a nonideal, symmetrical form of the parameters Sconf(Tg) and Be, ii) Na-K mixing is the main </vt:lpwstr>
  </property>
  <property fmtid="{D5CDD505-2E9C-101B-9397-08002B2CF9AE}" pid="2408" name="ZOTERO_BREF_r6I6xVtLZ20a_4">
    <vt:lpwstr>source of additional entropy in the system based on the limited dependence of Sconf(Tg) and Be parameters on Al/(Al + Si) ratio, iii) Ae likely varies as a function of Al/(Al + Si) ratio. Melt fragility in the system increases with increasing Al/(Al + Si)</vt:lpwstr>
  </property>
  <property fmtid="{D5CDD505-2E9C-101B-9397-08002B2CF9AE}" pid="2409" name="ZOTERO_BREF_r6I6xVtLZ20a_5">
    <vt:lpwstr> ratio and is greater for Na or K end-member melts than mixed melts. The viscosity of nominally fully-polymerized melts in the SiO2-(Na,K)AlSiO4 system can be modelled through chemical mixing, without explicit consideration of the important changes in str</vt:lpwstr>
  </property>
  <property fmtid="{D5CDD505-2E9C-101B-9397-08002B2CF9AE}" pid="2410" name="ZOTERO_BREF_r6I6xVtLZ20a_6">
    <vt:lpwstr>ucture related to changes in K/(Na + K) and Al/(Al + Si) ratios.","container-title":"Journal of Non-Crystalline Solids","DOI":"10.1016/j.jnoncrysol.2019.119635","ISSN":"00223093","journalAbbreviation":"Journal of Non-Crystalline Solids","language":"en","n</vt:lpwstr>
  </property>
  <property fmtid="{D5CDD505-2E9C-101B-9397-08002B2CF9AE}" pid="2411" name="ZOTERO_BREF_r6I6xVtLZ20a_7">
    <vt:lpwstr>ote":"Citation Key Alias: robertViscosityMeltsNaAlSiO4KAlSiO4SiO22019","page":"119635","source":"DOI.org (Crossref)","title":"Viscosity of melts in the NaAlSiO4-KAlSiO4-SiO2 system: Configurational entropy modelling","title-short":"Viscosity of melts in t</vt:lpwstr>
  </property>
  <property fmtid="{D5CDD505-2E9C-101B-9397-08002B2CF9AE}" pid="2412" name="ZOTERO_BREF_r6I6xVtLZ20a_8">
    <vt:lpwstr>he NaAlSiO4-KAlSiO4-SiO2 system","volume":"524","author":[{"family":"Robert","given":"Geneviève"},{"family":"Smith","given":"Rebecca A."},{"family":"Whittington","given":"Alan G."}],"issued":{"date-parts":[["2019",11]]}},"suppress-author":true}],"schema":</vt:lpwstr>
  </property>
  <property fmtid="{D5CDD505-2E9C-101B-9397-08002B2CF9AE}" pid="2413" name="ZOTERO_BREF_r6I6xVtLZ20a_9">
    <vt:lpwstr>"https://github.com/citation-style-language/schema/raw/master/csl-citation.json"}</vt:lpwstr>
  </property>
  <property fmtid="{D5CDD505-2E9C-101B-9397-08002B2CF9AE}" pid="2414"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2415"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2416"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2417"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2418"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2419"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2420"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2421"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2422"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2423"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2424" name="ZOTERO_BREF_rCVy7IlZjJEd_19">
    <vt:lpwstr>olume":"99","author":[{"family":"Duan","given":"X."}],"issued":{"date-parts":[["2014",11,1]]}}}],"schema":"https://github.com/citation-style-language/schema/raw/master/csl-citation.json"}</vt:lpwstr>
  </property>
  <property fmtid="{D5CDD505-2E9C-101B-9397-08002B2CF9AE}" pid="2425"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2426"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2427" name="ZOTERO_BREF_rCVy7IlZjJEd_4">
    <vt:lpwstr>a","given":"Y."},{"family":"Weill","given":"D. F."}],"issued":{"date-parts":[["1972"]]}}},{"id":507,"uris":["http://zotero.org/users/453153/items/IPDT2QDH"],"uri":["http://zotero.org/users/453153/items/IPDT2QDH"],"itemData":{"id":507,"type":"article-journ</vt:lpwstr>
  </property>
  <property fmtid="{D5CDD505-2E9C-101B-9397-08002B2CF9AE}" pid="2428"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2429"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2430"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2431"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2432"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2433"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2434"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2435"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2436"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2437"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2438"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2439" name="ZOTERO_BREF_rE9Ug7uebri8_7">
    <vt:lpwstr>"given":"G. N."},{"family":"Greer","given":"A. L."},{"family":"Lakes","given":"R. S."},{"family":"Rouxel","given":"T."}],"issued":{"date-parts":[["2011",11]]}},"prefix":"e.g., "}],"schema":"https://github.com/citation-style-language/schema/raw/master/csl-</vt:lpwstr>
  </property>
  <property fmtid="{D5CDD505-2E9C-101B-9397-08002B2CF9AE}" pid="2440" name="ZOTERO_BREF_rE9Ug7uebri8_8">
    <vt:lpwstr>citation.json"}</vt:lpwstr>
  </property>
  <property fmtid="{D5CDD505-2E9C-101B-9397-08002B2CF9AE}" pid="2441" name="ZOTERO_BREF_rGwPJCIG3MgZ_1">
    <vt:lpwstr>ZOTERO_ITEM CSL_CITATION {"citationID":"ak2nm7phfb","properties":{"formattedCitation":"(Di Genova et al., 2017)","plainCitation":"(Di Genova et al., 2017)","noteIndex":0},"citationItems":[{"id":4520,"uris":["http://zotero.org/users/453153/items/AW7FU9FG"]</vt:lpwstr>
  </property>
  <property fmtid="{D5CDD505-2E9C-101B-9397-08002B2CF9AE}" pid="2442" name="ZOTERO_BREF_rGwPJCIG3MgZ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443" name="ZOTERO_BREF_rGwPJCIG3MgZ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2444" name="ZOTERO_BREF_rGwPJCIG3MgZ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2445" name="ZOTERO_BREF_rGwPJCIG3MgZ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2446" name="ZOTERO_BREF_rGwPJCIG3MgZ_6">
    <vt:lpwstr>of the Earth's largest volcanic systems.&lt;/p&gt;","container-title":"Nature","DOI":"10.1038/nature24488","ISSN":"1476-4687","issue":"7684","language":"En","page":"235","source":"www.nature.com","title":"A compositional tipping point governing the mobilization</vt:lpwstr>
  </property>
  <property fmtid="{D5CDD505-2E9C-101B-9397-08002B2CF9AE}" pid="2447" name="ZOTERO_BREF_rGwPJCIG3MgZ_7">
    <vt:lpwstr> and eruption style of rhyolitic magma","volume":"552","author":[{"family":"Di Genova","given":"D."},{"family":"Kolzenburg","given":"S."},{"family":"Wiesmaier","given":"S."},{"family":"Dallanave","given":"E."},{"family":"Neuville","given":"D. R."},{"famil</vt:lpwstr>
  </property>
  <property fmtid="{D5CDD505-2E9C-101B-9397-08002B2CF9AE}" pid="2448" name="ZOTERO_BREF_rGwPJCIG3MgZ_8">
    <vt:lpwstr>y":"Hess","given":"K. U."},{"family":"Dingwell","given":"D. B."}],"issued":{"date-parts":[["2017",12]]}}}],"schema":"https://github.com/citation-style-language/schema/raw/master/csl-citation.json"}</vt:lpwstr>
  </property>
  <property fmtid="{D5CDD505-2E9C-101B-9397-08002B2CF9AE}" pid="2449" name="ZOTERO_BREF_rMFt276uzRyN_1">
    <vt:lpwstr>ZOTERO_ITEM CSL_CITATION {"citationID":"a1qpjhs2g5l","properties":{"formattedCitation":"(Brawer and White, 1975; Brawer and White, 1977; Virgo et al., 1980; Furukawa et al., 1981; Mysen et al., 1982; McMillan, 1984; Neuville et al., 2014)","plainCitation"</vt:lpwstr>
  </property>
  <property fmtid="{D5CDD505-2E9C-101B-9397-08002B2CF9AE}" pid="2450" name="ZOTERO_BREF_rMFt276uzRyN_10">
    <vt:lpwstr>,{"id":803,"uris":["http://zotero.org/users/453153/items/GUC23QUP"],"uri":["http://zotero.org/users/453153/items/GUC23QUP"],"itemData":{"id":803,"type":"article-journal","abstract":"Raman spectra of some ternary and quaternary glasses in the system Na2OC</vt:lpwstr>
  </property>
  <property fmtid="{D5CDD505-2E9C-101B-9397-08002B2CF9AE}" pid="2451" name="ZOTERO_BREF_rMFt276uzRyN_11">
    <vt:lpwstr>aOMgOAl2O3SiO2 are presented. The spectra are interpreted in terms of the structural alteration of the glass as the composition is altered from the binary end members to more complicated glasses. Addition of CaO and MgO to soda-silica glasses act only </vt:lpwstr>
  </property>
  <property fmtid="{D5CDD505-2E9C-101B-9397-08002B2CF9AE}" pid="2452" name="ZOTERO_BREF_rMFt276uzRyN_12">
    <vt:lpwstr>to increase the disorder of the network slightly. Addition of Al2O3 greatly modifies the network. In some soda-lime-aluminosiliscate compositions an estimate can be made of the amount of aluminum in four- and six-fold coordination. It is shown that the am</vt:lpwstr>
  </property>
  <property fmtid="{D5CDD505-2E9C-101B-9397-08002B2CF9AE}" pid="2453" name="ZOTERO_BREF_rMFt276uzRyN_13">
    <vt:lpwstr>ounts of four- and sixfold coordinated aluminum depend on the glass composition.","container-title":"Journal of Non-Crystalline Solids","DOI":"10.1016/0022-3093(77)90009-6","ISSN":"0022-3093","issue":"2","journalAbbreviation":"Journal of Non-Crystalline S</vt:lpwstr>
  </property>
  <property fmtid="{D5CDD505-2E9C-101B-9397-08002B2CF9AE}" pid="2454" name="ZOTERO_BREF_rMFt276uzRyN_14">
    <vt:lpwstr>olids","page":"261-278","source":"ScienceDirect","title":"Raman spectroscopic investigation of the structure of silicate glasses (II). Soda-alkaline earth-alumina ternary and quaternary glasses","volume":"23","author":[{"family":"Brawer","given":"Steven A</vt:lpwstr>
  </property>
  <property fmtid="{D5CDD505-2E9C-101B-9397-08002B2CF9AE}" pid="2455" name="ZOTERO_BREF_rMFt276uzRyN_15">
    <vt:lpwstr>."},{"family":"White","given":"William B."}],"issued":{"date-parts":[["1977",2]]}}},{"id":1263,"uris":["http://zotero.org/users/453153/items/QH5TJQ2X"],"uri":["http://zotero.org/users/453153/items/QH5TJQ2X"],"itemData":{"id":1263,"type":"article-journal",</vt:lpwstr>
  </property>
  <property fmtid="{D5CDD505-2E9C-101B-9397-08002B2CF9AE}" pid="2456" name="ZOTERO_BREF_rMFt276uzRyN_16">
    <vt:lpwstr>"abstract":"A structural model is proposed for the polymeric units in silicate melts quenched at 1 atmosphere. The anionic units that have been identified by the use of Raman spectroscopy are SiO44– monomers, Si2O76– dimers, SiO32– chains or rings, Si2O52</vt:lpwstr>
  </property>
  <property fmtid="{D5CDD505-2E9C-101B-9397-08002B2CF9AE}" pid="2457" name="ZOTERO_BREF_rMFt276uzRyN_17">
    <vt:lpwstr>– sheets, and SiO2 three-dimensional units. The coexisting anionic species are related to specific ranges of the ratio of nonbridging oxygens to tetrahedrally coordinated cations (NBO/Si). In melts with 2.0 &lt; NBO/Si &lt; ∼ 4.0, the equilibrium is of the type</vt:lpwstr>
  </property>
  <property fmtid="{D5CDD505-2E9C-101B-9397-08002B2CF9AE}" pid="2458" name="ZOTERO_BREF_rMFt276uzRyN_18">
    <vt:lpwstr> [See equation in the PDF file]. In melts with NBO/Si ∼ 1.0 to 2.0, the equilibrium anionic species are given by [See equation in the PDF file]. In alkali-silicate melts with NBO/Si &lt;~ 1.3 and in aluminosilicate melts with NBO/T &lt; 1.0, where T is (Si + Al</vt:lpwstr>
  </property>
  <property fmtid="{D5CDD505-2E9C-101B-9397-08002B2CF9AE}" pid="2459" name="ZOTERO_BREF_rMFt276uzRyN_19">
    <vt:lpwstr>), the anionic species in equilibrium are given by [See equation in the PDF file]. In multicomponent melts with compositions corresponding to those of the major igneous rocks, the anionic species are TO2, T2O5, T2O6, and TO4, and the coexisting polymeric </vt:lpwstr>
  </property>
  <property fmtid="{D5CDD505-2E9C-101B-9397-08002B2CF9AE}" pid="2460" name="ZOTERO_BREF_rMFt276uzRyN_2">
    <vt:lpwstr>:"(Brawer and White, 1975; Brawer and White, 1977; Virgo et al., 1980; Furukawa et al., 1981; Mysen et al., 1982; McMillan, 1984; Neuville et al., 2014)","noteIndex":0},"citationItems":[{"id":800,"uris":["http://zotero.org/users/453153/items/QT22FEWS"],"u</vt:lpwstr>
  </property>
  <property fmtid="{D5CDD505-2E9C-101B-9397-08002B2CF9AE}" pid="2461" name="ZOTERO_BREF_rMFt276uzRyN_20">
    <vt:lpwstr>units are determined by the second and third of these disproportionation reactions.","container-title":"Science","DOI":"10.1126/science.208.4450.1371","ISSN":"0036-8075, 1095-9203","issue":"4450","language":"en","note":"PMID: 17775722","page":"1371-1373",</vt:lpwstr>
  </property>
  <property fmtid="{D5CDD505-2E9C-101B-9397-08002B2CF9AE}" pid="2462" name="ZOTERO_BREF_rMFt276uzRyN_21">
    <vt:lpwstr>"source":"science.sciencemag.org","title":"Anionic constitution of 1-Atmosphere silicate melts: implications for the structure of igneous melts","title-short":"Anionic Constitution of 1-Atmosphere Silicate Melts","volume":"208","author":[{"family":"Virgo"</vt:lpwstr>
  </property>
  <property fmtid="{D5CDD505-2E9C-101B-9397-08002B2CF9AE}" pid="2463" name="ZOTERO_BREF_rMFt276uzRyN_22">
    <vt:lpwstr>,"given":"D."},{"family":"Mysen","given":"B. O."},{"family":"Kushiro","given":"I."}],"issued":{"date-parts":[["1980",6,20]]}}},{"id":797,"uris":["http://zotero.org/users/453153/items/59EQQQQX"],"uri":["http://zotero.org/users/453153/items/59EQQQQX"],"item</vt:lpwstr>
  </property>
  <property fmtid="{D5CDD505-2E9C-101B-9397-08002B2CF9AE}" pid="2464" name="ZOTERO_BREF_rMFt276uzRyN_23">
    <vt:lpwstr>Data":{"id":797,"type":"article-journal","abstract":"The Raman scattering intensity of the 1100 cm−1 polarized band, which appears on the addition of Na2O to SiO2glass, reaches a maximum at the disilicate composition. The intensity of the polarized band a</vt:lpwstr>
  </property>
  <property fmtid="{D5CDD505-2E9C-101B-9397-08002B2CF9AE}" pid="2465" name="ZOTERO_BREF_rMFt276uzRyN_24">
    <vt:lpwstr>t 950 cm−1 increases sharply as the Na2O concentration increases above 30 mole %. These data were interpreted by normal mode calculations and by IR and Raman intensity calculations for the silicate anion structural units: SiO4 isolated tetrahedra, Si2O7 d</vt:lpwstr>
  </property>
  <property fmtid="{D5CDD505-2E9C-101B-9397-08002B2CF9AE}" pid="2466" name="ZOTERO_BREF_rMFt276uzRyN_25">
    <vt:lpwstr>imers, Si2O6 chain links, Si2O5 sheet units, and Si2O4 framework units. According to these simplified models, the polarized high frequency band is due to symmetric stretching of Si–O− nonbridging bonds and the frequency increases with degree of polymeriza</vt:lpwstr>
  </property>
  <property fmtid="{D5CDD505-2E9C-101B-9397-08002B2CF9AE}" pid="2467" name="ZOTERO_BREF_rMFt276uzRyN_26">
    <vt:lpwstr>tion of the tetrahedra. The previous assignments of the 1100 cm−1 band to the symmetric stretch of tetrahedra containing one nonbridging oxygen and of the 950 cm−1 band to the symmetric stretch of tetrahedra containing two nonbridging oxygens were confirm</vt:lpwstr>
  </property>
  <property fmtid="{D5CDD505-2E9C-101B-9397-08002B2CF9AE}" pid="2468" name="ZOTERO_BREF_rMFt276uzRyN_27">
    <vt:lpwstr>ed. The other main feature of the alkali silicate glasses, an intense polarized band in the range of 400–600 cm−1, was shown to be a mixed stretching bending mode of the Si–O–Si bridging bond. The model also accounts for the loss of intensity of the high </vt:lpwstr>
  </property>
  <property fmtid="{D5CDD505-2E9C-101B-9397-08002B2CF9AE}" pid="2469" name="ZOTERO_BREF_rMFt276uzRyN_28">
    <vt:lpwstr>frequency band with increasing degree of silicapolymerization.","container-title":"The Journal of Chemical Physics","DOI":"10.1063/1.442472","ISSN":"0021-9606, 1089-7690","issue":"7","page":"3226-3237","source":"scitation.aip.org","title":"Raman spectrosc</vt:lpwstr>
  </property>
  <property fmtid="{D5CDD505-2E9C-101B-9397-08002B2CF9AE}" pid="2470" name="ZOTERO_BREF_rMFt276uzRyN_29">
    <vt:lpwstr>opic investigation of the structure of silicate glasses. III. Raman intensities and structural units in sodium silicate glasses","volume":"75","author":[{"family":"Furukawa","given":"Toshiharu"},{"family":"Fox","given":"Karen E."},{"family":"White","given</vt:lpwstr>
  </property>
  <property fmtid="{D5CDD505-2E9C-101B-9397-08002B2CF9AE}" pid="2471" name="ZOTERO_BREF_rMFt276uzRyN_3">
    <vt:lpwstr>ri":["http://zotero.org/users/453153/items/QT22FEWS"],"itemData":{"id":800,"type":"article-journal","abstract":"The Raman spectra of some binary alkali silicate glasses and crystals have been measured and the results interpreted. The glasses are of compos</vt:lpwstr>
  </property>
  <property fmtid="{D5CDD505-2E9C-101B-9397-08002B2CF9AE}" pid="2472" name="ZOTERO_BREF_rMFt276uzRyN_30">
    <vt:lpwstr>":"William B."}],"issued":{"date-parts":[["1981",10,1]]}}},{"id":640,"uris":["http://zotero.org/users/453153/items/Q9K59MV6"],"uri":["http://zotero.org/users/453153/items/Q9K59MV6"],"itemData":{"id":640,"type":"article-journal","container-title":"American</vt:lpwstr>
  </property>
  <property fmtid="{D5CDD505-2E9C-101B-9397-08002B2CF9AE}" pid="2473" name="ZOTERO_BREF_rMFt276uzRyN_31">
    <vt:lpwstr> Mineralogist","page":"686-695","title":"Curve-fitting of Raman spectra of silicate glasses","volume":"67","author":[{"family":"Mysen","given":"B. O."},{"family":"Finger","given":"L. W."},{"family":"Virgo","given":"D."},{"family":"Seifert","given":"F. A."</vt:lpwstr>
  </property>
  <property fmtid="{D5CDD505-2E9C-101B-9397-08002B2CF9AE}" pid="2474" name="ZOTERO_BREF_rMFt276uzRyN_32">
    <vt:lpwstr>}],"issued":{"date-parts":[["1982"]]}}},{"id":629,"uris":["http://zotero.org/users/453153/items/I3NDNP4Q"],"uri":["http://zotero.org/users/453153/items/I3NDNP4Q"],"itemData":{"id":629,"type":"article-journal","container-title":"American Mineralogist","pag</vt:lpwstr>
  </property>
  <property fmtid="{D5CDD505-2E9C-101B-9397-08002B2CF9AE}" pid="2475" name="ZOTERO_BREF_rMFt276uzRyN_33">
    <vt:lpwstr>e":"622-644","title":"Structural studies of silicate glasses and melts - Applications and limitations of Raman spectroscopy","volume":"69","author":[{"family":"McMillan","given":"P. F."}],"issued":{"date-parts":[["1984"]]}}},{"id":81,"uris":["http://zoter</vt:lpwstr>
  </property>
  <property fmtid="{D5CDD505-2E9C-101B-9397-08002B2CF9AE}" pid="2476" name="ZOTERO_BREF_rMFt276uzRyN_34">
    <vt:lpwstr>o.org/users/453153/items/PXHEE8J8"],"uri":["http://zotero.org/users/453153/items/PXHEE8J8"],"itemData":{"id":81,"type":"chapter","container-title":"Reviews in Mineralogy and Geochemistry","page":"509-541","publisher":"Mineralogical Society of America","ti</vt:lpwstr>
  </property>
  <property fmtid="{D5CDD505-2E9C-101B-9397-08002B2CF9AE}" pid="2477" name="ZOTERO_BREF_rMFt276uzRyN_35">
    <vt:lpwstr>tle":"Advances in Raman spectroscopy applied to Earth and Material Sciences","volume":"78","author":[{"family":"Neuville","given":"D. R."},{"family":"Ligny","given":"D.","non-dropping-particle":"de"},{"family":"Henderson","given":"G. S."}],"issued":{"date</vt:lpwstr>
  </property>
  <property fmtid="{D5CDD505-2E9C-101B-9397-08002B2CF9AE}" pid="2478" name="ZOTERO_BREF_rMFt276uzRyN_36">
    <vt:lpwstr>-parts":[["2014"]]}}}],"schema":"https://github.com/citation-style-language/schema/raw/master/csl-citation.json"}</vt:lpwstr>
  </property>
  <property fmtid="{D5CDD505-2E9C-101B-9397-08002B2CF9AE}" pid="2479" name="ZOTERO_BREF_rMFt276uzRyN_4">
    <vt:lpwstr>ition M2O⋅xSiO2, 1⩽x⩽4 and M = Li, Na, K. There is a strong resemblance between glassy and crystalline spectra which is consistent with a considerable amount of structural disorder of the glass. The reason is that the disorder acts as a perturbation on th</vt:lpwstr>
  </property>
  <property fmtid="{D5CDD505-2E9C-101B-9397-08002B2CF9AE}" pid="2480" name="ZOTERO_BREF_rMFt276uzRyN_5">
    <vt:lpwstr>e spectrum of an elementary vibrating unit from which the glass is largely constructed. As a result, the general nature of the glassstructure may be determined. Furthermore, glasses of the same x but with different alkali have different amounts of short‐r</vt:lpwstr>
  </property>
  <property fmtid="{D5CDD505-2E9C-101B-9397-08002B2CF9AE}" pid="2481" name="ZOTERO_BREF_rMFt276uzRyN_6">
    <vt:lpwstr>ange order. This is demonstrated by showing that the widths of certain Raman peaks increase with increasing disorder of the Si–O network of the glass. A strong argument is made against the microcrystallite theory of glassstructure. For any composition x, </vt:lpwstr>
  </property>
  <property fmtid="{D5CDD505-2E9C-101B-9397-08002B2CF9AE}" pid="2482" name="ZOTERO_BREF_rMFt276uzRyN_7">
    <vt:lpwstr>glasses increase in disorder in the direction K → Na → Li. The crystallization rates increase in the same direction, just the opposite of what would be expected on the basis of a microcrystallite theory. Finally, evidence is given for the existence of mic</vt:lpwstr>
  </property>
  <property fmtid="{D5CDD505-2E9C-101B-9397-08002B2CF9AE}" pid="2483" name="ZOTERO_BREF_rMFt276uzRyN_8">
    <vt:lpwstr>roscopic concentration fluctuations in presumably single‐phase disilicate glasses.","container-title":"The Journal of Chemical Physics","DOI":"10.1063/1.431671","ISSN":"0021-9606, 1089-7690","issue":"6","page":"2421-2432","source":"scitation.aip.org","tit</vt:lpwstr>
  </property>
  <property fmtid="{D5CDD505-2E9C-101B-9397-08002B2CF9AE}" pid="2484" name="ZOTERO_BREF_rMFt276uzRyN_9">
    <vt:lpwstr>le":"Raman spectroscopic investigation of the structure of silicate glasses. I. The binary alkali silicates","volume":"63","author":[{"family":"Brawer","given":"Steven A."},{"family":"White","given":"William B."}],"issued":{"date-parts":[["1975",9,15]]}}}</vt:lpwstr>
  </property>
  <property fmtid="{D5CDD505-2E9C-101B-9397-08002B2CF9AE}" pid="248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248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2487" name="ZOTERO_BREF_rogTfhC0Hm3t_3">
    <vt:lpwstr>Fluctuations and Low Frequency Modes","volume":"39-40","author":[{"family":"Greaves","given":"G.N."},{"family":"Wilding","given":"M.C."},{"family":"Kargl","given":"F."},{"family":"Hennet","given":"L."}],"issued":{"date-parts":[["2008"]]}}}],"schema":"http</vt:lpwstr>
  </property>
  <property fmtid="{D5CDD505-2E9C-101B-9397-08002B2CF9AE}" pid="2488" name="ZOTERO_BREF_rogTfhC0Hm3t_4">
    <vt:lpwstr>s://github.com/citation-style-language/schema/raw/master/csl-citation.json"}</vt:lpwstr>
  </property>
  <property fmtid="{D5CDD505-2E9C-101B-9397-08002B2CF9AE}" pid="2489"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2490"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2491"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2492" name="ZOTERO_BREF_sRMpQunqOcUH_4">
    <vt:lpwstr>ued":{"date-parts":[["1997"]]}}}],"schema":"https://github.com/citation-style-language/schema/raw/master/csl-citation.json"}</vt:lpwstr>
  </property>
  <property fmtid="{D5CDD505-2E9C-101B-9397-08002B2CF9AE}" pid="2493"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2494"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2495" name="ZOTERO_BREF_sTuFEr2oig1Z_3">
    <vt:lpwstr>paport","given":"D.C."}],"issued":{"date-parts":[["2004"]]}}}],"schema":"https://github.com/citation-style-language/schema/raw/master/csl-citation.json"}</vt:lpwstr>
  </property>
  <property fmtid="{D5CDD505-2E9C-101B-9397-08002B2CF9AE}" pid="2496"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2497"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2498"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2499"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2500"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2501"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2502"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2503" name="ZOTERO_BREF_saqv7sNVr9xddmueK5iHB_8">
    <vt:lpwstr>tation.json"}</vt:lpwstr>
  </property>
  <property fmtid="{D5CDD505-2E9C-101B-9397-08002B2CF9AE}" pid="2504"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2505"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506" name="ZOTERO_BREF_scnvKlf90diq_11">
    <vt:lpwstr>ued":{"date-parts":[["2014",11,1]]}}}],"schema":"https://github.com/citation-style-language/schema/raw/master/csl-citation.json"}</vt:lpwstr>
  </property>
  <property fmtid="{D5CDD505-2E9C-101B-9397-08002B2CF9AE}" pid="2507"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2508"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2509"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2510"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2511"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512"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513"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514"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515"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2516"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2517"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2518" name="ZOTERO_BREF_ser4W5gdFJoI_4">
    <vt:lpwstr> B."}],"issued":{"date-parts":[["2008",7]]}},"prefix":"e.g."}],"schema":"https://github.com/citation-style-language/schema/raw/master/csl-citation.json"}</vt:lpwstr>
  </property>
  <property fmtid="{D5CDD505-2E9C-101B-9397-08002B2CF9AE}" pid="2519" name="ZOTERO_BREF_shWxxv8dqsrU_1">
    <vt:lpwstr/>
  </property>
  <property fmtid="{D5CDD505-2E9C-101B-9397-08002B2CF9AE}" pid="2520"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2521" name="ZOTERO_BREF_sxNuKwqBF83r_10">
    <vt:lpwstr>csl-citation.json"}</vt:lpwstr>
  </property>
  <property fmtid="{D5CDD505-2E9C-101B-9397-08002B2CF9AE}" pid="2522"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2523"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2524"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2525"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2526"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2527"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2528"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2529" name="ZOTERO_BREF_sxNuKwqBF83r_9">
    <vt:lpwstr>"W."},{"family":"Florian","given":"P."},{"family":"Massiot","given":"D."},{"family":"Zhou","given":"Z."},{"family":"Greaves","given":"G. N."}],"issued":{"date-parts":[["2017",12]]}}}],"schema":"https://github.com/citation-style-language/schema/raw/master/</vt:lpwstr>
  </property>
  <property fmtid="{D5CDD505-2E9C-101B-9397-08002B2CF9AE}" pid="2530"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2531"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2532" name="ZOTERO_BREF_t5doOWf6Ns3p_11">
    <vt:lpwstr>ts","volume":"74","author":[{"family":"Kargl","given":"F."},{"family":"Meyer","given":"A."},{"family":"Koza","given":"M. M."},{"family":"Schober","given":"H."}],"issued":{"date-parts":[["2006",7,24]]}}}],"schema":"https://github.com/citation-style-languag</vt:lpwstr>
  </property>
  <property fmtid="{D5CDD505-2E9C-101B-9397-08002B2CF9AE}" pid="2533" name="ZOTERO_BREF_t5doOWf6Ns3p_12">
    <vt:lpwstr>e/schema/raw/master/csl-citation.json"}</vt:lpwstr>
  </property>
  <property fmtid="{D5CDD505-2E9C-101B-9397-08002B2CF9AE}" pid="2534"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2535" name="ZOTERO_BREF_t5doOWf6Ns3p_3">
    <vt:lpwstr>":"Fontaine","given":"A."},{"family":"Lagarde","given":"P."},{"family":"Raoux","given":"D."},{"family":"Gurman","given":"S. J."}],"issued":{"date-parts":[["1981"]]}}},{"id":549,"uris":["http://zotero.org/users/453153/items/S5FSZGBZ"],"uri":["http://zotero</vt:lpwstr>
  </property>
  <property fmtid="{D5CDD505-2E9C-101B-9397-08002B2CF9AE}" pid="2536"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2537"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2538" name="ZOTERO_BREF_t5doOWf6Ns3p_6">
    <vt:lpwstr>B","issue":"6","page":"793-800","title":"EXAFS, glass structure and diffusion","volume":"60","author":[{"family":"Greaves","given":"G. N."}],"issued":{"date-parts":[["1989"]]}}},{"id":546,"uris":["http://zotero.org/users/453153/items/HGNIRNV3"],"uri":["ht</vt:lpwstr>
  </property>
  <property fmtid="{D5CDD505-2E9C-101B-9397-08002B2CF9AE}" pid="2539"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2540" name="ZOTERO_BREF_t5doOWf6Ns3p_8">
    <vt:lpwstr>"volume":"93","author":[{"family":"Meyer","given":"A."},{"family":"Horbach","given":"J."},{"family":"Kob","given":"W."},{"family":"Kargl","given":"F."},{"family":"Schober","given":"H."}],"issued":{"date-parts":[["2004"]]}}},{"id":1436,"uris":["http://zote</vt:lpwstr>
  </property>
  <property fmtid="{D5CDD505-2E9C-101B-9397-08002B2CF9AE}" pid="2541"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2542" name="ZOTERO_BREF_t7wsMm48SYGW_1">
    <vt:lpwstr>ZOTERO_ITEM CSL_CITATION {"citationID":"a11h211crrs","properties":{"formattedCitation":"\\uldash{(Schairer and Bowen, 1955)}","plainCitation":"(Schairer and Bowen, 1955)","noteIndex":0},"citationItems":[{"id":665,"uris":["http://zotero.org/users/453153/it</vt:lpwstr>
  </property>
  <property fmtid="{D5CDD505-2E9C-101B-9397-08002B2CF9AE}" pid="2543" name="ZOTERO_BREF_t7wsMm48SYGW_2">
    <vt:lpwstr>ems/T3M3TTVI"],"uri":["http://zotero.org/users/453153/items/T3M3TTVI"],"itemData":{"id":665,"type":"article-journal","container-title":"American Journal of Science","page":"681-746","title":"The system K₂O-Al₂O₃-SiO₂","volume":"253","author":[{"family":"S</vt:lpwstr>
  </property>
  <property fmtid="{D5CDD505-2E9C-101B-9397-08002B2CF9AE}" pid="2544" name="ZOTERO_BREF_t7wsMm48SYGW_3">
    <vt:lpwstr>chairer","given":"J. F."},{"family":"Bowen","given":"N. L."}],"issued":{"date-parts":[["1955"]]}}}],"schema":"https://github.com/citation-style-language/schema/raw/master/csl-citation.json"}</vt:lpwstr>
  </property>
  <property fmtid="{D5CDD505-2E9C-101B-9397-08002B2CF9AE}" pid="2545"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2546"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2547" name="ZOTERO_BREF_tDXw3qTjP8Xf_3">
    <vt:lpwstr>"volume":"43","author":[{"family":"Adam","given":"G."},{"family":"Gibbs","given":"J. H."}],"issued":{"date-parts":[["1965"]]}}}],"schema":"https://github.com/citation-style-language/schema/raw/master/csl-citation.json"}</vt:lpwstr>
  </property>
  <property fmtid="{D5CDD505-2E9C-101B-9397-08002B2CF9AE}" pid="2548"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2549"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2550"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2551"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2552"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2553" name="ZOTERO_BREF_tHRBm6sfAU1T_6">
    <vt:lpwstr>odel for the SiO2-Al2O3-Na2O-K2O system in a wide temperature range","volume":"45","author":[{"family":"Starodub","given":"K."},{"family":"Wu","given":"G."},{"family":"Yazhenskikh","given":"E."},{"family":"Müller","given":"M."},{"family":"Khvan","given":"</vt:lpwstr>
  </property>
  <property fmtid="{D5CDD505-2E9C-101B-9397-08002B2CF9AE}" pid="2554" name="ZOTERO_BREF_tHRBm6sfAU1T_7">
    <vt:lpwstr>A."},{"family":"Kondratiev","given":"A."}],"issued":{"date-parts":[["2019",6,15]]}}}],"schema":"https://github.com/citation-style-language/schema/raw/master/csl-citation.json"}</vt:lpwstr>
  </property>
  <property fmtid="{D5CDD505-2E9C-101B-9397-08002B2CF9AE}" pid="2555"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2556"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2557" name="ZOTERO_BREF_tJvVr1HWHjUb_3">
    <vt:lpwstr>7267","author":[{"family":"Le Losq","given":"C."},{"family":"Cicconi","given":"M. R."},{"family":"Greaves","given":"G. N."},{"family":"Neuville","given":"D. R."}],"issued":{"date-parts":[["2019",5]]}},"prefix":"see review of"}],"schema":"https://github.co</vt:lpwstr>
  </property>
  <property fmtid="{D5CDD505-2E9C-101B-9397-08002B2CF9AE}" pid="2558" name="ZOTERO_BREF_tJvVr1HWHjUb_4">
    <vt:lpwstr>m/citation-style-language/schema/raw/master/csl-citation.json"}</vt:lpwstr>
  </property>
  <property fmtid="{D5CDD505-2E9C-101B-9397-08002B2CF9AE}" pid="2559" name="ZOTERO_BREF_tRTzgpMhBmCW_1">
    <vt:lpwstr>ZOTERO_ITEM CSL_CITATION {"citationID":"a2gpfikms48","properties":{"formattedCitation":"(And\\uc0\\u250{}jar and Scaillet, 2012; Di Genova et al., 2017; C\\uc0\\u225{}ceres et al., 2020)","plainCitation":"(Andújar and Scaillet, 2012; Di Genova et al., 201</vt:lpwstr>
  </property>
  <property fmtid="{D5CDD505-2E9C-101B-9397-08002B2CF9AE}" pid="2560" name="ZOTERO_BREF_tRTzgpMhBmCW_10">
    <vt:lpwstr>iven":"D."},{"family":"Kolzenburg","given":"S."},{"family":"Wiesmaier","given":"S."},{"family":"Dallanave","given":"E."},{"family":"Neuville","given":"D. R."},{"family":"Hess","given":"K. U."},{"family":"Dingwell","given":"D. B."}],"issued":{"date-parts":</vt:lpwstr>
  </property>
  <property fmtid="{D5CDD505-2E9C-101B-9397-08002B2CF9AE}" pid="2561" name="ZOTERO_BREF_tRTzgpMhBmCW_11">
    <vt:lpwstr>[["2017",12]]}}},{"id":6172,"uris":["http://zotero.org/users/453153/items/ZUSXRQ7Q"],"uri":["http://zotero.org/users/453153/items/ZUSXRQ7Q"],"itemData":{"id":6172,"type":"article-journal","abstract":"Degassing dynamics play a crucial role in controlling t</vt:lpwstr>
  </property>
  <property fmtid="{D5CDD505-2E9C-101B-9397-08002B2CF9AE}" pid="2562" name="ZOTERO_BREF_tRTzgpMhBmCW_12">
    <vt:lpwstr>he explosivity of magma at erupting volcanoes. Degassing of magmatic water typically involves bubble nucleation and growth, which drive magma ascent. Crystals suspended in magma may influence both nucleation and growth of bubbles. Micron- to centimeter-si</vt:lpwstr>
  </property>
  <property fmtid="{D5CDD505-2E9C-101B-9397-08002B2CF9AE}" pid="2563" name="ZOTERO_BREF_tRTzgpMhBmCW_13">
    <vt:lpwstr>zed crystals can cause heterogeneous bubble nucleation and facilitate bubble coalescence. Nanometer-scale crystalline phases, so-called “nanolites”, are an underreported phenomenon in erupting magma and could exert a primary control on the eruptive style </vt:lpwstr>
  </property>
  <property fmtid="{D5CDD505-2E9C-101B-9397-08002B2CF9AE}" pid="2564" name="ZOTERO_BREF_tRTzgpMhBmCW_14">
    <vt:lpwstr>of silicic volcanoes. Yet the influence of nanolites on degassing processes remains wholly uninvestigated. In order to test the influence of nanolites on bubble nucleation and growth dynamics, we use an experimental approach to document how nanolites can </vt:lpwstr>
  </property>
  <property fmtid="{D5CDD505-2E9C-101B-9397-08002B2CF9AE}" pid="2565" name="ZOTERO_BREF_tRTzgpMhBmCW_15">
    <vt:lpwstr>increase the bubble number density and affect growth kinetics in a degassing nanolite-bearing silicic magma. We then examine a compilation of these values from natural volcanic rocks from explosive eruptions leading to the inference that some very high na</vt:lpwstr>
  </property>
  <property fmtid="{D5CDD505-2E9C-101B-9397-08002B2CF9AE}" pid="2566" name="ZOTERO_BREF_tRTzgpMhBmCW_16">
    <vt:lpwstr>turally occurring bubble number densities could be associated with the presence of magmatic nanolites. Finally, using a numerical magma ascent model, we show that for reasonable starting conditions for silicic eruptions, an increase in the resulting bubbl</vt:lpwstr>
  </property>
  <property fmtid="{D5CDD505-2E9C-101B-9397-08002B2CF9AE}" pid="2567" name="ZOTERO_BREF_tRTzgpMhBmCW_17">
    <vt:lpwstr>e number density associated with nanolites could push an eruption that would otherwise be effusive into the conditions required for explosive behavior.","container-title":"Geology","DOI":"10.1130/G47317.1","ISSN":"0091-7613, 1943-2682","issue":"10","langu</vt:lpwstr>
  </property>
  <property fmtid="{D5CDD505-2E9C-101B-9397-08002B2CF9AE}" pid="2568" name="ZOTERO_BREF_tRTzgpMhBmCW_18">
    <vt:lpwstr>age":"en","page":"997-1001","source":"DOI.org (Crossref)","title":"Can nanolites enhance eruption explosivity?","volume":"48","author":[{"family":"Cáceres","given":"Francisco"},{"family":"Wadsworth","given":"Fabian B."},{"family":"Scheu","given":"Bettina"</vt:lpwstr>
  </property>
  <property fmtid="{D5CDD505-2E9C-101B-9397-08002B2CF9AE}" pid="2569" name="ZOTERO_BREF_tRTzgpMhBmCW_19">
    <vt:lpwstr>},{"family":"Colombier","given":"Mathieu"},{"family":"Madonna","given":"Claudio"},{"family":"Cimarelli","given":"Corrado"},{"family":"Hess","given":"Kai-Uwe"},{"family":"Kaliwoda","given":"Melanie"},{"family":"Ruthensteiner","given":"Bernhard"},{"family":</vt:lpwstr>
  </property>
  <property fmtid="{D5CDD505-2E9C-101B-9397-08002B2CF9AE}" pid="2570" name="ZOTERO_BREF_tRTzgpMhBmCW_2">
    <vt:lpwstr>7; Cáceres et al., 2020)","noteIndex":0},"citationItems":[{"id":1555,"uris":["http://zotero.org/users/453153/items/JFB6D7XJ"],"uri":["http://zotero.org/users/453153/items/JFB6D7XJ"],"itemData":{"id":1555,"type":"article-journal","container-title":"Lithos"</vt:lpwstr>
  </property>
  <property fmtid="{D5CDD505-2E9C-101B-9397-08002B2CF9AE}" pid="2571" name="ZOTERO_BREF_tRTzgpMhBmCW_20">
    <vt:lpwstr>"Dingwell","given":"Donald B."}],"issued":{"date-parts":[["2020"]]}}}],"schema":"https://github.com/citation-style-language/schema/raw/master/csl-citation.json"}</vt:lpwstr>
  </property>
  <property fmtid="{D5CDD505-2E9C-101B-9397-08002B2CF9AE}" pid="2572" name="ZOTERO_BREF_tRTzgpMhBmCW_3">
    <vt:lpwstr>,"DOI":"10.1016/j.lithos.2012.05.009","ISSN":"00244937","language":"en","page":"122-131","source":"CrossRef","title":"Relationships between pre-eruptive conditions and eruptive styles of phonolite–trachyte magmas","volume":"152","author":[{"family":"Andúj</vt:lpwstr>
  </property>
  <property fmtid="{D5CDD505-2E9C-101B-9397-08002B2CF9AE}" pid="2573" name="ZOTERO_BREF_tRTzgpMhBmCW_4">
    <vt:lpwstr>ar","given":"Joan"},{"family":"Scaillet","given":"Bruno"}],"issued":{"date-parts":[["2012",11]]}}},{"id":4520,"uris":["http://zotero.org/users/453153/items/AW7FU9FG"],"uri":["http://zotero.org/users/453153/items/AW7FU9FG"],"itemData":{"id":4520,"type":"ar</vt:lpwstr>
  </property>
  <property fmtid="{D5CDD505-2E9C-101B-9397-08002B2CF9AE}" pid="2574" name="ZOTERO_BREF_tRTzgpMhBmCW_5">
    <vt:lpwstr>ticle-journal","abstract":"&lt;p&gt;Calcalkaline rhyolites produce the largest explosive volcanic eruptions, but these eruptions can switch repeatedly between being effusive and explosive. This is difficult to attribute to the rheological effects of magma water</vt:lpwstr>
  </property>
  <property fmtid="{D5CDD505-2E9C-101B-9397-08002B2CF9AE}" pid="2575" name="ZOTERO_BREF_tRTzgpMhBmCW_6">
    <vt:lpwstr> content or crystallinity. Danilo Di Genova and co-authors report the viscosity of a series of melts spanning the compositional range of the Yellowstone rhyolitic volcanic system. They find that, within a narrow compositional zone, melt viscosity increase</vt:lpwstr>
  </property>
  <property fmtid="{D5CDD505-2E9C-101B-9397-08002B2CF9AE}" pid="2576" name="ZOTERO_BREF_tRTzgpMhBmCW_7">
    <vt:lpwstr>s by up to two orders of magnitude, which they propose to be the consequence of melt structure reorganization. The authors confirm that such a compositional tipping point exists in the global geochemical record of rhyolites, which separates effusive from </vt:lpwstr>
  </property>
  <property fmtid="{D5CDD505-2E9C-101B-9397-08002B2CF9AE}" pid="2577" name="ZOTERO_BREF_tRTzgpMhBmCW_8">
    <vt:lpwstr>explosive deposits. They conclude that the anhydrous (water-free) composition of calcalkaline rhyolites is decisive in determining mobilization and eruption dynamics of the Earth's largest volcanic systems.&lt;/p&gt;","container-title":"Nature","DOI":"10.1038/n</vt:lpwstr>
  </property>
  <property fmtid="{D5CDD505-2E9C-101B-9397-08002B2CF9AE}" pid="2578" name="ZOTERO_BREF_tRTzgpMhBmCW_9">
    <vt:lpwstr>ature24488","ISSN":"1476-4687","issue":"7684","language":"En","page":"235","source":"www.nature.com","title":"A compositional tipping point governing the mobilization and eruption style of rhyolitic magma","volume":"552","author":[{"family":"Di Genova","g</vt:lpwstr>
  </property>
  <property fmtid="{D5CDD505-2E9C-101B-9397-08002B2CF9AE}" pid="2579" name="ZOTERO_BREF_tZslY5qTlOiz_1">
    <vt:lpwstr>ZOTERO_ITEM CSL_CITATION {"citationID":"a140l7ct3vt","properties":{"formattedCitation":"(e.g., Le Losq and Neuville, 2013)","plainCitation":"(e.g., Le Losq and Neuville, 2013)","noteIndex":0},"citationItems":[{"id":501,"uris":["http://zotero.org/users/453</vt:lpwstr>
  </property>
  <property fmtid="{D5CDD505-2E9C-101B-9397-08002B2CF9AE}" pid="2580" name="ZOTERO_BREF_tZslY5qTlOiz_2">
    <vt:lpwstr>153/items/8B8VC575"],"uri":["http://zotero.org/users/453153/items/8B8VC575"],"itemData":{"id":501,"type":"article-journal","container-title":"Chemical Geology","DOI":"http://dx.doi.org/10.1016/j.chemgeo.2012.09.009","page":"57-71","title":"Effect of the N</vt:lpwstr>
  </property>
  <property fmtid="{D5CDD505-2E9C-101B-9397-08002B2CF9AE}" pid="2581" name="ZOTERO_BREF_tZslY5qTlOiz_3">
    <vt:lpwstr>a/K mixing on the structure and the rheology of tectosilicate silica-rich melts","volume":"346","author":[{"family":"Le Losq","given":"C."},{"family":"Neuville","given":"D. R."}],"issued":{"date-parts":[["2013"]]}},"prefix":"e.g.,"}],"schema":"https://git</vt:lpwstr>
  </property>
  <property fmtid="{D5CDD505-2E9C-101B-9397-08002B2CF9AE}" pid="2582" name="ZOTERO_BREF_tZslY5qTlOiz_4">
    <vt:lpwstr>hub.com/citation-style-language/schema/raw/master/csl-citation.json"}</vt:lpwstr>
  </property>
  <property fmtid="{D5CDD505-2E9C-101B-9397-08002B2CF9AE}" pid="2583"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2584"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2585"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2586"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2587"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2588"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2589" name="ZOTERO_BREF_tdgaoc7ZqJ1X_15">
    <vt:lpwstr>given":"Jonathan S."},{"family":"Shekhawat","given":"Ashivni"},{"family":"Alemi","given":"Alexander A."},{"family":"McEuen","given":"Paul L."},{"family":"Sethna","given":"James P."},{"family":"Kaiser","given":"Ute"},{"family":"Muller","given":"David A."}]</vt:lpwstr>
  </property>
  <property fmtid="{D5CDD505-2E9C-101B-9397-08002B2CF9AE}" pid="2590" name="ZOTERO_BREF_tdgaoc7ZqJ1X_16">
    <vt:lpwstr>,"issued":{"date-parts":[["2013",10,11]]}}}],"schema":"https://github.com/citation-style-language/schema/raw/master/csl-citation.json"}</vt:lpwstr>
  </property>
  <property fmtid="{D5CDD505-2E9C-101B-9397-08002B2CF9AE}" pid="2591"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2592"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2593" name="ZOTERO_BREF_tdgaoc7ZqJ1X_4">
    <vt:lpwstr>koski","given":"Jani"},{"family":"Krasheninnikov","given":"Arkady V."},{"family":"Hovden","given":"Robert"},{"family":"Mao","given":"Qingyun"},{"family":"Meyer","given":"Jannik C."},{"family":"Smet","given":"Jurgen"},{"family":"Muller","given":"David A."}</vt:lpwstr>
  </property>
  <property fmtid="{D5CDD505-2E9C-101B-9397-08002B2CF9AE}" pid="2594" name="ZOTERO_BREF_tdgaoc7ZqJ1X_5">
    <vt:lpwstr>,{"family":"Kaiser","given":"Ute"}],"issued":{"date-parts":[["2012",2,8]]}}},{"id":2740,"uris":["http://zotero.org/users/453153/items/J93CMUTJ"],"uri":["http://zotero.org/users/453153/items/J93CMUTJ"],"itemData":{"id":2740,"type":"article-journal","abstra</vt:lpwstr>
  </property>
  <property fmtid="{D5CDD505-2E9C-101B-9397-08002B2CF9AE}" pid="2595"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2596"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2597"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2598"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2599"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2600"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2601" name="ZOTERO_BREF_tiNb89oBbPlG_11">
    <vt:lpwstr>http://www.nature.com/doifinder/10.1038/ncomms4241","volume":"5","author":[{"family":"Wang","given":"Yanbin"},{"family":"Sakamaki","given":"Tatsuya"},{"family":"Skinner","given":"Lawrie B."},{"family":"Jing","given":"Zhicheng"},{"family":"Yu","given":"Ton</vt:lpwstr>
  </property>
  <property fmtid="{D5CDD505-2E9C-101B-9397-08002B2CF9AE}" pid="2602" name="ZOTERO_BREF_tiNb89oBbPlG_12">
    <vt:lpwstr>y"},{"family":"Kono","given":"Yoshio"},{"family":"Park","given":"Changyong"},{"family":"Shen","given":"Guoyin"},{"family":"Rivers","given":"Mark L."},{"family":"Sutton","given":"Stephen R."}],"accessed":{"date-parts":[["2016",6,15]]},"issued":{"date-parts</vt:lpwstr>
  </property>
  <property fmtid="{D5CDD505-2E9C-101B-9397-08002B2CF9AE}" pid="2603"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2604"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2605"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2606"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2607"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2608"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2609"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2610"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2611" name="ZOTERO_BREF_tiNb89oBbPlG_20">
    <vt:lpwstr>"7","author":[{"family":"Le Losq","given":"C."},{"family":"Neuville","given":"D. R."},{"family":"Chen","given":"W."},{"family":"Florian","given":"P."},{"family":"Massiot","given":"D."},{"family":"Zhou","given":"Z."},{"family":"Greaves","given":"G. N."}],"</vt:lpwstr>
  </property>
  <property fmtid="{D5CDD505-2E9C-101B-9397-08002B2CF9AE}" pid="2612" name="ZOTERO_BREF_tiNb89oBbPlG_21">
    <vt:lpwstr>issued":{"date-parts":[["2017",12]]}}}],"schema":"https://github.com/citation-style-language/schema/raw/master/csl-citation.json"}</vt:lpwstr>
  </property>
  <property fmtid="{D5CDD505-2E9C-101B-9397-08002B2CF9AE}" pid="2613"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2614"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2615"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2616"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2617"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2618"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2619" name="ZOTERO_BREF_tiNb89oBbPlG_9">
    <vt:lpwstr>,"author":[{"family":"Guillot","given":"B."},{"family":"Sator","given":"N."}],"issued":{"date-parts":[["2007",3,1]]}},"prefix":"e.g.,"},{"id":1393,"uris":["http://zotero.org/users/453153/items/KM6JIMSE"],"uri":["http://zotero.org/users/453153/items/KM6JIM</vt:lpwstr>
  </property>
  <property fmtid="{D5CDD505-2E9C-101B-9397-08002B2CF9AE}" pid="2620" name="ZOTERO_BREF_tpDuM8KcZYQQ_1">
    <vt:lpwstr>ZOTERO_ITEM CSL_CITATION {"citationID":"a25q3n7gs7c","properties":{"formattedCitation":"(Bowen, 1956)","plainCitation":"(Bowen, 1956)","noteIndex":0},"citationItems":[{"id":6239,"uris":["http://zotero.org/users/453153/items/9W8CPWTF"],"uri":["http://zoter</vt:lpwstr>
  </property>
  <property fmtid="{D5CDD505-2E9C-101B-9397-08002B2CF9AE}" pid="2621" name="ZOTERO_BREF_tpDuM8KcZYQQ_2">
    <vt:lpwstr>o.org/users/453153/items/9W8CPWTF"],"itemData":{"id":6239,"type":"book","publisher":"Dover Publications","title":"The evolution of igneous rocks","author":[{"family":"Bowen","given":"N. L."}],"issued":{"date-parts":[["1956"]]}}}],"schema":"https://github.</vt:lpwstr>
  </property>
  <property fmtid="{D5CDD505-2E9C-101B-9397-08002B2CF9AE}" pid="2622" name="ZOTERO_BREF_tpDuM8KcZYQQ_3">
    <vt:lpwstr>com/citation-style-language/schema/raw/master/csl-citation.json"}</vt:lpwstr>
  </property>
  <property fmtid="{D5CDD505-2E9C-101B-9397-08002B2CF9AE}" pid="2623" name="ZOTERO_BREF_tqlZGB4wfH3m_1">
    <vt:lpwstr>ZOTERO_ITEM CSL_CITATION {"citationID":"a2dc1ihl8jf","properties":{"formattedCitation":"(e.g., see reviews of Mysen and Richet, 2019; Le Losq et al., 2019b)","plainCitation":"(e.g., see reviews of Mysen and Richet, 2019; Le Losq et al., 2019b)","noteIndex</vt:lpwstr>
  </property>
  <property fmtid="{D5CDD505-2E9C-101B-9397-08002B2CF9AE}" pid="2624" name="ZOTERO_BREF_tqlZGB4wfH3m_2">
    <vt:lpwstr>":0},"citationItems":[{"id":6223,"uris":["http://zotero.org/users/453153/items/PBGCE34E"],"uri":["http://zotero.org/users/453153/items/PBGCE34E"],"itemData":{"id":6223,"type":"book","edition":"2nd","ISBN":"978-0-444-63708-6","publisher":"Elsevier","title"</vt:lpwstr>
  </property>
  <property fmtid="{D5CDD505-2E9C-101B-9397-08002B2CF9AE}" pid="2625" name="ZOTERO_BREF_tqlZGB4wfH3m_3">
    <vt:lpwstr>:"Silicate Glasses and Melts","author":[{"family":"Mysen","given":"B.O."},{"family":"Richet","given":"P."}],"issued":{"date-parts":[["2019"]]}},"prefix":"e.g., see reviews of "},{"id":4729,"uris":["http://zotero.org/users/453153/items/2XWMG3XB"],"uri":["h</vt:lpwstr>
  </property>
  <property fmtid="{D5CDD505-2E9C-101B-9397-08002B2CF9AE}" pid="2626" name="ZOTERO_BREF_tqlZGB4wfH3m_4">
    <vt:lpwstr>ttp://zotero.org/users/453153/items/2XWMG3XB"],"itemData":{"id":4729,"type":"chapter","container-title":"Handbook of Glass","ISBN":"978-3-319-93728-1","publisher":"Springer","title":"Silicate Glasses","URL":"https://www.springer.com/us/book/9783319937267"</vt:lpwstr>
  </property>
  <property fmtid="{D5CDD505-2E9C-101B-9397-08002B2CF9AE}" pid="2627" name="ZOTERO_BREF_tqlZGB4wfH3m_5">
    <vt:lpwstr>,"author":[{"family":"Le Losq","given":"C."},{"family":"Cicconi","given":"M. R."},{"family":"Greaves","given":"G. N."},{"family":"Neuville","given":"D. R."}],"issued":{"date-parts":[["2019",5]]}}}],"schema":"https://github.com/citation-style-language/sche</vt:lpwstr>
  </property>
  <property fmtid="{D5CDD505-2E9C-101B-9397-08002B2CF9AE}" pid="2628" name="ZOTERO_BREF_tqlZGB4wfH3m_6">
    <vt:lpwstr>ma/raw/master/csl-citation.json"}</vt:lpwstr>
  </property>
  <property fmtid="{D5CDD505-2E9C-101B-9397-08002B2CF9AE}" pid="2629"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2630" name="ZOTERO_BREF_u8xvL5NrIIWT_10">
    <vt:lpwstr>0",4]]}},"suppress-author":true}],"schema":"https://github.com/citation-style-language/schema/raw/master/csl-citation.json"}</vt:lpwstr>
  </property>
  <property fmtid="{D5CDD505-2E9C-101B-9397-08002B2CF9AE}" pid="2631"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2632"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2633"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2634"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2635"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2636"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2637"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2638" name="ZOTERO_BREF_u8xvL5NrIIWT_9">
    <vt:lpwstr>given":"E. D."},{"family":"Schoenholz","given":"S. S."},{"family":"Obika","given":"A."},{"family":"Nelson","given":"A. W. R."},{"family":"Back","given":"T."},{"family":"Hassabis","given":"D."},{"family":"Kohli","given":"P."}],"issued":{"date-parts":[["202</vt:lpwstr>
  </property>
  <property fmtid="{D5CDD505-2E9C-101B-9397-08002B2CF9AE}" pid="2639"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2640"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2641" name="ZOTERO_BREF_uMgO2zcpCqLzL39tIahbw_3">
    <vt:lpwstr>iven":"P."},{"family":"Neuville","given":"D. R."}],"issued":{"date-parts":[["1992"]]}}}],"schema":"https://github.com/citation-style-language/schema/raw/master/csl-citation.json"} </vt:lpwstr>
  </property>
  <property fmtid="{D5CDD505-2E9C-101B-9397-08002B2CF9AE}" pid="2642"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2643" name="ZOTERO_BREF_uQopbhEYAM5n_10">
    <vt:lpwstr>r":[{"family":"Neuville","given":"D. R."},{"family":"Mysen","given":"B. O."}],"issued":{"date-parts":[["1996"]]}}}],"schema":"https://github.com/citation-style-language/schema/raw/master/csl-citation.json"}</vt:lpwstr>
  </property>
  <property fmtid="{D5CDD505-2E9C-101B-9397-08002B2CF9AE}" pid="2644"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2645"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2646"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2647"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2648"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2649"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2650" name="ZOTERO_BREF_uQopbhEYAM5n_8">
    <vt:lpwstr>"given":"Daniel R."},{"family":"Richet","given":"Pascal"}],"issued":{"date-parts":[["1991",4]]}}},{"id":651,"uris":["http://zotero.org/users/453153/items/N63VHNVP"],"uri":["http://zotero.org/users/453153/items/N63VHNVP"],"itemData":{"id":651,"type":"artic</vt:lpwstr>
  </property>
  <property fmtid="{D5CDD505-2E9C-101B-9397-08002B2CF9AE}" pid="2651"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2652" name="ZOTERO_BREF_uYVBRwOWXuFD_1">
    <vt:lpwstr>ZOTERO_ITEM CSL_CITATION {"citationID":"at231f2ns1","properties":{"formattedCitation":"(2008)","plainCitation":"(2008)","noteIndex":0},"citationItems":[{"id":516,"uris":["http://zotero.org/users/453153/items/QRCFZFJ7"],"uri":["http://zotero.org/users/4531</vt:lpwstr>
  </property>
  <property fmtid="{D5CDD505-2E9C-101B-9397-08002B2CF9AE}" pid="2653" name="ZOTERO_BREF_uYVBRwOWXuFD_2">
    <vt:lpwstr>53/items/QRCFZFJ7"],"itemData":{"id":516,"type":"article-journal","container-title":"Chemical Geology","issue":"3-4","page":"92-101","title":"Configurational heat capacity of Na₂O–CaO–Al₂O₃–SiO₂ melts","volume":"256","author":[{"family":"Webb","given":"S.</vt:lpwstr>
  </property>
  <property fmtid="{D5CDD505-2E9C-101B-9397-08002B2CF9AE}" pid="2654" name="ZOTERO_BREF_uYVBRwOWXuFD_3">
    <vt:lpwstr> L. L."}],"issued":{"date-parts":[["2008"]]}},"suppress-author":true}],"schema":"https://github.com/citation-style-language/schema/raw/master/csl-citation.json"}</vt:lpwstr>
  </property>
  <property fmtid="{D5CDD505-2E9C-101B-9397-08002B2CF9AE}" pid="2655" name="ZOTERO_BREF_udTWeL3RYM5e_1">
    <vt:lpwstr>ZOTERO_ITEM CSL_CITATION {"citationID":"a218350i154","properties":{"formattedCitation":"(Adam and Gibbs, 1965; Toplis, 1998; Toplis, 2001)","plainCitation":"(Adam and Gibbs, 1965; Toplis, 1998; Toplis, 2001)","noteIndex":0},"citationItems":[{"id":1058,"ur</vt:lpwstr>
  </property>
  <property fmtid="{D5CDD505-2E9C-101B-9397-08002B2CF9AE}" pid="2656" name="ZOTERO_BREF_udTWeL3RYM5e_10">
    <vt:lpwstr>ermining the configurational entropies, although the details are unclear. Overall, a self-consistent picture of the quantitative links between microscopic and macroscopic properties is determined for this simple system, providing an encouraging first step</vt:lpwstr>
  </property>
  <property fmtid="{D5CDD505-2E9C-101B-9397-08002B2CF9AE}" pid="2657" name="ZOTERO_BREF_udTWeL3RYM5e_11">
    <vt:lpwstr> towards a fully generalisable predictive model for silicate melt viscosity.","collection-title":"6th International Silicate Melt Workshop","container-title":"Chemical Geology","DOI":"10.1016/S0009-2541(00)00323-5","ISSN":"0009-2541","issue":"1–3","journa</vt:lpwstr>
  </property>
  <property fmtid="{D5CDD505-2E9C-101B-9397-08002B2CF9AE}" pid="2658" name="ZOTERO_BREF_udTWeL3RYM5e_12">
    <vt:lpwstr>lAbbreviation":"Chemical Geology","page":"321-331","source":"ScienceDirect","title":"Quantitative links between microscopic properties and viscosity of liquids in the system SiO&lt;sub&gt;2&lt;/sub&gt;–Na&lt;sub&gt;2&lt;/sub&gt;O","volume":"174","author":[{"family":"Toplis","giv</vt:lpwstr>
  </property>
  <property fmtid="{D5CDD505-2E9C-101B-9397-08002B2CF9AE}" pid="2659" name="ZOTERO_BREF_udTWeL3RYM5e_13">
    <vt:lpwstr>en":"Michael J."}],"issued":{"date-parts":[["2001",4,1]]}}}],"schema":"https://github.com/citation-style-language/schema/raw/master/csl-citation.json"}</vt:lpwstr>
  </property>
  <property fmtid="{D5CDD505-2E9C-101B-9397-08002B2CF9AE}" pid="2660" name="ZOTERO_BREF_udTWeL3RYM5e_2">
    <vt:lpwstr>is":["http://zotero.org/users/453153/items/NJ2V38JM"],"uri":["http://zotero.org/users/453153/items/NJ2V38JM"],"itemData":{"id":1058,"type":"article-journal","container-title":"The journal of chemical physics","issue":"1","page":"139-146","title":"On the t</vt:lpwstr>
  </property>
  <property fmtid="{D5CDD505-2E9C-101B-9397-08002B2CF9AE}" pid="2661" name="ZOTERO_BREF_udTWeL3RYM5e_3">
    <vt:lpwstr>emperature dependence of cooperative relaxation properties in glass-forming liquids","volume":"43","author":[{"family":"Adam","given":"G."},{"family":"Gibbs","given":"J. H."}],"issued":{"date-parts":[["1965"]]}}},{"id":529,"uris":["http://zotero.org/users</vt:lpwstr>
  </property>
  <property fmtid="{D5CDD505-2E9C-101B-9397-08002B2CF9AE}" pid="2662" name="ZOTERO_BREF_udTWeL3RYM5e_4">
    <vt:lpwstr>/453153/items/4GNK38VJ"],"uri":["http://zotero.org/users/453153/items/4GNK38VJ"],"itemData":{"id":529,"type":"article-journal","container-title":"American Mineralogist","page":"480-490","title":"Energy barriers to viscous flow and the prediction of glass </vt:lpwstr>
  </property>
  <property fmtid="{D5CDD505-2E9C-101B-9397-08002B2CF9AE}" pid="2663" name="ZOTERO_BREF_udTWeL3RYM5e_5">
    <vt:lpwstr>transition temperatures of molten silicates","volume":"83","author":[{"family":"Toplis","given":"M. J."}],"issued":{"date-parts":[["1998"]]}}},{"id":1287,"uris":["http://zotero.org/users/453153/items/KDEH6QBI"],"uri":["http://zotero.org/users/453153/items</vt:lpwstr>
  </property>
  <property fmtid="{D5CDD505-2E9C-101B-9397-08002B2CF9AE}" pid="2664" name="ZOTERO_BREF_udTWeL3RYM5e_6">
    <vt:lpwstr>/KDEH6QBI"],"itemData":{"id":1287,"type":"article-journal","abstract":"The Adam–Gibbs theory of structural relaxation is presented in terms of the microscopic parameters controlling viscous flow; Δμ, the energy barrier hindering rearrangement of a single </vt:lpwstr>
  </property>
  <property fmtid="{D5CDD505-2E9C-101B-9397-08002B2CF9AE}" pid="2665" name="ZOTERO_BREF_udTWeL3RYM5e_7">
    <vt:lpwstr>silicate monomer, and z* the number of monomers that must simultaneously overcome their barrier in order for a change in configuration to occur. Independent viscosity, calorimetric and spectroscopic data for glasses and melts in the system SiO2–Na2O are u</vt:lpwstr>
  </property>
  <property fmtid="{D5CDD505-2E9C-101B-9397-08002B2CF9AE}" pid="2666" name="ZOTERO_BREF_udTWeL3RYM5e_8">
    <vt:lpwstr>sed to show that z* at the glass transition has a value of approximately 10 for all of the compositions considered and that microscopic energy barriers are on the order of several tens of kJ per mole of silicon. Furthermore, the variation of configuration</vt:lpwstr>
  </property>
  <property fmtid="{D5CDD505-2E9C-101B-9397-08002B2CF9AE}" pid="2667" name="ZOTERO_BREF_udTWeL3RYM5e_9">
    <vt:lpwstr>al entropy of glasses in the system SiO2–Na2O has been determined from the viscosity and calorimetric data. It is concluded that a stable melt complex with a stoichiometry close to Na2Si3O7 exists and that medium range order plays an important role in det</vt:lpwstr>
  </property>
  <property fmtid="{D5CDD505-2E9C-101B-9397-08002B2CF9AE}" pid="2668"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2669"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2670"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2671"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2672"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2673"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2674"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2675" name="ZOTERO_BREF_unOQsWGsj9SIlqmuFby45_16">
    <vt:lpwstr>":"A."},{"family":"Kondratiev","given":"A."}],"issued":{"date-parts":[["2019",6,15]]}}}],"schema":"https://github.com/citation-style-language/schema/raw/master/csl-citation.json"}</vt:lpwstr>
  </property>
  <property fmtid="{D5CDD505-2E9C-101B-9397-08002B2CF9AE}" pid="2676"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2677"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2678"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2679"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2680"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2681"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2682"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2683"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2684" name="ZOTERO_BREF_uwX4ZlUsJrxgopvpysAvq_1">
    <vt:lpwstr>ZOTERO_TEMP </vt:lpwstr>
  </property>
  <property fmtid="{D5CDD505-2E9C-101B-9397-08002B2CF9AE}" pid="2685" name="ZOTERO_BREF_vJ6CjBboSow0_1">
    <vt:lpwstr/>
  </property>
  <property fmtid="{D5CDD505-2E9C-101B-9397-08002B2CF9AE}" pid="2686" name="ZOTERO_BREF_vMraXktq59NE_1">
    <vt:lpwstr>ZOTERO_ITEM CSL_CITATION {"citationID":"a9e21lup14","properties":{"formattedCitation":"\\uldash{(Stebbins and Xu, 1997; Stebbins et al., 1999; Oglesby et al., 2002; Iuga et al., 2005; Thompson and Stebbins, 2011; Thompson and Stebbins, 2012; Xiang et al.,</vt:lpwstr>
  </property>
  <property fmtid="{D5CDD505-2E9C-101B-9397-08002B2CF9AE}" pid="2687" name="ZOTERO_BREF_vMraXktq59NE_10">
    <vt:lpwstr>"Jonathan F."},{"family":"Lee","given":"Sung Keun"},{"family":"Oglesby","given":"Jane V."}],"issued":{"date-parts":[["1999",6,1]]}}},{"id":2344,"uris":["http://zotero.org/users/453153/items/MI5PQ7FR"],"uri":["http://zotero.org/users/453153/items/MI5PQ7FR"</vt:lpwstr>
  </property>
  <property fmtid="{D5CDD505-2E9C-101B-9397-08002B2CF9AE}" pid="2688" name="ZOTERO_BREF_vMraXktq59NE_11">
    <vt:lpwstr>],"itemData":{"id":2344,"type":"article-journal","container-title":"Geochimica et Cosmochimica Acta","issue":"2","page":"291–301","source":"Google Scholar","title":"Oxygen sites in hydrous aluminosilicate glasses: The role of Al-O-Al and H 2 O","title-sho</vt:lpwstr>
  </property>
  <property fmtid="{D5CDD505-2E9C-101B-9397-08002B2CF9AE}" pid="2689" name="ZOTERO_BREF_vMraXktq59NE_12">
    <vt:lpwstr>rt":"Oxygen sites in hydrous aluminosilicate glasses","volume":"66","author":[{"family":"Oglesby","given":"Jane V."},{"family":"Zhao","given":"Peidong"},{"family":"Stebbins","given":"Jonathan F."}],"issued":{"date-parts":[["2002"]]}}},{"id":417,"uris":["h</vt:lpwstr>
  </property>
  <property fmtid="{D5CDD505-2E9C-101B-9397-08002B2CF9AE}" pid="2690" name="ZOTERO_BREF_vMraXktq59NE_13">
    <vt:lpwstr>ttp://zotero.org/users/453153/items/SCR2H4ZD"],"uri":["http://zotero.org/users/453153/items/SCR2H4ZD"],"itemData":{"id":417,"type":"article-journal","container-title":"Journal of the American Chemical Society","issue":"33","page":"11540-11541","title":"NM</vt:lpwstr>
  </property>
  <property fmtid="{D5CDD505-2E9C-101B-9397-08002B2CF9AE}" pid="2691" name="ZOTERO_BREF_vMraXktq59NE_14">
    <vt:lpwstr>R Heteronuclear Correlation between Quadrupolar Nuclei in Solids","volume":"127","author":[{"family":"Iuga","given":"D."},{"family":"Morais","given":"C."},{"family":"Gan","given":"Z."},{"family":"Neuville","given":"D. R."},{"family":"Cormier","given":"L."</vt:lpwstr>
  </property>
  <property fmtid="{D5CDD505-2E9C-101B-9397-08002B2CF9AE}" pid="2692" name="ZOTERO_BREF_vMraXktq59NE_15">
    <vt:lpwstr>},{"family":"Massiot","given":"D."}],"issued":{"date-parts":[["2005"]]}}},{"id":159,"uris":["http://zotero.org/users/453153/items/HRFJFMMB"],"uri":["http://zotero.org/users/453153/items/HRFJFMMB"],"itemData":{"id":159,"type":"article-journal","container-t</vt:lpwstr>
  </property>
  <property fmtid="{D5CDD505-2E9C-101B-9397-08002B2CF9AE}" pid="2693" name="ZOTERO_BREF_vMraXktq59NE_16">
    <vt:lpwstr>itle":"American Mineralogist","page":"841-853","title":"Non-bridging oxygen and high-coordinated aluminum in metaluminous and peraluminous calcium and potassium aluminosilicate glasses: High-resolution &lt;sup&gt;17&lt;/sup&gt;O and &lt;sup&gt;27&lt;/sup&gt;Al MAS NMR results","</vt:lpwstr>
  </property>
  <property fmtid="{D5CDD505-2E9C-101B-9397-08002B2CF9AE}" pid="2694" name="ZOTERO_BREF_vMraXktq59NE_17">
    <vt:lpwstr>volume":"96","author":[{"family":"Thompson","given":"L. M."},{"family":"Stebbins","given":"J. F."}],"issued":{"date-parts":[["2011"]]}}},{"id":2873,"uris":["http://zotero.org/users/453153/items/WB45PMSX"],"uri":["http://zotero.org/users/453153/items/WB45P</vt:lpwstr>
  </property>
  <property fmtid="{D5CDD505-2E9C-101B-9397-08002B2CF9AE}" pid="2695" name="ZOTERO_BREF_vMraXktq59NE_18">
    <vt:lpwstr>MSX"],"itemData":{"id":2873,"type":"article-journal","container-title":"Journal of Non-Crystalline Solids","DOI":"10.1016/j.jnoncrysol.2012.05.022","ISSN":"00223093","issue":"15","language":"en","page":"1783-1789","source":"CrossRef","title":"Non-stoichio</vt:lpwstr>
  </property>
  <property fmtid="{D5CDD505-2E9C-101B-9397-08002B2CF9AE}" pid="2696" name="ZOTERO_BREF_vMraXktq59NE_19">
    <vt:lpwstr>metric non-bridging oxygens and five-coordinated aluminum in alkaline earth aluminosilicate glasses: Effect of modifier cation size","title-short":"Non-stoichiometric non-bridging oxygens and five-coordinated aluminum in alkaline earth aluminosilicate gla</vt:lpwstr>
  </property>
  <property fmtid="{D5CDD505-2E9C-101B-9397-08002B2CF9AE}" pid="2697" name="ZOTERO_BREF_vMraXktq59NE_2">
    <vt:lpwstr> 2013; Thompson and Stebbins, 2013)}","plainCitation":"(Stebbins and Xu, 1997; Stebbins et al., 1999; Oglesby et al., 2002; Iuga et al., 2005; Thompson and Stebbins, 2011; Thompson and Stebbins, 2012; Xiang et al., 2013; Thompson and Stebbins, 2013)","not</vt:lpwstr>
  </property>
  <property fmtid="{D5CDD505-2E9C-101B-9397-08002B2CF9AE}" pid="2698" name="ZOTERO_BREF_vMraXktq59NE_20">
    <vt:lpwstr>sses","volume":"358","author":[{"family":"Thompson","given":"Linda M."},{"family":"Stebbins","given":"Jonathan F."}],"issued":{"date-parts":[["2012",8]]}}},{"id":2637,"uris":["http://zotero.org/users/453153/items/DWJGD9SE"],"uri":["http://zotero.org/users</vt:lpwstr>
  </property>
  <property fmtid="{D5CDD505-2E9C-101B-9397-08002B2CF9AE}" pid="2699" name="ZOTERO_BREF_vMraXktq59NE_21">
    <vt:lpwstr>/453153/items/DWJGD9SE"],"itemData":{"id":2637,"type":"article-journal","abstract":"Addition of alumina to sodium silicate glasses considerably improves the mechanical properties and chemical durability and changes other properties such as ionic conductiv</vt:lpwstr>
  </property>
  <property fmtid="{D5CDD505-2E9C-101B-9397-08002B2CF9AE}" pid="2700" name="ZOTERO_BREF_vMraXktq59NE_22">
    <vt:lpwstr>ity and melt viscosity. As a result, aluminosilicate glasses find wide industrial and technological applications including the recent Corning® Gorilla® Glass. In this paper, the structures of sodium aluminosilicate glasses with a wide range of Al/Na ratio</vt:lpwstr>
  </property>
  <property fmtid="{D5CDD505-2E9C-101B-9397-08002B2CF9AE}" pid="2701" name="ZOTERO_BREF_vMraXktq59NE_23">
    <vt:lpwstr>s (from 1.5 to 0.6) have been studied using classical molecular dynamics simulations in a system containing around 3000 atoms, with the aim to understand the structural role of aluminum as a function of chemical composition in these glasses. The short- an</vt:lpwstr>
  </property>
  <property fmtid="{D5CDD505-2E9C-101B-9397-08002B2CF9AE}" pid="2702" name="ZOTERO_BREF_vMraXktq59NE_24">
    <vt:lpwstr>d medium-range structures such as aluminum coordination, bond angle distribution around cations, Qn distribution (n bridging oxygen per network forming tetrahedron), and ring size distribution have been systematically studied. In addition, the mechanical </vt:lpwstr>
  </property>
  <property fmtid="{D5CDD505-2E9C-101B-9397-08002B2CF9AE}" pid="2703" name="ZOTERO_BREF_vMraXktq59NE_25">
    <vt:lpwstr>properties including bulk, shear, and Young's moduli have been calculated and compared with experimental data. It is found that aluminum ions are mainly four-fold coordinated in peralkaline compositions (Al/Na &lt; 1) and form an integral part of the rigid s</vt:lpwstr>
  </property>
  <property fmtid="{D5CDD505-2E9C-101B-9397-08002B2CF9AE}" pid="2704" name="ZOTERO_BREF_vMraXktq59NE_26">
    <vt:lpwstr>ilicon-oxygen glass network. In peraluminous compositions (Al/Na &gt; 1), small amounts of five-fold coordinated aluminum ions are present while the concentration of six-fold coordinated aluminum is negligible. Oxygen triclusters are also found to be present</vt:lpwstr>
  </property>
  <property fmtid="{D5CDD505-2E9C-101B-9397-08002B2CF9AE}" pid="2705" name="ZOTERO_BREF_vMraXktq59NE_27">
    <vt:lpwstr> in peraluminous compositions, and their concentration increases with increasing Al/Na ratio. The calculated bulk, shear, and Young's moduli were found to increase with increasing Al/Na ratio, in good agreement with experimental data.","container-title":"</vt:lpwstr>
  </property>
  <property fmtid="{D5CDD505-2E9C-101B-9397-08002B2CF9AE}" pid="2706" name="ZOTERO_BREF_vMraXktq59NE_28">
    <vt:lpwstr>The Journal of Chemical Physics","DOI":"10.1063/1.4816378","ISSN":"0021-9606","issue":"4","journalAbbreviation":"The Journal of Chemical Physics","page":"044507","source":"aip.scitation.org (Atypon)","title":"Structure and properties of sodium aluminosili</vt:lpwstr>
  </property>
  <property fmtid="{D5CDD505-2E9C-101B-9397-08002B2CF9AE}" pid="2707" name="ZOTERO_BREF_vMraXktq59NE_29">
    <vt:lpwstr>cate glasses from molecular dynamics simulations","volume":"139","author":[{"family":"Xiang","given":"Y."},{"family":"Du","given":"J."},{"family":"Smedskjaer","given":"M. M."},{"family":"Mauro","given":"J. C."}],"issued":{"date-parts":[["2013",7,28]]}}},{</vt:lpwstr>
  </property>
  <property fmtid="{D5CDD505-2E9C-101B-9397-08002B2CF9AE}" pid="2708" name="ZOTERO_BREF_vMraXktq59NE_3">
    <vt:lpwstr>eIndex":0},"citationItems":[{"id":419,"uris":["http://zotero.org/users/453153/items/BIPTJRDP"],"uri":["http://zotero.org/users/453153/items/BIPTJRDP"],"itemData":{"id":419,"type":"article-journal","container-title":"Nature","page":"60-62","title":"NMR evi</vt:lpwstr>
  </property>
  <property fmtid="{D5CDD505-2E9C-101B-9397-08002B2CF9AE}" pid="2709" name="ZOTERO_BREF_vMraXktq59NE_30">
    <vt:lpwstr>"id":2922,"uris":["http://zotero.org/users/453153/items/I4EQMKHF"],"uri":["http://zotero.org/users/453153/items/I4EQMKHF"],"itemData":{"id":2922,"type":"article-journal","container-title":"American Mineralogist","DOI":"10.2138/am.2013.4511","ISSN":"0003-0</vt:lpwstr>
  </property>
  <property fmtid="{D5CDD505-2E9C-101B-9397-08002B2CF9AE}" pid="2710" name="ZOTERO_BREF_vMraXktq59NE_31">
    <vt:lpwstr>04X","issue":"11-12","language":"en","page":"1980-1987","source":"CrossRef","title":"Interaction between composition and temperature effects on non-bridging oxygen and high-coordinated aluminum in calcium aluminosilicate glasses","volume":"98","author":[{</vt:lpwstr>
  </property>
  <property fmtid="{D5CDD505-2E9C-101B-9397-08002B2CF9AE}" pid="2711" name="ZOTERO_BREF_vMraXktq59NE_32">
    <vt:lpwstr>"family":"Thompson","given":"L. M."},{"family":"Stebbins","given":"J. F."}],"issued":{"date-parts":[["2013",11,1]]}}}],"schema":"https://github.com/citation-style-language/schema/raw/master/csl-citation.json"}</vt:lpwstr>
  </property>
  <property fmtid="{D5CDD505-2E9C-101B-9397-08002B2CF9AE}" pid="2712" name="ZOTERO_BREF_vMraXktq59NE_4">
    <vt:lpwstr>dence for excess non-bridging oxygen in an aluminosilicate glass","volume":"390","author":[{"family":"Stebbins","given":"J. F."},{"family":"Xu","given":"Z."}],"issued":{"date-parts":[["1997"]]}}},{"id":2999,"uris":["http://zotero.org/users/453153/items/PS</vt:lpwstr>
  </property>
  <property fmtid="{D5CDD505-2E9C-101B-9397-08002B2CF9AE}" pid="2713" name="ZOTERO_BREF_vMraXktq59NE_5">
    <vt:lpwstr>HX8SBZ"],"uri":["http://zotero.org/users/453153/items/PSHX8SBZ"],"itemData":{"id":2999,"type":"article-journal","abstract":"We report 17 O magic-angle spinning (MAS) NMR data for crystalline NaAlO 2 and CaAl 2 O 4 at external magnetic fields of 9.4 and 14</vt:lpwstr>
  </property>
  <property fmtid="{D5CDD505-2E9C-101B-9397-08002B2CF9AE}" pid="2714" name="ZOTERO_BREF_vMraXktq59NE_6">
    <vt:lpwstr>.1 T, as model compounds for Al-O-Al sites in tetrahedral networks. The former contains one peak with isotropic chemical shift (delta iso ) = 30.9 ppm and quadrupolar coupling constant (C Q ) nearly equal 1.8 MHz. The latter contains several peaks with de</vt:lpwstr>
  </property>
  <property fmtid="{D5CDD505-2E9C-101B-9397-08002B2CF9AE}" pid="2715" name="ZOTERO_BREF_vMraXktq59NE_7">
    <vt:lpwstr>lta iso ranging from 39 to 87 ppm and C Q nearly equal 1.5 to 2.4 MHz. Triple-quantum MAS (3QMAS) spectra of sodium and calcium aluminosilicate glasses with Si/Al&lt;1 show clearly resolved peaks for Al-O-Al sites, removing ambiguity in the use of such spect</vt:lpwstr>
  </property>
  <property fmtid="{D5CDD505-2E9C-101B-9397-08002B2CF9AE}" pid="2716" name="ZOTERO_BREF_vMraXktq59NE_8">
    <vt:lpwstr>ra to explore the extent of aluminum avoidance in both glassy and crystalline materials. We also report 23 Na and 27 Al NMR data for the crystalline phases.","container-title":"American Mineralogist","DOI":"10.2138/am-1999-5-635","ISSN":"0003-004X","issue</vt:lpwstr>
  </property>
  <property fmtid="{D5CDD505-2E9C-101B-9397-08002B2CF9AE}" pid="2717" name="ZOTERO_BREF_vMraXktq59NE_9">
    <vt:lpwstr>":"5-6","language":"en","page":"983-986","source":"ammin.geoscienceworld.org","title":"Al-O-Al oxygen sites in crystalline aluminates and aluminosilicate glasses; high-resolution oxygen-17 NMR results","volume":"84","author":[{"family":"Stebbins","given":</vt:lpwstr>
  </property>
  <property fmtid="{D5CDD505-2E9C-101B-9397-08002B2CF9AE}" pid="2718"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2719"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2720"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2721" name="ZOTERO_BREF_vRFKAwnVsnBSq0N6Va0a4_4">
    <vt:lpwstr>}</vt:lpwstr>
  </property>
  <property fmtid="{D5CDD505-2E9C-101B-9397-08002B2CF9AE}" pid="2722"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2723"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2724" name="ZOTERO_BREF_wDWTXhG0vhaq_3">
    <vt:lpwstr>,"given":"J."}],"issued":{"date-parts":[["1991"]]}}}],"schema":"https://github.com/citation-style-language/schema/raw/master/csl-citation.json"}</vt:lpwstr>
  </property>
  <property fmtid="{D5CDD505-2E9C-101B-9397-08002B2CF9AE}" pid="2725"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2726"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2727"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2728"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2729"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2730" name="ZOTERO_BREF_wGAbqaQLzeVM_14">
    <vt:lpwstr>ven":"Daniel R."},{"family":"Richet","given":"Pascal"}],"issued":{"date-parts":[["1991",4]]}}},{"id":1233,"uris":["http://zotero.org/users/453153/items/X75REK8U"],"uri":["http://zotero.org/users/453153/items/X75REK8U"],"itemData":{"id":1233,"type":"articl</vt:lpwstr>
  </property>
  <property fmtid="{D5CDD505-2E9C-101B-9397-08002B2CF9AE}" pid="2731"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2732" name="ZOTERO_BREF_wGAbqaQLzeVM_16">
    <vt:lpwstr>:"68","author":[{"family":"Lee","given":"Sung Keun"},{"family":"Mysen","given":"Bjorn O."},{"family":"Cody","given":"George D."}],"issued":{"date-parts":[["2003"]]}}}],"schema":"https://github.com/citation-style-language/schema/raw/master/csl-citation.jso</vt:lpwstr>
  </property>
  <property fmtid="{D5CDD505-2E9C-101B-9397-08002B2CF9AE}" pid="2733" name="ZOTERO_BREF_wGAbqaQLzeVM_17">
    <vt:lpwstr>n"}</vt:lpwstr>
  </property>
  <property fmtid="{D5CDD505-2E9C-101B-9397-08002B2CF9AE}" pid="2734"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2735"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2736"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2737"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2738"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2739"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2740"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2741"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2742" name="ZOTERO_BREF_wKFoetXvRyXk_1">
    <vt:lpwstr>ZOTERO_ITEM CSL_CITATION {"citationID":"a1keqre4t5","properties":{"formattedCitation":"\\uldash{(1985)}","plainCitation":"(1985)","noteIndex":0},"citationItems":[{"id":905,"uris":["http://zotero.org/users/453153/items/AVNB26JD"],"uri":["http://zotero.org/</vt:lpwstr>
  </property>
  <property fmtid="{D5CDD505-2E9C-101B-9397-08002B2CF9AE}" pid="2743" name="ZOTERO_BREF_wKFoetXvRyXk_2">
    <vt:lpwstr>users/453153/items/AVNB26JD"],"itemData":{"id":905,"type":"article-journal","abstract":"Drop calorimetry measurements made between 900 and 1800 K are reported for six MO-SiO2 liquids (M = Li2, K2, SrandBa) and two titanium alkalisilicate melts. These resu</vt:lpwstr>
  </property>
  <property fmtid="{D5CDD505-2E9C-101B-9397-08002B2CF9AE}" pid="2744" name="ZOTERO_BREF_wKFoetXvRyXk_3">
    <vt:lpwstr>lts, together with data from the literature, are used to derive a model for calculating the heat capacity of Al-free silicate melts as a function of temperature and chemical composition. Twenty-one major or minor oxides have been considered and, except fo</vt:lpwstr>
  </property>
  <property fmtid="{D5CDD505-2E9C-101B-9397-08002B2CF9AE}" pid="2745" name="ZOTERO_BREF_wKFoetXvRyXk_4">
    <vt:lpwstr>r K2O-bearing melts, the available data do not indicate deviations of the heat capacities from an additive function of composition. Simple energy calculations show that large variations of the temperature of the liquids result in structural changes of a m</vt:lpwstr>
  </property>
  <property fmtid="{D5CDD505-2E9C-101B-9397-08002B2CF9AE}" pid="2746" name="ZOTERO_BREF_wKFoetXvRyXk_5">
    <vt:lpwstr>agnitude similar to those of crystal-liquid transitions. It is suggested that network-modifier cations play an important role in changing the configuration of the liquid in response to temperature variations. The specificity of the behavior of the cations</vt:lpwstr>
  </property>
  <property fmtid="{D5CDD505-2E9C-101B-9397-08002B2CF9AE}" pid="2747" name="ZOTERO_BREF_wKFoetXvRyXk_6">
    <vt:lpwstr> is shown by the lack of a simple relationship between the heat capacities of the liquids and characteristics of the alkali and alkaline-earth cations such as ionic potential or field strength.","container-title":"Geochimica et Cosmochimica Acta","DOI":"1</vt:lpwstr>
  </property>
  <property fmtid="{D5CDD505-2E9C-101B-9397-08002B2CF9AE}" pid="2748" name="ZOTERO_BREF_wKFoetXvRyXk_7">
    <vt:lpwstr>0.1016/0016-7037(85)90039-0","ISSN":"0016-7037","issue":"2","journalAbbreviation":"Geochimica et Cosmochimica Acta","page":"471-486","source":"ScienceDirect","title":"Heat capacity of aluminum-free liquid silicates","volume":"49","author":[{"family":"Rich</vt:lpwstr>
  </property>
  <property fmtid="{D5CDD505-2E9C-101B-9397-08002B2CF9AE}" pid="2749" name="ZOTERO_BREF_wKFoetXvRyXk_8">
    <vt:lpwstr>et","given":"Pascal"},{"family":"Bottinga","given":"Yan"}],"issued":{"date-parts":[["1985",2,1]]}},"suppress-author":true}],"schema":"https://github.com/citation-style-language/schema/raw/master/csl-citation.json"}</vt:lpwstr>
  </property>
  <property fmtid="{D5CDD505-2E9C-101B-9397-08002B2CF9AE}" pid="2750"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2751"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2752" name="ZOTERO_BREF_webmg1ouPyua0rEJYPOio1_3">
    <vt:lpwstr>en","given":"Morrel H."},{"family":"Grest","given":"G. S."}],"issued":{"date-parts":[["1979"]]}}}],"schema":"https://github.com/citation-style-language/schema/raw/master/csl-citation.json"}</vt:lpwstr>
  </property>
  <property fmtid="{D5CDD505-2E9C-101B-9397-08002B2CF9AE}" pid="2753"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2754"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2755" name="ZOTERO_BREF_webmg1ouPyua0rEJYPOio_3">
    <vt:lpwstr>en","given":"Morrel H."},{"family":"Grest","given":"G. S."}],"issued":{"date-parts":[["1979"]]}}}],"schema":"https://github.com/citation-style-language/schema/raw/master/csl-citation.json"}</vt:lpwstr>
  </property>
  <property fmtid="{D5CDD505-2E9C-101B-9397-08002B2CF9AE}" pid="2756"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2757"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2758"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2759"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2760"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2761"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2762"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2763" name="ZOTERO_BREF_x4ESwFBW2WTYXnhzCUk6y_8">
    <vt:lpwstr>n":"Pascal"},{"family":"Bottinga","given":"Yan"}],"issued":{"date-parts":[["1985",2,1]]}}}],"schema":"https://github.com/citation-style-language/schema/raw/master/csl-citation.json"}</vt:lpwstr>
  </property>
  <property fmtid="{D5CDD505-2E9C-101B-9397-08002B2CF9AE}" pid="2764" name="ZOTERO_BREF_xAUgn9yjPiN2_1">
    <vt:lpwstr>ZOTERO_ITEM CSL_CITATION {"citationID":"a1ppbsosihh","properties":{"formattedCitation":"\\uldash{(e.g., see Sakka and MacKenzie, 1971 and references therein)}","plainCitation":"(e.g., see Sakka and MacKenzie, 1971 and references therein)","noteIndex":0},"</vt:lpwstr>
  </property>
  <property fmtid="{D5CDD505-2E9C-101B-9397-08002B2CF9AE}" pid="2765" name="ZOTERO_BREF_xAUgn9yjPiN2_2">
    <vt:lpwstr>citationItems":[{"id":6580,"uris":["http://zotero.org/users/453153/items/MFB2KMBL"],"uri":["http://zotero.org/users/453153/items/MFB2KMBL"],"itemData":{"id":6580,"type":"article-journal","container-title":"Journal of Non-Crystalline Solids","language":"en</vt:lpwstr>
  </property>
  <property fmtid="{D5CDD505-2E9C-101B-9397-08002B2CF9AE}" pid="2766" name="ZOTERO_BREF_xAUgn9yjPiN2_3">
    <vt:lpwstr>","page":"145-162","source":"Zotero","title":"Relation between apparent glass transition temperature and liquids temperature for inorganic glasses","volume":"6","author":[{"family":"Sakka","given":"S"},{"family":"MacKenzie","given":"J. D."}],"issued":{"da</vt:lpwstr>
  </property>
  <property fmtid="{D5CDD505-2E9C-101B-9397-08002B2CF9AE}" pid="2767" name="ZOTERO_BREF_xAUgn9yjPiN2_4">
    <vt:lpwstr>te-parts":[["1971"]]}},"prefix":"e.g., see","suffix":"and references therein"}],"schema":"https://github.com/citation-style-language/schema/raw/master/csl-citation.json"}</vt:lpwstr>
  </property>
  <property fmtid="{D5CDD505-2E9C-101B-9397-08002B2CF9AE}" pid="2768" name="ZOTERO_BREF_xJp5QeMmMVnn_1">
    <vt:lpwstr>ZOTERO_ITEM CSL_CITATION {"citationID":"a5iu49f52","properties":{"formattedCitation":"\\uldash{(e.g., Dreyfus and Dreyfus, 2003)}","plainCitation":"(e.g., Dreyfus and Dreyfus, 2003)","noteIndex":0},"citationItems":[{"id":6582,"uris":["http://zotero.org/us</vt:lpwstr>
  </property>
  <property fmtid="{D5CDD505-2E9C-101B-9397-08002B2CF9AE}" pid="2769" name="ZOTERO_BREF_xJp5QeMmMVnn_2">
    <vt:lpwstr>ers/453153/items/E6QIV6B3"],"uri":["http://zotero.org/users/453153/items/E6QIV6B3"],"itemData":{"id":6582,"type":"article-journal","abstract":"Many properties of glasses and glass-forming liquids of oxide mixtures vary in a relatively simple and regular w</vt:lpwstr>
  </property>
  <property fmtid="{D5CDD505-2E9C-101B-9397-08002B2CF9AE}" pid="2770" name="ZOTERO_BREF_xJp5QeMmMVnn_3">
    <vt:lpwstr>ay with the oxide concentrations. In that respect, the liquidus temperature is an exception, which makes its prediction diﬃcult: the surface to be estimated is fairly complex, so that usual regression methods involve a large number of adjustable parameter</vt:lpwstr>
  </property>
  <property fmtid="{D5CDD505-2E9C-101B-9397-08002B2CF9AE}" pid="2771" name="ZOTERO_BREF_xJp5QeMmMVnn_4">
    <vt:lpwstr>s. Neural networks, viewed as parameterized non-linear regression functions, were proved to be parsimonious: in order to reach the same prediction accuracy, a neural network requires a smaller number of adjustable parameters than conventional regression t</vt:lpwstr>
  </property>
  <property fmtid="{D5CDD505-2E9C-101B-9397-08002B2CF9AE}" pid="2772" name="ZOTERO_BREF_xJp5QeMmMVnn_5">
    <vt:lpwstr>echniques such as polynomial regression. We demonstrate this very valuable property on some examples of oxide mixtures involving up to ﬁve components. In the latter case, we show that neural networks provide a sizeable improvement over polynomial methods.</vt:lpwstr>
  </property>
  <property fmtid="{D5CDD505-2E9C-101B-9397-08002B2CF9AE}" pid="2773" name="ZOTERO_BREF_xJp5QeMmMVnn_6">
    <vt:lpwstr>","container-title":"Journal of Non-Crystalline Solids","DOI":"10.1016/S0022-3093(02)01859-8","ISSN":"00223093","issue":"1-2","journalAbbreviation":"Journal of Non-Crystalline Solids","language":"en","page":"63-78","source":"DOI.org (Crossref)","title":"A</vt:lpwstr>
  </property>
  <property fmtid="{D5CDD505-2E9C-101B-9397-08002B2CF9AE}" pid="2774" name="ZOTERO_BREF_xJp5QeMmMVnn_7">
    <vt:lpwstr> machine learning approach to the estimation of the liquidus temperature of glass-forming oxide blends","volume":"318","author":[{"family":"Dreyfus","given":"Catherine"},{"family":"Dreyfus","given":"Gérard"}],"issued":{"date-parts":[["2003",4]]}},"prefix"</vt:lpwstr>
  </property>
  <property fmtid="{D5CDD505-2E9C-101B-9397-08002B2CF9AE}" pid="2775" name="ZOTERO_BREF_xJp5QeMmMVnn_8">
    <vt:lpwstr>:"e.g.,"}],"schema":"https://github.com/citation-style-language/schema/raw/master/csl-citation.json"}</vt:lpwstr>
  </property>
  <property fmtid="{D5CDD505-2E9C-101B-9397-08002B2CF9AE}" pid="2776" name="ZOTERO_BREF_xYkXKRocWGbd_1">
    <vt:lpwstr/>
  </property>
  <property fmtid="{D5CDD505-2E9C-101B-9397-08002B2CF9AE}" pid="2777"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2778"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2779"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2780"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2781"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2782"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2783"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2784"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2785"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2786" name="ZOTERO_BREF_xZNnB59B3bs5_18">
    <vt:lpwstr>mily":"Müller","given":"M."},{"family":"Khvan","given":"A."},{"family":"Kondratiev","given":"A."}],"issued":{"date-parts":[["2019",6,15]]}}}],"schema":"https://github.com/citation-style-language/schema/raw/master/csl-citation.json"}</vt:lpwstr>
  </property>
  <property fmtid="{D5CDD505-2E9C-101B-9397-08002B2CF9AE}" pid="2787"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2788" name="ZOTERO_BREF_xZNnB59B3bs5_3">
    <vt:lpwstr>&gt;2&lt;/sub&gt;","container-title":"Geochimica et Cosmochimica Acta","page":"1727-1737","volume":"60","author":[{"family":"Neuville","given":"D. R."},{"family":"Mysen","given":"B. O."}],"issued":{"date-parts":[["1996"]]}}},{"id":3505,"uris":["http://zotero.org/u</vt:lpwstr>
  </property>
  <property fmtid="{D5CDD505-2E9C-101B-9397-08002B2CF9AE}" pid="2789"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2790"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2791"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2792"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2793"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2794"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2795"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2796"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2797" name="ZOTERO_BREF_xutP9Qc7tlDm_3">
    <vt:lpwstr>cate silica-rich melts","volume":"346","author":[{"family":"Le Losq","given":"C."},{"family":"Neuville","given":"D. R."}],"issued":{"date-parts":[["2013"]]}},"suppress-author":true}],"schema":"https://github.com/citation-style-language/schema/raw/master/c</vt:lpwstr>
  </property>
  <property fmtid="{D5CDD505-2E9C-101B-9397-08002B2CF9AE}" pid="2798" name="ZOTERO_BREF_xutP9Qc7tlDm_4">
    <vt:lpwstr>sl-citation.json"}</vt:lpwstr>
  </property>
  <property fmtid="{D5CDD505-2E9C-101B-9397-08002B2CF9AE}" pid="2799" name="ZOTERO_BREF_xzLkBioqKi6w_1">
    <vt:lpwstr>ZOTERO_ITEM CSL_CITATION {"citationID":"a6bne47pmu","properties":{"formattedCitation":"\\uldash{(Toplis et al., 1997)}","plainCitation":"(Toplis et al., 1997)","noteIndex":0},"citationItems":[{"id":1320,"uris":["http://zotero.org/users/453153/items/N54CC4</vt:lpwstr>
  </property>
  <property fmtid="{D5CDD505-2E9C-101B-9397-08002B2CF9AE}" pid="2800" name="ZOTERO_BREF_xzLkBioqKi6w_2">
    <vt:lpwstr>XV"],"uri":["http://zotero.org/users/453153/items/N54CC4XV"],"itemData":{"id":1320,"type":"article-journal","container-title":"American Mineralogist","issue":"9","page":"979–990","source":"Google Scholar","title":"Viscosity, fragility, and configurational</vt:lpwstr>
  </property>
  <property fmtid="{D5CDD505-2E9C-101B-9397-08002B2CF9AE}" pid="2801" name="ZOTERO_BREF_xzLkBioqKi6w_3">
    <vt:lpwstr> entropy of melts along the join SiO&lt;sub&gt;2&lt;/sub&gt;-NaAlSiO&lt;sub&gt;4&lt;/sub&gt;","volume":"82","author":[{"family":"Toplis","given":"Michael J."},{"family":"Dingwell","given":"Donald B."},{"family":"Hess","given":"Kai-Uwe"},{"family":"Lenci","given":"Tommaso"}],"iss</vt:lpwstr>
  </property>
  <property fmtid="{D5CDD505-2E9C-101B-9397-08002B2CF9AE}" pid="2802" name="ZOTERO_BREF_xzLkBioqKi6w_4">
    <vt:lpwstr>ued":{"date-parts":[["1997"]]}}}],"schema":"https://github.com/citation-style-language/schema/raw/master/csl-citation.json"}</vt:lpwstr>
  </property>
  <property fmtid="{D5CDD505-2E9C-101B-9397-08002B2CF9AE}" pid="2803"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2804"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2805"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2806" name="ZOTERO_BREF_xzTvdSMEddVRWGbwpUbte_4">
    <vt:lpwstr>ion.json"}</vt:lpwstr>
  </property>
  <property fmtid="{D5CDD505-2E9C-101B-9397-08002B2CF9AE}" pid="2807"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2808"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2809"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2810" name="ZOTERO_BREF_yRYUPyYHuYxw_4">
    <vt:lpwstr>"given":"Ruslan"}],"issued":{"date-parts":[["2014"]]}}}],"schema":"https://github.com/citation-style-language/schema/raw/master/csl-citation.json"}</vt:lpwstr>
  </property>
  <property fmtid="{D5CDD505-2E9C-101B-9397-08002B2CF9AE}" pid="2811"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2812"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2813"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2814"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2815"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2816"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2817"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2818"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2819" name="ZOTERO_BREF_ycDMZrzRMBEaSIqhEitSX_9">
    <vt:lpwstr>",1]]}},"prefix":"e.g."}],"schema":"https://github.com/citation-style-language/schema/raw/master/csl-citation.json"} </vt:lpwstr>
  </property>
  <property fmtid="{D5CDD505-2E9C-101B-9397-08002B2CF9AE}" pid="2820"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2821"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2822" name="ZOTERO_BREF_ykpPxA0V2WOf_3">
    <vt:lpwstr>iven":"G. N."}],"issued":{"date-parts":[["1985"]]}}}],"schema":"https://github.com/citation-style-language/schema/raw/master/csl-citation.json"}</vt:lpwstr>
  </property>
  <property fmtid="{D5CDD505-2E9C-101B-9397-08002B2CF9AE}" pid="2823"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2824"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2825" name="ZOTERO_BREF_yxbqT2qtTFgb_3">
    <vt:lpwstr>ean Ridge basalt glasses by Raman spectroscopy","volume":"104","author":[{"family":"Le Losq","given":"C."},{"family":"Berry","given":"A. J."},{"family":"Kendrick","given":"M. A."},{"family":"Neuville","given":"D. R."},{"family":"O'Neill","given":"H. St. C</vt:lpwstr>
  </property>
  <property fmtid="{D5CDD505-2E9C-101B-9397-08002B2CF9AE}" pid="2826" name="ZOTERO_BREF_yxbqT2qtTFgb_4">
    <vt:lpwstr>."}],"issued":{"date-parts":[["2019"]]}}}],"schema":"https://github.com/citation-style-language/schema/raw/master/csl-citation.json"}</vt:lpwstr>
  </property>
  <property fmtid="{D5CDD505-2E9C-101B-9397-08002B2CF9AE}" pid="2827"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2828"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2829" name="ZOTERO_BREF_yzqngu3g2vTy171qJCE5r_3">
    <vt:lpwstr>rce":"Google Scholar","author":[{"family":"Angell","given":"Charles Austen"}],"issued":{"date-parts":[["1991"]]}}}],"schema":"https://github.com/citation-style-language/schema/raw/master/csl-citation.json"}</vt:lpwstr>
  </property>
  <property fmtid="{D5CDD505-2E9C-101B-9397-08002B2CF9AE}" pid="2830"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2831"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2832" name="ZOTERO_BREF_z6mcmRg4n0fj_3">
    <vt:lpwstr>n":"Y."},{"family":"Courville","given":"A."}],"issued":{"date-parts":[["2016"]]}}}],"schema":"https://github.com/citation-style-language/schema/raw/master/csl-citation.json"}</vt:lpwstr>
  </property>
  <property fmtid="{D5CDD505-2E9C-101B-9397-08002B2CF9AE}" pid="2833"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2834" name="ZOTERO_BREF_z7g5sPlSEW0U_10">
    <vt:lpwstr>ate melts","volume":"463","author":[{"family":"Le Losq","given":"C."},{"family":"Neuville","given":"D. R."}],"issued":{"date-parts":[["2017",5,1]]}}}],"schema":"https://github.com/citation-style-language/schema/raw/master/csl-citation.json"}</vt:lpwstr>
  </property>
  <property fmtid="{D5CDD505-2E9C-101B-9397-08002B2CF9AE}" pid="2835"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2836"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2837"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2838"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2839"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2840"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2841"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2842"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2843"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2844"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2845" name="ZOTERO_BREF_zGDHM5t6rtxJ_3">
    <vt:lpwstr>gmatic processes","volume":"7","author":[{"family":"Mysen","given":"B. O."}],"issued":{"date-parts":[["1995"]]}}}],"schema":"https://github.com/citation-style-language/schema/raw/master/csl-citation.json"}</vt:lpwstr>
  </property>
  <property fmtid="{D5CDD505-2E9C-101B-9397-08002B2CF9AE}" pid="2846"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2847"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2848"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2849" name="ZOTERO_BREF_zL1RQ6JLZCwBT2stcWs5o_4">
    <vt:lpwstr>tion.json"}</vt:lpwstr>
  </property>
  <property fmtid="{D5CDD505-2E9C-101B-9397-08002B2CF9AE}" pid="2850"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2851"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2852"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853"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2854"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2855"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2856"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2857"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2858" name="ZOTERO_BREF_zQ7i7tSJQThu_9">
    <vt:lpwstr>1]]}}}],"schema":"https://github.com/citation-style-language/schema/raw/master/csl-citation.json"}</vt:lpwstr>
  </property>
  <property fmtid="{D5CDD505-2E9C-101B-9397-08002B2CF9AE}" pid="2859" name="ZOTERO_PREF_1">
    <vt:lpwstr>&lt;data data-version="3" zotero-version="5.0.95"&gt;&lt;session id="mre1gKaT"/&gt;&lt;style id="http://www.zotero.org/styles/geochimica-et-cosmochimica-acta" hasBibliography="1" bibliographyStyleHasBeenSet="1"/&gt;&lt;prefs&gt;&lt;pref name="fieldType" value="Bookmark"/&gt;&lt;pref name</vt:lpwstr>
  </property>
  <property fmtid="{D5CDD505-2E9C-101B-9397-08002B2CF9AE}" pid="2860" name="ZOTERO_PREF_2">
    <vt:lpwstr>="automaticJournalAbbreviations" value="true"/&gt;&lt;pref name="delayCitationUpdates" value="true"/&gt;&lt;pref name="dontAskDelayCitationUpdates" value="true"/&gt;&lt;/prefs&gt;&lt;/data&gt;</vt:lpwstr>
  </property>
</Properties>
</file>
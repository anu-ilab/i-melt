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8.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pPr>
      <w:r>
        <w:rPr/>
        <w:drawing>
          <wp:inline distT="0" distB="0" distL="0" distR="0">
            <wp:extent cx="1838960" cy="8045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838960" cy="804545"/>
                    </a:xfrm>
                    <a:prstGeom prst="rect">
                      <a:avLst/>
                    </a:prstGeom>
                  </pic:spPr>
                </pic:pic>
              </a:graphicData>
            </a:graphic>
          </wp:inline>
        </w:drawing>
      </w:r>
    </w:p>
    <w:p>
      <w:pPr>
        <w:pStyle w:val="Normal"/>
        <w:spacing w:lineRule="auto" w:line="480"/>
        <w:jc w:val="center"/>
        <w:rPr>
          <w:sz w:val="36"/>
          <w:szCs w:val="36"/>
        </w:rPr>
      </w:pPr>
      <w:r>
        <w:rPr>
          <w:sz w:val="36"/>
          <w:szCs w:val="36"/>
        </w:rPr>
      </w:r>
    </w:p>
    <w:p>
      <w:pPr>
        <w:pStyle w:val="Normal"/>
        <w:spacing w:lineRule="auto" w:line="480"/>
        <w:jc w:val="center"/>
        <w:rPr>
          <w:sz w:val="36"/>
          <w:szCs w:val="36"/>
        </w:rPr>
      </w:pPr>
      <w:r>
        <w:rPr>
          <w:sz w:val="36"/>
          <w:szCs w:val="36"/>
        </w:rPr>
      </w:r>
    </w:p>
    <w:p>
      <w:pPr>
        <w:pStyle w:val="Normal"/>
        <w:spacing w:lineRule="auto" w:line="480"/>
        <w:jc w:val="center"/>
        <w:rPr>
          <w:sz w:val="36"/>
          <w:szCs w:val="36"/>
        </w:rPr>
      </w:pPr>
      <w:r>
        <w:rPr>
          <w:sz w:val="36"/>
          <w:szCs w:val="36"/>
        </w:rPr>
        <w:t>Supplementary Materials for</w:t>
      </w:r>
    </w:p>
    <w:p>
      <w:pPr>
        <w:pStyle w:val="Normal"/>
        <w:spacing w:lineRule="auto" w:line="480"/>
        <w:jc w:val="center"/>
        <w:rPr/>
      </w:pPr>
      <w:r>
        <w:rPr/>
      </w:r>
    </w:p>
    <w:p>
      <w:pPr>
        <w:pStyle w:val="Head"/>
        <w:spacing w:lineRule="auto" w:line="480" w:before="0" w:after="0"/>
        <w:jc w:val="center"/>
        <w:rPr/>
      </w:pPr>
      <w:r>
        <w:rPr>
          <w:color w:val="000000"/>
          <w:sz w:val="28"/>
          <w:szCs w:val="28"/>
        </w:rPr>
        <w:t>Deep learning prediction of material properties</w:t>
      </w:r>
    </w:p>
    <w:p>
      <w:pPr>
        <w:pStyle w:val="Normal"/>
        <w:spacing w:lineRule="auto" w:line="480"/>
        <w:jc w:val="center"/>
        <w:rPr/>
      </w:pPr>
      <w:r>
        <w:rPr>
          <w:szCs w:val="24"/>
        </w:rPr>
        <w:t>Charles Le Losq, Andrew Valentine, Daniel R. Neuville, Bjorn O. Mysen</w:t>
      </w:r>
    </w:p>
    <w:p>
      <w:pPr>
        <w:pStyle w:val="Normal"/>
        <w:spacing w:lineRule="auto" w:line="480"/>
        <w:jc w:val="center"/>
        <w:rPr>
          <w:szCs w:val="24"/>
        </w:rPr>
      </w:pPr>
      <w:r>
        <w:rPr>
          <w:szCs w:val="24"/>
        </w:rPr>
      </w:r>
    </w:p>
    <w:p>
      <w:pPr>
        <w:pStyle w:val="Normal"/>
        <w:spacing w:lineRule="auto" w:line="480"/>
        <w:jc w:val="center"/>
        <w:rPr/>
      </w:pPr>
      <w:r>
        <w:rPr>
          <w:szCs w:val="24"/>
        </w:rPr>
        <w:t>Correspondence to:  lelosq@ipgp.fr</w:t>
      </w:r>
    </w:p>
    <w:p>
      <w:pPr>
        <w:pStyle w:val="Normal"/>
        <w:spacing w:lineRule="auto" w:line="480"/>
        <w:jc w:val="both"/>
        <w:rPr>
          <w:b/>
          <w:b/>
        </w:rPr>
      </w:pPr>
      <w:r>
        <w:rPr>
          <w:b/>
        </w:rPr>
      </w:r>
    </w:p>
    <w:p>
      <w:pPr>
        <w:pStyle w:val="Normal"/>
        <w:spacing w:lineRule="auto" w:line="480"/>
        <w:jc w:val="both"/>
        <w:rPr>
          <w:b/>
          <w:b/>
        </w:rPr>
      </w:pPr>
      <w:r>
        <w:rPr>
          <w:b/>
        </w:rPr>
        <w:t>This PDF file includes:</w:t>
      </w:r>
    </w:p>
    <w:p>
      <w:pPr>
        <w:pStyle w:val="Normal"/>
        <w:spacing w:lineRule="auto" w:line="480"/>
        <w:jc w:val="both"/>
        <w:rPr/>
      </w:pPr>
      <w:r>
        <w:rPr/>
      </w:r>
    </w:p>
    <w:p>
      <w:pPr>
        <w:pStyle w:val="Normal"/>
        <w:spacing w:lineRule="auto" w:line="480"/>
        <w:ind w:left="720" w:hanging="0"/>
        <w:jc w:val="both"/>
        <w:rPr/>
      </w:pPr>
      <w:r>
        <w:rPr/>
        <w:t>Materials and Methods</w:t>
      </w:r>
    </w:p>
    <w:p>
      <w:pPr>
        <w:pStyle w:val="Normal"/>
        <w:spacing w:lineRule="auto" w:line="480"/>
        <w:ind w:left="720" w:hanging="0"/>
        <w:jc w:val="both"/>
        <w:rPr/>
      </w:pPr>
      <w:r>
        <w:rPr/>
        <w:t>Supplementary Text</w:t>
      </w:r>
    </w:p>
    <w:p>
      <w:pPr>
        <w:pStyle w:val="Normal"/>
        <w:spacing w:lineRule="auto" w:line="480"/>
        <w:ind w:left="720" w:hanging="0"/>
        <w:jc w:val="both"/>
        <w:rPr/>
      </w:pPr>
      <w:r>
        <w:rPr/>
        <w:t>Figs. S1 to S7</w:t>
      </w:r>
    </w:p>
    <w:p>
      <w:pPr>
        <w:pStyle w:val="Normal"/>
        <w:spacing w:lineRule="auto" w:line="480"/>
        <w:ind w:left="720" w:hanging="0"/>
        <w:jc w:val="both"/>
        <w:rPr/>
      </w:pPr>
      <w:r>
        <w:rPr/>
        <w:t>Tables S1 to S3</w:t>
      </w:r>
    </w:p>
    <w:p>
      <w:pPr>
        <w:pStyle w:val="Normal"/>
        <w:spacing w:lineRule="auto" w:line="480"/>
        <w:jc w:val="both"/>
        <w:rPr/>
      </w:pPr>
      <w:r>
        <w:rPr/>
      </w:r>
    </w:p>
    <w:p>
      <w:pPr>
        <w:pStyle w:val="Normal"/>
        <w:spacing w:lineRule="auto" w:line="480"/>
        <w:jc w:val="both"/>
        <w:rPr/>
      </w:pPr>
      <w:r>
        <w:rPr>
          <w:b/>
        </w:rPr>
        <w:t xml:space="preserve">Other Supplementary Materials for this manuscript include the following: </w:t>
      </w:r>
    </w:p>
    <w:p>
      <w:pPr>
        <w:pStyle w:val="Normal"/>
        <w:spacing w:lineRule="auto" w:line="480"/>
        <w:jc w:val="both"/>
        <w:rPr>
          <w:b/>
          <w:b/>
        </w:rPr>
      </w:pPr>
      <w:r>
        <w:rPr>
          <w:b/>
        </w:rPr>
      </w:r>
    </w:p>
    <w:p>
      <w:pPr>
        <w:pStyle w:val="Normal"/>
        <w:spacing w:lineRule="auto" w:line="480"/>
        <w:ind w:left="720" w:hanging="0"/>
        <w:jc w:val="both"/>
        <w:rPr/>
      </w:pPr>
      <w:r>
        <w:rPr/>
        <w:t>Software repository at github.com/charlesll/neuravi</w:t>
      </w:r>
    </w:p>
    <w:p>
      <w:pPr>
        <w:pStyle w:val="Normal"/>
        <w:spacing w:lineRule="auto" w:line="480"/>
        <w:ind w:left="720" w:hanging="0"/>
        <w:jc w:val="both"/>
        <w:rPr/>
      </w:pPr>
      <w:r>
        <w:rPr/>
      </w:r>
    </w:p>
    <w:p>
      <w:pPr>
        <w:pStyle w:val="SMHeading"/>
        <w:spacing w:lineRule="auto" w:line="480"/>
        <w:jc w:val="both"/>
        <w:rPr/>
      </w:pPr>
      <w:bookmarkStart w:id="0" w:name="MaterialsMethods"/>
      <w:bookmarkStart w:id="1" w:name="Tables"/>
      <w:bookmarkEnd w:id="0"/>
      <w:bookmarkEnd w:id="1"/>
      <w:r>
        <w:rPr/>
        <w:t>Materials and Methods</w:t>
      </w:r>
    </w:p>
    <w:p>
      <w:pPr>
        <w:pStyle w:val="Normal"/>
        <w:spacing w:lineRule="auto" w:line="480"/>
        <w:ind w:left="720" w:firstLine="720"/>
        <w:jc w:val="both"/>
        <w:rPr>
          <w:rFonts w:eastAsia="Times New Roman"/>
          <w:sz w:val="24"/>
          <w:szCs w:val="24"/>
        </w:rPr>
      </w:pPr>
      <w:r>
        <w:rPr>
          <w:rFonts w:eastAsia="Times New Roman"/>
          <w:sz w:val="24"/>
          <w:szCs w:val="24"/>
        </w:rPr>
      </w:r>
    </w:p>
    <w:p>
      <w:pPr>
        <w:pStyle w:val="Normal"/>
        <w:spacing w:lineRule="auto" w:line="480"/>
        <w:jc w:val="both"/>
        <w:rPr/>
      </w:pPr>
      <w:r>
        <w:rPr>
          <w:rFonts w:eastAsia="Times New Roman"/>
          <w:b/>
          <w:bCs/>
          <w:i/>
          <w:iCs/>
          <w:sz w:val="24"/>
          <w:szCs w:val="24"/>
          <w:u w:val="none"/>
        </w:rPr>
        <w:t>Experimental Design</w:t>
      </w:r>
    </w:p>
    <w:p>
      <w:pPr>
        <w:pStyle w:val="Normal"/>
        <w:spacing w:lineRule="auto" w:line="480"/>
        <w:jc w:val="both"/>
        <w:rPr/>
      </w:pPr>
      <w:r>
        <w:rPr>
          <w:color w:val="000000"/>
          <w:sz w:val="24"/>
          <w:szCs w:val="24"/>
        </w:rPr>
        <w:t>Developing the model required the collection and compilation of viscosity, density, refractive index as well as Raman spectra data on glasses and melts in the K</w:t>
      </w:r>
      <w:r>
        <w:rPr>
          <w:color w:val="000000"/>
          <w:sz w:val="24"/>
          <w:szCs w:val="24"/>
          <w:vertAlign w:val="subscript"/>
        </w:rPr>
        <w:t>2</w:t>
      </w:r>
      <w:r>
        <w:rPr>
          <w:color w:val="000000"/>
          <w:sz w:val="24"/>
          <w:szCs w:val="24"/>
        </w:rPr>
        <w:t>O-Na</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quaternary diagram (Fig. S1). Viscosity of supercooled melts remains to be better defined for peralkaline compositions in this diagram, such that we realized new experiments to complete the existing dataset. We further compiled existing data as specified below, prior to developing the model. The model is developed via the PyTorch library in the Python programming language, and can be run using Jupyter Notebooks. All the code and data necessary to reproduce this study are provided as an archive file and can also be found on the software repository Github at the web address </w:t>
      </w:r>
      <w:hyperlink r:id="rId3">
        <w:r>
          <w:rPr>
            <w:rStyle w:val="InternetLink"/>
            <w:color w:val="000000"/>
            <w:sz w:val="24"/>
            <w:szCs w:val="24"/>
          </w:rPr>
          <w:t>https://github.com/charlesll/neuravi</w:t>
        </w:r>
      </w:hyperlink>
      <w:r>
        <w:rPr>
          <w:color w:val="000000"/>
          <w:sz w:val="24"/>
          <w:szCs w:val="24"/>
        </w:rPr>
        <w:t xml:space="preserve"> .</w:t>
      </w:r>
    </w:p>
    <w:p>
      <w:pPr>
        <w:pStyle w:val="Normal"/>
        <w:spacing w:lineRule="auto" w:line="480"/>
        <w:ind w:left="720" w:firstLine="720"/>
        <w:jc w:val="both"/>
        <w:rPr>
          <w:rFonts w:eastAsia="Times New Roman"/>
          <w:sz w:val="24"/>
          <w:szCs w:val="24"/>
        </w:rPr>
      </w:pPr>
      <w:r>
        <w:rPr>
          <w:rFonts w:eastAsia="Times New Roman"/>
          <w:sz w:val="24"/>
          <w:szCs w:val="24"/>
        </w:rPr>
      </w:r>
    </w:p>
    <w:p>
      <w:pPr>
        <w:pStyle w:val="PreformattedText"/>
        <w:spacing w:lineRule="auto" w:line="480"/>
        <w:jc w:val="both"/>
        <w:rPr/>
      </w:pPr>
      <w:r>
        <w:rPr>
          <w:rFonts w:cs="Times New Roman" w:ascii="Times New Roman" w:hAnsi="Times New Roman"/>
          <w:b/>
          <w:bCs/>
          <w:i/>
          <w:color w:val="000000"/>
          <w:sz w:val="24"/>
          <w:szCs w:val="24"/>
        </w:rPr>
        <w:t>Data compilation</w:t>
      </w:r>
    </w:p>
    <w:p>
      <w:pPr>
        <w:pStyle w:val="PreformattedText"/>
        <w:spacing w:lineRule="auto" w:line="480"/>
        <w:jc w:val="both"/>
        <w:rPr/>
      </w:pPr>
      <w:r>
        <w:rPr>
          <w:rFonts w:cs="Times New Roman" w:ascii="Times New Roman" w:hAnsi="Times New Roman"/>
          <w:color w:val="000000"/>
          <w:sz w:val="24"/>
          <w:szCs w:val="24"/>
        </w:rPr>
        <w:t xml:space="preserve">Existing data regarding Raman spectra, optical refractive index, density and viscosity of alkali aluminosilicate glasses were selected by hand via a review of the existing literature. Cross-verification of the accuracy of viscosity data from different studies is critical and was checked on compositions like sodium trisilicate, albite and jadeite. Publications presenting deviations higher than 0.1 log Pa · s compared to the general trend on such compositions were entirely discarded. </w:t>
      </w:r>
      <w:r>
        <w:rPr>
          <w:rFonts w:cs="Times New Roman" w:ascii="Times New Roman" w:hAnsi="Times New Roman"/>
          <w:color w:val="000000"/>
          <w:sz w:val="24"/>
          <w:szCs w:val="24"/>
        </w:rPr>
        <w:t xml:space="preserve">Density and refractive index come from various publications reviewed in </w:t>
      </w:r>
      <w:r>
        <w:rPr>
          <w:rFonts w:cs="Times New Roman" w:ascii="Times New Roman" w:hAnsi="Times New Roman"/>
          <w:color w:val="000000"/>
          <w:sz w:val="24"/>
          <w:szCs w:val="24"/>
          <w:highlight w:val="yellow"/>
        </w:rPr>
        <w:t>XXXX</w:t>
      </w:r>
      <w:r>
        <w:rPr>
          <w:rFonts w:cs="Times New Roman" w:ascii="Times New Roman" w:hAnsi="Times New Roman"/>
          <w:color w:val="000000"/>
          <w:sz w:val="24"/>
          <w:szCs w:val="24"/>
        </w:rPr>
        <w:t xml:space="preserve">. Raman spectra are published data from the IPGP and Carnegie Institution for Science laboratories (see below for details). All data references are provided in the database at s </w:t>
      </w:r>
      <w:hyperlink r:id="rId4">
        <w:r>
          <w:rPr>
            <w:rStyle w:val="InternetLink"/>
            <w:rFonts w:cs="Times New Roman" w:ascii="Times New Roman" w:hAnsi="Times New Roman"/>
            <w:color w:val="000000"/>
            <w:sz w:val="24"/>
            <w:szCs w:val="24"/>
          </w:rPr>
          <w:t>https://github.com/charlesll/neuravi</w:t>
        </w:r>
      </w:hyperlink>
      <w:r>
        <w:rPr>
          <w:rFonts w:cs="Times New Roman" w:ascii="Times New Roman" w:hAnsi="Times New Roman"/>
          <w:color w:val="000000"/>
          <w:sz w:val="24"/>
          <w:szCs w:val="24"/>
        </w:rPr>
        <w:t xml:space="preserve">. </w:t>
      </w:r>
    </w:p>
    <w:p>
      <w:pPr>
        <w:pStyle w:val="PreformattedText"/>
        <w:spacing w:lineRule="auto" w:line="48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reformattedText"/>
        <w:spacing w:lineRule="auto" w:line="480"/>
        <w:jc w:val="both"/>
        <w:rPr/>
      </w:pPr>
      <w:r>
        <w:rPr>
          <w:rFonts w:cs="Times New Roman" w:ascii="Times New Roman" w:hAnsi="Times New Roman"/>
          <w:b/>
          <w:bCs/>
          <w:i/>
          <w:color w:val="000000"/>
          <w:sz w:val="24"/>
          <w:szCs w:val="24"/>
        </w:rPr>
        <w:t>Sample synthesis and new measurements</w:t>
      </w:r>
    </w:p>
    <w:p>
      <w:pPr>
        <w:pStyle w:val="PreformattedText"/>
        <w:rPr/>
      </w:pPr>
      <w:r>
        <w:rPr>
          <w:rFonts w:cs="Times New Roman" w:ascii="Times New Roman" w:hAnsi="Times New Roman"/>
          <w:color w:val="000000"/>
          <w:sz w:val="24"/>
          <w:szCs w:val="24"/>
        </w:rPr>
        <w:t>To complete the viscosity dataset that remain scarse for peralkaline aluminosilicate melts, n</w:t>
      </w:r>
      <w:r>
        <w:rPr>
          <w:rFonts w:cs="Times New Roman" w:ascii="Times New Roman" w:hAnsi="Times New Roman"/>
          <w:color w:val="000000"/>
          <w:sz w:val="24"/>
          <w:szCs w:val="24"/>
        </w:rPr>
        <w:t xml:space="preserve">ew </w:t>
      </w:r>
      <w:r>
        <w:rPr>
          <w:rFonts w:cs="Times New Roman" w:ascii="Times New Roman" w:hAnsi="Times New Roman"/>
          <w:color w:val="000000"/>
          <w:sz w:val="24"/>
          <w:szCs w:val="24"/>
        </w:rPr>
        <w:t>compositions</w:t>
      </w:r>
      <w:r>
        <w:rPr>
          <w:rFonts w:cs="Times New Roman" w:ascii="Times New Roman" w:hAnsi="Times New Roman"/>
          <w:color w:val="000000"/>
          <w:sz w:val="24"/>
          <w:szCs w:val="24"/>
        </w:rPr>
        <w:t xml:space="preserve"> were synthesized at IPGP in Paris from reagent-grade K</w:t>
      </w:r>
      <w:r>
        <w:rPr>
          <w:rFonts w:cs="Times New Roman" w:ascii="Times New Roman" w:hAnsi="Times New Roman"/>
          <w:color w:val="000000"/>
          <w:sz w:val="24"/>
          <w:szCs w:val="24"/>
          <w:vertAlign w:val="subscript"/>
        </w:rPr>
        <w:t>2</w:t>
      </w:r>
      <w:r>
        <w:rPr>
          <w:rFonts w:cs="Times New Roman" w:ascii="Times New Roman" w:hAnsi="Times New Roman"/>
          <w:color w:val="000000"/>
          <w:sz w:val="24"/>
          <w:szCs w:val="24"/>
        </w:rPr>
        <w:t>CO</w:t>
      </w:r>
      <w:r>
        <w:rPr>
          <w:rFonts w:cs="Times New Roman" w:ascii="Times New Roman" w:hAnsi="Times New Roman"/>
          <w:color w:val="000000"/>
          <w:sz w:val="24"/>
          <w:szCs w:val="24"/>
          <w:vertAlign w:val="subscript"/>
        </w:rPr>
        <w:t>3</w:t>
      </w:r>
      <w:r>
        <w:rPr>
          <w:rFonts w:cs="Times New Roman" w:ascii="Times New Roman" w:hAnsi="Times New Roman"/>
          <w:color w:val="000000"/>
          <w:sz w:val="24"/>
          <w:szCs w:val="24"/>
        </w:rPr>
        <w:t>, Na</w:t>
      </w:r>
      <w:r>
        <w:rPr>
          <w:rFonts w:cs="Times New Roman" w:ascii="Times New Roman" w:hAnsi="Times New Roman"/>
          <w:color w:val="000000"/>
          <w:sz w:val="24"/>
          <w:szCs w:val="24"/>
          <w:vertAlign w:val="subscript"/>
        </w:rPr>
        <w:t>2</w:t>
      </w:r>
      <w:r>
        <w:rPr>
          <w:rFonts w:cs="Times New Roman" w:ascii="Times New Roman" w:hAnsi="Times New Roman"/>
          <w:color w:val="000000"/>
          <w:sz w:val="24"/>
          <w:szCs w:val="24"/>
        </w:rPr>
        <w:t>CO</w:t>
      </w:r>
      <w:r>
        <w:rPr>
          <w:rFonts w:cs="Times New Roman" w:ascii="Times New Roman" w:hAnsi="Times New Roman"/>
          <w:color w:val="000000"/>
          <w:sz w:val="24"/>
          <w:szCs w:val="24"/>
          <w:vertAlign w:val="subscript"/>
        </w:rPr>
        <w:t>3</w:t>
      </w:r>
      <w:r>
        <w:rPr>
          <w:rFonts w:cs="Times New Roman" w:ascii="Times New Roman" w:hAnsi="Times New Roman"/>
          <w:b w:val="false"/>
          <w:bCs w:val="false"/>
          <w:color w:val="000000"/>
          <w:position w:val="0"/>
          <w:sz w:val="24"/>
          <w:sz w:val="24"/>
          <w:szCs w:val="24"/>
          <w:vertAlign w:val="baseline"/>
        </w:rPr>
        <w:t>, Al</w:t>
      </w:r>
      <w:r>
        <w:rPr>
          <w:rFonts w:cs="Times New Roman" w:ascii="Times New Roman" w:hAnsi="Times New Roman"/>
          <w:b w:val="false"/>
          <w:bCs w:val="false"/>
          <w:color w:val="000000"/>
          <w:sz w:val="24"/>
          <w:szCs w:val="24"/>
          <w:vertAlign w:val="subscript"/>
        </w:rPr>
        <w:t>2</w:t>
      </w:r>
      <w:r>
        <w:rPr>
          <w:rFonts w:cs="Times New Roman" w:ascii="Times New Roman" w:hAnsi="Times New Roman"/>
          <w:b w:val="false"/>
          <w:bCs w:val="false"/>
          <w:color w:val="000000"/>
          <w:position w:val="0"/>
          <w:sz w:val="24"/>
          <w:sz w:val="24"/>
          <w:szCs w:val="24"/>
          <w:vertAlign w:val="baseline"/>
        </w:rPr>
        <w:t>O</w:t>
      </w:r>
      <w:r>
        <w:rPr>
          <w:rFonts w:cs="Times New Roman" w:ascii="Times New Roman" w:hAnsi="Times New Roman"/>
          <w:b w:val="false"/>
          <w:bCs w:val="false"/>
          <w:color w:val="000000"/>
          <w:sz w:val="24"/>
          <w:szCs w:val="24"/>
          <w:vertAlign w:val="subscript"/>
        </w:rPr>
        <w:t xml:space="preserve">3 </w:t>
      </w:r>
      <w:r>
        <w:rPr>
          <w:rFonts w:cs="Times New Roman" w:ascii="Times New Roman" w:hAnsi="Times New Roman"/>
          <w:color w:val="000000"/>
          <w:sz w:val="24"/>
          <w:szCs w:val="24"/>
        </w:rPr>
        <w:t>and SiO</w:t>
      </w:r>
      <w:r>
        <w:rPr>
          <w:rFonts w:cs="Times New Roman" w:ascii="Times New Roman" w:hAnsi="Times New Roman"/>
          <w:color w:val="000000"/>
          <w:sz w:val="24"/>
          <w:szCs w:val="24"/>
          <w:vertAlign w:val="subscript"/>
        </w:rPr>
        <w:t>2</w:t>
      </w:r>
      <w:r>
        <w:rPr>
          <w:rFonts w:cs="Times New Roman" w:ascii="Times New Roman" w:hAnsi="Times New Roman"/>
          <w:color w:val="000000"/>
          <w:sz w:val="24"/>
          <w:szCs w:val="24"/>
        </w:rPr>
        <w:t xml:space="preserve"> dried oxide powders, following the protocol described in </w:t>
      </w:r>
      <w:bookmarkStart w:id="2" w:name="__UnoMark__23698_2551971298"/>
      <w:bookmarkStart w:id="3" w:name="__UnoMark__18662_4168236645"/>
      <w:bookmarkStart w:id="4" w:name="__UnoMark__23080_2551971298"/>
      <w:bookmarkStart w:id="5" w:name="__UnoMark__22035_2551971298"/>
      <w:bookmarkStart w:id="6" w:name="__UnoMark__18131_998215430"/>
      <w:bookmarkStart w:id="7" w:name="__UnoMark__22451_2551971298"/>
      <w:bookmarkStart w:id="8" w:name="__UnoMark__21617_2551971298"/>
      <w:bookmarkStart w:id="9" w:name="__UnoMark__21211_2551971298"/>
      <w:bookmarkStart w:id="10" w:name="__UnoMark__21008_2551971298"/>
      <w:bookmarkStart w:id="11" w:name="__UnoMark__11223_2187724418"/>
      <w:bookmarkStart w:id="12" w:name="__UnoMark__7579_1449571692"/>
      <w:bookmarkStart w:id="13" w:name="__UnoMark__9887_1449571692"/>
      <w:bookmarkStart w:id="14" w:name="__UnoMark__21409_2551971298"/>
      <w:bookmarkStart w:id="15" w:name="__UnoMark__22655_2551971298"/>
      <w:bookmarkStart w:id="16" w:name="__UnoMark__10018_2187724418"/>
      <w:bookmarkStart w:id="17" w:name="__UnoMark__29260_2551971298"/>
      <w:bookmarkStart w:id="18" w:name="__UnoMark__22235_2551971298"/>
      <w:bookmarkStart w:id="19" w:name="__UnoMark__18359_998215430"/>
      <w:bookmarkStart w:id="20" w:name="__UnoMark__21821_2551971298"/>
      <w:bookmarkStart w:id="21" w:name="__UnoMark__23286_2551971298"/>
      <w:bookmarkStart w:id="22" w:name="__UnoMark__23492_2551971298"/>
      <w:bookmarkStart w:id="23" w:name="ZOTERO_BREF_1dzXMq8EWokl6LwCDbpYM"/>
      <w:bookmarkStart w:id="24" w:name="__UnoMark__22869_2551971298"/>
      <w:bookmarkStart w:id="25" w:name="__UnoMark__11454_2187724418"/>
      <w:bookmarkStart w:id="26" w:name="__UnoMark__29420_2551971298"/>
      <w:bookmarkEnd w:id="16"/>
      <w:r>
        <w:rPr>
          <w:rFonts w:cs="Times New Roman" w:ascii="Times New Roman" w:hAnsi="Times New Roman"/>
          <w:b w:val="false"/>
          <w:caps w:val="false"/>
          <w:smallCaps w:val="false"/>
          <w:color w:val="000000"/>
          <w:position w:val="0"/>
          <w:sz w:val="20"/>
          <w:sz w:val="20"/>
          <w:szCs w:val="24"/>
          <w:u w:val="none"/>
          <w:vertAlign w:val="baseline"/>
        </w:rPr>
        <w:t>(</w:t>
      </w:r>
      <w:r>
        <w:rPr>
          <w:b w:val="false"/>
          <w:i/>
          <w:caps w:val="false"/>
          <w:smallCaps w:val="false"/>
          <w:position w:val="0"/>
          <w:sz w:val="20"/>
          <w:sz w:val="20"/>
          <w:highlight w:val="yellow"/>
          <w:u w:val="none"/>
          <w:vertAlign w:val="baseline"/>
        </w:rPr>
        <w:t>1</w:t>
      </w:r>
      <w:r>
        <w:rPr>
          <w:b w:val="false"/>
          <w:caps w:val="false"/>
          <w:smallCaps w:val="false"/>
          <w:position w:val="0"/>
          <w:sz w:val="20"/>
          <w:sz w:val="20"/>
          <w:highlight w:val="yellow"/>
          <w:u w:val="none"/>
          <w:vertAlign w:val="baseline"/>
        </w:rPr>
        <w:t>)</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7"/>
      <w:bookmarkEnd w:id="18"/>
      <w:bookmarkEnd w:id="19"/>
      <w:bookmarkEnd w:id="20"/>
      <w:bookmarkEnd w:id="21"/>
      <w:bookmarkEnd w:id="22"/>
      <w:bookmarkEnd w:id="23"/>
      <w:bookmarkEnd w:id="24"/>
      <w:bookmarkEnd w:id="25"/>
      <w:bookmarkEnd w:id="26"/>
      <w:r>
        <w:rPr>
          <w:rFonts w:cs="Times New Roman" w:ascii="Times New Roman" w:hAnsi="Times New Roman"/>
          <w:color w:val="000000"/>
          <w:sz w:val="24"/>
          <w:szCs w:val="24"/>
        </w:rPr>
        <w:t xml:space="preserve">. Viscosity and density measurements follow the protocol described in </w:t>
      </w:r>
      <w:bookmarkStart w:id="27" w:name="__UnoMark__21410_2551971298"/>
      <w:bookmarkStart w:id="28" w:name="ZOTERO_BREF_A0wrfGP3o0Eh"/>
      <w:bookmarkStart w:id="29" w:name="__UnoMark__18663_4168236645"/>
      <w:bookmarkStart w:id="30" w:name="__UnoMark__23081_2551971298"/>
      <w:bookmarkStart w:id="31" w:name="__UnoMark__22870_2551971298"/>
      <w:bookmarkStart w:id="32" w:name="__UnoMark__23699_2551971298"/>
      <w:bookmarkStart w:id="33" w:name="__UnoMark__22036_2551971298"/>
      <w:bookmarkStart w:id="34" w:name="__UnoMark__21212_2551971298"/>
      <w:bookmarkStart w:id="35" w:name="__UnoMark__7580_1449571692"/>
      <w:bookmarkStart w:id="36" w:name="__UnoMark__9888_1449571692"/>
      <w:bookmarkStart w:id="37" w:name="__UnoMark__21822_2551971298"/>
      <w:bookmarkStart w:id="38" w:name="__UnoMark__22656_2551971298"/>
      <w:bookmarkStart w:id="39" w:name="__UnoMark__23493_2551971298"/>
      <w:bookmarkStart w:id="40" w:name="__UnoMark__29261_2551971298"/>
      <w:bookmarkStart w:id="41" w:name="__UnoMark__23287_2551971298"/>
      <w:bookmarkStart w:id="42" w:name="__UnoMark__21618_2551971298"/>
      <w:bookmarkStart w:id="43" w:name="__UnoMark__21009_2551971298"/>
      <w:bookmarkStart w:id="44" w:name="__UnoMark__22236_2551971298"/>
      <w:bookmarkStart w:id="45" w:name="__UnoMark__29421_2551971298"/>
      <w:bookmarkStart w:id="46" w:name="__UnoMark__22452_2551971298"/>
      <w:r>
        <w:rPr>
          <w:rFonts w:cs="Times New Roman" w:ascii="Times New Roman" w:hAnsi="Times New Roman"/>
          <w:b w:val="false"/>
          <w:caps w:val="false"/>
          <w:smallCaps w:val="false"/>
          <w:color w:val="000000"/>
          <w:position w:val="0"/>
          <w:sz w:val="24"/>
          <w:sz w:val="24"/>
          <w:szCs w:val="24"/>
          <w:highlight w:val="yellow"/>
          <w:u w:val="none"/>
          <w:vertAlign w:val="baseline"/>
        </w:rPr>
        <w:t>(</w:t>
      </w:r>
      <w:r>
        <w:rPr>
          <w:b w:val="false"/>
          <w:i/>
          <w:caps w:val="false"/>
          <w:smallCaps w:val="false"/>
          <w:position w:val="0"/>
          <w:sz w:val="24"/>
          <w:sz w:val="24"/>
          <w:highlight w:val="yellow"/>
          <w:u w:val="none"/>
          <w:vertAlign w:val="baseline"/>
        </w:rPr>
        <w:t>1</w:t>
      </w:r>
      <w:r>
        <w:rPr>
          <w:b w:val="false"/>
          <w:caps w:val="false"/>
          <w:smallCaps w:val="false"/>
          <w:position w:val="0"/>
          <w:sz w:val="24"/>
          <w:sz w:val="24"/>
          <w:highlight w:val="yellow"/>
          <w:u w:val="none"/>
          <w:vertAlign w:val="baseline"/>
        </w:rPr>
        <w:t>)</w:t>
      </w:r>
      <w:bookmarkStart w:id="47" w:name="__UnoMark__29422_2551971298"/>
      <w:bookmarkStart w:id="48" w:name="__UnoMark__22454_2551971298"/>
      <w:bookmarkStart w:id="49" w:name="__UnoMark__9889_1449571692"/>
      <w:bookmarkStart w:id="50" w:name="__UnoMark__7582_1449571692"/>
      <w:bookmarkStart w:id="51" w:name="__UnoMark__21010_2551971298"/>
      <w:bookmarkStart w:id="52" w:name="__UnoMark__18664_4168236645"/>
      <w:bookmarkStart w:id="53" w:name="__UnoMark__23082_2551971298"/>
      <w:bookmarkStart w:id="54" w:name="__UnoMark__22872_2551971298"/>
      <w:bookmarkStart w:id="55" w:name="__UnoMark__21412_2551971298"/>
      <w:bookmarkStart w:id="56" w:name="ZOTERO_BREF_Wp5FQSHZ76Wi"/>
      <w:bookmarkStart w:id="57" w:name="__UnoMark__29262_2551971298"/>
      <w:bookmarkStart w:id="58" w:name="__UnoMark__23700_2551971298"/>
      <w:bookmarkStart w:id="59" w:name="__UnoMark__21619_2551971298"/>
      <w:bookmarkStart w:id="60" w:name="__UnoMark__21213_2551971298"/>
      <w:bookmarkStart w:id="61" w:name="__UnoMark__23494_2551971298"/>
      <w:bookmarkStart w:id="62" w:name="__UnoMark__23288_2551971298"/>
      <w:bookmarkStart w:id="63" w:name="__UnoMark__22237_2551971298"/>
      <w:bookmarkStart w:id="64" w:name="__UnoMark__9890_1449571692"/>
      <w:bookmarkStart w:id="65" w:name="__UnoMark__22037_2551971298"/>
      <w:bookmarkStart w:id="66" w:name="__UnoMark__21823_2551971298"/>
      <w:bookmarkStart w:id="67" w:name="__UnoMark__22658_2551971298"/>
      <w:bookmarkStart w:id="68" w:name="__UnoMark__7581_1449571692"/>
      <w:bookmarkStart w:id="69" w:name="__UnoMark__22657_2551971298"/>
      <w:bookmarkStart w:id="70" w:name="__UnoMark__11455_2187724418"/>
      <w:bookmarkStart w:id="71" w:name="__UnoMark__18665_4168236645"/>
      <w:bookmarkStart w:id="72" w:name="__UnoMark__23495_2551971298"/>
      <w:bookmarkStart w:id="73" w:name="__UnoMark__21411_2551971298"/>
      <w:bookmarkStart w:id="74" w:name="__UnoMark__21011_2551971298"/>
      <w:bookmarkStart w:id="75" w:name="__UnoMark__23701_2551971298"/>
      <w:bookmarkStart w:id="76" w:name="__UnoMark__29423_2551971298"/>
      <w:bookmarkStart w:id="77" w:name="ZOTERO_BREF_1dzXMq8EWokl6LwCDbpYM1"/>
      <w:bookmarkStart w:id="78" w:name="__UnoMark__22038_2551971298"/>
      <w:bookmarkStart w:id="79" w:name="__UnoMark__21620_2551971298"/>
      <w:bookmarkStart w:id="80" w:name="__UnoMark__22238_2551971298"/>
      <w:bookmarkStart w:id="81" w:name="__UnoMark__21214_2551971298"/>
      <w:bookmarkStart w:id="82" w:name="__UnoMark__22453_2551971298"/>
      <w:bookmarkStart w:id="83" w:name="__UnoMark__23289_2551971298"/>
      <w:bookmarkStart w:id="84" w:name="__UnoMark__22871_2551971298"/>
      <w:bookmarkStart w:id="85" w:name="__UnoMark__23083_2551971298"/>
      <w:bookmarkStart w:id="86" w:name="__UnoMark__29263_2551971298"/>
      <w:bookmarkStart w:id="87" w:name="__UnoMark__18360_998215430"/>
      <w:bookmarkStart w:id="88" w:name="__UnoMark__11224_2187724418"/>
      <w:bookmarkStart w:id="89" w:name="__UnoMark__21824_2551971298"/>
      <w:bookmarkStart w:id="90" w:name="__UnoMark__18132_998215430"/>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50"/>
      <w:bookmarkEnd w:id="64"/>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Pr>
          <w:rFonts w:cs="Times New Roman" w:ascii="Times New Roman" w:hAnsi="Times New Roman"/>
          <w:b w:val="false"/>
          <w:caps w:val="false"/>
          <w:smallCaps w:val="false"/>
          <w:color w:val="000000"/>
          <w:position w:val="0"/>
          <w:sz w:val="24"/>
          <w:sz w:val="24"/>
          <w:szCs w:val="24"/>
          <w:highlight w:val="yellow"/>
          <w:u w:val="none"/>
          <w:vertAlign w:val="baseline"/>
        </w:rPr>
        <w:t>(</w:t>
      </w:r>
      <w:r>
        <w:rPr>
          <w:b w:val="false"/>
          <w:i/>
          <w:caps w:val="false"/>
          <w:smallCaps w:val="false"/>
          <w:position w:val="0"/>
          <w:sz w:val="24"/>
          <w:sz w:val="24"/>
          <w:u w:val="none"/>
          <w:vertAlign w:val="baseline"/>
        </w:rPr>
        <w:t>1</w:t>
      </w:r>
      <w:r>
        <w:rPr>
          <w:b w:val="false"/>
          <w:caps w:val="false"/>
          <w:smallCaps w:val="false"/>
          <w:position w:val="0"/>
          <w:sz w:val="24"/>
          <w:sz w:val="24"/>
          <w:u w:val="none"/>
          <w:vertAlign w:val="baseline"/>
        </w:rPr>
        <w:t>)</w:t>
      </w:r>
      <w:bookmarkEnd w:id="47"/>
      <w:bookmarkEnd w:id="48"/>
      <w:bookmarkEnd w:id="49"/>
      <w:bookmarkEnd w:id="51"/>
      <w:bookmarkEnd w:id="52"/>
      <w:bookmarkEnd w:id="53"/>
      <w:bookmarkEnd w:id="54"/>
      <w:bookmarkEnd w:id="55"/>
      <w:bookmarkEnd w:id="56"/>
      <w:bookmarkEnd w:id="57"/>
      <w:bookmarkEnd w:id="58"/>
      <w:bookmarkEnd w:id="59"/>
      <w:bookmarkEnd w:id="60"/>
      <w:bookmarkEnd w:id="61"/>
      <w:bookmarkEnd w:id="62"/>
      <w:bookmarkEnd w:id="63"/>
      <w:bookmarkEnd w:id="65"/>
      <w:bookmarkEnd w:id="66"/>
      <w:bookmarkEnd w:id="67"/>
      <w:bookmarkEnd w:id="68"/>
      <w:r>
        <w:rPr>
          <w:rFonts w:cs="Times New Roman" w:ascii="Times New Roman" w:hAnsi="Times New Roman"/>
          <w:color w:val="000000"/>
          <w:sz w:val="24"/>
          <w:szCs w:val="24"/>
        </w:rPr>
        <w:t xml:space="preserve">, such that the reader is refereed to this publication for further information. </w:t>
      </w:r>
      <w:r>
        <w:rPr>
          <w:rFonts w:cs="Times New Roman" w:ascii="Times New Roman" w:hAnsi="Times New Roman"/>
          <w:color w:val="000000"/>
          <w:sz w:val="24"/>
          <w:szCs w:val="24"/>
          <w:lang w:val="en-GB"/>
        </w:rPr>
        <w:t xml:space="preserve">Chemical compositions have been measured using a Cameca SX50 electron microprobe (Table S1), with a 30 nA current, U = 30 kV, and 5 seconds of counting. The values reported in Table S1 are the statistical mean of 10-20 individual measurements. Viscosity measurement values for glasses reported in Table S1 are provided in Table S2. </w:t>
      </w:r>
    </w:p>
    <w:p>
      <w:pPr>
        <w:pStyle w:val="PreformattedText"/>
        <w:spacing w:lineRule="auto" w:line="480"/>
        <w:jc w:val="both"/>
        <w:rPr>
          <w:rFonts w:ascii="Times New Roman" w:hAnsi="Times New Roman" w:cs="Times New Roman"/>
          <w:color w:val="000000"/>
          <w:sz w:val="24"/>
          <w:szCs w:val="24"/>
          <w:lang w:val="en-GB"/>
        </w:rPr>
      </w:pPr>
      <w:r>
        <w:rPr>
          <w:rFonts w:cs="Times New Roman" w:ascii="Times New Roman" w:hAnsi="Times New Roman"/>
          <w:color w:val="000000"/>
          <w:sz w:val="24"/>
          <w:szCs w:val="24"/>
          <w:lang w:val="en-GB"/>
        </w:rPr>
      </w:r>
    </w:p>
    <w:p>
      <w:pPr>
        <w:pStyle w:val="PreformattedText"/>
        <w:spacing w:lineRule="auto" w:line="480"/>
        <w:jc w:val="both"/>
        <w:rPr/>
      </w:pPr>
      <w:r>
        <w:rPr>
          <w:rFonts w:cs="Times New Roman" w:ascii="Times New Roman" w:hAnsi="Times New Roman"/>
          <w:b/>
          <w:bCs/>
          <w:i/>
          <w:color w:val="000000"/>
          <w:sz w:val="24"/>
          <w:szCs w:val="24"/>
          <w:lang w:val="en-GB"/>
        </w:rPr>
        <w:t>Raman spectroscopy</w:t>
      </w:r>
    </w:p>
    <w:p>
      <w:pPr>
        <w:pStyle w:val="Normal"/>
        <w:spacing w:lineRule="auto" w:line="480"/>
        <w:jc w:val="both"/>
        <w:rPr/>
      </w:pPr>
      <w:r>
        <w:rPr>
          <w:color w:val="000000"/>
          <w:sz w:val="24"/>
          <w:szCs w:val="24"/>
          <w:lang w:val="en-GB"/>
        </w:rPr>
        <w:t>Raman spectra of silicate and aluminosilicate glasses acquired at IPGP in Paris were recorded using a T64000 Jobin-Yvon</w:t>
      </w:r>
      <w:r>
        <w:rPr>
          <w:color w:val="000000"/>
          <w:sz w:val="24"/>
          <w:szCs w:val="24"/>
          <w:vertAlign w:val="superscript"/>
          <w:lang w:val="en-GB"/>
        </w:rPr>
        <w:t>®</w:t>
      </w:r>
      <w:r>
        <w:rPr>
          <w:color w:val="000000"/>
          <w:sz w:val="24"/>
          <w:szCs w:val="24"/>
          <w:lang w:val="en-GB"/>
        </w:rPr>
        <w:t xml:space="preserve"> Raman spectrometer equipped with a confocal system, a 1024 charge-couple detector (CCD) cooled by liquid nitrogen and an Olympus</w:t>
      </w:r>
      <w:r>
        <w:rPr>
          <w:color w:val="000000"/>
          <w:sz w:val="24"/>
          <w:szCs w:val="24"/>
          <w:vertAlign w:val="superscript"/>
          <w:lang w:val="en-GB"/>
        </w:rPr>
        <w:t>®</w:t>
      </w:r>
      <w:r>
        <w:rPr>
          <w:color w:val="000000"/>
          <w:sz w:val="24"/>
          <w:szCs w:val="24"/>
          <w:lang w:val="en-GB"/>
        </w:rPr>
        <w:t xml:space="preserve"> microscope. The optimal spatial resolution allowed by the confocal system is 1-2 μm</w:t>
      </w:r>
      <w:r>
        <w:rPr>
          <w:color w:val="000000"/>
          <w:sz w:val="24"/>
          <w:szCs w:val="24"/>
          <w:vertAlign w:val="superscript"/>
          <w:lang w:val="en-GB"/>
        </w:rPr>
        <w:t>2</w:t>
      </w:r>
      <w:r>
        <w:rPr>
          <w:color w:val="000000"/>
          <w:sz w:val="24"/>
          <w:szCs w:val="24"/>
          <w:lang w:val="en-GB"/>
        </w:rPr>
        <w:t xml:space="preserve"> with a x100 Olympus</w:t>
      </w:r>
      <w:r>
        <w:rPr>
          <w:color w:val="000000"/>
          <w:sz w:val="24"/>
          <w:szCs w:val="24"/>
          <w:vertAlign w:val="superscript"/>
          <w:lang w:val="en-GB"/>
        </w:rPr>
        <w:t>®</w:t>
      </w:r>
      <w:r>
        <w:rPr>
          <w:color w:val="000000"/>
          <w:sz w:val="24"/>
          <w:szCs w:val="24"/>
          <w:lang w:val="en-GB"/>
        </w:rPr>
        <w:t xml:space="preserve"> objective, and the spectral resolution is 0.7 cm</w:t>
      </w:r>
      <w:r>
        <w:rPr>
          <w:color w:val="000000"/>
          <w:sz w:val="24"/>
          <w:szCs w:val="24"/>
          <w:vertAlign w:val="superscript"/>
          <w:lang w:val="en-GB"/>
        </w:rPr>
        <w:t>-1</w:t>
      </w:r>
      <w:r>
        <w:rPr>
          <w:color w:val="000000"/>
          <w:sz w:val="24"/>
          <w:szCs w:val="24"/>
          <w:lang w:val="en-GB"/>
        </w:rPr>
        <w:t>. A Coherent</w:t>
      </w:r>
      <w:r>
        <w:rPr>
          <w:color w:val="000000"/>
          <w:sz w:val="24"/>
          <w:szCs w:val="24"/>
          <w:vertAlign w:val="superscript"/>
          <w:lang w:val="en-GB"/>
        </w:rPr>
        <w:t>®</w:t>
      </w:r>
      <w:r>
        <w:rPr>
          <w:color w:val="000000"/>
          <w:sz w:val="24"/>
          <w:szCs w:val="24"/>
          <w:lang w:val="en-GB"/>
        </w:rPr>
        <w:t xml:space="preserve"> laser 70-C5 Ar</w:t>
      </w:r>
      <w:r>
        <w:rPr>
          <w:color w:val="000000"/>
          <w:sz w:val="24"/>
          <w:szCs w:val="24"/>
          <w:vertAlign w:val="superscript"/>
          <w:lang w:val="en-GB"/>
        </w:rPr>
        <w:t>+</w:t>
      </w:r>
      <w:r>
        <w:rPr>
          <w:color w:val="000000"/>
          <w:sz w:val="24"/>
          <w:szCs w:val="24"/>
          <w:lang w:val="en-GB"/>
        </w:rPr>
        <w:t xml:space="preserve">, having a wavelength of 488.1 or 514.532 nm, has been used as the excitation line. </w:t>
      </w:r>
      <w:r>
        <w:rPr>
          <w:rStyle w:val="JR"/>
          <w:color w:val="000000"/>
          <w:sz w:val="24"/>
          <w:szCs w:val="24"/>
          <w:lang w:val="en-GB"/>
        </w:rPr>
        <w:t xml:space="preserve">Unpolarized Raman spectra were acquired </w:t>
      </w:r>
      <w:r>
        <w:rPr>
          <w:color w:val="000000"/>
          <w:sz w:val="24"/>
          <w:szCs w:val="24"/>
          <w:lang w:val="en-GB"/>
        </w:rPr>
        <w:t>between 20 and 1500 cm</w:t>
      </w:r>
      <w:r>
        <w:rPr>
          <w:color w:val="000000"/>
          <w:sz w:val="24"/>
          <w:szCs w:val="24"/>
          <w:vertAlign w:val="superscript"/>
          <w:lang w:val="en-GB"/>
        </w:rPr>
        <w:t>-1</w:t>
      </w:r>
      <w:r>
        <w:rPr>
          <w:color w:val="000000"/>
          <w:sz w:val="24"/>
          <w:szCs w:val="24"/>
          <w:lang w:val="en-GB"/>
        </w:rPr>
        <w:t xml:space="preserve"> on pieces of glass from the starting materials that were excited with a laser power of 100-150 mW on the sample. </w:t>
      </w:r>
    </w:p>
    <w:p>
      <w:pPr>
        <w:pStyle w:val="Normal"/>
        <w:spacing w:lineRule="auto" w:line="480"/>
        <w:jc w:val="both"/>
        <w:rPr>
          <w:color w:val="000000"/>
          <w:sz w:val="24"/>
          <w:szCs w:val="24"/>
          <w:lang w:val="en-GB"/>
        </w:rPr>
      </w:pPr>
      <w:r>
        <w:rPr>
          <w:color w:val="000000"/>
          <w:sz w:val="24"/>
          <w:szCs w:val="24"/>
          <w:lang w:val="en-GB"/>
        </w:rPr>
      </w:r>
    </w:p>
    <w:p>
      <w:pPr>
        <w:pStyle w:val="Normal"/>
        <w:spacing w:lineRule="auto" w:line="480"/>
        <w:jc w:val="both"/>
        <w:rPr/>
      </w:pPr>
      <w:r>
        <w:rPr>
          <w:color w:val="000000"/>
          <w:sz w:val="24"/>
          <w:szCs w:val="24"/>
          <w:lang w:val="en-GB"/>
        </w:rPr>
        <w:t>Further Raman spectra acquired at the Geophysical Laboratory on glasses along the K</w:t>
      </w:r>
      <w:r>
        <w:rPr>
          <w:color w:val="000000"/>
          <w:sz w:val="24"/>
          <w:szCs w:val="24"/>
          <w:vertAlign w:val="subscript"/>
          <w:lang w:val="en-GB"/>
        </w:rPr>
        <w:t>2</w:t>
      </w:r>
      <w:r>
        <w:rPr>
          <w:color w:val="000000"/>
          <w:sz w:val="24"/>
          <w:szCs w:val="24"/>
          <w:lang w:val="en-GB"/>
        </w:rPr>
        <w:t>Si</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-K</w:t>
      </w:r>
      <w:r>
        <w:rPr>
          <w:color w:val="000000"/>
          <w:sz w:val="24"/>
          <w:szCs w:val="24"/>
          <w:vertAlign w:val="subscript"/>
          <w:lang w:val="en-GB"/>
        </w:rPr>
        <w:t>2</w:t>
      </w:r>
      <w:r>
        <w:rPr>
          <w:color w:val="000000"/>
          <w:sz w:val="24"/>
          <w:szCs w:val="24"/>
          <w:lang w:val="en-GB"/>
        </w:rPr>
        <w:t>(KAl)</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 xml:space="preserve"> and K</w:t>
      </w:r>
      <w:r>
        <w:rPr>
          <w:color w:val="000000"/>
          <w:sz w:val="24"/>
          <w:szCs w:val="24"/>
          <w:vertAlign w:val="subscript"/>
          <w:lang w:val="en-GB"/>
        </w:rPr>
        <w:t>2</w:t>
      </w:r>
      <w:r>
        <w:rPr>
          <w:color w:val="000000"/>
          <w:sz w:val="24"/>
          <w:szCs w:val="24"/>
          <w:lang w:val="en-GB"/>
        </w:rPr>
        <w:t>Si</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-K</w:t>
      </w:r>
      <w:r>
        <w:rPr>
          <w:color w:val="000000"/>
          <w:sz w:val="24"/>
          <w:szCs w:val="24"/>
          <w:vertAlign w:val="subscript"/>
          <w:lang w:val="en-GB"/>
        </w:rPr>
        <w:t>2</w:t>
      </w:r>
      <w:r>
        <w:rPr>
          <w:color w:val="000000"/>
          <w:sz w:val="24"/>
          <w:szCs w:val="24"/>
          <w:lang w:val="en-GB"/>
        </w:rPr>
        <w:t>(KAl)</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 xml:space="preserve"> joins were added to the database (see Supplementary Materials for data and references). Those spectra were acquired with a Dilor XY confocal microRaman spectrometer equipped with a cryogenic Thompson Model 4ooO CCD . The 488 nm line of a SpectraPhysics model 2025 Ar</w:t>
      </w:r>
      <w:r>
        <w:rPr>
          <w:color w:val="000000"/>
          <w:sz w:val="24"/>
          <w:szCs w:val="24"/>
          <w:vertAlign w:val="superscript"/>
          <w:lang w:val="en-GB"/>
        </w:rPr>
        <w:t>+</w:t>
      </w:r>
      <w:r>
        <w:rPr>
          <w:color w:val="000000"/>
          <w:sz w:val="24"/>
          <w:szCs w:val="24"/>
          <w:lang w:val="en-GB"/>
        </w:rPr>
        <w:t xml:space="preserve"> laser operating at several hundred mW at the sample was used for sample excitation. </w:t>
      </w:r>
    </w:p>
    <w:p>
      <w:pPr>
        <w:pStyle w:val="Normal"/>
        <w:tabs>
          <w:tab w:val="left" w:pos="284" w:leader="none"/>
        </w:tabs>
        <w:spacing w:lineRule="auto" w:line="480" w:before="0" w:after="0"/>
        <w:contextualSpacing/>
        <w:jc w:val="both"/>
        <w:rPr>
          <w:color w:val="000000"/>
          <w:sz w:val="24"/>
          <w:szCs w:val="24"/>
          <w:lang w:val="en-GB"/>
        </w:rPr>
      </w:pPr>
      <w:r>
        <w:rPr>
          <w:color w:val="000000"/>
          <w:sz w:val="24"/>
          <w:szCs w:val="24"/>
          <w:lang w:val="en-GB"/>
        </w:rPr>
      </w:r>
    </w:p>
    <w:p>
      <w:pPr>
        <w:pStyle w:val="Normal"/>
        <w:rPr/>
      </w:pPr>
      <w:r>
        <w:rPr>
          <w:color w:val="000000"/>
          <w:sz w:val="24"/>
          <w:szCs w:val="24"/>
          <w:lang w:val="en-GB"/>
        </w:rPr>
        <w:t>Preprocessing of the spectra was kept to minimum: (i) a linear baseline was fitted to the minima in the 700-800 and 1200-1300 cm</w:t>
      </w:r>
      <w:r>
        <w:rPr>
          <w:color w:val="000000"/>
          <w:sz w:val="24"/>
          <w:szCs w:val="24"/>
          <w:vertAlign w:val="superscript"/>
          <w:lang w:val="en-GB"/>
        </w:rPr>
        <w:t>-1</w:t>
      </w:r>
      <w:r>
        <w:rPr>
          <w:color w:val="000000"/>
          <w:sz w:val="24"/>
          <w:szCs w:val="24"/>
          <w:lang w:val="en-GB"/>
        </w:rPr>
        <w:t xml:space="preserve"> portions of the spectra and then subtracted to obtained baseline-corrected spectra, (ii) the spectra were then corrected from temperature and excitation line effects</w:t>
      </w:r>
      <w:r>
        <w:rPr>
          <w:color w:val="000000"/>
          <w:sz w:val="24"/>
          <w:szCs w:val="24"/>
          <w:highlight w:val="yellow"/>
          <w:lang w:val="en-GB"/>
        </w:rPr>
        <w:t xml:space="preserve"> </w:t>
      </w:r>
      <w:bookmarkStart w:id="91" w:name="__UnoMark__21215_2551971298"/>
      <w:bookmarkStart w:id="92" w:name="__UnoMark__23290_2551971298"/>
      <w:bookmarkStart w:id="93" w:name="__UnoMark__9891_1449571692"/>
      <w:bookmarkStart w:id="94" w:name="__UnoMark__7583_1449571692"/>
      <w:bookmarkStart w:id="95" w:name="__UnoMark__21621_2551971298"/>
      <w:bookmarkStart w:id="96" w:name="ZOTERO_BREF_jKuB97iEj4hK"/>
      <w:bookmarkStart w:id="97" w:name="__UnoMark__18666_4168236645"/>
      <w:bookmarkStart w:id="98" w:name="__UnoMark__29424_2551971298"/>
      <w:bookmarkStart w:id="99" w:name="__UnoMark__29264_2551971298"/>
      <w:bookmarkStart w:id="100" w:name="__UnoMark__21012_2551971298"/>
      <w:bookmarkStart w:id="101" w:name="__UnoMark__21825_2551971298"/>
      <w:bookmarkStart w:id="102" w:name="__UnoMark__22239_2551971298"/>
      <w:bookmarkStart w:id="103" w:name="__UnoMark__23084_2551971298"/>
      <w:bookmarkStart w:id="104" w:name="__UnoMark__22039_2551971298"/>
      <w:bookmarkStart w:id="105" w:name="__UnoMark__23702_2551971298"/>
      <w:bookmarkStart w:id="106" w:name="__UnoMark__21413_2551971298"/>
      <w:bookmarkStart w:id="107" w:name="__UnoMark__23496_2551971298"/>
      <w:bookmarkStart w:id="108" w:name="__UnoMark__22659_2551971298"/>
      <w:bookmarkStart w:id="109" w:name="__UnoMark__22873_2551971298"/>
      <w:bookmarkStart w:id="110" w:name="__UnoMark__22455_2551971298"/>
      <w:r>
        <w:rPr>
          <w:b w:val="false"/>
          <w:caps w:val="false"/>
          <w:smallCaps w:val="false"/>
          <w:color w:val="000000"/>
          <w:position w:val="0"/>
          <w:sz w:val="24"/>
          <w:sz w:val="24"/>
          <w:szCs w:val="24"/>
          <w:highlight w:val="yellow"/>
          <w:u w:val="none"/>
          <w:vertAlign w:val="baseline"/>
          <w:lang w:val="en-GB"/>
        </w:rPr>
        <w:t>(</w:t>
      </w:r>
      <w:r>
        <w:rPr>
          <w:b w:val="false"/>
          <w:i/>
          <w:caps w:val="false"/>
          <w:smallCaps w:val="false"/>
          <w:position w:val="0"/>
          <w:sz w:val="24"/>
          <w:sz w:val="24"/>
          <w:highlight w:val="yellow"/>
          <w:u w:val="none"/>
          <w:vertAlign w:val="baseline"/>
        </w:rPr>
        <w:t>1</w:t>
      </w:r>
      <w:r>
        <w:rPr>
          <w:b w:val="false"/>
          <w:caps w:val="false"/>
          <w:smallCaps w:val="false"/>
          <w:position w:val="0"/>
          <w:sz w:val="24"/>
          <w:sz w:val="24"/>
          <w:highlight w:val="yellow"/>
          <w:u w:val="none"/>
          <w:vertAlign w:val="baseline"/>
        </w:rPr>
        <w:t>)</w:t>
      </w:r>
      <w:bookmarkStart w:id="111" w:name="__UnoMark__21414_2551971298"/>
      <w:bookmarkStart w:id="112" w:name="__UnoMark__18667_4168236645"/>
      <w:bookmarkStart w:id="113" w:name="__UnoMark__29265_2551971298"/>
      <w:bookmarkStart w:id="114" w:name="__UnoMark__22040_2551971298"/>
      <w:bookmarkStart w:id="115" w:name="__UnoMark__11456_2187724418"/>
      <w:bookmarkStart w:id="116" w:name="__UnoMark__22660_2551971298"/>
      <w:bookmarkStart w:id="117" w:name="__UnoMark__18133_998215430"/>
      <w:bookmarkStart w:id="118" w:name="__UnoMark__21216_2551971298"/>
      <w:bookmarkStart w:id="119" w:name="__UnoMark__29425_2551971298"/>
      <w:bookmarkStart w:id="120" w:name="__UnoMark__7584_1449571692"/>
      <w:bookmarkStart w:id="121" w:name="__UnoMark__9892_1449571692"/>
      <w:bookmarkStart w:id="122" w:name="__UnoMark__11225_2187724418"/>
      <w:bookmarkStart w:id="123" w:name="__UnoMark__23497_2551971298"/>
      <w:bookmarkStart w:id="124" w:name="ZOTERO_BREF_ZuDn7sYNlLyJca3rTLiIk"/>
      <w:bookmarkStart w:id="125" w:name="__UnoMark__21622_2551971298"/>
      <w:bookmarkStart w:id="126" w:name="__UnoMark__18361_998215430"/>
      <w:bookmarkStart w:id="127" w:name="__UnoMark__21826_2551971298"/>
      <w:bookmarkStart w:id="128" w:name="__UnoMark__21013_2551971298"/>
      <w:bookmarkStart w:id="129" w:name="__UnoMark__22874_2551971298"/>
      <w:bookmarkStart w:id="130" w:name="__UnoMark__23291_2551971298"/>
      <w:bookmarkStart w:id="131" w:name="__UnoMark__23085_2551971298"/>
      <w:bookmarkStart w:id="132" w:name="__UnoMark__23703_2551971298"/>
      <w:bookmarkStart w:id="133" w:name="__UnoMark__22240_2551971298"/>
      <w:bookmarkStart w:id="134" w:name="__UnoMark__22456_2551971298"/>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Pr>
          <w:color w:val="000000"/>
          <w:sz w:val="24"/>
          <w:szCs w:val="24"/>
          <w:highlight w:val="yellow"/>
          <w:lang w:val="en-GB"/>
        </w:rPr>
        <w:t>,</w:t>
      </w:r>
      <w:r>
        <w:rPr>
          <w:color w:val="000000"/>
          <w:sz w:val="24"/>
          <w:szCs w:val="24"/>
          <w:lang w:val="en-GB"/>
        </w:rPr>
        <w:t xml:space="preserve"> and (iii) the spectra were normalised to their maximum intensity such that the intensity in each spectrum varies between 0 and 1 (min-max scaling in data science terminology). Only signals in the 400-1250 cm</w:t>
      </w:r>
      <w:r>
        <w:rPr>
          <w:color w:val="000000"/>
          <w:sz w:val="24"/>
          <w:szCs w:val="24"/>
          <w:vertAlign w:val="superscript"/>
          <w:lang w:val="en-GB"/>
        </w:rPr>
        <w:t>-1</w:t>
      </w:r>
      <w:r>
        <w:rPr>
          <w:color w:val="000000"/>
          <w:sz w:val="24"/>
          <w:szCs w:val="24"/>
          <w:lang w:val="en-GB"/>
        </w:rPr>
        <w:t xml:space="preserve"> range were saved as different spectra had different starting and ending Raman shift values. After pre-processing, spectra were saved in a HDF5 file for their future use.</w:t>
      </w:r>
    </w:p>
    <w:p>
      <w:pPr>
        <w:pStyle w:val="Normal"/>
        <w:tabs>
          <w:tab w:val="left" w:pos="284" w:leader="none"/>
        </w:tabs>
        <w:spacing w:lineRule="auto" w:line="480" w:before="0" w:after="0"/>
        <w:contextualSpacing/>
        <w:jc w:val="both"/>
        <w:rPr>
          <w:color w:val="000000"/>
          <w:sz w:val="24"/>
          <w:szCs w:val="24"/>
          <w:lang w:val="en-GB"/>
        </w:rPr>
      </w:pPr>
      <w:r>
        <w:rPr>
          <w:color w:val="000000"/>
          <w:sz w:val="24"/>
          <w:szCs w:val="24"/>
          <w:lang w:val="en-GB"/>
        </w:rPr>
      </w:r>
    </w:p>
    <w:p>
      <w:pPr>
        <w:pStyle w:val="Normal"/>
        <w:tabs>
          <w:tab w:val="left" w:pos="284" w:leader="none"/>
        </w:tabs>
        <w:spacing w:lineRule="auto" w:line="480" w:before="0" w:after="0"/>
        <w:contextualSpacing/>
        <w:jc w:val="both"/>
        <w:rPr/>
      </w:pPr>
      <w:r>
        <w:rPr>
          <w:b/>
          <w:bCs/>
          <w:i/>
          <w:color w:val="000000"/>
          <w:sz w:val="24"/>
          <w:szCs w:val="24"/>
          <w:lang w:val="en-GB"/>
        </w:rPr>
        <w:t>Machine learning modelling</w:t>
      </w:r>
    </w:p>
    <w:p>
      <w:pPr>
        <w:pStyle w:val="Normal"/>
        <w:tabs>
          <w:tab w:val="left" w:pos="284" w:leader="none"/>
        </w:tabs>
        <w:spacing w:lineRule="auto" w:line="480" w:before="0" w:after="0"/>
        <w:contextualSpacing/>
        <w:jc w:val="both"/>
        <w:rPr>
          <w:b/>
          <w:b/>
          <w:bCs/>
          <w:color w:val="000000"/>
          <w:sz w:val="24"/>
          <w:szCs w:val="24"/>
          <w:lang w:val="en-GB"/>
        </w:rPr>
      </w:pPr>
      <w:r>
        <w:rPr>
          <w:b/>
          <w:bCs/>
          <w:color w:val="000000"/>
          <w:sz w:val="24"/>
          <w:szCs w:val="24"/>
          <w:lang w:val="en-GB"/>
        </w:rPr>
      </w:r>
    </w:p>
    <w:p>
      <w:pPr>
        <w:pStyle w:val="Normal"/>
        <w:tabs>
          <w:tab w:val="left" w:pos="284" w:leader="none"/>
        </w:tabs>
        <w:spacing w:lineRule="auto" w:line="480" w:before="0" w:after="0"/>
        <w:contextualSpacing/>
        <w:jc w:val="both"/>
        <w:rPr/>
      </w:pPr>
      <w:r>
        <w:rPr>
          <w:i/>
          <w:iCs/>
          <w:color w:val="000000"/>
          <w:sz w:val="24"/>
          <w:szCs w:val="24"/>
          <w:lang w:val="en-GB"/>
        </w:rPr>
        <w:t>Datasets</w:t>
      </w:r>
    </w:p>
    <w:p>
      <w:pPr>
        <w:pStyle w:val="Normal"/>
        <w:tabs>
          <w:tab w:val="left" w:pos="284" w:leader="none"/>
        </w:tabs>
        <w:spacing w:lineRule="auto" w:line="480" w:before="0" w:after="0"/>
        <w:contextualSpacing/>
        <w:jc w:val="both"/>
        <w:rPr/>
      </w:pPr>
      <w:r>
        <w:rPr>
          <w:color w:val="000000"/>
          <w:sz w:val="24"/>
          <w:szCs w:val="24"/>
          <w:lang w:val="en-GB"/>
        </w:rPr>
        <w:t>Data used in this study are available in a spreadsheet (see supplementary archive as well as github.com/charlesll/neuravi) that was used as a database. Four different streams of data are present:</w:t>
      </w:r>
      <w:bookmarkStart w:id="135" w:name="__UnoMark__7578_1449571692"/>
      <w:bookmarkEnd w:id="135"/>
    </w:p>
    <w:p>
      <w:pPr>
        <w:pStyle w:val="Normal"/>
        <w:tabs>
          <w:tab w:val="left" w:pos="284" w:leader="none"/>
        </w:tabs>
        <w:spacing w:lineRule="auto" w:line="480" w:before="0" w:after="0"/>
        <w:contextualSpacing/>
        <w:jc w:val="both"/>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viscosity</w:t>
      </w:r>
      <w:r>
        <w:rPr>
          <w:color w:val="000000"/>
          <w:sz w:val="24"/>
          <w:szCs w:val="24"/>
          <w:lang w:val="en-GB"/>
        </w:rPr>
        <w:t xml:space="preserve">, the database of viscosity measurements, composed of </w:t>
      </w:r>
      <w:r>
        <w:rPr>
          <w:i/>
          <w:iCs/>
          <w:color w:val="000000"/>
          <w:sz w:val="24"/>
          <w:szCs w:val="24"/>
          <w:lang w:val="en-GB"/>
        </w:rPr>
        <w:t>X</w:t>
      </w:r>
      <w:r>
        <w:rPr>
          <w:i/>
          <w:iCs/>
          <w:color w:val="000000"/>
          <w:sz w:val="24"/>
          <w:szCs w:val="24"/>
          <w:vertAlign w:val="subscript"/>
          <w:lang w:val="en-GB"/>
        </w:rPr>
        <w:t>viscosity</w:t>
      </w:r>
      <w:r>
        <w:rPr>
          <w:color w:val="000000"/>
          <w:sz w:val="24"/>
          <w:szCs w:val="24"/>
          <w:lang w:val="en-GB"/>
        </w:rPr>
        <w:t xml:space="preserve"> chemical composition entries (mole fractions) as well as their associated temperatures (Kelvin) and </w:t>
      </w:r>
      <w:r>
        <w:rPr>
          <w:i/>
          <w:iCs/>
          <w:color w:val="000000"/>
          <w:sz w:val="24"/>
          <w:szCs w:val="24"/>
          <w:lang w:val="en-GB"/>
        </w:rPr>
        <w:t>y</w:t>
      </w:r>
      <w:r>
        <w:rPr>
          <w:i/>
          <w:iCs/>
          <w:color w:val="000000"/>
          <w:sz w:val="24"/>
          <w:szCs w:val="24"/>
          <w:vertAlign w:val="subscript"/>
          <w:lang w:val="en-GB"/>
        </w:rPr>
        <w:t>viscosity</w:t>
      </w:r>
      <w:r>
        <w:rPr>
          <w:color w:val="000000"/>
          <w:sz w:val="24"/>
          <w:szCs w:val="24"/>
          <w:lang w:val="en-GB"/>
        </w:rPr>
        <w:t xml:space="preserve"> observations (Pa·s);</w:t>
      </w:r>
    </w:p>
    <w:p>
      <w:pPr>
        <w:pStyle w:val="Normal"/>
        <w:tabs>
          <w:tab w:val="left" w:pos="284" w:leader="none"/>
        </w:tabs>
        <w:spacing w:lineRule="auto" w:line="480" w:before="0" w:after="0"/>
        <w:contextualSpacing/>
        <w:jc w:val="both"/>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density</w:t>
      </w:r>
      <w:r>
        <w:rPr>
          <w:color w:val="000000"/>
          <w:sz w:val="24"/>
          <w:szCs w:val="24"/>
          <w:lang w:val="en-GB"/>
        </w:rPr>
        <w:t xml:space="preserve">, the database of density measurements, composed of </w:t>
      </w:r>
      <w:r>
        <w:rPr>
          <w:i/>
          <w:iCs/>
          <w:color w:val="000000"/>
          <w:sz w:val="24"/>
          <w:szCs w:val="24"/>
          <w:lang w:val="en-GB"/>
        </w:rPr>
        <w:t>X</w:t>
      </w:r>
      <w:r>
        <w:rPr>
          <w:i/>
          <w:iCs/>
          <w:color w:val="000000"/>
          <w:sz w:val="24"/>
          <w:szCs w:val="24"/>
          <w:vertAlign w:val="subscript"/>
          <w:lang w:val="en-GB"/>
        </w:rPr>
        <w:t>density</w:t>
      </w:r>
      <w:r>
        <w:rPr>
          <w:i/>
          <w:iCs/>
          <w:color w:val="000000"/>
          <w:sz w:val="24"/>
          <w:szCs w:val="24"/>
          <w:lang w:val="en-GB"/>
        </w:rPr>
        <w:t xml:space="preserve"> </w:t>
      </w:r>
      <w:r>
        <w:rPr>
          <w:color w:val="000000"/>
          <w:sz w:val="24"/>
          <w:szCs w:val="24"/>
          <w:lang w:val="en-GB"/>
        </w:rPr>
        <w:t xml:space="preserve">chemical composition entries (mole fractions) and </w:t>
      </w:r>
      <w:r>
        <w:rPr>
          <w:i/>
          <w:iCs/>
          <w:color w:val="000000"/>
          <w:sz w:val="24"/>
          <w:szCs w:val="24"/>
          <w:lang w:val="en-GB"/>
        </w:rPr>
        <w:t>y</w:t>
      </w:r>
      <w:r>
        <w:rPr>
          <w:i/>
          <w:iCs/>
          <w:color w:val="000000"/>
          <w:sz w:val="24"/>
          <w:szCs w:val="24"/>
          <w:vertAlign w:val="subscript"/>
          <w:lang w:val="en-GB"/>
        </w:rPr>
        <w:t>density</w:t>
      </w:r>
      <w:r>
        <w:rPr>
          <w:color w:val="000000"/>
          <w:sz w:val="24"/>
          <w:szCs w:val="24"/>
          <w:lang w:val="en-GB"/>
        </w:rPr>
        <w:t xml:space="preserve"> observations (g cm</w:t>
      </w:r>
      <w:r>
        <w:rPr>
          <w:color w:val="000000"/>
          <w:sz w:val="24"/>
          <w:szCs w:val="24"/>
          <w:vertAlign w:val="superscript"/>
          <w:lang w:val="en-GB"/>
        </w:rPr>
        <w:t>-3</w:t>
      </w:r>
      <w:r>
        <w:rPr>
          <w:color w:val="000000"/>
          <w:sz w:val="24"/>
          <w:szCs w:val="24"/>
          <w:lang w:val="en-GB"/>
        </w:rPr>
        <w:t>);</w:t>
      </w:r>
    </w:p>
    <w:p>
      <w:pPr>
        <w:pStyle w:val="Normal"/>
        <w:tabs>
          <w:tab w:val="left" w:pos="284" w:leader="none"/>
        </w:tabs>
        <w:spacing w:lineRule="auto" w:line="480" w:before="0" w:after="0"/>
        <w:contextualSpacing/>
        <w:jc w:val="both"/>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Raman</w:t>
      </w:r>
      <w:r>
        <w:rPr>
          <w:color w:val="000000"/>
          <w:sz w:val="24"/>
          <w:szCs w:val="24"/>
          <w:lang w:val="en-GB"/>
        </w:rPr>
        <w:t xml:space="preserve">, the database of Raman spectra, composed of </w:t>
      </w:r>
      <w:r>
        <w:rPr>
          <w:i/>
          <w:iCs/>
          <w:color w:val="000000"/>
          <w:sz w:val="24"/>
          <w:szCs w:val="24"/>
          <w:lang w:val="en-GB"/>
        </w:rPr>
        <w:t>X</w:t>
      </w:r>
      <w:r>
        <w:rPr>
          <w:i/>
          <w:iCs/>
          <w:color w:val="000000"/>
          <w:sz w:val="24"/>
          <w:szCs w:val="24"/>
          <w:vertAlign w:val="subscript"/>
          <w:lang w:val="en-GB"/>
        </w:rPr>
        <w:t>Raman</w:t>
      </w:r>
      <w:r>
        <w:rPr>
          <w:i/>
          <w:iCs/>
          <w:color w:val="000000"/>
          <w:sz w:val="24"/>
          <w:szCs w:val="24"/>
          <w:lang w:val="en-GB"/>
        </w:rPr>
        <w:t xml:space="preserve"> </w:t>
      </w:r>
      <w:r>
        <w:rPr>
          <w:color w:val="000000"/>
          <w:sz w:val="24"/>
          <w:szCs w:val="24"/>
          <w:lang w:val="en-GB"/>
        </w:rPr>
        <w:t xml:space="preserve">chemical composition entries (mole fractions) and </w:t>
      </w:r>
      <w:r>
        <w:rPr>
          <w:i/>
          <w:iCs/>
          <w:color w:val="000000"/>
          <w:sz w:val="24"/>
          <w:szCs w:val="24"/>
          <w:lang w:val="en-GB"/>
        </w:rPr>
        <w:t>y</w:t>
      </w:r>
      <w:r>
        <w:rPr>
          <w:i/>
          <w:iCs/>
          <w:color w:val="000000"/>
          <w:sz w:val="24"/>
          <w:szCs w:val="24"/>
          <w:vertAlign w:val="subscript"/>
          <w:lang w:val="en-GB"/>
        </w:rPr>
        <w:t>Raman</w:t>
      </w:r>
      <w:r>
        <w:rPr>
          <w:color w:val="000000"/>
          <w:sz w:val="24"/>
          <w:szCs w:val="24"/>
          <w:lang w:val="en-GB"/>
        </w:rPr>
        <w:t xml:space="preserve"> spectra observations (min-max scaled Raman intensities);</w:t>
      </w:r>
    </w:p>
    <w:p>
      <w:pPr>
        <w:pStyle w:val="Normal"/>
        <w:tabs>
          <w:tab w:val="left" w:pos="284" w:leader="none"/>
        </w:tabs>
        <w:spacing w:lineRule="auto" w:line="480" w:before="0" w:after="0"/>
        <w:contextualSpacing/>
        <w:jc w:val="both"/>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optical</w:t>
      </w:r>
      <w:r>
        <w:rPr>
          <w:color w:val="000000"/>
          <w:sz w:val="24"/>
          <w:szCs w:val="24"/>
          <w:lang w:val="en-GB"/>
        </w:rPr>
        <w:t xml:space="preserve">, the database of optical refractive index, composed of </w:t>
      </w:r>
      <w:r>
        <w:rPr>
          <w:i/>
          <w:iCs/>
          <w:color w:val="000000"/>
          <w:sz w:val="24"/>
          <w:szCs w:val="24"/>
          <w:lang w:val="en-GB"/>
        </w:rPr>
        <w:t>X</w:t>
      </w:r>
      <w:r>
        <w:rPr>
          <w:i/>
          <w:iCs/>
          <w:color w:val="000000"/>
          <w:sz w:val="24"/>
          <w:szCs w:val="24"/>
          <w:vertAlign w:val="subscript"/>
          <w:lang w:val="en-GB"/>
        </w:rPr>
        <w:t>optical</w:t>
      </w:r>
      <w:r>
        <w:rPr>
          <w:i/>
          <w:iCs/>
          <w:color w:val="000000"/>
          <w:sz w:val="24"/>
          <w:szCs w:val="24"/>
          <w:lang w:val="en-GB"/>
        </w:rPr>
        <w:t xml:space="preserve"> </w:t>
      </w:r>
      <w:r>
        <w:rPr>
          <w:color w:val="000000"/>
          <w:sz w:val="24"/>
          <w:szCs w:val="24"/>
          <w:lang w:val="en-GB"/>
        </w:rPr>
        <w:t>chemical composition entries (mole fractions) as well as their associated wavelength (</w:t>
      </w:r>
      <w:r>
        <w:rPr>
          <w:rFonts w:ascii="Liberation Serif" w:hAnsi="Liberation Serif"/>
          <w:color w:val="000000"/>
          <w:sz w:val="24"/>
          <w:szCs w:val="24"/>
          <w:lang w:val="en-GB"/>
        </w:rPr>
        <w:t>µ</w:t>
      </w:r>
      <w:r>
        <w:rPr>
          <w:color w:val="000000"/>
          <w:sz w:val="24"/>
          <w:szCs w:val="24"/>
          <w:lang w:val="en-GB"/>
        </w:rPr>
        <w:t xml:space="preserve">m) and </w:t>
      </w:r>
      <w:r>
        <w:rPr>
          <w:i/>
          <w:iCs/>
          <w:color w:val="000000"/>
          <w:sz w:val="24"/>
          <w:szCs w:val="24"/>
          <w:lang w:val="en-GB"/>
        </w:rPr>
        <w:t>y</w:t>
      </w:r>
      <w:r>
        <w:rPr>
          <w:i/>
          <w:iCs/>
          <w:color w:val="000000"/>
          <w:sz w:val="24"/>
          <w:szCs w:val="24"/>
          <w:vertAlign w:val="subscript"/>
          <w:lang w:val="en-GB"/>
        </w:rPr>
        <w:t>refractive index</w:t>
      </w:r>
      <w:r>
        <w:rPr>
          <w:color w:val="000000"/>
          <w:sz w:val="24"/>
          <w:szCs w:val="24"/>
          <w:lang w:val="en-GB"/>
        </w:rPr>
        <w:t xml:space="preserve"> observations.</w:t>
      </w:r>
    </w:p>
    <w:p>
      <w:pPr>
        <w:pStyle w:val="Normal"/>
        <w:tabs>
          <w:tab w:val="left" w:pos="284" w:leader="none"/>
        </w:tabs>
        <w:spacing w:lineRule="auto" w:line="480" w:before="0" w:after="0"/>
        <w:contextualSpacing/>
        <w:jc w:val="both"/>
        <w:rPr>
          <w:sz w:val="24"/>
          <w:szCs w:val="24"/>
        </w:rPr>
      </w:pPr>
      <w:r>
        <w:rPr>
          <w:sz w:val="24"/>
          <w:szCs w:val="24"/>
        </w:rPr>
      </w:r>
    </w:p>
    <w:p>
      <w:pPr>
        <w:pStyle w:val="Normal"/>
        <w:tabs>
          <w:tab w:val="left" w:pos="284" w:leader="none"/>
        </w:tabs>
        <w:spacing w:lineRule="auto" w:line="480" w:before="0" w:after="0"/>
        <w:contextualSpacing/>
        <w:jc w:val="both"/>
        <w:rPr/>
      </w:pPr>
      <w:r>
        <w:rPr>
          <w:iCs/>
          <w:color w:val="000000"/>
          <w:sz w:val="24"/>
          <w:szCs w:val="24"/>
          <w:lang w:val="en-GB"/>
        </w:rPr>
        <w:t xml:space="preserve">The idea of using four different set of observations was to leverage the fact that neural networks learning multiple tasks show better predictions capacities compared to those trained to learn only </w:t>
      </w:r>
      <w:r>
        <w:rPr>
          <w:iCs/>
          <w:color w:val="000000"/>
          <w:sz w:val="24"/>
          <w:szCs w:val="24"/>
          <w:highlight w:val="yellow"/>
          <w:lang w:val="en-GB"/>
        </w:rPr>
        <w:t xml:space="preserve">one task </w:t>
      </w:r>
      <w:bookmarkStart w:id="136" w:name="__UnoMark__29426_2551971298"/>
      <w:bookmarkStart w:id="137" w:name="__UnoMark__21217_2551971298"/>
      <w:bookmarkStart w:id="138" w:name="__UnoMark__22875_2551971298"/>
      <w:bookmarkStart w:id="139" w:name="ZOTERO_BREF_a4CLR88KY0r3"/>
      <w:bookmarkStart w:id="140" w:name="__UnoMark__18668_4168236645"/>
      <w:bookmarkStart w:id="141" w:name="__UnoMark__23086_2551971298"/>
      <w:bookmarkStart w:id="142" w:name="__UnoMark__21827_2551971298"/>
      <w:bookmarkStart w:id="143" w:name="__UnoMark__7585_1449571692"/>
      <w:bookmarkStart w:id="144" w:name="__UnoMark__9893_1449571692"/>
      <w:bookmarkStart w:id="145" w:name="__UnoMark__22661_2551971298"/>
      <w:bookmarkStart w:id="146" w:name="__UnoMark__22241_2551971298"/>
      <w:bookmarkStart w:id="147" w:name="__UnoMark__23704_2551971298"/>
      <w:bookmarkStart w:id="148" w:name="__UnoMark__22041_2551971298"/>
      <w:bookmarkStart w:id="149" w:name="__UnoMark__23498_2551971298"/>
      <w:bookmarkStart w:id="150" w:name="__UnoMark__23292_2551971298"/>
      <w:bookmarkStart w:id="151" w:name="__UnoMark__22457_2551971298"/>
      <w:bookmarkStart w:id="152" w:name="__UnoMark__21415_2551971298"/>
      <w:bookmarkStart w:id="153" w:name="__UnoMark__21623_2551971298"/>
      <w:bookmarkStart w:id="154" w:name="__UnoMark__21014_2551971298"/>
      <w:bookmarkStart w:id="155" w:name="__UnoMark__29266_2551971298"/>
      <w:r>
        <w:rPr>
          <w:b w:val="false"/>
          <w:iCs/>
          <w:caps w:val="false"/>
          <w:smallCaps w:val="false"/>
          <w:color w:val="000000"/>
          <w:position w:val="0"/>
          <w:sz w:val="24"/>
          <w:sz w:val="24"/>
          <w:szCs w:val="24"/>
          <w:highlight w:val="yellow"/>
          <w:u w:val="none"/>
          <w:vertAlign w:val="baseline"/>
          <w:lang w:val="en-GB"/>
        </w:rPr>
        <w:t>(</w:t>
      </w:r>
      <w:r>
        <w:rPr>
          <w:b w:val="false"/>
          <w:i/>
          <w:caps w:val="false"/>
          <w:smallCaps w:val="false"/>
          <w:position w:val="0"/>
          <w:sz w:val="24"/>
          <w:sz w:val="24"/>
          <w:highlight w:val="yellow"/>
          <w:u w:val="none"/>
          <w:vertAlign w:val="baseline"/>
        </w:rPr>
        <w:t>2</w:t>
      </w:r>
      <w:r>
        <w:rPr>
          <w:b w:val="false"/>
          <w:caps w:val="false"/>
          <w:smallCaps w:val="false"/>
          <w:position w:val="0"/>
          <w:sz w:val="24"/>
          <w:sz w:val="24"/>
          <w:u w:val="none"/>
          <w:vertAlign w:val="baseline"/>
        </w:rPr>
        <w:t>)</w:t>
      </w:r>
      <w:bookmarkStart w:id="156" w:name="__UnoMark__9894_1449571692"/>
      <w:bookmarkStart w:id="157" w:name="__UnoMark__18134_998215430"/>
      <w:bookmarkStart w:id="158" w:name="__UnoMark__18362_998215430"/>
      <w:bookmarkStart w:id="159" w:name="__UnoMark__7586_1449571692"/>
      <w:bookmarkStart w:id="160" w:name="__UnoMark__18669_4168236645"/>
      <w:bookmarkStart w:id="161" w:name="__UnoMark__21624_2551971298"/>
      <w:bookmarkStart w:id="162" w:name="__UnoMark__21828_2551971298"/>
      <w:bookmarkStart w:id="163" w:name="__UnoMark__21015_2551971298"/>
      <w:bookmarkStart w:id="164" w:name="__UnoMark__29427_2551971298"/>
      <w:bookmarkStart w:id="165" w:name="__UnoMark__22242_2551971298"/>
      <w:bookmarkStart w:id="166" w:name="ZOTERO_BREF_TMDmlXiAuG0Cb9gY40XN4"/>
      <w:bookmarkStart w:id="167" w:name="__UnoMark__23087_2551971298"/>
      <w:bookmarkStart w:id="168" w:name="__UnoMark__22662_2551971298"/>
      <w:bookmarkStart w:id="169" w:name="__UnoMark__21218_2551971298"/>
      <w:bookmarkStart w:id="170" w:name="__UnoMark__21416_2551971298"/>
      <w:bookmarkStart w:id="171" w:name="__UnoMark__22042_2551971298"/>
      <w:bookmarkStart w:id="172" w:name="__UnoMark__29267_2551971298"/>
      <w:bookmarkStart w:id="173" w:name="__UnoMark__23705_2551971298"/>
      <w:bookmarkStart w:id="174" w:name="__UnoMark__23499_2551971298"/>
      <w:bookmarkStart w:id="175" w:name="__UnoMark__22876_2551971298"/>
      <w:bookmarkStart w:id="176" w:name="__UnoMark__11457_2187724418"/>
      <w:bookmarkStart w:id="177" w:name="__UnoMark__23293_2551971298"/>
      <w:bookmarkStart w:id="178" w:name="__UnoMark__11226_2187724418"/>
      <w:bookmarkStart w:id="179" w:name="__UnoMark__22458_2551971298"/>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r>
        <w:rPr>
          <w:iCs/>
          <w:color w:val="000000"/>
          <w:sz w:val="24"/>
          <w:szCs w:val="24"/>
          <w:lang w:val="en-GB"/>
        </w:rPr>
        <w:t xml:space="preserve">. </w:t>
      </w:r>
      <w:r>
        <w:rPr>
          <w:i/>
          <w:iCs/>
          <w:color w:val="000000"/>
          <w:sz w:val="24"/>
          <w:szCs w:val="24"/>
          <w:lang w:val="en-GB"/>
        </w:rPr>
        <w:t>D</w:t>
      </w:r>
      <w:r>
        <w:rPr>
          <w:i/>
          <w:iCs/>
          <w:color w:val="000000"/>
          <w:sz w:val="24"/>
          <w:szCs w:val="24"/>
          <w:vertAlign w:val="subscript"/>
          <w:lang w:val="en-GB"/>
        </w:rPr>
        <w:t>viscosity</w:t>
      </w:r>
      <w:r>
        <w:rPr>
          <w:sz w:val="24"/>
          <w:szCs w:val="24"/>
        </w:rPr>
        <w:t xml:space="preserve">, </w:t>
      </w:r>
      <w:r>
        <w:rPr>
          <w:i/>
          <w:iCs/>
          <w:color w:val="000000"/>
          <w:sz w:val="24"/>
          <w:szCs w:val="24"/>
          <w:lang w:val="en-GB"/>
        </w:rPr>
        <w:t>D</w:t>
      </w:r>
      <w:r>
        <w:rPr>
          <w:i/>
          <w:iCs/>
          <w:color w:val="000000"/>
          <w:sz w:val="24"/>
          <w:szCs w:val="24"/>
          <w:vertAlign w:val="subscript"/>
          <w:lang w:val="en-GB"/>
        </w:rPr>
        <w:t>density</w:t>
      </w:r>
      <w:r>
        <w:rPr>
          <w:sz w:val="24"/>
          <w:szCs w:val="24"/>
        </w:rPr>
        <w:t xml:space="preserve"> and </w:t>
      </w:r>
      <w:r>
        <w:rPr>
          <w:i/>
          <w:iCs/>
          <w:color w:val="000000"/>
          <w:sz w:val="24"/>
          <w:szCs w:val="24"/>
          <w:lang w:val="en-GB"/>
        </w:rPr>
        <w:t>D</w:t>
      </w:r>
      <w:r>
        <w:rPr>
          <w:i/>
          <w:iCs/>
          <w:color w:val="000000"/>
          <w:sz w:val="24"/>
          <w:szCs w:val="24"/>
          <w:vertAlign w:val="subscript"/>
          <w:lang w:val="en-GB"/>
        </w:rPr>
        <w:t>optical</w:t>
      </w:r>
      <w:r>
        <w:rPr>
          <w:sz w:val="24"/>
          <w:szCs w:val="24"/>
        </w:rPr>
        <w:t xml:space="preserve"> cover an important part of the glass-forming domain of alkali aluminosilicates (Fig. S1); they were thus used to train the artificial neural network with a performance oriented mindset. </w:t>
      </w:r>
      <w:r>
        <w:rPr>
          <w:i/>
          <w:iCs/>
          <w:color w:val="000000"/>
          <w:sz w:val="24"/>
          <w:szCs w:val="24"/>
          <w:lang w:val="en-GB"/>
        </w:rPr>
        <w:t>D</w:t>
      </w:r>
      <w:r>
        <w:rPr>
          <w:i/>
          <w:iCs/>
          <w:color w:val="000000"/>
          <w:sz w:val="24"/>
          <w:szCs w:val="24"/>
          <w:vertAlign w:val="subscript"/>
          <w:lang w:val="en-GB"/>
        </w:rPr>
        <w:t xml:space="preserve">Raman </w:t>
      </w:r>
      <w:r>
        <w:rPr>
          <w:iCs/>
          <w:color w:val="000000"/>
          <w:sz w:val="24"/>
          <w:szCs w:val="24"/>
          <w:lang w:val="en-GB"/>
        </w:rPr>
        <w:t xml:space="preserve">covers a more limited set of compositions (Fig. S1). It was used as a way of improving multitask learning as well as a way of introducing structural information in the model. </w:t>
      </w:r>
    </w:p>
    <w:p>
      <w:pPr>
        <w:pStyle w:val="Normal"/>
        <w:tabs>
          <w:tab w:val="left" w:pos="284" w:leader="none"/>
        </w:tabs>
        <w:spacing w:lineRule="auto" w:line="480" w:before="0" w:after="0"/>
        <w:contextualSpacing/>
        <w:jc w:val="both"/>
        <w:rPr>
          <w:sz w:val="24"/>
          <w:szCs w:val="24"/>
        </w:rPr>
      </w:pPr>
      <w:r>
        <w:rPr>
          <w:sz w:val="24"/>
          <w:szCs w:val="24"/>
        </w:rPr>
      </w:r>
    </w:p>
    <w:p>
      <w:pPr>
        <w:pStyle w:val="Normal"/>
        <w:tabs>
          <w:tab w:val="left" w:pos="284" w:leader="none"/>
        </w:tabs>
        <w:spacing w:lineRule="auto" w:line="480" w:before="0" w:after="0"/>
        <w:contextualSpacing/>
        <w:jc w:val="both"/>
        <w:rPr/>
      </w:pPr>
      <w:r>
        <w:rPr>
          <w:i/>
          <w:iCs/>
          <w:color w:val="000000"/>
          <w:sz w:val="24"/>
          <w:szCs w:val="24"/>
          <w:lang w:val="en-GB"/>
        </w:rPr>
        <w:t>Train-test splitting and standardisation</w:t>
      </w:r>
    </w:p>
    <w:p>
      <w:pPr>
        <w:pStyle w:val="Normal"/>
        <w:rPr/>
      </w:pPr>
      <w:r>
        <w:rPr>
          <w:color w:val="000000"/>
          <w:sz w:val="24"/>
          <w:szCs w:val="24"/>
          <w:lang w:val="en-GB"/>
        </w:rPr>
        <w:t xml:space="preserve">As machine learning algorithms are powerful interpolators, one key goal when training them is to avoid overfitting. The latter corresponds to the case where the algorithm predictions on the dataset used for training are excellent, but predictions on new, unseen data are poor. This indicates that the algorithm basically encoded the inputs-outputs relationships from the training data subset, but did not capture the mathematical relationships between inputs and outputs. For artificial neural networks, overfitting is usually monitored by splitting the available dataset in three different, randomly chosen </w:t>
      </w:r>
      <w:r>
        <w:rPr>
          <w:i/>
          <w:iCs/>
          <w:color w:val="000000"/>
          <w:sz w:val="24"/>
          <w:szCs w:val="24"/>
          <w:lang w:val="en-GB"/>
        </w:rPr>
        <w:t>training</w:t>
      </w:r>
      <w:r>
        <w:rPr>
          <w:color w:val="000000"/>
          <w:sz w:val="24"/>
          <w:szCs w:val="24"/>
          <w:lang w:val="en-GB"/>
        </w:rPr>
        <w:t xml:space="preserve">, </w:t>
      </w:r>
      <w:r>
        <w:rPr>
          <w:i/>
          <w:iCs/>
          <w:color w:val="000000"/>
          <w:sz w:val="24"/>
          <w:szCs w:val="24"/>
          <w:lang w:val="en-GB"/>
        </w:rPr>
        <w:t>validation</w:t>
      </w:r>
      <w:r>
        <w:rPr>
          <w:color w:val="000000"/>
          <w:sz w:val="24"/>
          <w:szCs w:val="24"/>
          <w:lang w:val="en-GB"/>
        </w:rPr>
        <w:t xml:space="preserve"> and </w:t>
      </w:r>
      <w:r>
        <w:rPr>
          <w:i/>
          <w:iCs/>
          <w:color w:val="000000"/>
          <w:sz w:val="24"/>
          <w:szCs w:val="24"/>
          <w:lang w:val="en-GB"/>
        </w:rPr>
        <w:t>testing</w:t>
      </w:r>
      <w:r>
        <w:rPr>
          <w:color w:val="000000"/>
          <w:sz w:val="24"/>
          <w:szCs w:val="24"/>
          <w:lang w:val="en-GB"/>
        </w:rPr>
        <w:t xml:space="preserve"> data subsets (Fig. S1). The </w:t>
      </w:r>
      <w:r>
        <w:rPr>
          <w:i/>
          <w:iCs/>
          <w:color w:val="000000"/>
          <w:sz w:val="24"/>
          <w:szCs w:val="24"/>
          <w:lang w:val="en-GB"/>
        </w:rPr>
        <w:t>training</w:t>
      </w:r>
      <w:r>
        <w:rPr>
          <w:color w:val="000000"/>
          <w:sz w:val="24"/>
          <w:szCs w:val="24"/>
          <w:lang w:val="en-GB"/>
        </w:rPr>
        <w:t xml:space="preserve"> subset is used for training the neural network while the </w:t>
      </w:r>
      <w:r>
        <w:rPr>
          <w:i/>
          <w:iCs/>
          <w:color w:val="000000"/>
          <w:sz w:val="24"/>
          <w:szCs w:val="24"/>
          <w:lang w:val="en-GB"/>
        </w:rPr>
        <w:t>validation</w:t>
      </w:r>
      <w:r>
        <w:rPr>
          <w:color w:val="000000"/>
          <w:sz w:val="24"/>
          <w:szCs w:val="24"/>
          <w:lang w:val="en-GB"/>
        </w:rPr>
        <w:t xml:space="preserve"> subset is used for monitoring overfit during the training. This allows adjusting hyperparameters to avoid this overfit (i.e. parameters of the algorithm that control the </w:t>
      </w:r>
      <w:r>
        <w:rPr>
          <w:color w:val="000000"/>
          <w:sz w:val="24"/>
          <w:szCs w:val="24"/>
          <w:lang w:val="en-GB"/>
        </w:rPr>
        <w:t>architecture</w:t>
      </w:r>
      <w:r>
        <w:rPr>
          <w:color w:val="000000"/>
          <w:sz w:val="24"/>
          <w:szCs w:val="24"/>
          <w:lang w:val="en-GB"/>
        </w:rPr>
        <w:t xml:space="preserve"> of the network, the learning rate, etc.), and to select potential candidates for a final training step. The final predictive capacity of the trained neural networks are then evaluated using the unseen </w:t>
      </w:r>
      <w:r>
        <w:rPr>
          <w:i/>
          <w:iCs/>
          <w:color w:val="000000"/>
          <w:sz w:val="24"/>
          <w:szCs w:val="24"/>
          <w:lang w:val="en-GB"/>
        </w:rPr>
        <w:t>testing</w:t>
      </w:r>
      <w:r>
        <w:rPr>
          <w:color w:val="000000"/>
          <w:sz w:val="24"/>
          <w:szCs w:val="24"/>
          <w:lang w:val="en-GB"/>
        </w:rPr>
        <w:t xml:space="preserve"> data subset. In the present study, the data were randomly separated by composition </w:t>
      </w:r>
      <w:bookmarkStart w:id="180" w:name="__UnoMark__22243_2551971298"/>
      <w:bookmarkStart w:id="181" w:name="__UnoMark__29428_2551971298"/>
      <w:bookmarkStart w:id="182" w:name="__UnoMark__9886_1449571692"/>
      <w:bookmarkStart w:id="183" w:name="__UnoMark__7587_1449571692"/>
      <w:bookmarkStart w:id="184" w:name="__UnoMark__22459_2551971298"/>
      <w:bookmarkStart w:id="185" w:name="__UnoMark__21625_2551971298"/>
      <w:bookmarkStart w:id="186" w:name="__UnoMark__18670_4168236645"/>
      <w:bookmarkStart w:id="187" w:name="__UnoMark__22877_2551971298"/>
      <w:bookmarkStart w:id="188" w:name="ZOTERO_BREF_M1xWTlVB3pWH"/>
      <w:bookmarkStart w:id="189" w:name="__UnoMark__22043_2551971298"/>
      <w:bookmarkStart w:id="190" w:name="__UnoMark__23294_2551971298"/>
      <w:bookmarkStart w:id="191" w:name="__UnoMark__21829_2551971298"/>
      <w:bookmarkStart w:id="192" w:name="__UnoMark__21417_2551971298"/>
      <w:bookmarkStart w:id="193" w:name="__UnoMark__21016_2551971298"/>
      <w:bookmarkStart w:id="194" w:name="__UnoMark__22663_2551971298"/>
      <w:bookmarkStart w:id="195" w:name="__UnoMark__23706_2551971298"/>
      <w:bookmarkStart w:id="196" w:name="__UnoMark__21219_2551971298"/>
      <w:bookmarkStart w:id="197" w:name="__UnoMark__23088_2551971298"/>
      <w:bookmarkStart w:id="198" w:name="__UnoMark__29268_2551971298"/>
      <w:bookmarkStart w:id="199" w:name="__UnoMark__23500_2551971298"/>
      <w:r>
        <w:rPr>
          <w:b w:val="false"/>
          <w:caps w:val="false"/>
          <w:smallCaps w:val="false"/>
          <w:color w:val="000000"/>
          <w:position w:val="0"/>
          <w:sz w:val="24"/>
          <w:sz w:val="24"/>
          <w:szCs w:val="24"/>
          <w:highlight w:val="yellow"/>
          <w:u w:val="none"/>
          <w:vertAlign w:val="baseline"/>
          <w:lang w:val="en-GB"/>
        </w:rPr>
        <w:t>(</w:t>
      </w:r>
      <w:r>
        <w:rPr>
          <w:b w:val="false"/>
          <w:i/>
          <w:caps w:val="false"/>
          <w:smallCaps w:val="false"/>
          <w:position w:val="0"/>
          <w:sz w:val="24"/>
          <w:sz w:val="24"/>
          <w:highlight w:val="yellow"/>
          <w:u w:val="none"/>
          <w:vertAlign w:val="baseline"/>
        </w:rPr>
        <w:t>3</w:t>
      </w:r>
      <w:r>
        <w:rPr>
          <w:b w:val="false"/>
          <w:caps w:val="false"/>
          <w:smallCaps w:val="false"/>
          <w:position w:val="0"/>
          <w:sz w:val="24"/>
          <w:sz w:val="24"/>
          <w:highlight w:val="yellow"/>
          <w:u w:val="none"/>
          <w:vertAlign w:val="baseline"/>
        </w:rPr>
        <w:t>)</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r>
        <w:rPr>
          <w:color w:val="000000"/>
          <w:sz w:val="24"/>
          <w:szCs w:val="24"/>
          <w:lang w:val="en-GB"/>
        </w:rPr>
        <w:t xml:space="preserve"> to avoid the pitfall of having the same composition in </w:t>
      </w:r>
      <w:r>
        <w:rPr>
          <w:color w:val="000000"/>
          <w:sz w:val="24"/>
          <w:szCs w:val="24"/>
          <w:lang w:val="en-GB"/>
        </w:rPr>
        <w:t xml:space="preserve">the </w:t>
      </w:r>
      <w:r>
        <w:rPr>
          <w:color w:val="000000"/>
          <w:sz w:val="24"/>
          <w:szCs w:val="24"/>
          <w:lang w:val="en-GB"/>
        </w:rPr>
        <w:t xml:space="preserve">different </w:t>
      </w:r>
      <w:r>
        <w:rPr>
          <w:i/>
          <w:iCs/>
          <w:color w:val="000000"/>
          <w:sz w:val="24"/>
          <w:szCs w:val="24"/>
          <w:lang w:val="en-GB"/>
        </w:rPr>
        <w:t>training</w:t>
      </w:r>
      <w:r>
        <w:rPr>
          <w:color w:val="000000"/>
          <w:sz w:val="24"/>
          <w:szCs w:val="24"/>
          <w:lang w:val="en-GB"/>
        </w:rPr>
        <w:t xml:space="preserve">, </w:t>
      </w:r>
      <w:r>
        <w:rPr>
          <w:i/>
          <w:iCs/>
          <w:color w:val="000000"/>
          <w:sz w:val="24"/>
          <w:szCs w:val="24"/>
          <w:lang w:val="en-GB"/>
        </w:rPr>
        <w:t>validation</w:t>
      </w:r>
      <w:r>
        <w:rPr>
          <w:color w:val="000000"/>
          <w:sz w:val="24"/>
          <w:szCs w:val="24"/>
          <w:lang w:val="en-GB"/>
        </w:rPr>
        <w:t xml:space="preserve"> and </w:t>
      </w:r>
      <w:r>
        <w:rPr>
          <w:i/>
          <w:iCs/>
          <w:color w:val="000000"/>
          <w:sz w:val="24"/>
          <w:szCs w:val="24"/>
          <w:lang w:val="en-GB"/>
        </w:rPr>
        <w:t>testing</w:t>
      </w:r>
      <w:r>
        <w:rPr>
          <w:color w:val="000000"/>
          <w:sz w:val="24"/>
          <w:szCs w:val="24"/>
          <w:lang w:val="en-GB"/>
        </w:rPr>
        <w:t xml:space="preserve"> subsets. </w:t>
      </w:r>
      <w:r>
        <w:rPr>
          <w:i/>
          <w:iCs/>
          <w:color w:val="000000"/>
          <w:sz w:val="24"/>
          <w:szCs w:val="24"/>
          <w:lang w:val="en-GB"/>
        </w:rPr>
        <w:t>D</w:t>
      </w:r>
      <w:r>
        <w:rPr>
          <w:i/>
          <w:iCs/>
          <w:color w:val="000000"/>
          <w:sz w:val="24"/>
          <w:szCs w:val="24"/>
          <w:vertAlign w:val="subscript"/>
          <w:lang w:val="en-GB"/>
        </w:rPr>
        <w:t>viscosity</w:t>
      </w:r>
      <w:r>
        <w:rPr>
          <w:i/>
          <w:iCs/>
          <w:color w:val="000000"/>
          <w:position w:val="0"/>
          <w:sz w:val="24"/>
          <w:sz w:val="24"/>
          <w:szCs w:val="24"/>
          <w:vertAlign w:val="baseline"/>
          <w:lang w:val="en-GB"/>
        </w:rPr>
        <w:t>, D</w:t>
      </w:r>
      <w:r>
        <w:rPr>
          <w:i/>
          <w:iCs/>
          <w:color w:val="000000"/>
          <w:sz w:val="24"/>
          <w:szCs w:val="24"/>
          <w:vertAlign w:val="subscript"/>
          <w:lang w:val="en-GB"/>
        </w:rPr>
        <w:t>optical</w:t>
      </w:r>
      <w:r>
        <w:rPr>
          <w:i/>
          <w:iCs/>
          <w:color w:val="000000"/>
          <w:position w:val="0"/>
          <w:sz w:val="24"/>
          <w:sz w:val="24"/>
          <w:szCs w:val="24"/>
          <w:vertAlign w:val="baseline"/>
          <w:lang w:val="en-GB"/>
        </w:rPr>
        <w:t xml:space="preserve"> </w:t>
      </w:r>
      <w:r>
        <w:rPr>
          <w:color w:val="000000"/>
          <w:sz w:val="24"/>
          <w:szCs w:val="24"/>
          <w:lang w:val="en-GB"/>
        </w:rPr>
        <w:t xml:space="preserve">and </w:t>
      </w:r>
      <w:r>
        <w:rPr>
          <w:i/>
          <w:iCs/>
          <w:color w:val="000000"/>
          <w:sz w:val="24"/>
          <w:szCs w:val="24"/>
          <w:lang w:val="en-GB"/>
        </w:rPr>
        <w:t>D</w:t>
      </w:r>
      <w:r>
        <w:rPr>
          <w:i/>
          <w:iCs/>
          <w:color w:val="000000"/>
          <w:sz w:val="24"/>
          <w:szCs w:val="24"/>
          <w:vertAlign w:val="subscript"/>
          <w:lang w:val="en-GB"/>
        </w:rPr>
        <w:t>density</w:t>
      </w:r>
      <w:r>
        <w:rPr>
          <w:color w:val="000000"/>
          <w:sz w:val="24"/>
          <w:szCs w:val="24"/>
          <w:lang w:val="en-GB"/>
        </w:rPr>
        <w:t xml:space="preserve"> were </w:t>
      </w:r>
      <w:r>
        <w:rPr>
          <w:color w:val="000000"/>
          <w:sz w:val="24"/>
          <w:szCs w:val="24"/>
          <w:lang w:val="en-GB"/>
        </w:rPr>
        <w:t xml:space="preserve">each </w:t>
      </w:r>
      <w:r>
        <w:rPr>
          <w:color w:val="000000"/>
          <w:sz w:val="24"/>
          <w:szCs w:val="24"/>
          <w:lang w:val="en-GB"/>
        </w:rPr>
        <w:t xml:space="preserve">separated in three splits following this rule (Fig. S1). </w:t>
      </w:r>
      <w:r>
        <w:rPr>
          <w:i/>
          <w:iCs/>
          <w:color w:val="000000"/>
          <w:sz w:val="24"/>
          <w:szCs w:val="24"/>
          <w:lang w:val="en-GB"/>
        </w:rPr>
        <w:t>D</w:t>
      </w:r>
      <w:r>
        <w:rPr>
          <w:i/>
          <w:iCs/>
          <w:color w:val="000000"/>
          <w:sz w:val="24"/>
          <w:szCs w:val="24"/>
          <w:vertAlign w:val="subscript"/>
          <w:lang w:val="en-GB"/>
        </w:rPr>
        <w:t>Raman</w:t>
      </w:r>
      <w:r>
        <w:rPr>
          <w:color w:val="000000"/>
          <w:sz w:val="24"/>
          <w:szCs w:val="24"/>
          <w:lang w:val="en-GB"/>
        </w:rPr>
        <w:t xml:space="preserve"> was divided in only two </w:t>
      </w:r>
      <w:r>
        <w:rPr>
          <w:i/>
          <w:color w:val="000000"/>
          <w:sz w:val="24"/>
          <w:szCs w:val="24"/>
          <w:lang w:val="en-GB"/>
        </w:rPr>
        <w:t>train</w:t>
      </w:r>
      <w:r>
        <w:rPr>
          <w:color w:val="000000"/>
          <w:sz w:val="24"/>
          <w:szCs w:val="24"/>
          <w:lang w:val="en-GB"/>
        </w:rPr>
        <w:t xml:space="preserve"> and </w:t>
      </w:r>
      <w:r>
        <w:rPr>
          <w:i/>
          <w:color w:val="000000"/>
          <w:sz w:val="24"/>
          <w:szCs w:val="24"/>
          <w:lang w:val="en-GB"/>
        </w:rPr>
        <w:t>validation</w:t>
      </w:r>
      <w:r>
        <w:rPr>
          <w:color w:val="000000"/>
          <w:sz w:val="24"/>
          <w:szCs w:val="24"/>
          <w:lang w:val="en-GB"/>
        </w:rPr>
        <w:t xml:space="preserve"> subsets due to its small size. This is not a problem as we do not </w:t>
      </w:r>
      <w:r>
        <w:rPr>
          <w:color w:val="000000"/>
          <w:sz w:val="24"/>
          <w:szCs w:val="24"/>
          <w:lang w:val="en-GB"/>
        </w:rPr>
        <w:t>aim at</w:t>
      </w:r>
      <w:r>
        <w:rPr>
          <w:color w:val="000000"/>
          <w:sz w:val="24"/>
          <w:szCs w:val="24"/>
          <w:lang w:val="en-GB"/>
        </w:rPr>
        <w:t xml:space="preserve"> precise predictions of Raman spectra but </w:t>
      </w:r>
      <w:r>
        <w:rPr>
          <w:color w:val="000000"/>
          <w:sz w:val="24"/>
          <w:szCs w:val="24"/>
          <w:lang w:val="en-GB"/>
        </w:rPr>
        <w:t xml:space="preserve">rather </w:t>
      </w:r>
      <w:r>
        <w:rPr>
          <w:color w:val="000000"/>
          <w:sz w:val="24"/>
          <w:szCs w:val="24"/>
          <w:lang w:val="en-GB"/>
        </w:rPr>
        <w:t xml:space="preserve">use this dataset as a way to improve the predictive capacity of the trained neural network </w:t>
      </w:r>
      <w:r>
        <w:rPr>
          <w:color w:val="000000"/>
          <w:sz w:val="24"/>
          <w:szCs w:val="24"/>
          <w:lang w:val="en-GB"/>
        </w:rPr>
        <w:t>and to introduce structural knowledge</w:t>
      </w:r>
      <w:r>
        <w:rPr>
          <w:color w:val="000000"/>
          <w:sz w:val="24"/>
          <w:szCs w:val="24"/>
          <w:lang w:val="en-GB"/>
        </w:rPr>
        <w:t>.</w:t>
      </w:r>
    </w:p>
    <w:p>
      <w:pPr>
        <w:pStyle w:val="Normal"/>
        <w:spacing w:lineRule="auto" w:line="480"/>
        <w:jc w:val="both"/>
        <w:rPr>
          <w:color w:val="000000"/>
          <w:sz w:val="24"/>
          <w:szCs w:val="24"/>
          <w:lang w:val="en-GB"/>
        </w:rPr>
      </w:pPr>
      <w:r>
        <w:rPr>
          <w:color w:val="000000"/>
          <w:sz w:val="24"/>
          <w:szCs w:val="24"/>
          <w:lang w:val="en-GB"/>
        </w:rPr>
      </w:r>
    </w:p>
    <w:p>
      <w:pPr>
        <w:pStyle w:val="Normal"/>
        <w:rPr/>
      </w:pPr>
      <w:r>
        <w:rPr>
          <w:color w:val="000000"/>
          <w:sz w:val="24"/>
          <w:szCs w:val="24"/>
          <w:lang w:val="en-GB"/>
        </w:rPr>
        <w:t>After train-validation-test splitting, the important step in any machine learning data preprocessing is standardization of the data. Indeed, convergence of the machine learning algorithms strongly depends on the scaling of the data, i.e. in having features in the data that follow a normal distribution or are scaled between 0 and 1</w:t>
      </w:r>
      <w:bookmarkStart w:id="200" w:name="__UnoMark__23295_2551971298"/>
      <w:bookmarkStart w:id="201" w:name="__UnoMark__11458_2187724418"/>
      <w:bookmarkStart w:id="202" w:name="__UnoMark__7588_1449571692"/>
      <w:bookmarkStart w:id="203" w:name="__UnoMark__21017_2551971298"/>
      <w:bookmarkStart w:id="204" w:name="__UnoMark__22664_2551971298"/>
      <w:bookmarkStart w:id="205" w:name="__UnoMark__18135_998215430"/>
      <w:bookmarkStart w:id="206" w:name="__UnoMark__29429_2551971298"/>
      <w:bookmarkStart w:id="207" w:name="__UnoMark__9895_1449571692"/>
      <w:bookmarkStart w:id="208" w:name="__UnoMark__29269_2551971298"/>
      <w:bookmarkStart w:id="209" w:name="__UnoMark__22878_2551971298"/>
      <w:bookmarkStart w:id="210" w:name="__UnoMark__23707_2551971298"/>
      <w:bookmarkStart w:id="211" w:name="__UnoMark__18671_4168236645"/>
      <w:bookmarkStart w:id="212" w:name="__UnoMark__18363_998215430"/>
      <w:bookmarkStart w:id="213" w:name="__UnoMark__21418_2551971298"/>
      <w:bookmarkStart w:id="214" w:name="__UnoMark__22044_2551971298"/>
      <w:bookmarkStart w:id="215" w:name="__UnoMark__22460_2551971298"/>
      <w:bookmarkStart w:id="216" w:name="__UnoMark__21830_2551971298"/>
      <w:bookmarkStart w:id="217" w:name="ZOTERO_BREF_4kdVjAREJrUA2eOz0s9qM"/>
      <w:bookmarkStart w:id="218" w:name="__UnoMark__21626_2551971298"/>
      <w:bookmarkStart w:id="219" w:name="__UnoMark__11227_2187724418"/>
      <w:bookmarkStart w:id="220" w:name="__UnoMark__23089_2551971298"/>
      <w:bookmarkStart w:id="221" w:name="__UnoMark__23501_2551971298"/>
      <w:bookmarkStart w:id="222" w:name="__UnoMark__21220_2551971298"/>
      <w:bookmarkStart w:id="223" w:name="__UnoMark__22244_2551971298"/>
      <w:r>
        <w:rPr>
          <w:color w:val="000000"/>
          <w:sz w:val="24"/>
          <w:szCs w:val="24"/>
          <w:lang w:val="en-GB"/>
        </w:rPr>
        <w:t xml:space="preserve"> </w:t>
      </w:r>
      <w:bookmarkStart w:id="224" w:name="__UnoMark__22245_2551971298"/>
      <w:bookmarkStart w:id="225" w:name="__UnoMark__9896_1449571692"/>
      <w:bookmarkStart w:id="226" w:name="__UnoMark__21018_2551971298"/>
      <w:bookmarkStart w:id="227" w:name="__UnoMark__7589_1449571692"/>
      <w:bookmarkStart w:id="228" w:name="__UnoMark__29270_2551971298"/>
      <w:bookmarkStart w:id="229" w:name="__UnoMark__29430_2551971298"/>
      <w:bookmarkStart w:id="230" w:name="__UnoMark__23502_2551971298"/>
      <w:bookmarkStart w:id="231" w:name="__UnoMark__22879_2551971298"/>
      <w:bookmarkStart w:id="232" w:name="__UnoMark__23090_2551971298"/>
      <w:bookmarkStart w:id="233" w:name="__UnoMark__22045_2551971298"/>
      <w:bookmarkStart w:id="234" w:name="ZOTERO_BREF_z88cu7Bx1r5y"/>
      <w:bookmarkStart w:id="235" w:name="__UnoMark__21627_2551971298"/>
      <w:bookmarkStart w:id="236" w:name="__UnoMark__21221_2551971298"/>
      <w:bookmarkStart w:id="237" w:name="__UnoMark__23296_2551971298"/>
      <w:bookmarkStart w:id="238" w:name="__UnoMark__23708_2551971298"/>
      <w:bookmarkStart w:id="239" w:name="__UnoMark__21831_2551971298"/>
      <w:bookmarkStart w:id="240" w:name="__UnoMark__22461_2551971298"/>
      <w:bookmarkStart w:id="241" w:name="__UnoMark__22665_2551971298"/>
      <w:bookmarkStart w:id="242" w:name="__UnoMark__18672_4168236645"/>
      <w:bookmarkStart w:id="243" w:name="__UnoMark__21419_2551971298"/>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r>
        <w:rPr>
          <w:b w:val="false"/>
          <w:caps w:val="false"/>
          <w:smallCaps w:val="false"/>
          <w:color w:val="000000"/>
          <w:position w:val="0"/>
          <w:sz w:val="24"/>
          <w:sz w:val="24"/>
          <w:szCs w:val="24"/>
          <w:u w:val="none"/>
          <w:vertAlign w:val="baseline"/>
          <w:lang w:val="en-GB"/>
        </w:rPr>
        <w:t>(</w:t>
      </w:r>
      <w:r>
        <w:rPr>
          <w:b w:val="false"/>
          <w:i/>
          <w:caps w:val="false"/>
          <w:smallCaps w:val="false"/>
          <w:position w:val="0"/>
          <w:sz w:val="24"/>
          <w:sz w:val="24"/>
          <w:u w:val="none"/>
          <w:vertAlign w:val="baseline"/>
        </w:rPr>
        <w:t>4</w:t>
      </w:r>
      <w:r>
        <w:rPr>
          <w:b w:val="false"/>
          <w:caps w:val="false"/>
          <w:smallCaps w:val="false"/>
          <w:position w:val="0"/>
          <w:sz w:val="24"/>
          <w:sz w:val="24"/>
          <w:u w:val="none"/>
          <w:vertAlign w:val="baseline"/>
        </w:rPr>
        <w:t>)</w:t>
      </w:r>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r>
        <w:rPr>
          <w:color w:val="000000"/>
          <w:sz w:val="24"/>
          <w:szCs w:val="24"/>
          <w:lang w:val="en-GB"/>
        </w:rPr>
        <w:t xml:space="preserve">. Such scaling promotes feature variations close to unity and prevents having different features covering very different numerical ranges; as such, it helps gradient back-propagation that is key for training neural networks. In the present study, we have implemented a custom approach. All chemical compositions inputs are in mole fractions, which corresponds to a modification of min-max (0-1) scaling. After testing their scaling or leaving them as mole fraction, the later approach was adopted as it does not influence training and remains coherent in regard of the datasets. Raman spectra were normalised to be comprised between 0 and 1. Viscosity, density </w:t>
      </w:r>
      <w:r>
        <w:rPr>
          <w:color w:val="000000"/>
          <w:sz w:val="24"/>
          <w:szCs w:val="24"/>
          <w:lang w:val="en-GB"/>
        </w:rPr>
        <w:t xml:space="preserve">and refractive index </w:t>
      </w:r>
      <w:r>
        <w:rPr>
          <w:color w:val="000000"/>
          <w:sz w:val="24"/>
          <w:szCs w:val="24"/>
          <w:lang w:val="en-GB"/>
        </w:rPr>
        <w:t xml:space="preserve">were not scaled, as scaling </w:t>
      </w:r>
      <w:r>
        <w:rPr>
          <w:color w:val="000000"/>
          <w:sz w:val="24"/>
          <w:szCs w:val="24"/>
          <w:lang w:val="en-GB"/>
        </w:rPr>
        <w:t>the outputs did not</w:t>
      </w:r>
      <w:r>
        <w:rPr>
          <w:color w:val="000000"/>
          <w:sz w:val="24"/>
          <w:szCs w:val="24"/>
          <w:lang w:val="en-GB"/>
        </w:rPr>
        <w:t xml:space="preserve"> affect network convergence. However, </w:t>
      </w:r>
      <w:r>
        <w:rPr>
          <w:color w:val="000000"/>
          <w:sz w:val="24"/>
          <w:szCs w:val="24"/>
          <w:lang w:val="en-GB"/>
        </w:rPr>
        <w:t>as we will see, without scaling the outputs, it is necessary to properly</w:t>
      </w:r>
      <w:r>
        <w:rPr>
          <w:color w:val="000000"/>
          <w:sz w:val="24"/>
          <w:szCs w:val="24"/>
          <w:lang w:val="en-GB"/>
        </w:rPr>
        <w:t xml:space="preserve"> set the bias of the output layer of the neural network to values in the expected range of the predictions to be made, as done for instance for Mixture Density Network </w:t>
      </w:r>
      <w:bookmarkStart w:id="244" w:name="__UnoMark__22666_2551971298"/>
      <w:bookmarkStart w:id="245" w:name="__UnoMark__21628_2551971298"/>
      <w:bookmarkStart w:id="246" w:name="__UnoMark__29271_2551971298"/>
      <w:bookmarkStart w:id="247" w:name="__UnoMark__22880_2551971298"/>
      <w:bookmarkStart w:id="248" w:name="__UnoMark__22046_2551971298"/>
      <w:bookmarkStart w:id="249" w:name="__UnoMark__18673_4168236645"/>
      <w:bookmarkStart w:id="250" w:name="__UnoMark__22246_2551971298"/>
      <w:bookmarkStart w:id="251" w:name="__UnoMark__7590_1449571692"/>
      <w:bookmarkStart w:id="252" w:name="__UnoMark__9897_1449571692"/>
      <w:bookmarkStart w:id="253" w:name="__UnoMark__23297_2551971298"/>
      <w:bookmarkStart w:id="254" w:name="__UnoMark__29431_2551971298"/>
      <w:bookmarkStart w:id="255" w:name="ZOTERO_BREF_49IIyo6ISjaz"/>
      <w:bookmarkStart w:id="256" w:name="__UnoMark__21420_2551971298"/>
      <w:bookmarkStart w:id="257" w:name="__UnoMark__23091_2551971298"/>
      <w:bookmarkStart w:id="258" w:name="__UnoMark__23709_2551971298"/>
      <w:bookmarkStart w:id="259" w:name="__UnoMark__22462_2551971298"/>
      <w:bookmarkStart w:id="260" w:name="__UnoMark__21832_2551971298"/>
      <w:bookmarkStart w:id="261" w:name="__UnoMark__23503_2551971298"/>
      <w:bookmarkStart w:id="262" w:name="__UnoMark__21222_2551971298"/>
      <w:bookmarkStart w:id="263" w:name="__UnoMark__21019_2551971298"/>
      <w:r>
        <w:rPr>
          <w:b w:val="false"/>
          <w:caps w:val="false"/>
          <w:smallCaps w:val="false"/>
          <w:color w:val="000000"/>
          <w:position w:val="0"/>
          <w:sz w:val="24"/>
          <w:sz w:val="24"/>
          <w:u w:val="none"/>
          <w:vertAlign w:val="baseline"/>
          <w:lang w:val="en-GB"/>
        </w:rPr>
        <w:t>(</w:t>
      </w:r>
      <w:r>
        <w:rPr>
          <w:b w:val="false"/>
          <w:i/>
          <w:caps w:val="false"/>
          <w:smallCaps w:val="false"/>
          <w:position w:val="0"/>
          <w:sz w:val="24"/>
          <w:sz w:val="24"/>
          <w:u w:val="none"/>
          <w:vertAlign w:val="baseline"/>
        </w:rPr>
        <w:t>5</w:t>
      </w:r>
      <w:r>
        <w:rPr>
          <w:b w:val="false"/>
          <w:caps w:val="false"/>
          <w:smallCaps w:val="false"/>
          <w:position w:val="0"/>
          <w:sz w:val="24"/>
          <w:sz w:val="24"/>
          <w:u w:val="none"/>
          <w:vertAlign w:val="baseline"/>
        </w:rPr>
        <w:t>)</w:t>
      </w:r>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r>
        <w:rPr>
          <w:color w:val="000000"/>
          <w:sz w:val="24"/>
          <w:lang w:val="en-GB"/>
        </w:rPr>
        <w:t>.</w:t>
      </w:r>
    </w:p>
    <w:p>
      <w:pPr>
        <w:pStyle w:val="Normal"/>
        <w:spacing w:lineRule="auto" w:line="480"/>
        <w:jc w:val="both"/>
        <w:rPr>
          <w:color w:val="000000"/>
          <w:sz w:val="24"/>
          <w:lang w:val="en-GB"/>
        </w:rPr>
      </w:pPr>
      <w:r>
        <w:rPr>
          <w:color w:val="000000"/>
          <w:sz w:val="24"/>
          <w:lang w:val="en-GB"/>
        </w:rPr>
      </w:r>
    </w:p>
    <w:p>
      <w:pPr>
        <w:pStyle w:val="Normal"/>
        <w:spacing w:lineRule="auto" w:line="480"/>
        <w:jc w:val="both"/>
        <w:rPr/>
      </w:pPr>
      <w:r>
        <w:rPr>
          <w:color w:val="000000"/>
          <w:sz w:val="24"/>
          <w:szCs w:val="24"/>
          <w:lang w:val="en-GB"/>
        </w:rPr>
        <w:t xml:space="preserve">After their pre-processing, the different subsets were </w:t>
      </w:r>
      <w:r>
        <w:rPr>
          <w:color w:val="000000"/>
          <w:sz w:val="24"/>
          <w:szCs w:val="24"/>
          <w:lang w:val="en-GB"/>
        </w:rPr>
        <w:t>saved</w:t>
      </w:r>
      <w:r>
        <w:rPr>
          <w:color w:val="000000"/>
          <w:sz w:val="24"/>
          <w:szCs w:val="24"/>
          <w:lang w:val="en-GB"/>
        </w:rPr>
        <w:t xml:space="preserve"> in HDF5 files for their future use.</w:t>
      </w:r>
    </w:p>
    <w:p>
      <w:pPr>
        <w:pStyle w:val="Normal"/>
        <w:tabs>
          <w:tab w:val="left" w:pos="284" w:leader="none"/>
        </w:tabs>
        <w:spacing w:lineRule="auto" w:line="480" w:before="0" w:after="0"/>
        <w:contextualSpacing/>
        <w:jc w:val="both"/>
        <w:rPr>
          <w:sz w:val="24"/>
          <w:szCs w:val="24"/>
          <w:lang w:val="en-GB"/>
        </w:rPr>
      </w:pPr>
      <w:r>
        <w:rPr>
          <w:sz w:val="24"/>
          <w:szCs w:val="24"/>
          <w:lang w:val="en-GB"/>
        </w:rPr>
      </w:r>
    </w:p>
    <w:p>
      <w:pPr>
        <w:pStyle w:val="Normal"/>
        <w:spacing w:lineRule="auto" w:line="480"/>
        <w:jc w:val="both"/>
        <w:rPr/>
      </w:pPr>
      <w:r>
        <w:rPr>
          <w:i/>
          <w:iCs/>
          <w:sz w:val="24"/>
          <w:szCs w:val="24"/>
        </w:rPr>
        <w:t>Implementation</w:t>
      </w:r>
    </w:p>
    <w:p>
      <w:pPr>
        <w:pStyle w:val="Normal"/>
        <w:rPr/>
      </w:pPr>
      <w:r>
        <w:rPr>
          <w:iCs/>
          <w:sz w:val="24"/>
          <w:szCs w:val="24"/>
        </w:rPr>
        <w:t xml:space="preserve">The </w:t>
      </w:r>
      <w:r>
        <w:rPr>
          <w:iCs/>
          <w:sz w:val="24"/>
          <w:szCs w:val="24"/>
        </w:rPr>
        <w:t xml:space="preserve">deep learning </w:t>
      </w:r>
      <w:r>
        <w:rPr>
          <w:iCs/>
          <w:sz w:val="24"/>
          <w:szCs w:val="24"/>
        </w:rPr>
        <w:t xml:space="preserve">model presented in Fig. 1 was implemented in Python using the Pytorch library. It consists in </w:t>
      </w:r>
      <w:r>
        <w:rPr>
          <w:iCs/>
          <w:sz w:val="24"/>
          <w:szCs w:val="24"/>
        </w:rPr>
        <w:t>providing</w:t>
      </w:r>
      <w:r>
        <w:rPr>
          <w:iCs/>
          <w:sz w:val="24"/>
          <w:szCs w:val="24"/>
        </w:rPr>
        <w:t xml:space="preserve"> four inputs, i.e. the mole fractions of SiO</w:t>
      </w:r>
      <w:r>
        <w:rPr>
          <w:iCs/>
          <w:sz w:val="24"/>
          <w:szCs w:val="24"/>
          <w:vertAlign w:val="subscript"/>
        </w:rPr>
        <w:t>2</w:t>
      </w:r>
      <w:r>
        <w:rPr>
          <w:iCs/>
          <w:sz w:val="24"/>
          <w:szCs w:val="24"/>
        </w:rPr>
        <w:t>, Al</w:t>
      </w:r>
      <w:r>
        <w:rPr>
          <w:iCs/>
          <w:sz w:val="24"/>
          <w:szCs w:val="24"/>
          <w:vertAlign w:val="subscript"/>
        </w:rPr>
        <w:t>2</w:t>
      </w:r>
      <w:r>
        <w:rPr>
          <w:iCs/>
          <w:sz w:val="24"/>
          <w:szCs w:val="24"/>
        </w:rPr>
        <w:t>O</w:t>
      </w:r>
      <w:r>
        <w:rPr>
          <w:iCs/>
          <w:sz w:val="24"/>
          <w:szCs w:val="24"/>
          <w:vertAlign w:val="subscript"/>
        </w:rPr>
        <w:t>3</w:t>
      </w:r>
      <w:r>
        <w:rPr>
          <w:iCs/>
          <w:sz w:val="24"/>
          <w:szCs w:val="24"/>
        </w:rPr>
        <w:t>, Na</w:t>
      </w:r>
      <w:r>
        <w:rPr>
          <w:iCs/>
          <w:sz w:val="24"/>
          <w:szCs w:val="24"/>
          <w:vertAlign w:val="subscript"/>
        </w:rPr>
        <w:t>2</w:t>
      </w:r>
      <w:r>
        <w:rPr>
          <w:iCs/>
          <w:sz w:val="24"/>
          <w:szCs w:val="24"/>
        </w:rPr>
        <w:t>O and K</w:t>
      </w:r>
      <w:r>
        <w:rPr>
          <w:iCs/>
          <w:sz w:val="24"/>
          <w:szCs w:val="24"/>
          <w:vertAlign w:val="subscript"/>
        </w:rPr>
        <w:t>2</w:t>
      </w:r>
      <w:r>
        <w:rPr>
          <w:iCs/>
          <w:sz w:val="24"/>
          <w:szCs w:val="24"/>
        </w:rPr>
        <w:t xml:space="preserve">O, </w:t>
      </w:r>
      <w:r>
        <w:rPr>
          <w:iCs/>
          <w:sz w:val="24"/>
          <w:szCs w:val="24"/>
        </w:rPr>
        <w:t>to</w:t>
      </w:r>
      <w:r>
        <w:rPr>
          <w:iCs/>
          <w:sz w:val="24"/>
          <w:szCs w:val="24"/>
        </w:rPr>
        <w:t xml:space="preserve"> a neural network composed of </w:t>
      </w:r>
      <w:r>
        <w:rPr>
          <w:i/>
          <w:iCs/>
          <w:sz w:val="24"/>
          <w:szCs w:val="24"/>
        </w:rPr>
        <w:t>n</w:t>
      </w:r>
      <w:r>
        <w:rPr>
          <w:iCs/>
          <w:sz w:val="24"/>
          <w:szCs w:val="24"/>
        </w:rPr>
        <w:t xml:space="preserve"> hidden layers, each one having </w:t>
      </w:r>
      <w:r>
        <w:rPr>
          <w:i/>
          <w:iCs/>
          <w:sz w:val="24"/>
          <w:szCs w:val="24"/>
        </w:rPr>
        <w:t>k</w:t>
      </w:r>
      <w:r>
        <w:rPr>
          <w:iCs/>
          <w:sz w:val="24"/>
          <w:szCs w:val="24"/>
        </w:rPr>
        <w:t xml:space="preserve"> activation units (a.k.a neurons). Different tests led to choose the now popular rectifier function </w:t>
      </w:r>
      <w:bookmarkStart w:id="264" w:name="__UnoMark__18674_4168236645"/>
      <w:bookmarkStart w:id="265" w:name="ZOTERO_BREF_pu3oU2ySGXy6"/>
      <w:bookmarkStart w:id="266" w:name="__UnoMark__21223_2551971298"/>
      <w:bookmarkStart w:id="267" w:name="__UnoMark__21629_2551971298"/>
      <w:bookmarkStart w:id="268" w:name="__UnoMark__23092_2551971298"/>
      <w:bookmarkStart w:id="269" w:name="__UnoMark__29432_2551971298"/>
      <w:bookmarkStart w:id="270" w:name="__UnoMark__29272_2551971298"/>
      <w:bookmarkStart w:id="271" w:name="__UnoMark__22881_2551971298"/>
      <w:bookmarkStart w:id="272" w:name="__UnoMark__7591_1449571692"/>
      <w:bookmarkStart w:id="273" w:name="__UnoMark__9898_1449571692"/>
      <w:bookmarkStart w:id="274" w:name="__UnoMark__23298_2551971298"/>
      <w:bookmarkStart w:id="275" w:name="__UnoMark__23504_2551971298"/>
      <w:bookmarkStart w:id="276" w:name="__UnoMark__22463_2551971298"/>
      <w:bookmarkStart w:id="277" w:name="__UnoMark__22667_2551971298"/>
      <w:bookmarkStart w:id="278" w:name="__UnoMark__23710_2551971298"/>
      <w:bookmarkStart w:id="279" w:name="__UnoMark__21421_2551971298"/>
      <w:bookmarkStart w:id="280" w:name="__UnoMark__22247_2551971298"/>
      <w:bookmarkStart w:id="281" w:name="__UnoMark__21833_2551971298"/>
      <w:bookmarkStart w:id="282" w:name="__UnoMark__22047_2551971298"/>
      <w:bookmarkStart w:id="283" w:name="__UnoMark__21020_2551971298"/>
      <w:r>
        <w:rPr>
          <w:b w:val="false"/>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6</w:t>
      </w:r>
      <w:r>
        <w:rPr>
          <w:b w:val="false"/>
          <w:caps w:val="false"/>
          <w:smallCaps w:val="false"/>
          <w:position w:val="0"/>
          <w:sz w:val="24"/>
          <w:sz w:val="24"/>
          <w:u w:val="none"/>
          <w:vertAlign w:val="baseline"/>
        </w:rPr>
        <w:t>)</w:t>
      </w:r>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r>
        <w:rPr>
          <w:iCs/>
          <w:sz w:val="24"/>
          <w:szCs w:val="24"/>
        </w:rPr>
        <w:t xml:space="preserve">, which for an input </w:t>
      </w:r>
      <w:r>
        <w:rPr>
          <w:i/>
          <w:iCs/>
          <w:sz w:val="24"/>
          <w:szCs w:val="24"/>
        </w:rPr>
        <w:t>x</w:t>
      </w:r>
      <w:r>
        <w:rPr>
          <w:iCs/>
          <w:sz w:val="24"/>
          <w:szCs w:val="24"/>
        </w:rPr>
        <w:t xml:space="preserve"> give the output </w:t>
      </w:r>
      <w:r>
        <w:rPr>
          <w:i/>
          <w:iCs/>
          <w:sz w:val="24"/>
          <w:szCs w:val="24"/>
        </w:rPr>
        <w:t>y = max(0,x)</w:t>
      </w:r>
      <w:r>
        <w:rPr>
          <w:iCs/>
          <w:sz w:val="24"/>
          <w:szCs w:val="24"/>
        </w:rPr>
        <w:t xml:space="preserve">, as the function of the activation units. The outputs of this core network were fed to two final linear layers (Fig. 1). The first output layer returns vectors of Raman spectra calculated from the linear sum of the </w:t>
      </w:r>
      <w:r>
        <w:rPr>
          <w:iCs/>
          <w:sz w:val="24"/>
          <w:szCs w:val="24"/>
        </w:rPr>
        <w:t>last neural network hidden layer</w:t>
      </w:r>
      <w:r>
        <w:rPr>
          <w:iCs/>
          <w:sz w:val="24"/>
          <w:szCs w:val="24"/>
        </w:rPr>
        <w:t xml:space="preserve">. The second output layer returns </w:t>
      </w:r>
      <w:r>
        <w:rPr>
          <w:iCs/>
          <w:sz w:val="24"/>
          <w:szCs w:val="24"/>
        </w:rPr>
        <w:t>16</w:t>
      </w:r>
      <w:r>
        <w:rPr>
          <w:iCs/>
          <w:sz w:val="24"/>
          <w:szCs w:val="24"/>
        </w:rPr>
        <w:t xml:space="preserve"> different values:</w:t>
      </w:r>
    </w:p>
    <w:p>
      <w:pPr>
        <w:pStyle w:val="Normal"/>
        <w:spacing w:lineRule="auto" w:line="480"/>
        <w:jc w:val="both"/>
        <w:rPr/>
      </w:pPr>
      <w:r>
        <w:rPr>
          <w:sz w:val="24"/>
          <w:szCs w:val="24"/>
        </w:rPr>
        <w:t xml:space="preserve">- the parameters </w:t>
      </w:r>
      <w:r>
        <w:rPr>
          <w:i/>
          <w:sz w:val="24"/>
          <w:szCs w:val="24"/>
        </w:rPr>
        <w:t>A</w:t>
      </w:r>
      <w:r>
        <w:rPr>
          <w:i/>
          <w:sz w:val="24"/>
          <w:szCs w:val="24"/>
          <w:vertAlign w:val="subscript"/>
        </w:rPr>
        <w:t>e</w:t>
      </w:r>
      <w:r>
        <w:rPr>
          <w:sz w:val="24"/>
          <w:szCs w:val="24"/>
        </w:rPr>
        <w:t xml:space="preserve">, </w:t>
      </w:r>
      <w:r>
        <w:rPr>
          <w:i/>
          <w:sz w:val="24"/>
          <w:szCs w:val="24"/>
        </w:rPr>
        <w:t>A</w:t>
      </w:r>
      <w:r>
        <w:rPr>
          <w:i/>
          <w:sz w:val="24"/>
          <w:szCs w:val="24"/>
          <w:vertAlign w:val="subscript"/>
        </w:rPr>
        <w:t>AM</w:t>
      </w:r>
      <w:r>
        <w:rPr>
          <w:sz w:val="24"/>
          <w:szCs w:val="24"/>
        </w:rPr>
        <w:t xml:space="preserve">, </w:t>
      </w:r>
      <w:r>
        <w:rPr>
          <w:i/>
          <w:sz w:val="24"/>
          <w:szCs w:val="24"/>
        </w:rPr>
        <w:t>A</w:t>
      </w:r>
      <w:r>
        <w:rPr>
          <w:i/>
          <w:sz w:val="24"/>
          <w:szCs w:val="24"/>
          <w:vertAlign w:val="subscript"/>
        </w:rPr>
        <w:t>CG</w:t>
      </w:r>
      <w:r>
        <w:rPr>
          <w:sz w:val="24"/>
          <w:szCs w:val="24"/>
        </w:rPr>
        <w:t xml:space="preserve"> and </w:t>
      </w:r>
      <w:r>
        <w:rPr>
          <w:i/>
          <w:sz w:val="24"/>
          <w:szCs w:val="24"/>
        </w:rPr>
        <w:t>A</w:t>
      </w:r>
      <w:r>
        <w:rPr>
          <w:i/>
          <w:sz w:val="24"/>
          <w:szCs w:val="24"/>
          <w:vertAlign w:val="subscript"/>
        </w:rPr>
        <w:t xml:space="preserve">TVF </w:t>
      </w:r>
      <w:r>
        <w:rPr>
          <w:sz w:val="24"/>
          <w:szCs w:val="24"/>
        </w:rPr>
        <w:t xml:space="preserve">(eqs. 1, 2, 3, 4), as well as the coefficients </w:t>
      </w:r>
      <w:r>
        <w:rPr>
          <w:i/>
          <w:iCs/>
          <w:sz w:val="24"/>
          <w:szCs w:val="24"/>
        </w:rPr>
        <w:t>B</w:t>
      </w:r>
      <w:r>
        <w:rPr>
          <w:i/>
          <w:iCs/>
          <w:sz w:val="24"/>
          <w:szCs w:val="24"/>
          <w:vertAlign w:val="subscript"/>
        </w:rPr>
        <w:t>1</w:t>
      </w:r>
      <w:r>
        <w:rPr>
          <w:sz w:val="24"/>
          <w:szCs w:val="24"/>
        </w:rPr>
        <w:t xml:space="preserve"> to </w:t>
      </w:r>
      <w:r>
        <w:rPr>
          <w:i/>
          <w:iCs/>
          <w:sz w:val="24"/>
          <w:szCs w:val="24"/>
        </w:rPr>
        <w:t>B</w:t>
      </w:r>
      <w:r>
        <w:rPr>
          <w:i/>
          <w:iCs/>
          <w:sz w:val="24"/>
          <w:szCs w:val="24"/>
          <w:vertAlign w:val="subscript"/>
        </w:rPr>
        <w:t>3</w:t>
      </w:r>
      <w:r>
        <w:rPr>
          <w:sz w:val="24"/>
          <w:szCs w:val="24"/>
        </w:rPr>
        <w:t xml:space="preserve"> and </w:t>
      </w:r>
      <w:r>
        <w:rPr>
          <w:i/>
          <w:iCs/>
          <w:sz w:val="24"/>
          <w:szCs w:val="24"/>
        </w:rPr>
        <w:t>C</w:t>
      </w:r>
      <w:r>
        <w:rPr>
          <w:i/>
          <w:iCs/>
          <w:sz w:val="24"/>
          <w:szCs w:val="24"/>
          <w:vertAlign w:val="subscript"/>
        </w:rPr>
        <w:t>1</w:t>
      </w:r>
      <w:r>
        <w:rPr>
          <w:sz w:val="24"/>
          <w:szCs w:val="24"/>
        </w:rPr>
        <w:t xml:space="preserve"> to </w:t>
      </w:r>
      <w:r>
        <w:rPr>
          <w:i/>
          <w:iCs/>
          <w:sz w:val="24"/>
          <w:szCs w:val="24"/>
        </w:rPr>
        <w:t>C</w:t>
      </w:r>
      <w:r>
        <w:rPr>
          <w:i/>
          <w:iCs/>
          <w:sz w:val="24"/>
          <w:szCs w:val="24"/>
          <w:vertAlign w:val="subscript"/>
        </w:rPr>
        <w:t>3</w:t>
      </w:r>
      <w:r>
        <w:rPr>
          <w:sz w:val="24"/>
          <w:szCs w:val="24"/>
        </w:rPr>
        <w:t xml:space="preserve"> of the Sellmeir equation (see eq. S1) for the calculation of the glass refractive index </w:t>
      </w:r>
      <w:r>
        <w:rPr>
          <w:i/>
          <w:sz w:val="24"/>
          <w:szCs w:val="24"/>
        </w:rPr>
        <w:t xml:space="preserve">n </w:t>
      </w:r>
      <w:r>
        <w:rPr>
          <w:sz w:val="24"/>
          <w:szCs w:val="24"/>
        </w:rPr>
        <w:t>are directly given by the linear outputs;</w:t>
      </w:r>
    </w:p>
    <w:p>
      <w:pPr>
        <w:pStyle w:val="Normal"/>
        <w:spacing w:lineRule="auto" w:line="480"/>
        <w:jc w:val="both"/>
        <w:rPr/>
      </w:pPr>
      <w:r>
        <w:rPr>
          <w:iCs/>
          <w:sz w:val="24"/>
          <w:szCs w:val="24"/>
        </w:rPr>
        <w:t>-</w:t>
      </w:r>
      <w:r>
        <w:rPr>
          <w:sz w:val="24"/>
          <w:szCs w:val="24"/>
        </w:rPr>
        <w:t xml:space="preserve"> </w:t>
      </w:r>
      <w:r>
        <w:rPr>
          <w:i/>
          <w:sz w:val="24"/>
          <w:szCs w:val="24"/>
        </w:rPr>
        <w:t>S</w:t>
      </w:r>
      <w:r>
        <w:rPr>
          <w:i/>
          <w:sz w:val="24"/>
          <w:szCs w:val="24"/>
          <w:vertAlign w:val="superscript"/>
        </w:rPr>
        <w:t>conf</w:t>
      </w:r>
      <w:r>
        <w:rPr>
          <w:i/>
          <w:sz w:val="24"/>
          <w:szCs w:val="24"/>
        </w:rPr>
        <w:t>(T</w:t>
      </w:r>
      <w:r>
        <w:rPr>
          <w:i/>
          <w:sz w:val="24"/>
          <w:szCs w:val="24"/>
          <w:vertAlign w:val="subscript"/>
        </w:rPr>
        <w:t>g</w:t>
      </w:r>
      <w:r>
        <w:rPr>
          <w:i/>
          <w:sz w:val="24"/>
          <w:szCs w:val="24"/>
        </w:rPr>
        <w:t>)</w:t>
      </w:r>
      <w:r>
        <w:rPr>
          <w:sz w:val="24"/>
          <w:szCs w:val="24"/>
        </w:rPr>
        <w:t xml:space="preserve">, </w:t>
      </w:r>
      <w:r>
        <w:rPr>
          <w:i/>
          <w:sz w:val="24"/>
          <w:szCs w:val="24"/>
        </w:rPr>
        <w:t>C</w:t>
      </w:r>
      <w:r>
        <w:rPr>
          <w:i/>
          <w:sz w:val="24"/>
          <w:szCs w:val="24"/>
          <w:vertAlign w:val="subscript"/>
        </w:rPr>
        <w:t>CG</w:t>
      </w:r>
      <w:r>
        <w:rPr>
          <w:sz w:val="24"/>
          <w:szCs w:val="24"/>
        </w:rPr>
        <w:t xml:space="preserve">, </w:t>
      </w:r>
      <w:r>
        <w:rPr>
          <w:i/>
          <w:sz w:val="24"/>
          <w:szCs w:val="24"/>
        </w:rPr>
        <w:t>T</w:t>
      </w:r>
      <w:r>
        <w:rPr>
          <w:i/>
          <w:sz w:val="24"/>
          <w:szCs w:val="24"/>
          <w:vertAlign w:val="subscript"/>
        </w:rPr>
        <w:t>g</w:t>
      </w:r>
      <w:r>
        <w:rPr>
          <w:sz w:val="24"/>
          <w:szCs w:val="24"/>
        </w:rPr>
        <w:t xml:space="preserve">, </w:t>
      </w:r>
      <w:r>
        <w:rPr>
          <w:i/>
          <w:iCs/>
          <w:sz w:val="24"/>
          <w:szCs w:val="24"/>
        </w:rPr>
        <w:t>T</w:t>
      </w:r>
      <w:r>
        <w:rPr>
          <w:i/>
          <w:iCs/>
          <w:sz w:val="24"/>
          <w:szCs w:val="24"/>
          <w:vertAlign w:val="subscript"/>
        </w:rPr>
        <w:t>o</w:t>
      </w:r>
      <w:r>
        <w:rPr>
          <w:sz w:val="24"/>
          <w:szCs w:val="24"/>
        </w:rPr>
        <w:t xml:space="preserve">, </w:t>
      </w:r>
      <w:r>
        <w:rPr>
          <w:i/>
          <w:iCs/>
          <w:sz w:val="24"/>
          <w:szCs w:val="24"/>
        </w:rPr>
        <w:t>T</w:t>
      </w:r>
      <w:r>
        <w:rPr>
          <w:i/>
          <w:iCs/>
          <w:sz w:val="24"/>
          <w:szCs w:val="24"/>
          <w:vertAlign w:val="subscript"/>
        </w:rPr>
        <w:t>1</w:t>
      </w:r>
      <w:r>
        <w:rPr>
          <w:sz w:val="24"/>
          <w:szCs w:val="24"/>
        </w:rPr>
        <w:t xml:space="preserve">, the melt fragility </w:t>
      </w:r>
      <w:r>
        <w:rPr>
          <w:i/>
          <w:sz w:val="24"/>
          <w:szCs w:val="24"/>
        </w:rPr>
        <w:t>m</w:t>
      </w:r>
      <w:r>
        <w:rPr>
          <w:sz w:val="24"/>
          <w:szCs w:val="24"/>
        </w:rPr>
        <w:t xml:space="preserve">, the glass density </w:t>
      </w:r>
      <w:r>
        <w:rPr>
          <w:i/>
          <w:sz w:val="24"/>
          <w:szCs w:val="24"/>
        </w:rPr>
        <w:t>d</w:t>
      </w:r>
      <w:r>
        <w:rPr>
          <w:sz w:val="24"/>
          <w:szCs w:val="24"/>
        </w:rPr>
        <w:t xml:space="preserve"> are calculated </w:t>
      </w:r>
      <w:r>
        <w:rPr>
          <w:sz w:val="24"/>
          <w:szCs w:val="24"/>
        </w:rPr>
        <w:t>by taking</w:t>
      </w:r>
      <w:r>
        <w:rPr>
          <w:sz w:val="24"/>
          <w:szCs w:val="24"/>
        </w:rPr>
        <w:t xml:space="preserve"> the exponential of </w:t>
      </w:r>
      <w:r>
        <w:rPr>
          <w:sz w:val="24"/>
          <w:szCs w:val="24"/>
        </w:rPr>
        <w:t>the neural network</w:t>
      </w:r>
      <w:r>
        <w:rPr>
          <w:sz w:val="24"/>
          <w:szCs w:val="24"/>
        </w:rPr>
        <w:t xml:space="preserve"> outputs.</w:t>
      </w:r>
    </w:p>
    <w:p>
      <w:pPr>
        <w:pStyle w:val="Normal"/>
        <w:rPr/>
      </w:pPr>
      <w:r>
        <w:rPr>
          <w:iCs/>
          <w:sz w:val="24"/>
          <w:szCs w:val="24"/>
        </w:rPr>
        <w:t xml:space="preserve">The use of the exponential function in the latter case was inspired by the </w:t>
      </w:r>
      <w:r>
        <w:rPr>
          <w:color w:val="000000"/>
          <w:sz w:val="24"/>
          <w:szCs w:val="24"/>
          <w:lang w:val="en-GB"/>
        </w:rPr>
        <w:t xml:space="preserve">strategy proposed by </w:t>
      </w:r>
      <w:bookmarkStart w:id="284" w:name="__UnoMark__29274_2551971298"/>
      <w:bookmarkStart w:id="285" w:name="__UnoMark__9900_1449571692"/>
      <w:bookmarkStart w:id="286" w:name="__UnoMark__22465_2551971298"/>
      <w:bookmarkStart w:id="287" w:name="__UnoMark__22883_2551971298"/>
      <w:bookmarkStart w:id="288" w:name="__UnoMark__18676_4168236645"/>
      <w:bookmarkStart w:id="289" w:name="__UnoMark__21631_2551971298"/>
      <w:bookmarkStart w:id="290" w:name="__UnoMark__21225_2551971298"/>
      <w:bookmarkStart w:id="291" w:name="__UnoMark__7593_1449571692"/>
      <w:bookmarkStart w:id="292" w:name="__UnoMark__23506_2551971298"/>
      <w:bookmarkStart w:id="293" w:name="__UnoMark__29434_2551971298"/>
      <w:bookmarkStart w:id="294" w:name="__UnoMark__23094_2551971298"/>
      <w:bookmarkStart w:id="295" w:name="__UnoMark__23712_2551971298"/>
      <w:bookmarkStart w:id="296" w:name="__UnoMark__22049_2551971298"/>
      <w:bookmarkStart w:id="297" w:name="__UnoMark__23300_2551971298"/>
      <w:bookmarkStart w:id="298" w:name="__UnoMark__22669_2551971298"/>
      <w:bookmarkStart w:id="299" w:name="__UnoMark__22249_2551971298"/>
      <w:bookmarkStart w:id="300" w:name="__UnoMark__21835_2551971298"/>
      <w:bookmarkStart w:id="301" w:name="__UnoMark__21022_2551971298"/>
      <w:bookmarkStart w:id="302" w:name="__UnoMark__21423_2551971298"/>
      <w:bookmarkStart w:id="303" w:name="ZOTERO_BREF_hqDjR1w0g0Xl"/>
      <w:r>
        <w:rPr>
          <w:b w:val="false"/>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5</w:t>
      </w:r>
      <w:r>
        <w:rPr>
          <w:b w:val="false"/>
          <w:caps w:val="false"/>
          <w:smallCaps w:val="false"/>
          <w:position w:val="0"/>
          <w:sz w:val="24"/>
          <w:sz w:val="24"/>
          <w:u w:val="none"/>
          <w:vertAlign w:val="baseline"/>
        </w:rPr>
        <w:t>)</w:t>
      </w:r>
      <w:bookmarkStart w:id="304" w:name="__UnoMark__21023_2551971298"/>
      <w:bookmarkStart w:id="305" w:name="__UnoMark__9901_1449571692"/>
      <w:bookmarkStart w:id="306" w:name="__UnoMark__7594_1449571692"/>
      <w:bookmarkStart w:id="307" w:name="__UnoMark__23507_2551971298"/>
      <w:bookmarkStart w:id="308" w:name="__UnoMark__29435_2551971298"/>
      <w:bookmarkStart w:id="309" w:name="__UnoMark__29275_2551971298"/>
      <w:bookmarkStart w:id="310" w:name="__UnoMark__22670_2551971298"/>
      <w:bookmarkStart w:id="311" w:name="__UnoMark__21632_2551971298"/>
      <w:bookmarkStart w:id="312" w:name="__UnoMark__21226_2551971298"/>
      <w:bookmarkStart w:id="313" w:name="__UnoMark__22884_2551971298"/>
      <w:bookmarkStart w:id="314" w:name="__UnoMark__23713_2551971298"/>
      <w:bookmarkStart w:id="315" w:name="__UnoMark__22466_2551971298"/>
      <w:bookmarkStart w:id="316" w:name="__UnoMark__21424_2551971298"/>
      <w:bookmarkStart w:id="317" w:name="__UnoMark__18677_4168236645"/>
      <w:bookmarkStart w:id="318" w:name="__UnoMark__22250_2551971298"/>
      <w:bookmarkStart w:id="319" w:name="__UnoMark__11461_2187724418"/>
      <w:bookmarkStart w:id="320" w:name="__UnoMark__22050_2551971298"/>
      <w:bookmarkStart w:id="321" w:name="ZOTERO_BREF_5ZTbWTeGSpxEOczPA7gZ1"/>
      <w:bookmarkStart w:id="322" w:name="__UnoMark__21836_2551971298"/>
      <w:bookmarkStart w:id="323" w:name="__UnoMark__23095_2551971298"/>
      <w:bookmarkStart w:id="324" w:name="__UnoMark__18138_998215430"/>
      <w:bookmarkStart w:id="325" w:name="__UnoMark__23301_2551971298"/>
      <w:bookmarkStart w:id="326" w:name="__UnoMark__11230_2187724418"/>
      <w:bookmarkStart w:id="327" w:name="__UnoMark__18366_998215430"/>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r>
        <w:rPr>
          <w:sz w:val="24"/>
          <w:szCs w:val="24"/>
        </w:rPr>
        <w:t xml:space="preserve"> to avoid negative values in outputs of Mixture Density Networks. In the present case, it prevents thermodynamic and static physical quantities to take impossible negative values. It further helps for rapid convergence during training.</w:t>
      </w:r>
      <w:r>
        <w:rPr>
          <w:iCs/>
          <w:sz w:val="24"/>
          <w:szCs w:val="24"/>
        </w:rPr>
        <w:t xml:space="preserve"> One trick for this method to work is to properly set the initial values of the biases of the last output layer to realistic values when creating the network. </w:t>
      </w:r>
      <w:r>
        <w:rPr>
          <w:iCs/>
          <w:sz w:val="24"/>
          <w:szCs w:val="24"/>
        </w:rPr>
        <w:t>This</w:t>
      </w:r>
      <w:r>
        <w:rPr>
          <w:iCs/>
          <w:sz w:val="24"/>
          <w:szCs w:val="24"/>
        </w:rPr>
        <w:t xml:space="preserve"> further allowed avoiding any scaling of the network outputs, which thus directly provide values in realistic ranges that do not need any transformation after prediction </w:t>
      </w:r>
      <w:r>
        <w:rPr>
          <w:iCs/>
          <w:sz w:val="24"/>
          <w:szCs w:val="24"/>
        </w:rPr>
        <w:t>and that can be directly used in physical/thermodynamic equations</w:t>
      </w:r>
      <w:r>
        <w:rPr>
          <w:iCs/>
          <w:sz w:val="24"/>
          <w:szCs w:val="24"/>
        </w:rPr>
        <w:t xml:space="preserve">. </w:t>
      </w:r>
    </w:p>
    <w:p>
      <w:pPr>
        <w:pStyle w:val="Normal"/>
        <w:rPr>
          <w:iCs/>
          <w:sz w:val="24"/>
          <w:szCs w:val="24"/>
        </w:rPr>
      </w:pPr>
      <w:r>
        <w:rPr/>
      </w:r>
    </w:p>
    <w:p>
      <w:pPr>
        <w:pStyle w:val="Normal"/>
        <w:rPr/>
      </w:pPr>
      <w:r>
        <w:rPr>
          <w:iCs/>
          <w:sz w:val="24"/>
          <w:szCs w:val="24"/>
        </w:rPr>
        <w:t xml:space="preserve">After their calculations, </w:t>
      </w:r>
      <w:r>
        <w:rPr>
          <w:i/>
          <w:sz w:val="24"/>
          <w:szCs w:val="24"/>
        </w:rPr>
        <w:t>S</w:t>
      </w:r>
      <w:r>
        <w:rPr>
          <w:i/>
          <w:sz w:val="24"/>
          <w:szCs w:val="24"/>
          <w:vertAlign w:val="superscript"/>
        </w:rPr>
        <w:t>conf</w:t>
      </w:r>
      <w:r>
        <w:rPr>
          <w:i/>
          <w:sz w:val="24"/>
          <w:szCs w:val="24"/>
        </w:rPr>
        <w:t>(T</w:t>
      </w:r>
      <w:r>
        <w:rPr>
          <w:i/>
          <w:sz w:val="24"/>
          <w:szCs w:val="24"/>
          <w:vertAlign w:val="subscript"/>
        </w:rPr>
        <w:t>g</w:t>
      </w:r>
      <w:r>
        <w:rPr>
          <w:i/>
          <w:sz w:val="24"/>
          <w:szCs w:val="24"/>
        </w:rPr>
        <w:t>)</w:t>
      </w:r>
      <w:r>
        <w:rPr>
          <w:sz w:val="24"/>
          <w:szCs w:val="24"/>
        </w:rPr>
        <w:t xml:space="preserve">, </w:t>
      </w:r>
      <w:r>
        <w:rPr>
          <w:i/>
          <w:sz w:val="24"/>
          <w:szCs w:val="24"/>
        </w:rPr>
        <w:t>T</w:t>
      </w:r>
      <w:r>
        <w:rPr>
          <w:i/>
          <w:sz w:val="24"/>
          <w:szCs w:val="24"/>
          <w:vertAlign w:val="subscript"/>
        </w:rPr>
        <w:t>g</w:t>
      </w:r>
      <w:r>
        <w:rPr>
          <w:sz w:val="24"/>
          <w:szCs w:val="24"/>
        </w:rPr>
        <w:t xml:space="preserve">, </w:t>
      </w:r>
      <w:r>
        <w:rPr>
          <w:i/>
          <w:sz w:val="24"/>
          <w:szCs w:val="24"/>
        </w:rPr>
        <w:t>m,</w:t>
      </w:r>
      <w:r>
        <w:rPr>
          <w:iCs/>
          <w:sz w:val="24"/>
          <w:szCs w:val="24"/>
        </w:rPr>
        <w:t xml:space="preserve"> </w:t>
      </w:r>
      <w:r>
        <w:rPr>
          <w:i/>
          <w:sz w:val="24"/>
          <w:szCs w:val="24"/>
        </w:rPr>
        <w:t>A</w:t>
      </w:r>
      <w:r>
        <w:rPr>
          <w:i/>
          <w:sz w:val="24"/>
          <w:szCs w:val="24"/>
          <w:vertAlign w:val="subscript"/>
        </w:rPr>
        <w:t>e</w:t>
      </w:r>
      <w:r>
        <w:rPr>
          <w:sz w:val="24"/>
          <w:szCs w:val="24"/>
        </w:rPr>
        <w:t xml:space="preserve"> and </w:t>
      </w:r>
      <w:r>
        <w:rPr>
          <w:i/>
          <w:sz w:val="24"/>
          <w:szCs w:val="24"/>
        </w:rPr>
        <w:t>A</w:t>
      </w:r>
      <w:r>
        <w:rPr>
          <w:i/>
          <w:sz w:val="24"/>
          <w:szCs w:val="24"/>
          <w:vertAlign w:val="subscript"/>
        </w:rPr>
        <w:t>a-m</w:t>
      </w:r>
      <w:r>
        <w:rPr>
          <w:sz w:val="24"/>
          <w:szCs w:val="24"/>
        </w:rPr>
        <w:t xml:space="preserve"> are used in the equations 1-</w:t>
      </w:r>
      <w:r>
        <w:rPr>
          <w:sz w:val="24"/>
          <w:szCs w:val="24"/>
        </w:rPr>
        <w:t>2 and S3-S5 (see below)</w:t>
      </w:r>
      <w:r>
        <w:rPr>
          <w:sz w:val="24"/>
          <w:szCs w:val="24"/>
        </w:rPr>
        <w:t xml:space="preserve"> for final predictions of melt viscosity. </w:t>
      </w:r>
      <w:r>
        <w:rPr>
          <w:sz w:val="24"/>
          <w:szCs w:val="24"/>
        </w:rPr>
        <w:t>T</w:t>
      </w:r>
      <w:r>
        <w:rPr>
          <w:sz w:val="24"/>
          <w:szCs w:val="24"/>
        </w:rPr>
        <w:t xml:space="preserve">he coefficients </w:t>
      </w:r>
      <w:r>
        <w:rPr>
          <w:i/>
          <w:iCs/>
          <w:sz w:val="24"/>
          <w:szCs w:val="24"/>
        </w:rPr>
        <w:t>B</w:t>
      </w:r>
      <w:r>
        <w:rPr>
          <w:i/>
          <w:iCs/>
          <w:sz w:val="24"/>
          <w:szCs w:val="24"/>
          <w:vertAlign w:val="subscript"/>
        </w:rPr>
        <w:t>1</w:t>
      </w:r>
      <w:r>
        <w:rPr>
          <w:sz w:val="24"/>
          <w:szCs w:val="24"/>
        </w:rPr>
        <w:t xml:space="preserve"> to </w:t>
      </w:r>
      <w:r>
        <w:rPr>
          <w:i/>
          <w:iCs/>
          <w:sz w:val="24"/>
          <w:szCs w:val="24"/>
        </w:rPr>
        <w:t>B</w:t>
      </w:r>
      <w:r>
        <w:rPr>
          <w:i/>
          <w:iCs/>
          <w:sz w:val="24"/>
          <w:szCs w:val="24"/>
          <w:vertAlign w:val="subscript"/>
        </w:rPr>
        <w:t>3</w:t>
      </w:r>
      <w:r>
        <w:rPr>
          <w:sz w:val="24"/>
          <w:szCs w:val="24"/>
        </w:rPr>
        <w:t xml:space="preserve"> and </w:t>
      </w:r>
      <w:r>
        <w:rPr>
          <w:i/>
          <w:iCs/>
          <w:sz w:val="24"/>
          <w:szCs w:val="24"/>
        </w:rPr>
        <w:t>C</w:t>
      </w:r>
      <w:r>
        <w:rPr>
          <w:i/>
          <w:iCs/>
          <w:sz w:val="24"/>
          <w:szCs w:val="24"/>
          <w:vertAlign w:val="subscript"/>
        </w:rPr>
        <w:t>1</w:t>
      </w:r>
      <w:r>
        <w:rPr>
          <w:sz w:val="24"/>
          <w:szCs w:val="24"/>
        </w:rPr>
        <w:t xml:space="preserve"> to </w:t>
      </w:r>
      <w:r>
        <w:rPr>
          <w:i/>
          <w:iCs/>
          <w:sz w:val="24"/>
          <w:szCs w:val="24"/>
        </w:rPr>
        <w:t>C</w:t>
      </w:r>
      <w:r>
        <w:rPr>
          <w:i/>
          <w:iCs/>
          <w:sz w:val="24"/>
          <w:szCs w:val="24"/>
          <w:vertAlign w:val="subscript"/>
        </w:rPr>
        <w:t xml:space="preserve">3 </w:t>
      </w:r>
      <w:r>
        <w:rPr>
          <w:i w:val="false"/>
          <w:iCs w:val="false"/>
          <w:position w:val="0"/>
          <w:sz w:val="24"/>
          <w:sz w:val="24"/>
          <w:szCs w:val="24"/>
          <w:vertAlign w:val="baseline"/>
        </w:rPr>
        <w:t xml:space="preserve">are used </w:t>
      </w:r>
      <w:r>
        <w:rPr>
          <w:sz w:val="24"/>
          <w:szCs w:val="24"/>
        </w:rPr>
        <w:t xml:space="preserve">to predict the refractive index at given wavelength, </w:t>
      </w:r>
      <w:r>
        <w:rPr/>
      </w:r>
      <m:oMath xmlns:m="http://schemas.openxmlformats.org/officeDocument/2006/math">
        <m:r>
          <w:rPr>
            <w:rFonts w:ascii="Cambria Math" w:hAnsi="Cambria Math"/>
          </w:rPr>
          <m:t xml:space="preserve">n</m:t>
        </m:r>
        <m:d>
          <m:dPr>
            <m:begChr m:val="("/>
            <m:endChr m:val=")"/>
          </m:dPr>
          <m:e>
            <m:r>
              <w:rPr>
                <w:rFonts w:ascii="Cambria Math" w:hAnsi="Cambria Math"/>
              </w:rPr>
              <m:t xml:space="preserve">λ</m:t>
            </m:r>
          </m:e>
        </m:d>
      </m:oMath>
      <w:r>
        <w:rPr/>
        <w:t>,</w:t>
      </w:r>
      <w:r>
        <w:rPr>
          <w:sz w:val="24"/>
          <w:szCs w:val="24"/>
        </w:rPr>
        <w:t xml:space="preserve"> via the Sellmeier equation:</w:t>
        <w:tab/>
      </w:r>
    </w:p>
    <w:p>
      <w:pPr>
        <w:pStyle w:val="Normal"/>
        <w:spacing w:lineRule="auto" w:line="480"/>
        <w:jc w:val="both"/>
        <w:rPr>
          <w:sz w:val="24"/>
          <w:szCs w:val="24"/>
        </w:rPr>
      </w:pPr>
      <w:r>
        <w:rPr>
          <w:sz w:val="24"/>
          <w:szCs w:val="24"/>
        </w:rPr>
      </w:r>
    </w:p>
    <w:p>
      <w:pPr>
        <w:pStyle w:val="Normal"/>
        <w:tabs>
          <w:tab w:val="left" w:pos="8222" w:leader="none"/>
        </w:tabs>
        <w:spacing w:lineRule="auto" w:line="480"/>
        <w:jc w:val="both"/>
        <w:rPr/>
      </w:pPr>
      <w:r>
        <w:rPr/>
      </w:r>
      <m:oMath xmlns:m="http://schemas.openxmlformats.org/officeDocument/2006/math">
        <m:r>
          <w:rPr>
            <w:rFonts w:ascii="Cambria Math" w:hAnsi="Cambria Math"/>
          </w:rPr>
          <m:t xml:space="preserve">n</m:t>
        </m:r>
        <m:d>
          <m:dPr>
            <m:begChr m:val="("/>
            <m:endChr m:val=")"/>
          </m:dPr>
          <m:e>
            <m:r>
              <w:rPr>
                <w:rFonts w:ascii="Cambria Math" w:hAnsi="Cambria Math"/>
              </w:rPr>
              <m:t xml:space="preserve">λ</m:t>
            </m:r>
          </m:e>
        </m:d>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3</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3</m:t>
                    </m:r>
                  </m:sub>
                </m:sSub>
              </m:den>
            </m:f>
          </m:e>
        </m:d>
      </m:oMath>
      <w:r>
        <w:rPr>
          <w:i/>
          <w:sz w:val="24"/>
          <w:szCs w:val="24"/>
        </w:rPr>
        <w:t xml:space="preserve"> </w:t>
      </w:r>
      <w:r>
        <w:rPr>
          <w:i/>
          <w:sz w:val="24"/>
          <w:szCs w:val="24"/>
        </w:rPr>
        <w:t>.</w:t>
        <w:tab/>
        <w:t>(S1)</w:t>
      </w:r>
    </w:p>
    <w:p>
      <w:pPr>
        <w:pStyle w:val="Normal"/>
        <w:spacing w:lineRule="auto" w:line="480"/>
        <w:jc w:val="both"/>
        <w:rPr>
          <w:sz w:val="24"/>
          <w:szCs w:val="24"/>
        </w:rPr>
      </w:pPr>
      <w:r>
        <w:rPr>
          <w:sz w:val="24"/>
          <w:szCs w:val="24"/>
        </w:rPr>
      </w:r>
    </w:p>
    <w:p>
      <w:pPr>
        <w:pStyle w:val="Normal"/>
        <w:rPr/>
      </w:pPr>
      <w:r>
        <w:rPr>
          <w:sz w:val="24"/>
          <w:szCs w:val="24"/>
        </w:rPr>
        <w:t xml:space="preserve">The architecture of the hidden layers was optimized </w:t>
      </w:r>
      <w:r>
        <w:rPr>
          <w:sz w:val="24"/>
          <w:szCs w:val="24"/>
        </w:rPr>
        <w:t xml:space="preserve">via a </w:t>
      </w:r>
      <w:r>
        <w:rPr>
          <w:sz w:val="24"/>
          <w:szCs w:val="24"/>
        </w:rPr>
        <w:t xml:space="preserve">random search </w:t>
      </w:r>
      <w:bookmarkStart w:id="328" w:name="ZOTERO_BREF_hsUk5rYZf9f4FP2CLRcYS"/>
      <w:bookmarkStart w:id="329" w:name="__UnoMark__7595_1449571692"/>
      <w:bookmarkStart w:id="330" w:name="__UnoMark__22885_2551971298"/>
      <w:bookmarkStart w:id="331" w:name="__UnoMark__18139_998215430"/>
      <w:bookmarkStart w:id="332" w:name="__UnoMark__21633_2551971298"/>
      <w:bookmarkStart w:id="333" w:name="__UnoMark__22051_2551971298"/>
      <w:bookmarkStart w:id="334" w:name="__UnoMark__23096_2551971298"/>
      <w:bookmarkStart w:id="335" w:name="__UnoMark__18678_4168236645"/>
      <w:bookmarkStart w:id="336" w:name="__UnoMark__22251_2551971298"/>
      <w:bookmarkStart w:id="337" w:name="__UnoMark__29276_2551971298"/>
      <w:bookmarkStart w:id="338" w:name="__UnoMark__22671_2551971298"/>
      <w:bookmarkStart w:id="339" w:name="__UnoMark__23302_2551971298"/>
      <w:bookmarkStart w:id="340" w:name="__UnoMark__23508_2551971298"/>
      <w:bookmarkStart w:id="341" w:name="__UnoMark__10288_2187724418"/>
      <w:bookmarkStart w:id="342" w:name="__UnoMark__21227_2551971298"/>
      <w:bookmarkStart w:id="343" w:name="__UnoMark__21024_2551971298"/>
      <w:bookmarkStart w:id="344" w:name="__UnoMark__29436_2551971298"/>
      <w:bookmarkStart w:id="345" w:name="__UnoMark__11462_2187724418"/>
      <w:bookmarkStart w:id="346" w:name="__UnoMark__11231_2187724418"/>
      <w:bookmarkStart w:id="347" w:name="__UnoMark__23714_2551971298"/>
      <w:bookmarkStart w:id="348" w:name="__UnoMark__22467_2551971298"/>
      <w:bookmarkStart w:id="349" w:name="__UnoMark__18367_998215430"/>
      <w:bookmarkStart w:id="350" w:name="__UnoMark__21837_2551971298"/>
      <w:bookmarkStart w:id="351" w:name="__UnoMark__21425_2551971298"/>
      <w:bookmarkStart w:id="352" w:name="__UnoMark__9902_1449571692"/>
      <w:bookmarkEnd w:id="341"/>
      <w:r>
        <w:rPr>
          <w:b w:val="false"/>
          <w:caps w:val="false"/>
          <w:smallCaps w:val="false"/>
          <w:position w:val="0"/>
          <w:sz w:val="24"/>
          <w:sz w:val="24"/>
          <w:szCs w:val="24"/>
          <w:u w:val="none"/>
          <w:vertAlign w:val="baseline"/>
        </w:rPr>
        <w:t>(</w:t>
      </w:r>
      <w:r>
        <w:rPr>
          <w:b w:val="false"/>
          <w:i/>
          <w:caps w:val="false"/>
          <w:smallCaps w:val="false"/>
          <w:position w:val="0"/>
          <w:sz w:val="20"/>
          <w:sz w:val="20"/>
          <w:u w:val="none"/>
          <w:vertAlign w:val="baseline"/>
        </w:rPr>
        <w:t>30</w:t>
      </w:r>
      <w:r>
        <w:rPr>
          <w:b w:val="false"/>
          <w:caps w:val="false"/>
          <w:smallCaps w:val="false"/>
          <w:position w:val="0"/>
          <w:sz w:val="20"/>
          <w:sz w:val="20"/>
          <w:u w:val="none"/>
          <w:vertAlign w:val="baseline"/>
        </w:rPr>
        <w:t>)</w:t>
      </w:r>
      <w:bookmarkEnd w:id="328"/>
      <w:bookmarkEnd w:id="329"/>
      <w:bookmarkEnd w:id="330"/>
      <w:bookmarkEnd w:id="331"/>
      <w:bookmarkEnd w:id="332"/>
      <w:bookmarkEnd w:id="333"/>
      <w:bookmarkEnd w:id="334"/>
      <w:bookmarkEnd w:id="335"/>
      <w:bookmarkEnd w:id="336"/>
      <w:bookmarkEnd w:id="337"/>
      <w:bookmarkEnd w:id="338"/>
      <w:bookmarkEnd w:id="339"/>
      <w:bookmarkEnd w:id="340"/>
      <w:bookmarkEnd w:id="342"/>
      <w:bookmarkEnd w:id="343"/>
      <w:bookmarkEnd w:id="344"/>
      <w:bookmarkEnd w:id="345"/>
      <w:bookmarkEnd w:id="346"/>
      <w:bookmarkEnd w:id="347"/>
      <w:bookmarkEnd w:id="348"/>
      <w:bookmarkEnd w:id="349"/>
      <w:bookmarkEnd w:id="350"/>
      <w:bookmarkEnd w:id="351"/>
      <w:bookmarkEnd w:id="352"/>
      <w:r>
        <w:rPr>
          <w:sz w:val="24"/>
          <w:szCs w:val="24"/>
        </w:rPr>
        <w:t xml:space="preserve">. This allowed us to observe how the number of layers and hidden units affect the generalization ability of the model (Fig. S2). After training 2000 models </w:t>
      </w:r>
      <w:r>
        <w:rPr>
          <w:iCs/>
          <w:sz w:val="24"/>
          <w:szCs w:val="24"/>
        </w:rPr>
        <w:t>in the same conditions on the same datasets</w:t>
      </w:r>
      <w:r>
        <w:rPr>
          <w:sz w:val="24"/>
          <w:szCs w:val="24"/>
        </w:rPr>
        <w:t xml:space="preserve">, we observed than moderately deep networks with 3 to 5 layers and 200-300 units per layer perform best (Fig. S2); accordingly, best performance are in general reached with more than 1000 neurons. The dropout method, which consists in turning off </w:t>
      </w:r>
      <w:r>
        <w:rPr>
          <w:i/>
          <w:sz w:val="24"/>
          <w:szCs w:val="24"/>
        </w:rPr>
        <w:t>p</w:t>
      </w:r>
      <w:r>
        <w:rPr>
          <w:sz w:val="24"/>
          <w:szCs w:val="24"/>
        </w:rPr>
        <w:t xml:space="preserve"> percent of neurons per layer at each training iteration in order to prevent overfitting </w:t>
      </w:r>
      <w:bookmarkStart w:id="353" w:name="__UnoMark__23715_2551971298"/>
      <w:bookmarkStart w:id="354" w:name="__UnoMark__22886_2551971298"/>
      <w:bookmarkStart w:id="355" w:name="__UnoMark__22468_2551971298"/>
      <w:bookmarkStart w:id="356" w:name="__UnoMark__23509_2551971298"/>
      <w:bookmarkStart w:id="357" w:name="__UnoMark__21634_2551971298"/>
      <w:bookmarkStart w:id="358" w:name="__UnoMark__18679_4168236645"/>
      <w:bookmarkStart w:id="359" w:name="__UnoMark__7596_1449571692"/>
      <w:bookmarkStart w:id="360" w:name="__UnoMark__9903_1449571692"/>
      <w:bookmarkStart w:id="361" w:name="__UnoMark__22052_2551971298"/>
      <w:bookmarkStart w:id="362" w:name="__UnoMark__22252_2551971298"/>
      <w:bookmarkStart w:id="363" w:name="__UnoMark__21025_2551971298"/>
      <w:bookmarkStart w:id="364" w:name="__UnoMark__29277_2551971298"/>
      <w:bookmarkStart w:id="365" w:name="__UnoMark__29437_2551971298"/>
      <w:bookmarkStart w:id="366" w:name="__UnoMark__21228_2551971298"/>
      <w:bookmarkStart w:id="367" w:name="ZOTERO_BREF_aWZ85P1iovLH"/>
      <w:bookmarkStart w:id="368" w:name="__UnoMark__23097_2551971298"/>
      <w:bookmarkStart w:id="369" w:name="__UnoMark__23303_2551971298"/>
      <w:bookmarkStart w:id="370" w:name="__UnoMark__21838_2551971298"/>
      <w:bookmarkStart w:id="371" w:name="__UnoMark__22672_2551971298"/>
      <w:bookmarkStart w:id="372" w:name="__UnoMark__21426_2551971298"/>
      <w:r>
        <w:rPr>
          <w:b w:val="false"/>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7</w:t>
      </w:r>
      <w:r>
        <w:rPr>
          <w:b w:val="false"/>
          <w:caps w:val="false"/>
          <w:smallCaps w:val="false"/>
          <w:position w:val="0"/>
          <w:sz w:val="24"/>
          <w:sz w:val="24"/>
          <w:u w:val="none"/>
          <w:vertAlign w:val="baseline"/>
        </w:rPr>
        <w:t>)</w:t>
      </w:r>
      <w:bookmarkStart w:id="373" w:name="__UnoMark__21635_2551971298"/>
      <w:bookmarkStart w:id="374" w:name="__UnoMark__29278_2551971298"/>
      <w:bookmarkStart w:id="375" w:name="__UnoMark__22053_2551971298"/>
      <w:bookmarkStart w:id="376" w:name="__UnoMark__21229_2551971298"/>
      <w:bookmarkStart w:id="377" w:name="__UnoMark__22253_2551971298"/>
      <w:bookmarkStart w:id="378" w:name="__UnoMark__21839_2551971298"/>
      <w:bookmarkStart w:id="379" w:name="__UnoMark__29438_2551971298"/>
      <w:bookmarkStart w:id="380" w:name="__UnoMark__18680_4168236645"/>
      <w:bookmarkStart w:id="381" w:name="__UnoMark__18140_998215430"/>
      <w:bookmarkStart w:id="382" w:name="__UnoMark__7597_1449571692"/>
      <w:bookmarkStart w:id="383" w:name="__UnoMark__9904_1449571692"/>
      <w:bookmarkStart w:id="384" w:name="__UnoMark__22469_2551971298"/>
      <w:bookmarkStart w:id="385" w:name="__UnoMark__11232_2187724418"/>
      <w:bookmarkStart w:id="386" w:name="__UnoMark__23510_2551971298"/>
      <w:bookmarkStart w:id="387" w:name="__UnoMark__23304_2551971298"/>
      <w:bookmarkStart w:id="388" w:name="__UnoMark__11463_2187724418"/>
      <w:bookmarkStart w:id="389" w:name="__UnoMark__22887_2551971298"/>
      <w:bookmarkStart w:id="390" w:name="__UnoMark__21026_2551971298"/>
      <w:bookmarkStart w:id="391" w:name="__UnoMark__23716_2551971298"/>
      <w:bookmarkStart w:id="392" w:name="__UnoMark__23098_2551971298"/>
      <w:bookmarkStart w:id="393" w:name="__UnoMark__21427_2551971298"/>
      <w:bookmarkStart w:id="394" w:name="ZOTERO_BREF_Tk9usnjnKLqw"/>
      <w:bookmarkStart w:id="395" w:name="__UnoMark__22673_2551971298"/>
      <w:bookmarkStart w:id="396" w:name="__UnoMark__18368_998215430"/>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r>
        <w:rPr>
          <w:sz w:val="24"/>
          <w:szCs w:val="24"/>
        </w:rPr>
        <w:t>, slightly helps preventing overfitting but is not a critical feature (Fig. S2). From this random search, we select</w:t>
      </w:r>
      <w:r>
        <w:rPr>
          <w:sz w:val="24"/>
          <w:szCs w:val="24"/>
        </w:rPr>
        <w:t>ed</w:t>
      </w:r>
      <w:r>
        <w:rPr>
          <w:sz w:val="24"/>
          <w:szCs w:val="24"/>
        </w:rPr>
        <w:t xml:space="preserve"> the 10 best models with the lowest error on the validation data subset. </w:t>
      </w:r>
      <w:r>
        <w:rPr>
          <w:sz w:val="24"/>
          <w:szCs w:val="24"/>
        </w:rPr>
        <w:t>All reported p</w:t>
      </w:r>
      <w:r>
        <w:rPr>
          <w:sz w:val="24"/>
          <w:szCs w:val="24"/>
        </w:rPr>
        <w:t xml:space="preserve">redictions are made </w:t>
      </w:r>
      <w:r>
        <w:rPr>
          <w:sz w:val="24"/>
          <w:szCs w:val="24"/>
        </w:rPr>
        <w:t>using</w:t>
      </w:r>
      <w:r>
        <w:rPr>
          <w:sz w:val="24"/>
          <w:szCs w:val="24"/>
        </w:rPr>
        <w:t xml:space="preserve"> those 10 best models, again their combination allowing better estimations to be made, following the well-known bagging principle </w:t>
      </w:r>
      <w:bookmarkStart w:id="397" w:name="__UnoMark__29279_2551971298"/>
      <w:bookmarkStart w:id="398" w:name="__UnoMark__29439_2551971298"/>
      <w:bookmarkStart w:id="399" w:name="__UnoMark__21027_2551971298"/>
      <w:bookmarkStart w:id="400" w:name="ZOTERO_BREF_Q5pVydRko6yo"/>
      <w:bookmarkStart w:id="401" w:name="__UnoMark__18681_4168236645"/>
      <w:bookmarkStart w:id="402" w:name="__UnoMark__22470_2551971298"/>
      <w:bookmarkStart w:id="403" w:name="__UnoMark__7598_1449571692"/>
      <w:bookmarkStart w:id="404" w:name="__UnoMark__9905_1449571692"/>
      <w:bookmarkStart w:id="405" w:name="__UnoMark__22674_2551971298"/>
      <w:bookmarkStart w:id="406" w:name="__UnoMark__23099_2551971298"/>
      <w:bookmarkStart w:id="407" w:name="__UnoMark__21428_2551971298"/>
      <w:bookmarkStart w:id="408" w:name="__UnoMark__21230_2551971298"/>
      <w:bookmarkStart w:id="409" w:name="__UnoMark__22254_2551971298"/>
      <w:bookmarkStart w:id="410" w:name="__UnoMark__22888_2551971298"/>
      <w:bookmarkStart w:id="411" w:name="__UnoMark__23305_2551971298"/>
      <w:bookmarkStart w:id="412" w:name="__UnoMark__23511_2551971298"/>
      <w:bookmarkStart w:id="413" w:name="__UnoMark__23717_2551971298"/>
      <w:bookmarkStart w:id="414" w:name="__UnoMark__21840_2551971298"/>
      <w:bookmarkStart w:id="415" w:name="__UnoMark__22054_2551971298"/>
      <w:bookmarkStart w:id="416" w:name="__UnoMark__21636_2551971298"/>
      <w:r>
        <w:rPr>
          <w:b w:val="false"/>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8</w:t>
      </w:r>
      <w:r>
        <w:rPr>
          <w:b w:val="false"/>
          <w:caps w:val="false"/>
          <w:smallCaps w:val="false"/>
          <w:position w:val="0"/>
          <w:sz w:val="24"/>
          <w:sz w:val="24"/>
          <w:u w:val="none"/>
          <w:vertAlign w:val="baseline"/>
        </w:rPr>
        <w:t>)</w:t>
      </w:r>
      <w:bookmarkStart w:id="417" w:name="__UnoMark__22255_2551971298"/>
      <w:bookmarkStart w:id="418" w:name="__UnoMark__18369_998215430"/>
      <w:bookmarkStart w:id="419" w:name="__UnoMark__18141_998215430"/>
      <w:bookmarkStart w:id="420" w:name="__UnoMark__21429_2551971298"/>
      <w:bookmarkStart w:id="421" w:name="__UnoMark__23512_2551971298"/>
      <w:bookmarkStart w:id="422" w:name="__UnoMark__29440_2551971298"/>
      <w:bookmarkStart w:id="423" w:name="__UnoMark__29280_2551971298"/>
      <w:bookmarkStart w:id="424" w:name="__UnoMark__21028_2551971298"/>
      <w:bookmarkStart w:id="425" w:name="__UnoMark__18682_4168236645"/>
      <w:bookmarkStart w:id="426" w:name="__UnoMark__7599_1449571692"/>
      <w:bookmarkStart w:id="427" w:name="__UnoMark__9906_1449571692"/>
      <w:bookmarkStart w:id="428" w:name="__UnoMark__21841_2551971298"/>
      <w:bookmarkStart w:id="429" w:name="__UnoMark__11233_2187724418"/>
      <w:bookmarkStart w:id="430" w:name="__UnoMark__21637_2551971298"/>
      <w:bookmarkStart w:id="431" w:name="__UnoMark__22675_2551971298"/>
      <w:bookmarkStart w:id="432" w:name="__UnoMark__21231_2551971298"/>
      <w:bookmarkStart w:id="433" w:name="__UnoMark__22471_2551971298"/>
      <w:bookmarkStart w:id="434" w:name="__UnoMark__22055_2551971298"/>
      <w:bookmarkStart w:id="435" w:name="__UnoMark__23718_2551971298"/>
      <w:bookmarkStart w:id="436" w:name="__UnoMark__11464_2187724418"/>
      <w:bookmarkStart w:id="437" w:name="__UnoMark__22889_2551971298"/>
      <w:bookmarkStart w:id="438" w:name="__UnoMark__23306_2551971298"/>
      <w:bookmarkStart w:id="439" w:name="ZOTERO_BREF_C3GENZZN7dLz"/>
      <w:bookmarkStart w:id="440" w:name="__UnoMark__23100_2551971298"/>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r>
        <w:rPr>
          <w:sz w:val="24"/>
          <w:szCs w:val="24"/>
        </w:rPr>
        <w:t>.</w:t>
      </w:r>
    </w:p>
    <w:p>
      <w:pPr>
        <w:pStyle w:val="Normal"/>
        <w:spacing w:lineRule="auto" w:line="480"/>
        <w:jc w:val="both"/>
        <w:rPr>
          <w:sz w:val="24"/>
          <w:szCs w:val="24"/>
        </w:rPr>
      </w:pPr>
      <w:r>
        <w:rPr>
          <w:sz w:val="24"/>
          <w:szCs w:val="24"/>
        </w:rPr>
      </w:r>
    </w:p>
    <w:p>
      <w:pPr>
        <w:pStyle w:val="Normal"/>
        <w:spacing w:lineRule="auto" w:line="480"/>
        <w:jc w:val="both"/>
        <w:rPr/>
      </w:pPr>
      <w:r>
        <w:rPr>
          <w:i/>
          <w:sz w:val="24"/>
          <w:szCs w:val="24"/>
        </w:rPr>
        <w:t>Training</w:t>
      </w:r>
    </w:p>
    <w:p>
      <w:pPr>
        <w:pStyle w:val="Normal"/>
        <w:spacing w:lineRule="auto" w:line="480"/>
        <w:jc w:val="both"/>
        <w:rPr/>
      </w:pPr>
      <w:r>
        <w:rPr>
          <w:iCs/>
          <w:sz w:val="24"/>
          <w:szCs w:val="24"/>
        </w:rPr>
        <w:t xml:space="preserve">During training, we monitored the </w:t>
      </w:r>
      <w:r>
        <w:rPr>
          <w:iCs/>
          <w:sz w:val="24"/>
          <w:szCs w:val="24"/>
        </w:rPr>
        <w:t xml:space="preserve">least-square deviations between measurements and </w:t>
      </w:r>
      <w:r>
        <w:rPr>
          <w:iCs/>
          <w:sz w:val="24"/>
          <w:szCs w:val="24"/>
        </w:rPr>
        <w:t>predictions for the</w:t>
      </w:r>
      <w:r>
        <w:rPr>
          <w:iCs/>
          <w:sz w:val="24"/>
          <w:szCs w:val="24"/>
        </w:rPr>
        <w:t xml:space="preserve"> viscosity from eqs. 1-</w:t>
      </w:r>
      <w:r>
        <w:rPr>
          <w:iCs/>
          <w:sz w:val="24"/>
          <w:szCs w:val="24"/>
        </w:rPr>
        <w:t>2 and S3-S5</w:t>
      </w:r>
      <w:r>
        <w:rPr>
          <w:iCs/>
          <w:sz w:val="24"/>
          <w:szCs w:val="24"/>
        </w:rPr>
        <w:t xml:space="preserve"> as well as density, optical and Raman spectra. We further added loss functions for known viscous </w:t>
      </w:r>
      <w:r>
        <w:rPr>
          <w:i/>
          <w:iCs/>
          <w:sz w:val="24"/>
          <w:szCs w:val="24"/>
        </w:rPr>
        <w:t>T</w:t>
      </w:r>
      <w:r>
        <w:rPr>
          <w:i/>
          <w:iCs/>
          <w:sz w:val="24"/>
          <w:szCs w:val="24"/>
          <w:vertAlign w:val="subscript"/>
        </w:rPr>
        <w:t>g</w:t>
      </w:r>
      <w:r>
        <w:rPr>
          <w:iCs/>
          <w:sz w:val="24"/>
          <w:szCs w:val="24"/>
        </w:rPr>
        <w:t xml:space="preserve"> and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values in the dataset </w:t>
      </w:r>
      <w:r>
        <w:rPr>
          <w:i/>
          <w:iCs/>
          <w:sz w:val="24"/>
          <w:szCs w:val="24"/>
        </w:rPr>
        <w:t>D</w:t>
      </w:r>
      <w:r>
        <w:rPr>
          <w:i/>
          <w:iCs/>
          <w:sz w:val="24"/>
          <w:szCs w:val="24"/>
          <w:vertAlign w:val="subscript"/>
        </w:rPr>
        <w:t>viscosity</w:t>
      </w:r>
      <w:r>
        <w:rPr>
          <w:iCs/>
          <w:sz w:val="24"/>
          <w:szCs w:val="24"/>
        </w:rPr>
        <w:t xml:space="preserve">. This allowed better constraining calculations of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This parameter is usually hard to calculate as solutions of eq. 1 are </w:t>
      </w:r>
      <w:r>
        <w:rPr>
          <w:iCs/>
          <w:sz w:val="24"/>
          <w:szCs w:val="24"/>
        </w:rPr>
        <w:t>plural because of</w:t>
      </w:r>
      <w:r>
        <w:rPr>
          <w:iCs/>
          <w:sz w:val="24"/>
          <w:szCs w:val="24"/>
        </w:rPr>
        <w:t xml:space="preserve"> the extreme correlation between </w:t>
      </w:r>
      <w:r>
        <w:rPr>
          <w:i/>
          <w:iCs/>
          <w:sz w:val="24"/>
          <w:szCs w:val="24"/>
        </w:rPr>
        <w:t>B</w:t>
      </w:r>
      <w:r>
        <w:rPr>
          <w:i/>
          <w:iCs/>
          <w:sz w:val="24"/>
          <w:szCs w:val="24"/>
          <w:vertAlign w:val="subscript"/>
        </w:rPr>
        <w:t>e</w:t>
      </w:r>
      <w:r>
        <w:rPr>
          <w:iCs/>
          <w:sz w:val="24"/>
          <w:szCs w:val="24"/>
        </w:rPr>
        <w:t xml:space="preserve"> and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originating from the intervention of the intrinsic entropy </w:t>
      </w:r>
      <w:r>
        <w:rPr>
          <w:i/>
          <w:iCs/>
          <w:sz w:val="24"/>
          <w:szCs w:val="24"/>
        </w:rPr>
        <w:t>S</w:t>
      </w:r>
      <w:r>
        <w:rPr>
          <w:i/>
          <w:iCs/>
          <w:sz w:val="24"/>
          <w:szCs w:val="24"/>
          <w:vertAlign w:val="subscript"/>
        </w:rPr>
        <w:t>c</w:t>
      </w:r>
      <w:r>
        <w:rPr>
          <w:i/>
          <w:iCs/>
          <w:sz w:val="24"/>
          <w:szCs w:val="24"/>
          <w:vertAlign w:val="superscript"/>
        </w:rPr>
        <w:t>*</w:t>
      </w:r>
      <w:r>
        <w:rPr>
          <w:iCs/>
          <w:sz w:val="24"/>
          <w:szCs w:val="24"/>
        </w:rPr>
        <w:t xml:space="preserve"> in both </w:t>
      </w:r>
      <w:r>
        <w:rPr>
          <w:i/>
          <w:iCs/>
          <w:sz w:val="24"/>
          <w:szCs w:val="24"/>
        </w:rPr>
        <w:t>B</w:t>
      </w:r>
      <w:r>
        <w:rPr>
          <w:i/>
          <w:iCs/>
          <w:sz w:val="24"/>
          <w:szCs w:val="24"/>
          <w:vertAlign w:val="subscript"/>
        </w:rPr>
        <w:t>e</w:t>
      </w:r>
      <w:r>
        <w:rPr>
          <w:iCs/>
          <w:sz w:val="24"/>
          <w:szCs w:val="24"/>
        </w:rPr>
        <w:t xml:space="preserve"> and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
          <w:iCs/>
          <w:sz w:val="24"/>
          <w:szCs w:val="24"/>
          <w:vertAlign w:val="subscript"/>
        </w:rPr>
        <w:t xml:space="preserve"> </w:t>
      </w:r>
      <w:bookmarkStart w:id="441" w:name="__UnoMark__23307_2551971298"/>
      <w:bookmarkStart w:id="442" w:name="__UnoMark__22256_2551971298"/>
      <w:bookmarkStart w:id="443" w:name="__UnoMark__22676_2551971298"/>
      <w:bookmarkStart w:id="444" w:name="__UnoMark__22472_2551971298"/>
      <w:bookmarkStart w:id="445" w:name="__UnoMark__29281_2551971298"/>
      <w:bookmarkStart w:id="446" w:name="__UnoMark__29441_2551971298"/>
      <w:bookmarkStart w:id="447" w:name="__UnoMark__18683_4168236645"/>
      <w:bookmarkStart w:id="448" w:name="__UnoMark__7600_1449571692"/>
      <w:bookmarkStart w:id="449" w:name="__UnoMark__9907_1449571692"/>
      <w:bookmarkStart w:id="450" w:name="__UnoMark__23513_2551971298"/>
      <w:bookmarkStart w:id="451" w:name="__UnoMark__21638_2551971298"/>
      <w:bookmarkStart w:id="452" w:name="__UnoMark__21430_2551971298"/>
      <w:bookmarkStart w:id="453" w:name="__UnoMark__21232_2551971298"/>
      <w:bookmarkStart w:id="454" w:name="__UnoMark__21842_2551971298"/>
      <w:bookmarkStart w:id="455" w:name="__UnoMark__23101_2551971298"/>
      <w:bookmarkStart w:id="456" w:name="__UnoMark__22890_2551971298"/>
      <w:bookmarkStart w:id="457" w:name="__UnoMark__21029_2551971298"/>
      <w:bookmarkStart w:id="458" w:name="__UnoMark__23719_2551971298"/>
      <w:bookmarkStart w:id="459" w:name="__UnoMark__22056_2551971298"/>
      <w:bookmarkStart w:id="460" w:name="ZOTERO_BREF_CKT4cu7oW5Pj"/>
      <w:r>
        <w:rPr>
          <w:b w:val="false"/>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9</w:t>
      </w:r>
      <w:r>
        <w:rPr>
          <w:b w:val="false"/>
          <w:caps w:val="false"/>
          <w:smallCaps w:val="false"/>
          <w:position w:val="0"/>
          <w:sz w:val="24"/>
          <w:sz w:val="24"/>
          <w:u w:val="none"/>
          <w:vertAlign w:val="baseline"/>
        </w:rPr>
        <w:t>)</w:t>
      </w:r>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r>
        <w:rPr>
          <w:iCs/>
          <w:sz w:val="24"/>
          <w:szCs w:val="24"/>
        </w:rPr>
        <w:t xml:space="preserve">. The present approach was used as a way to make the network less sensitive to this correlation. This also is why the network does not predict directly </w:t>
      </w:r>
      <w:r>
        <w:rPr>
          <w:i/>
          <w:iCs/>
          <w:sz w:val="24"/>
          <w:szCs w:val="24"/>
        </w:rPr>
        <w:t>B</w:t>
      </w:r>
      <w:r>
        <w:rPr>
          <w:i/>
          <w:iCs/>
          <w:sz w:val="24"/>
          <w:szCs w:val="24"/>
          <w:vertAlign w:val="subscript"/>
        </w:rPr>
        <w:t>e</w:t>
      </w:r>
      <w:r>
        <w:rPr>
          <w:iCs/>
          <w:sz w:val="24"/>
          <w:szCs w:val="24"/>
        </w:rPr>
        <w:t xml:space="preserve"> ; this term is calculated in the model from </w:t>
      </w:r>
    </w:p>
    <w:p>
      <w:pPr>
        <w:pStyle w:val="Normal"/>
        <w:spacing w:lineRule="auto" w:line="480"/>
        <w:jc w:val="both"/>
        <w:rPr>
          <w:iCs/>
          <w:sz w:val="24"/>
          <w:szCs w:val="24"/>
        </w:rPr>
      </w:pPr>
      <w:r>
        <w:rPr>
          <w:iCs/>
          <w:sz w:val="24"/>
          <w:szCs w:val="24"/>
        </w:rPr>
      </w:r>
    </w:p>
    <w:p>
      <w:pPr>
        <w:pStyle w:val="Normal"/>
        <w:tabs>
          <w:tab w:val="left" w:pos="8505" w:leader="none"/>
        </w:tabs>
        <w:spacing w:lineRule="auto" w:line="480"/>
        <w:jc w:val="both"/>
        <w:rPr/>
      </w:pPr>
      <w:r>
        <w:rPr/>
      </w:r>
      <m:oMath xmlns:m="http://schemas.openxmlformats.org/officeDocument/2006/math">
        <m:sSub>
          <m:e>
            <m:r>
              <w:rPr>
                <w:rFonts w:ascii="Cambria Math" w:hAnsi="Cambria Math"/>
              </w:rPr>
              <m:t xml:space="preserve">B</m:t>
            </m:r>
          </m:e>
          <m:sub>
            <m:r>
              <w:rPr>
                <w:rFonts w:ascii="Cambria Math" w:hAnsi="Cambria Math"/>
              </w:rPr>
              <m:t xml:space="preserve">e</m:t>
            </m:r>
          </m:sub>
        </m:sSub>
        <m:r>
          <w:rPr>
            <w:rFonts w:ascii="Cambria Math" w:hAnsi="Cambria Math"/>
          </w:rPr>
          <m:t xml:space="preserve">=</m:t>
        </m:r>
        <m:d>
          <m:dPr>
            <m:begChr m:val="("/>
            <m:endChr m:val=")"/>
          </m:dPr>
          <m:e>
            <m:r>
              <w:rPr>
                <w:rFonts w:ascii="Cambria Math" w:hAnsi="Cambria Math"/>
              </w:rPr>
              <m:t xml:space="preserve">12.0</m:t>
            </m:r>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e>
        </m:d>
        <m:d>
          <m:dPr>
            <m:begChr m:val="("/>
            <m:endChr m:val=")"/>
          </m:dPr>
          <m:e>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r>
                  <w:rPr>
                    <w:rFonts w:ascii="Cambria Math" w:hAnsi="Cambria Math"/>
                  </w:rPr>
                  <m:t xml:space="preserve">,</m:t>
                </m:r>
                <m:r>
                  <w:rPr>
                    <w:rFonts w:ascii="Cambria Math" w:hAnsi="Cambria Math"/>
                  </w:rPr>
                  <m:t xml:space="preserve">x</m:t>
                </m:r>
              </m:e>
            </m:d>
          </m:e>
        </m:d>
      </m:oMath>
      <w:r>
        <w:rPr>
          <w:i/>
          <w:sz w:val="24"/>
          <w:szCs w:val="24"/>
        </w:rPr>
        <w:t xml:space="preserve"> </w:t>
      </w:r>
      <w:r>
        <w:rPr>
          <w:i/>
          <w:sz w:val="24"/>
          <w:szCs w:val="24"/>
        </w:rPr>
        <w:t>.</w:t>
        <w:tab/>
        <w:t>(S2)</w:t>
      </w:r>
    </w:p>
    <w:p>
      <w:pPr>
        <w:pStyle w:val="Normal"/>
        <w:tabs>
          <w:tab w:val="left" w:pos="8505" w:leader="none"/>
        </w:tabs>
        <w:spacing w:lineRule="auto" w:line="480"/>
        <w:jc w:val="both"/>
        <w:rPr>
          <w:iCs/>
          <w:sz w:val="24"/>
          <w:szCs w:val="24"/>
        </w:rPr>
      </w:pPr>
      <w:r>
        <w:rPr>
          <w:iCs/>
          <w:sz w:val="24"/>
          <w:szCs w:val="24"/>
        </w:rPr>
        <w:t>A similar strategy was adopted to calculate B</w:t>
      </w:r>
      <w:r>
        <w:rPr>
          <w:iCs/>
          <w:sz w:val="24"/>
          <w:szCs w:val="24"/>
          <w:vertAlign w:val="subscript"/>
        </w:rPr>
        <w:t>FV</w:t>
      </w:r>
      <w:r>
        <w:rPr>
          <w:iCs/>
          <w:sz w:val="24"/>
          <w:szCs w:val="24"/>
        </w:rPr>
        <w:t xml:space="preserve"> and B</w:t>
      </w:r>
      <w:r>
        <w:rPr>
          <w:iCs/>
          <w:sz w:val="24"/>
          <w:szCs w:val="24"/>
          <w:vertAlign w:val="subscript"/>
        </w:rPr>
        <w:t xml:space="preserve">TVF </w:t>
      </w:r>
      <w:r>
        <w:rPr>
          <w:iCs/>
          <w:position w:val="0"/>
          <w:sz w:val="24"/>
          <w:sz w:val="24"/>
          <w:szCs w:val="24"/>
          <w:vertAlign w:val="baseline"/>
        </w:rPr>
        <w:t>from the other parameters.</w:t>
      </w:r>
    </w:p>
    <w:p>
      <w:pPr>
        <w:pStyle w:val="Normal"/>
        <w:rPr>
          <w:iCs/>
          <w:sz w:val="24"/>
          <w:szCs w:val="24"/>
        </w:rPr>
      </w:pPr>
      <w:r>
        <w:rPr>
          <w:iCs/>
          <w:sz w:val="24"/>
          <w:szCs w:val="24"/>
        </w:rPr>
      </w:r>
    </w:p>
    <w:p>
      <w:pPr>
        <w:pStyle w:val="Normal"/>
        <w:rPr/>
      </w:pPr>
      <w:r>
        <w:rPr>
          <w:iCs/>
          <w:sz w:val="24"/>
          <w:szCs w:val="24"/>
        </w:rPr>
        <w:t xml:space="preserve">Batch training was performed monitoring the global loss on the </w:t>
      </w:r>
      <w:r>
        <w:rPr>
          <w:i/>
          <w:iCs/>
          <w:sz w:val="24"/>
          <w:szCs w:val="24"/>
        </w:rPr>
        <w:t>training</w:t>
      </w:r>
      <w:r>
        <w:rPr>
          <w:iCs/>
          <w:sz w:val="24"/>
          <w:szCs w:val="24"/>
        </w:rPr>
        <w:t xml:space="preserve"> and </w:t>
      </w:r>
      <w:r>
        <w:rPr>
          <w:i/>
          <w:iCs/>
          <w:sz w:val="24"/>
          <w:szCs w:val="24"/>
        </w:rPr>
        <w:t>validation</w:t>
      </w:r>
      <w:r>
        <w:rPr>
          <w:iCs/>
          <w:sz w:val="24"/>
          <w:szCs w:val="24"/>
        </w:rPr>
        <w:t xml:space="preserve"> data subsets. Early stopping </w:t>
      </w:r>
      <w:bookmarkStart w:id="461" w:name="__UnoMark__22257_2551971298"/>
      <w:bookmarkStart w:id="462" w:name="__UnoMark__21233_2551971298"/>
      <w:bookmarkStart w:id="463" w:name="__UnoMark__9908_1449571692"/>
      <w:bookmarkStart w:id="464" w:name="__UnoMark__7601_1449571692"/>
      <w:bookmarkStart w:id="465" w:name="__UnoMark__22677_2551971298"/>
      <w:bookmarkStart w:id="466" w:name="__UnoMark__18684_4168236645"/>
      <w:bookmarkStart w:id="467" w:name="__UnoMark__21843_2551971298"/>
      <w:bookmarkStart w:id="468" w:name="__UnoMark__29282_2551971298"/>
      <w:bookmarkStart w:id="469" w:name="__UnoMark__22891_2551971298"/>
      <w:bookmarkStart w:id="470" w:name="__UnoMark__21431_2551971298"/>
      <w:bookmarkStart w:id="471" w:name="ZOTERO_BREF_ewiGgE4Skc9t"/>
      <w:bookmarkStart w:id="472" w:name="__UnoMark__23514_2551971298"/>
      <w:bookmarkStart w:id="473" w:name="__UnoMark__22473_2551971298"/>
      <w:bookmarkStart w:id="474" w:name="__UnoMark__23102_2551971298"/>
      <w:bookmarkStart w:id="475" w:name="__UnoMark__21639_2551971298"/>
      <w:bookmarkStart w:id="476" w:name="__UnoMark__21030_2551971298"/>
      <w:bookmarkStart w:id="477" w:name="__UnoMark__23720_2551971298"/>
      <w:bookmarkStart w:id="478" w:name="__UnoMark__22057_2551971298"/>
      <w:bookmarkStart w:id="479" w:name="__UnoMark__29442_2551971298"/>
      <w:bookmarkStart w:id="480" w:name="__UnoMark__23308_2551971298"/>
      <w:r>
        <w:rPr>
          <w:b w:val="false"/>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10</w:t>
      </w:r>
      <w:r>
        <w:rPr>
          <w:b w:val="false"/>
          <w:caps w:val="false"/>
          <w:smallCaps w:val="false"/>
          <w:position w:val="0"/>
          <w:sz w:val="24"/>
          <w:sz w:val="24"/>
          <w:u w:val="none"/>
          <w:vertAlign w:val="baseline"/>
        </w:rPr>
        <w:t>)</w:t>
      </w:r>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r>
        <w:rPr>
          <w:iCs/>
          <w:sz w:val="24"/>
          <w:szCs w:val="24"/>
        </w:rPr>
        <w:t xml:space="preserve"> was </w:t>
      </w:r>
      <w:r>
        <w:rPr>
          <w:iCs/>
          <w:sz w:val="24"/>
          <w:szCs w:val="24"/>
        </w:rPr>
        <w:t>used</w:t>
      </w:r>
      <w:r>
        <w:rPr>
          <w:iCs/>
          <w:sz w:val="24"/>
          <w:szCs w:val="24"/>
        </w:rPr>
        <w:t xml:space="preserve"> to avoid overfitting: when the </w:t>
      </w:r>
      <w:r>
        <w:rPr>
          <w:iCs/>
          <w:sz w:val="24"/>
          <w:szCs w:val="24"/>
        </w:rPr>
        <w:t xml:space="preserve">global </w:t>
      </w:r>
      <w:r>
        <w:rPr>
          <w:iCs/>
          <w:sz w:val="24"/>
          <w:szCs w:val="24"/>
        </w:rPr>
        <w:t xml:space="preserve">loss function on the </w:t>
      </w:r>
      <w:r>
        <w:rPr>
          <w:i/>
          <w:iCs/>
          <w:sz w:val="24"/>
          <w:szCs w:val="24"/>
        </w:rPr>
        <w:t>validation</w:t>
      </w:r>
      <w:r>
        <w:rPr>
          <w:iCs/>
          <w:sz w:val="24"/>
          <w:szCs w:val="24"/>
        </w:rPr>
        <w:t xml:space="preserve"> data subset stopped decreasing for more than 50 epochs, training was stopped and the network presenting the best validation loss was saved. This, combined with the other strategies (dropout, bagging, multitask learning), </w:t>
      </w:r>
      <w:r>
        <w:rPr>
          <w:iCs/>
          <w:sz w:val="24"/>
          <w:szCs w:val="24"/>
        </w:rPr>
        <w:t>avoided</w:t>
      </w:r>
      <w:r>
        <w:rPr>
          <w:iCs/>
          <w:sz w:val="24"/>
          <w:szCs w:val="24"/>
        </w:rPr>
        <w:t xml:space="preserve"> overfitting as much as possible </w:t>
      </w:r>
      <w:r>
        <w:rPr>
          <w:iCs/>
          <w:sz w:val="24"/>
          <w:szCs w:val="24"/>
        </w:rPr>
        <w:t>despite a limited and sparse dataset</w:t>
      </w:r>
      <w:r>
        <w:rPr>
          <w:iCs/>
          <w:sz w:val="24"/>
          <w:szCs w:val="24"/>
        </w:rPr>
        <w:t>.</w:t>
      </w:r>
    </w:p>
    <w:p>
      <w:pPr>
        <w:pStyle w:val="Normal"/>
        <w:spacing w:lineRule="auto" w:line="480"/>
        <w:jc w:val="both"/>
        <w:rPr>
          <w:iCs/>
          <w:sz w:val="24"/>
          <w:szCs w:val="24"/>
        </w:rPr>
      </w:pPr>
      <w:r>
        <w:rPr>
          <w:iCs/>
          <w:sz w:val="24"/>
          <w:szCs w:val="24"/>
        </w:rPr>
      </w:r>
    </w:p>
    <w:p>
      <w:pPr>
        <w:pStyle w:val="Normal"/>
        <w:spacing w:lineRule="auto" w:line="480"/>
        <w:jc w:val="both"/>
        <w:rPr/>
      </w:pPr>
      <w:r>
        <w:rPr>
          <w:rFonts w:eastAsia="Times New Roman"/>
          <w:b/>
          <w:bCs/>
          <w:i/>
          <w:iCs/>
          <w:sz w:val="24"/>
          <w:szCs w:val="24"/>
        </w:rPr>
        <w:t>Statistical Analysis</w:t>
      </w:r>
    </w:p>
    <w:p>
      <w:pPr>
        <w:pStyle w:val="Normal"/>
        <w:spacing w:lineRule="auto" w:line="480"/>
        <w:ind w:left="720" w:firstLine="720"/>
        <w:jc w:val="both"/>
        <w:rPr>
          <w:rFonts w:eastAsia="Times New Roman"/>
          <w:sz w:val="24"/>
          <w:szCs w:val="24"/>
        </w:rPr>
      </w:pPr>
      <w:r>
        <w:rPr>
          <w:rFonts w:eastAsia="Times New Roman"/>
          <w:sz w:val="24"/>
          <w:szCs w:val="24"/>
        </w:rPr>
      </w:r>
    </w:p>
    <w:p>
      <w:pPr>
        <w:pStyle w:val="Normal"/>
        <w:spacing w:lineRule="auto" w:line="480"/>
        <w:jc w:val="both"/>
        <w:rPr/>
      </w:pPr>
      <w:r>
        <w:rPr>
          <w:rFonts w:eastAsia="Times New Roman"/>
          <w:sz w:val="24"/>
          <w:szCs w:val="24"/>
        </w:rPr>
        <w:t>Following the bagging method that consists in averaging the results of several models to improve model generalisation abilities</w:t>
      </w:r>
      <w:bookmarkStart w:id="481" w:name="__UnoMark__21432_2551971298"/>
      <w:bookmarkStart w:id="482" w:name="__UnoMark__22892_2551971298"/>
      <w:bookmarkStart w:id="483" w:name="__UnoMark__21031_2551971298"/>
      <w:bookmarkStart w:id="484" w:name="__UnoMark__23721_2551971298"/>
      <w:bookmarkStart w:id="485" w:name="__UnoMark__29283_2551971298"/>
      <w:bookmarkStart w:id="486" w:name="__UnoMark__29443_2551971298"/>
      <w:bookmarkStart w:id="487" w:name="__UnoMark__18372_998215430"/>
      <w:bookmarkStart w:id="488" w:name="__UnoMark__21640_2551971298"/>
      <w:bookmarkStart w:id="489" w:name="__UnoMark__9909_1449571692"/>
      <w:bookmarkStart w:id="490" w:name="__UnoMark__11467_2187724418"/>
      <w:bookmarkStart w:id="491" w:name="__UnoMark__7602_1449571692"/>
      <w:bookmarkStart w:id="492" w:name="ZOTERO_BREF_A8zOlASuFXf6"/>
      <w:bookmarkStart w:id="493" w:name="__UnoMark__18685_4168236645"/>
      <w:bookmarkStart w:id="494" w:name="__UnoMark__21844_2551971298"/>
      <w:bookmarkStart w:id="495" w:name="__UnoMark__23103_2551971298"/>
      <w:bookmarkStart w:id="496" w:name="__UnoMark__22058_2551971298"/>
      <w:bookmarkStart w:id="497" w:name="__UnoMark__23309_2551971298"/>
      <w:bookmarkStart w:id="498" w:name="__UnoMark__22258_2551971298"/>
      <w:bookmarkStart w:id="499" w:name="__UnoMark__22474_2551971298"/>
      <w:bookmarkStart w:id="500" w:name="__UnoMark__22678_2551971298"/>
      <w:bookmarkStart w:id="501" w:name="__UnoMark__18144_998215430"/>
      <w:bookmarkStart w:id="502" w:name="__UnoMark__23515_2551971298"/>
      <w:bookmarkStart w:id="503" w:name="__UnoMark__21234_2551971298"/>
      <w:bookmarkStart w:id="504" w:name="__UnoMark__11236_2187724418"/>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r>
        <w:rPr>
          <w:rFonts w:eastAsia="Times New Roman"/>
          <w:sz w:val="24"/>
          <w:szCs w:val="24"/>
        </w:rPr>
        <w:t xml:space="preserve">, predictions are made from the mean of the 10 best models </w:t>
      </w:r>
      <w:r>
        <w:rPr>
          <w:iCs/>
          <w:sz w:val="24"/>
          <w:szCs w:val="24"/>
        </w:rPr>
        <w:t xml:space="preserve">obtained from the random exploration of the network architecture (see above). This later step allowed a statistical analysis of the influence of the network size on the predictive ability of the model (see previous section as well as Fig. S2). The influence of the dataset size was explored training 10 neural networks with the same architecture with different </w:t>
      </w:r>
      <w:r>
        <w:rPr>
          <w:i/>
          <w:iCs/>
          <w:sz w:val="24"/>
          <w:szCs w:val="24"/>
        </w:rPr>
        <w:t>training</w:t>
      </w:r>
      <w:r>
        <w:rPr>
          <w:iCs/>
          <w:sz w:val="24"/>
          <w:szCs w:val="24"/>
        </w:rPr>
        <w:t xml:space="preserve"> subset of </w:t>
      </w:r>
      <w:r>
        <w:rPr>
          <w:i/>
          <w:iCs/>
          <w:sz w:val="24"/>
          <w:szCs w:val="24"/>
        </w:rPr>
        <w:t>D</w:t>
      </w:r>
      <w:r>
        <w:rPr>
          <w:i/>
          <w:iCs/>
          <w:sz w:val="24"/>
          <w:szCs w:val="24"/>
          <w:vertAlign w:val="subscript"/>
        </w:rPr>
        <w:t>viscosity</w:t>
      </w:r>
      <w:r>
        <w:rPr>
          <w:iCs/>
          <w:sz w:val="24"/>
          <w:szCs w:val="24"/>
        </w:rPr>
        <w:t>. Results of this experiment thus represent the mean of those 10 different models. Finally, the correlation between the different predicted parameters was explored using the Spearman correlation coefficient that allows observing non-linear correlations between different variables.</w:t>
      </w:r>
    </w:p>
    <w:p>
      <w:pPr>
        <w:pStyle w:val="SMText"/>
        <w:spacing w:lineRule="auto" w:line="480"/>
        <w:ind w:hanging="0"/>
        <w:jc w:val="both"/>
        <w:rPr/>
      </w:pPr>
      <w:r>
        <w:rPr/>
      </w:r>
    </w:p>
    <w:p>
      <w:pPr>
        <w:pStyle w:val="SMHeading"/>
        <w:spacing w:lineRule="auto" w:line="480"/>
        <w:jc w:val="both"/>
        <w:rPr/>
      </w:pPr>
      <w:r>
        <w:rPr/>
        <w:t>Supplementary Text</w:t>
      </w:r>
    </w:p>
    <w:p>
      <w:pPr>
        <w:pStyle w:val="SMSubheading"/>
        <w:spacing w:lineRule="auto" w:line="480"/>
        <w:jc w:val="both"/>
        <w:rPr/>
      </w:pPr>
      <w:r>
        <w:rPr/>
      </w:r>
    </w:p>
    <w:p>
      <w:pPr>
        <w:pStyle w:val="SMSubheading"/>
        <w:spacing w:lineRule="auto" w:line="480"/>
        <w:jc w:val="both"/>
        <w:rPr/>
      </w:pPr>
      <w:r>
        <w:rPr>
          <w:b/>
          <w:bCs/>
          <w:i/>
          <w:iCs/>
          <w:u w:val="none"/>
        </w:rPr>
        <w:t>The structure of aluminosilicate melts</w:t>
      </w:r>
    </w:p>
    <w:p>
      <w:pPr>
        <w:pStyle w:val="SMText"/>
        <w:spacing w:lineRule="auto" w:line="480"/>
        <w:ind w:hanging="0"/>
        <w:jc w:val="both"/>
        <w:rPr/>
      </w:pPr>
      <w:r>
        <w:rPr>
          <w:rFonts w:cs="Times New Roman"/>
          <w:color w:val="000000"/>
          <w:sz w:val="24"/>
          <w:szCs w:val="24"/>
        </w:rPr>
        <w:t>Aluminosilicate melts are formed by a disorganized network of SiO</w:t>
      </w:r>
      <w:r>
        <w:rPr>
          <w:rFonts w:cs="Times New Roman"/>
          <w:color w:val="000000"/>
          <w:sz w:val="24"/>
          <w:szCs w:val="24"/>
          <w:vertAlign w:val="subscript"/>
        </w:rPr>
        <w:t>2</w:t>
      </w:r>
      <w:r>
        <w:rPr>
          <w:rFonts w:cs="Times New Roman"/>
          <w:color w:val="000000"/>
          <w:sz w:val="24"/>
          <w:szCs w:val="24"/>
        </w:rPr>
        <w:t xml:space="preserve"> and AlO</w:t>
      </w:r>
      <w:r>
        <w:rPr>
          <w:rFonts w:cs="Times New Roman"/>
          <w:color w:val="000000"/>
          <w:sz w:val="24"/>
          <w:szCs w:val="24"/>
          <w:vertAlign w:val="subscript"/>
        </w:rPr>
        <w:t>2</w:t>
      </w:r>
      <w:r>
        <w:rPr>
          <w:rFonts w:cs="Times New Roman"/>
          <w:color w:val="000000"/>
          <w:sz w:val="24"/>
          <w:szCs w:val="24"/>
        </w:rPr>
        <w:t xml:space="preserve"> tetrahedral units forming bonds between them, with some of the bonds being disrupted by network modifier elements like alkali and alkaline-earth elements. The later also compensate the deficit of charge around AlO</w:t>
      </w:r>
      <w:r>
        <w:rPr>
          <w:rFonts w:cs="Times New Roman"/>
          <w:color w:val="000000"/>
          <w:sz w:val="24"/>
          <w:szCs w:val="24"/>
          <w:vertAlign w:val="subscript"/>
        </w:rPr>
        <w:t>2</w:t>
      </w:r>
      <w:r>
        <w:rPr>
          <w:rFonts w:cs="Times New Roman"/>
          <w:color w:val="000000"/>
          <w:sz w:val="24"/>
          <w:szCs w:val="24"/>
        </w:rPr>
        <w:t xml:space="preserve"> tetrahedral units. In such melt, viscous flow is ensured by cooperative movements of the tetrahedral units, facilitated by the presence of network modifiers </w:t>
      </w:r>
      <w:r>
        <w:rPr>
          <w:rFonts w:cs="Times New Roman"/>
          <w:color w:val="000000"/>
          <w:sz w:val="24"/>
          <w:szCs w:val="24"/>
        </w:rPr>
        <w:t>cations like alkali and alcaline-earth elements</w:t>
      </w:r>
      <w:r>
        <w:rPr>
          <w:rFonts w:cs="Times New Roman"/>
          <w:color w:val="000000"/>
          <w:sz w:val="24"/>
          <w:szCs w:val="24"/>
        </w:rPr>
        <w:t xml:space="preserve">. Rapid cooling of such melts allows to cross the glass transition, where the melt structure is frozen-in. Melt structure close to the glass transition can thus be observed in their glasses via, e.g., </w:t>
      </w:r>
      <w:r>
        <w:rPr>
          <w:rFonts w:cs="Times New Roman"/>
          <w:color w:val="000000"/>
          <w:sz w:val="24"/>
          <w:szCs w:val="24"/>
          <w:vertAlign w:val="superscript"/>
        </w:rPr>
        <w:t>29</w:t>
      </w:r>
      <w:r>
        <w:rPr>
          <w:rFonts w:cs="Times New Roman"/>
          <w:color w:val="000000"/>
          <w:sz w:val="24"/>
          <w:szCs w:val="24"/>
        </w:rPr>
        <w:t xml:space="preserve">Si Nuclear Magnetic Resonance or Raman spectroscopy. </w:t>
      </w:r>
      <w:r>
        <w:rPr/>
        <w:t xml:space="preserve"> </w:t>
      </w:r>
      <w:bookmarkStart w:id="505" w:name="Figures"/>
      <w:bookmarkEnd w:id="505"/>
    </w:p>
    <w:p>
      <w:pPr>
        <w:pStyle w:val="SMText"/>
        <w:spacing w:lineRule="auto" w:line="480"/>
        <w:jc w:val="both"/>
        <w:rPr/>
      </w:pPr>
      <w:r>
        <w:rPr/>
      </w:r>
    </w:p>
    <w:p>
      <w:pPr>
        <w:pStyle w:val="Normal"/>
        <w:rPr/>
      </w:pPr>
      <w:r>
        <w:rPr>
          <w:b w:val="false"/>
          <w:bCs w:val="false"/>
          <w:iCs/>
          <w:sz w:val="24"/>
          <w:szCs w:val="24"/>
        </w:rPr>
        <w:t>It is important to consider melt structure and the role of elements in it because this directly determines melt properties. For instance, in the present case, v</w:t>
      </w:r>
      <w:r>
        <w:rPr>
          <w:iCs/>
          <w:sz w:val="24"/>
          <w:szCs w:val="24"/>
        </w:rPr>
        <w:t xml:space="preserve">ariations in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iCs/>
          <w:sz w:val="24"/>
          <w:szCs w:val="24"/>
        </w:rPr>
        <w:t xml:space="preserve">and </w:t>
      </w:r>
      <w:r>
        <w:rPr>
          <w:i/>
          <w:iCs/>
          <w:sz w:val="24"/>
          <w:szCs w:val="24"/>
        </w:rPr>
        <w:t xml:space="preserve">m </w:t>
      </w:r>
      <w:r>
        <w:rPr>
          <w:iCs/>
          <w:sz w:val="24"/>
          <w:szCs w:val="24"/>
        </w:rPr>
        <w:t xml:space="preserve">can be understood once we consider that aluminum and non-network former metal cations have important and complex roles in the melt </w:t>
      </w:r>
      <w:bookmarkStart w:id="506" w:name="__UnoMark__31771_998215430"/>
      <w:bookmarkEnd w:id="506"/>
      <w:r>
        <w:rPr>
          <w:iCs/>
          <w:sz w:val="24"/>
          <w:szCs w:val="24"/>
        </w:rPr>
        <w:t xml:space="preserve"> </w:t>
      </w:r>
      <w:bookmarkStart w:id="507" w:name="__UnoMark__29444_2551971298"/>
      <w:bookmarkStart w:id="508" w:name="__UnoMark__23516_2551971298"/>
      <w:bookmarkStart w:id="509" w:name="__UnoMark__29284_2551971298"/>
      <w:bookmarkStart w:id="510" w:name="__UnoMark__18686_4168236645"/>
      <w:bookmarkStart w:id="511" w:name="__UnoMark__22893_2551971298"/>
      <w:bookmarkStart w:id="512" w:name="__UnoMark__21433_2551971298"/>
      <w:bookmarkStart w:id="513" w:name="__UnoMark__7603_1449571692"/>
      <w:bookmarkStart w:id="514" w:name="__UnoMark__9910_1449571692"/>
      <w:bookmarkStart w:id="515" w:name="__UnoMark__23104_2551971298"/>
      <w:bookmarkStart w:id="516" w:name="__UnoMark__23722_2551971298"/>
      <w:bookmarkStart w:id="517" w:name="__UnoMark__22679_2551971298"/>
      <w:bookmarkStart w:id="518" w:name="__UnoMark__23310_2551971298"/>
      <w:bookmarkStart w:id="519" w:name="__UnoMark__22475_2551971298"/>
      <w:bookmarkStart w:id="520" w:name="__UnoMark__21845_2551971298"/>
      <w:bookmarkStart w:id="521" w:name="__UnoMark__21032_2551971298"/>
      <w:bookmarkStart w:id="522" w:name="__UnoMark__22259_2551971298"/>
      <w:bookmarkStart w:id="523" w:name="ZOTERO_BREF_mmlFsYuqkYKw"/>
      <w:bookmarkStart w:id="524" w:name="__UnoMark__22059_2551971298"/>
      <w:bookmarkStart w:id="525" w:name="__UnoMark__21641_2551971298"/>
      <w:bookmarkStart w:id="526" w:name="__UnoMark__21235_2551971298"/>
      <w:r>
        <w:rPr>
          <w:b w:val="false"/>
          <w:iCs/>
          <w:caps w:val="false"/>
          <w:smallCaps w:val="false"/>
          <w:position w:val="0"/>
          <w:sz w:val="24"/>
          <w:sz w:val="24"/>
          <w:szCs w:val="24"/>
          <w:u w:val="none"/>
          <w:vertAlign w:val="baseline"/>
        </w:rPr>
        <w:t xml:space="preserve">(see review of </w:t>
      </w:r>
      <w:r>
        <w:rPr>
          <w:b w:val="false"/>
          <w:i/>
          <w:caps w:val="false"/>
          <w:smallCaps w:val="false"/>
          <w:position w:val="0"/>
          <w:sz w:val="24"/>
          <w:sz w:val="24"/>
          <w:u w:val="none"/>
          <w:vertAlign w:val="baseline"/>
        </w:rPr>
        <w:t>11</w:t>
      </w:r>
      <w:r>
        <w:rPr>
          <w:b w:val="false"/>
          <w:caps w:val="false"/>
          <w:smallCaps w:val="false"/>
          <w:position w:val="0"/>
          <w:sz w:val="24"/>
          <w:sz w:val="24"/>
          <w:u w:val="none"/>
          <w:vertAlign w:val="baseline"/>
        </w:rPr>
        <w:t>)</w:t>
      </w:r>
      <w:bookmarkStart w:id="527" w:name="__UnoMark__21846_2551971298"/>
      <w:bookmarkStart w:id="528" w:name="__UnoMark__21434_2551971298"/>
      <w:bookmarkStart w:id="529" w:name="__UnoMark__9911_1449571692"/>
      <w:bookmarkStart w:id="530" w:name="__UnoMark__7604_1449571692"/>
      <w:bookmarkStart w:id="531" w:name="__UnoMark__18687_4168236645"/>
      <w:bookmarkStart w:id="532" w:name="__UnoMark__22060_2551971298"/>
      <w:bookmarkStart w:id="533" w:name="__UnoMark__22476_2551971298"/>
      <w:bookmarkStart w:id="534" w:name="__UnoMark__21642_2551971298"/>
      <w:bookmarkStart w:id="535" w:name="__UnoMark__23105_2551971298"/>
      <w:bookmarkStart w:id="536" w:name="__UnoMark__2174_2551971298"/>
      <w:bookmarkStart w:id="537" w:name="__UnoMark__3188_2551971298"/>
      <w:bookmarkStart w:id="538" w:name="__UnoMark__22894_2551971298"/>
      <w:bookmarkStart w:id="539" w:name="__UnoMark__23311_2551971298"/>
      <w:bookmarkStart w:id="540" w:name="__UnoMark__22680_2551971298"/>
      <w:bookmarkStart w:id="541" w:name="__UnoMark__29445_2551971298"/>
      <w:bookmarkStart w:id="542" w:name="__UnoMark__21236_2551971298"/>
      <w:bookmarkStart w:id="543" w:name="__UnoMark__33651_998215430"/>
      <w:bookmarkStart w:id="544" w:name="__UnoMark__3006_2551971298"/>
      <w:bookmarkStart w:id="545" w:name="__UnoMark__32592_998215430"/>
      <w:bookmarkStart w:id="546" w:name="__UnoMark__23517_2551971298"/>
      <w:bookmarkStart w:id="547" w:name="__UnoMark__22260_2551971298"/>
      <w:bookmarkStart w:id="548" w:name="__UnoMark__32771_998215430"/>
      <w:bookmarkStart w:id="549" w:name="__UnoMark__21033_2551971298"/>
      <w:bookmarkStart w:id="550" w:name="__UnoMark__29285_2551971298"/>
      <w:bookmarkStart w:id="551" w:name="__UnoMark__23723_2551971298"/>
      <w:bookmarkStart w:id="552" w:name="__UnoMark__4020_2551971298"/>
      <w:bookmarkStart w:id="553" w:name="__UnoMark__2009_2551971298"/>
      <w:bookmarkStart w:id="554" w:name="ZOTERO_BREF_JDmSZeMcSBWH"/>
      <w:bookmarkStart w:id="555" w:name="__UnoMark__33767_998215430"/>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r>
        <w:rPr>
          <w:iCs/>
          <w:sz w:val="24"/>
          <w:szCs w:val="24"/>
        </w:rPr>
        <w:t>. In Al-free silicate glasses, network modifier alkali cations break Si-O-Si bonds, forming alkali channels percolating in the disrupted SiO</w:t>
      </w:r>
      <w:r>
        <w:rPr>
          <w:iCs/>
          <w:sz w:val="24"/>
          <w:szCs w:val="24"/>
          <w:vertAlign w:val="subscript"/>
        </w:rPr>
        <w:t>2</w:t>
      </w:r>
      <w:r>
        <w:rPr>
          <w:iCs/>
          <w:sz w:val="24"/>
          <w:szCs w:val="24"/>
        </w:rPr>
        <w:t xml:space="preserve"> tetrahedral network as described by the Modified Random Network (MRN) </w:t>
      </w:r>
      <w:bookmarkStart w:id="556" w:name="__UnoMark__22261_2551971298"/>
      <w:bookmarkStart w:id="557" w:name="__UnoMark__29446_2551971298"/>
      <w:bookmarkStart w:id="558" w:name="__UnoMark__22061_2551971298"/>
      <w:bookmarkStart w:id="559" w:name="__UnoMark__23518_2551971298"/>
      <w:bookmarkStart w:id="560" w:name="__UnoMark__21643_2551971298"/>
      <w:bookmarkStart w:id="561" w:name="__UnoMark__18688_4168236645"/>
      <w:bookmarkStart w:id="562" w:name="__UnoMark__22681_2551971298"/>
      <w:bookmarkStart w:id="563" w:name="__UnoMark__7605_1449571692"/>
      <w:bookmarkStart w:id="564" w:name="__UnoMark__9912_1449571692"/>
      <w:bookmarkStart w:id="565" w:name="__UnoMark__29286_2551971298"/>
      <w:bookmarkStart w:id="566" w:name="__UnoMark__22895_2551971298"/>
      <w:bookmarkStart w:id="567" w:name="__UnoMark__21034_2551971298"/>
      <w:bookmarkStart w:id="568" w:name="__UnoMark__21237_2551971298"/>
      <w:bookmarkStart w:id="569" w:name="__UnoMark__23724_2551971298"/>
      <w:bookmarkStart w:id="570" w:name="__UnoMark__21847_2551971298"/>
      <w:bookmarkStart w:id="571" w:name="__UnoMark__21435_2551971298"/>
      <w:bookmarkStart w:id="572" w:name="__UnoMark__23312_2551971298"/>
      <w:bookmarkStart w:id="573" w:name="ZOTERO_BREF_92qqvzrvSfKs"/>
      <w:bookmarkStart w:id="574" w:name="__UnoMark__22477_2551971298"/>
      <w:bookmarkStart w:id="575" w:name="__UnoMark__23106_2551971298"/>
      <w:r>
        <w:rPr>
          <w:b w:val="false"/>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12</w:t>
      </w:r>
      <w:r>
        <w:rPr>
          <w:b w:val="false"/>
          <w:caps w:val="false"/>
          <w:smallCaps w:val="false"/>
          <w:position w:val="0"/>
          <w:sz w:val="24"/>
          <w:sz w:val="24"/>
          <w:u w:val="none"/>
          <w:vertAlign w:val="baseline"/>
        </w:rPr>
        <w:t>–</w:t>
      </w:r>
      <w:r>
        <w:rPr>
          <w:b w:val="false"/>
          <w:i/>
          <w:caps w:val="false"/>
          <w:smallCaps w:val="false"/>
          <w:position w:val="0"/>
          <w:sz w:val="24"/>
          <w:sz w:val="24"/>
          <w:u w:val="none"/>
          <w:vertAlign w:val="baseline"/>
        </w:rPr>
        <w:t>16</w:t>
      </w:r>
      <w:r>
        <w:rPr>
          <w:b w:val="false"/>
          <w:caps w:val="false"/>
          <w:smallCaps w:val="false"/>
          <w:position w:val="0"/>
          <w:sz w:val="24"/>
          <w:sz w:val="24"/>
          <w:u w:val="none"/>
          <w:vertAlign w:val="baseline"/>
        </w:rPr>
        <w:t>)</w:t>
      </w:r>
      <w:bookmarkStart w:id="576" w:name="__UnoMark__31498_998215430"/>
      <w:bookmarkStart w:id="577" w:name="__UnoMark__23313_2551971298"/>
      <w:bookmarkStart w:id="578" w:name="__UnoMark__9913_1449571692"/>
      <w:bookmarkStart w:id="579" w:name="__UnoMark__7606_1449571692"/>
      <w:bookmarkStart w:id="580" w:name="__UnoMark__3007_2551971298"/>
      <w:bookmarkStart w:id="581" w:name="ZOTERO_BREF_kTnlHRA4AQEK6FuJfZy8v"/>
      <w:bookmarkStart w:id="582" w:name="__UnoMark__4021_2551971298"/>
      <w:bookmarkStart w:id="583" w:name="__UnoMark__18689_4168236645"/>
      <w:bookmarkStart w:id="584" w:name="__UnoMark__32593_998215430"/>
      <w:bookmarkStart w:id="585" w:name="__UnoMark__29447_2551971298"/>
      <w:bookmarkStart w:id="586" w:name="__UnoMark__29287_2551971298"/>
      <w:bookmarkStart w:id="587" w:name="__UnoMark__22896_2551971298"/>
      <w:bookmarkStart w:id="588" w:name="__UnoMark__22682_2551971298"/>
      <w:bookmarkStart w:id="589" w:name="__UnoMark__22478_2551971298"/>
      <w:bookmarkStart w:id="590" w:name="__UnoMark__31319_998215430"/>
      <w:bookmarkStart w:id="591" w:name="__UnoMark__33768_998215430"/>
      <w:bookmarkStart w:id="592" w:name="__UnoMark__23725_2551971298"/>
      <w:bookmarkStart w:id="593" w:name="__UnoMark__32772_998215430"/>
      <w:bookmarkStart w:id="594" w:name="__UnoMark__22062_2551971298"/>
      <w:bookmarkStart w:id="595" w:name="__UnoMark__2010_2551971298"/>
      <w:bookmarkStart w:id="596" w:name="__UnoMark__3189_2551971298"/>
      <w:bookmarkStart w:id="597" w:name="__UnoMark__2175_2551971298"/>
      <w:bookmarkStart w:id="598" w:name="__UnoMark__21436_2551971298"/>
      <w:bookmarkStart w:id="599" w:name="__UnoMark__21848_2551971298"/>
      <w:bookmarkStart w:id="600" w:name="__UnoMark__21035_2551971298"/>
      <w:bookmarkStart w:id="601" w:name="__UnoMark__22262_2551971298"/>
      <w:bookmarkStart w:id="602" w:name="__UnoMark__33652_998215430"/>
      <w:bookmarkStart w:id="603" w:name="__UnoMark__21238_2551971298"/>
      <w:bookmarkStart w:id="604" w:name="__UnoMark__23519_2551971298"/>
      <w:bookmarkStart w:id="605" w:name="__UnoMark__23107_2551971298"/>
      <w:bookmarkStart w:id="606" w:name="__UnoMark__21644_2551971298"/>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r>
        <w:rPr>
          <w:iCs/>
          <w:sz w:val="24"/>
          <w:szCs w:val="24"/>
        </w:rPr>
        <w:t>.</w:t>
      </w:r>
      <w:r>
        <w:rPr/>
        <w:t xml:space="preserve"> </w:t>
      </w:r>
      <w:r>
        <w:rPr>
          <w:iCs/>
          <w:sz w:val="24"/>
          <w:szCs w:val="24"/>
        </w:rPr>
        <w:t>Adding aluminum, entering as network forming AlO</w:t>
      </w:r>
      <w:r>
        <w:rPr>
          <w:iCs/>
          <w:sz w:val="24"/>
          <w:szCs w:val="24"/>
          <w:vertAlign w:val="subscript"/>
        </w:rPr>
        <w:t>4</w:t>
      </w:r>
      <w:r>
        <w:rPr>
          <w:iCs/>
          <w:sz w:val="24"/>
          <w:szCs w:val="24"/>
          <w:vertAlign w:val="superscript"/>
        </w:rPr>
        <w:t>-</w:t>
      </w:r>
      <w:r>
        <w:rPr>
          <w:iCs/>
          <w:sz w:val="24"/>
          <w:szCs w:val="24"/>
        </w:rPr>
        <w:t xml:space="preserve"> tetrahedral units </w:t>
      </w:r>
      <w:r>
        <w:rPr>
          <w:iCs/>
          <w:sz w:val="24"/>
          <w:szCs w:val="24"/>
        </w:rPr>
        <w:t>in glasses</w:t>
      </w:r>
      <w:r>
        <w:rPr>
          <w:iCs/>
          <w:sz w:val="24"/>
          <w:szCs w:val="24"/>
        </w:rPr>
        <w:t xml:space="preserve">, changes such picture: alkali </w:t>
      </w:r>
      <w:r>
        <w:rPr>
          <w:iCs/>
          <w:sz w:val="24"/>
          <w:szCs w:val="24"/>
        </w:rPr>
        <w:t>metals</w:t>
      </w:r>
      <w:r>
        <w:rPr>
          <w:iCs/>
          <w:sz w:val="24"/>
          <w:szCs w:val="24"/>
        </w:rPr>
        <w:t xml:space="preserve"> switch their role from network modifiers to charge compensators of AlO</w:t>
      </w:r>
      <w:r>
        <w:rPr>
          <w:iCs/>
          <w:sz w:val="24"/>
          <w:szCs w:val="24"/>
          <w:vertAlign w:val="subscript"/>
        </w:rPr>
        <w:t>4</w:t>
      </w:r>
      <w:r>
        <w:rPr>
          <w:iCs/>
          <w:sz w:val="24"/>
          <w:szCs w:val="24"/>
          <w:vertAlign w:val="superscript"/>
        </w:rPr>
        <w:t>-</w:t>
      </w:r>
      <w:r>
        <w:rPr>
          <w:iCs/>
          <w:sz w:val="24"/>
          <w:szCs w:val="24"/>
        </w:rPr>
        <w:t xml:space="preserve"> tetrahedra to ensure charge balance </w:t>
      </w:r>
      <w:bookmarkStart w:id="607" w:name="__UnoMark__9914_1449571692"/>
      <w:bookmarkStart w:id="608" w:name="__UnoMark__7607_1449571692"/>
      <w:bookmarkStart w:id="609" w:name="__UnoMark__21239_2551971298"/>
      <w:bookmarkStart w:id="610" w:name="__UnoMark__22683_2551971298"/>
      <w:bookmarkStart w:id="611" w:name="__UnoMark__21036_2551971298"/>
      <w:bookmarkStart w:id="612" w:name="__UnoMark__21437_2551971298"/>
      <w:bookmarkStart w:id="613" w:name="__UnoMark__21645_2551971298"/>
      <w:bookmarkStart w:id="614" w:name="__UnoMark__21849_2551971298"/>
      <w:bookmarkStart w:id="615" w:name="__UnoMark__22063_2551971298"/>
      <w:bookmarkStart w:id="616" w:name="__UnoMark__29448_2551971298"/>
      <w:bookmarkStart w:id="617" w:name="__UnoMark__18690_4168236645"/>
      <w:bookmarkStart w:id="618" w:name="__UnoMark__23314_2551971298"/>
      <w:bookmarkStart w:id="619" w:name="__UnoMark__29288_2551971298"/>
      <w:bookmarkStart w:id="620" w:name="__UnoMark__22897_2551971298"/>
      <w:bookmarkStart w:id="621" w:name="__UnoMark__23108_2551971298"/>
      <w:bookmarkStart w:id="622" w:name="__UnoMark__23726_2551971298"/>
      <w:bookmarkStart w:id="623" w:name="ZOTERO_BREF_w4moMihUmSXA"/>
      <w:bookmarkStart w:id="624" w:name="__UnoMark__23520_2551971298"/>
      <w:bookmarkStart w:id="625" w:name="__UnoMark__22263_2551971298"/>
      <w:bookmarkStart w:id="626" w:name="__UnoMark__22479_2551971298"/>
      <w:r>
        <w:rPr>
          <w:b w:val="false"/>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17</w:t>
      </w:r>
      <w:r>
        <w:rPr>
          <w:b w:val="false"/>
          <w:caps w:val="false"/>
          <w:smallCaps w:val="false"/>
          <w:position w:val="0"/>
          <w:sz w:val="24"/>
          <w:sz w:val="24"/>
          <w:u w:val="none"/>
          <w:vertAlign w:val="baseline"/>
        </w:rPr>
        <w:t>)</w:t>
      </w:r>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r>
        <w:rPr>
          <w:iCs/>
          <w:sz w:val="24"/>
          <w:szCs w:val="24"/>
        </w:rPr>
        <w:t xml:space="preserve">. Alkali distribution still is non-random, </w:t>
      </w:r>
      <w:r>
        <w:rPr>
          <w:iCs/>
          <w:sz w:val="24"/>
          <w:szCs w:val="24"/>
        </w:rPr>
        <w:t xml:space="preserve">but </w:t>
      </w:r>
      <w:r>
        <w:rPr>
          <w:iCs/>
          <w:sz w:val="24"/>
          <w:szCs w:val="24"/>
        </w:rPr>
        <w:t xml:space="preserve">localized in compensator channels as described by the Compensated Continuous Random Network (CCRN) model </w:t>
      </w:r>
      <w:bookmarkStart w:id="627" w:name="__UnoMark__21850_2551971298"/>
      <w:bookmarkStart w:id="628" w:name="__UnoMark__21438_2551971298"/>
      <w:bookmarkStart w:id="629" w:name="__UnoMark__9915_1449571692"/>
      <w:bookmarkStart w:id="630" w:name="__UnoMark__29289_2551971298"/>
      <w:bookmarkStart w:id="631" w:name="__UnoMark__21646_2551971298"/>
      <w:bookmarkStart w:id="632" w:name="__UnoMark__22898_2551971298"/>
      <w:bookmarkStart w:id="633" w:name="__UnoMark__23315_2551971298"/>
      <w:bookmarkStart w:id="634" w:name="__UnoMark__21240_2551971298"/>
      <w:bookmarkStart w:id="635" w:name="__UnoMark__7608_1449571692"/>
      <w:bookmarkStart w:id="636" w:name="__UnoMark__18691_4168236645"/>
      <w:bookmarkStart w:id="637" w:name="__UnoMark__22264_2551971298"/>
      <w:bookmarkStart w:id="638" w:name="__UnoMark__22684_2551971298"/>
      <w:bookmarkStart w:id="639" w:name="__UnoMark__22480_2551971298"/>
      <w:bookmarkStart w:id="640" w:name="__UnoMark__22064_2551971298"/>
      <w:bookmarkStart w:id="641" w:name="__UnoMark__23521_2551971298"/>
      <w:bookmarkStart w:id="642" w:name="__UnoMark__23109_2551971298"/>
      <w:bookmarkStart w:id="643" w:name="ZOTERO_BREF_5ppr0glj2jos"/>
      <w:bookmarkStart w:id="644" w:name="__UnoMark__23727_2551971298"/>
      <w:bookmarkStart w:id="645" w:name="__UnoMark__29449_2551971298"/>
      <w:bookmarkStart w:id="646" w:name="__UnoMark__21037_2551971298"/>
      <w:r>
        <w:rPr>
          <w:b w:val="false"/>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18</w:t>
      </w:r>
      <w:r>
        <w:rPr>
          <w:b w:val="false"/>
          <w:caps w:val="false"/>
          <w:smallCaps w:val="false"/>
          <w:position w:val="0"/>
          <w:sz w:val="24"/>
          <w:sz w:val="24"/>
          <w:u w:val="none"/>
          <w:vertAlign w:val="baseline"/>
        </w:rPr>
        <w:t xml:space="preserve">, </w:t>
      </w:r>
      <w:r>
        <w:rPr>
          <w:b w:val="false"/>
          <w:i/>
          <w:caps w:val="false"/>
          <w:smallCaps w:val="false"/>
          <w:position w:val="0"/>
          <w:sz w:val="24"/>
          <w:sz w:val="24"/>
          <w:u w:val="none"/>
          <w:vertAlign w:val="baseline"/>
        </w:rPr>
        <w:t>19</w:t>
      </w:r>
      <w:r>
        <w:rPr>
          <w:b w:val="false"/>
          <w:caps w:val="false"/>
          <w:smallCaps w:val="false"/>
          <w:position w:val="0"/>
          <w:sz w:val="24"/>
          <w:sz w:val="24"/>
          <w:u w:val="none"/>
          <w:vertAlign w:val="baseline"/>
        </w:rPr>
        <w:t>)</w:t>
      </w:r>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r>
        <w:rPr>
          <w:iCs/>
          <w:sz w:val="24"/>
          <w:szCs w:val="24"/>
        </w:rPr>
        <w:t xml:space="preserve">. In term of properties, changing the role of alkali metals from network modifiers to charge compensators of Al results in an average decrease in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particularly marked in the case of potassium compositions (Fig. 3A,B). MRNs thus may generally present higher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than CCRNs, at least for alkali aluminosilicates. Furthermore, mixing alkalis result in different MAE effects as the alkalis reside in MRN (Fig. 3C) or CCRN (Fig. 3D). In the former case, mixing Na and K results from an excess entropy of mixing caused by the hindering of the diffusions of alkali cations in modifier percolation channels </w:t>
      </w:r>
      <w:bookmarkStart w:id="647" w:name="__UnoMark__21038_2551971298"/>
      <w:bookmarkStart w:id="648" w:name="__UnoMark__9916_1449571692"/>
      <w:bookmarkStart w:id="649" w:name="__UnoMark__7609_1449571692"/>
      <w:bookmarkStart w:id="650" w:name="__UnoMark__18692_4168236645"/>
      <w:bookmarkStart w:id="651" w:name="__UnoMark__29290_2551971298"/>
      <w:bookmarkStart w:id="652" w:name="__UnoMark__22685_2551971298"/>
      <w:bookmarkStart w:id="653" w:name="ZOTERO_BREF_Lfl6f6nuKjQh"/>
      <w:bookmarkStart w:id="654" w:name="__UnoMark__23522_2551971298"/>
      <w:bookmarkStart w:id="655" w:name="__UnoMark__23316_2551971298"/>
      <w:bookmarkStart w:id="656" w:name="__UnoMark__22899_2551971298"/>
      <w:bookmarkStart w:id="657" w:name="__UnoMark__21851_2551971298"/>
      <w:bookmarkStart w:id="658" w:name="__UnoMark__21241_2551971298"/>
      <w:bookmarkStart w:id="659" w:name="__UnoMark__21439_2551971298"/>
      <w:bookmarkStart w:id="660" w:name="__UnoMark__21647_2551971298"/>
      <w:bookmarkStart w:id="661" w:name="__UnoMark__23110_2551971298"/>
      <w:bookmarkStart w:id="662" w:name="__UnoMark__22265_2551971298"/>
      <w:bookmarkStart w:id="663" w:name="__UnoMark__29450_2551971298"/>
      <w:bookmarkStart w:id="664" w:name="__UnoMark__22481_2551971298"/>
      <w:bookmarkStart w:id="665" w:name="__UnoMark__22065_2551971298"/>
      <w:bookmarkStart w:id="666" w:name="__UnoMark__23728_2551971298"/>
      <w:r>
        <w:rPr>
          <w:b w:val="false"/>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18</w:t>
      </w:r>
      <w:r>
        <w:rPr>
          <w:b w:val="false"/>
          <w:caps w:val="false"/>
          <w:smallCaps w:val="false"/>
          <w:position w:val="0"/>
          <w:sz w:val="24"/>
          <w:sz w:val="24"/>
          <w:u w:val="none"/>
          <w:vertAlign w:val="baseline"/>
        </w:rPr>
        <w:t>)</w:t>
      </w:r>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r>
        <w:rPr>
          <w:iCs/>
          <w:sz w:val="24"/>
          <w:szCs w:val="24"/>
        </w:rPr>
        <w:t xml:space="preserve">. In the latter case, variations in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with the Na/K ratio are close to a linear mechanical mixing of two sub-networks (Na-Al-Si-O and K-Al-Si-O subnetworks) because K and Na occupy different environments and do not really interact upon mixing </w:t>
      </w:r>
      <w:bookmarkStart w:id="667" w:name="__UnoMark__29451_2551971298"/>
      <w:bookmarkStart w:id="668" w:name="__UnoMark__9917_1449571692"/>
      <w:bookmarkStart w:id="669" w:name="__UnoMark__21242_2551971298"/>
      <w:bookmarkStart w:id="670" w:name="__UnoMark__23317_2551971298"/>
      <w:bookmarkStart w:id="671" w:name="__UnoMark__21440_2551971298"/>
      <w:bookmarkStart w:id="672" w:name="__UnoMark__21648_2551971298"/>
      <w:bookmarkStart w:id="673" w:name="__UnoMark__29291_2551971298"/>
      <w:bookmarkStart w:id="674" w:name="__UnoMark__22266_2551971298"/>
      <w:bookmarkStart w:id="675" w:name="__UnoMark__18693_4168236645"/>
      <w:bookmarkStart w:id="676" w:name="__UnoMark__22482_2551971298"/>
      <w:bookmarkStart w:id="677" w:name="__UnoMark__7610_1449571692"/>
      <w:bookmarkStart w:id="678" w:name="__UnoMark__23111_2551971298"/>
      <w:bookmarkStart w:id="679" w:name="__UnoMark__23729_2551971298"/>
      <w:bookmarkStart w:id="680" w:name="__UnoMark__23523_2551971298"/>
      <w:bookmarkStart w:id="681" w:name="__UnoMark__22066_2551971298"/>
      <w:bookmarkStart w:id="682" w:name="__UnoMark__21852_2551971298"/>
      <w:bookmarkStart w:id="683" w:name="__UnoMark__22686_2551971298"/>
      <w:bookmarkStart w:id="684" w:name="__UnoMark__22900_2551971298"/>
      <w:bookmarkStart w:id="685" w:name="__UnoMark__21039_2551971298"/>
      <w:bookmarkStart w:id="686" w:name="ZOTERO_BREF_tGGwCehXNU1e"/>
      <w:r>
        <w:rPr>
          <w:b w:val="false"/>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1</w:t>
      </w:r>
      <w:r>
        <w:rPr>
          <w:b w:val="false"/>
          <w:caps w:val="false"/>
          <w:smallCaps w:val="false"/>
          <w:position w:val="0"/>
          <w:sz w:val="24"/>
          <w:sz w:val="24"/>
          <w:u w:val="none"/>
          <w:vertAlign w:val="baseline"/>
        </w:rPr>
        <w:t xml:space="preserve">, </w:t>
      </w:r>
      <w:r>
        <w:rPr>
          <w:b w:val="false"/>
          <w:i/>
          <w:caps w:val="false"/>
          <w:smallCaps w:val="false"/>
          <w:position w:val="0"/>
          <w:sz w:val="24"/>
          <w:sz w:val="24"/>
          <w:u w:val="none"/>
          <w:vertAlign w:val="baseline"/>
        </w:rPr>
        <w:t>19</w:t>
      </w:r>
      <w:r>
        <w:rPr>
          <w:b w:val="false"/>
          <w:caps w:val="false"/>
          <w:smallCaps w:val="false"/>
          <w:position w:val="0"/>
          <w:sz w:val="24"/>
          <w:sz w:val="24"/>
          <w:u w:val="none"/>
          <w:vertAlign w:val="baseline"/>
        </w:rPr>
        <w:t>)</w:t>
      </w:r>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r>
        <w:rPr>
          <w:iCs/>
          <w:sz w:val="24"/>
          <w:szCs w:val="24"/>
        </w:rPr>
        <w:t xml:space="preserve">. </w:t>
      </w:r>
    </w:p>
    <w:p>
      <w:pPr>
        <w:pStyle w:val="Normal"/>
        <w:rPr>
          <w:iCs/>
          <w:sz w:val="24"/>
          <w:szCs w:val="24"/>
        </w:rPr>
      </w:pPr>
      <w:r>
        <w:rPr>
          <w:iCs/>
          <w:sz w:val="24"/>
          <w:szCs w:val="24"/>
        </w:rPr>
      </w:r>
    </w:p>
    <w:p>
      <w:pPr>
        <w:pStyle w:val="Normal"/>
        <w:rPr>
          <w:b/>
          <w:b/>
          <w:bCs/>
          <w:i/>
          <w:i/>
          <w:iCs/>
          <w:sz w:val="24"/>
          <w:szCs w:val="24"/>
        </w:rPr>
      </w:pPr>
      <w:r>
        <w:rPr>
          <w:b/>
          <w:bCs/>
          <w:i/>
          <w:iCs/>
          <w:sz w:val="24"/>
          <w:szCs w:val="24"/>
        </w:rPr>
        <w:t>Viscosity equations</w:t>
      </w:r>
    </w:p>
    <w:p>
      <w:pPr>
        <w:pStyle w:val="Normal"/>
        <w:rPr>
          <w:iCs/>
          <w:sz w:val="24"/>
          <w:szCs w:val="24"/>
        </w:rPr>
      </w:pPr>
      <w:r>
        <w:rPr>
          <w:iCs/>
          <w:sz w:val="24"/>
          <w:szCs w:val="24"/>
        </w:rPr>
        <w:t xml:space="preserve">Aside the free volume and Adam-Gibbs models described in the main text, many other theories have been proposed to describe the viscous flow of liquids. Among those, some are empirical like the Tamman-Vogel-Fulcher (TVF) equation, or semi-empirical like </w:t>
      </w:r>
      <w:r>
        <w:rPr>
          <w:rFonts w:cs="Times New Roman"/>
          <w:b w:val="false"/>
          <w:iCs/>
          <w:caps w:val="false"/>
          <w:smallCaps w:val="false"/>
          <w:color w:val="000000"/>
          <w:position w:val="0"/>
          <w:sz w:val="24"/>
          <w:sz w:val="24"/>
          <w:szCs w:val="24"/>
          <w:u w:val="none"/>
          <w:vertAlign w:val="baseline"/>
        </w:rPr>
        <w:t xml:space="preserve">the Avramov and Milchev (AM) </w:t>
      </w:r>
      <w:bookmarkStart w:id="687" w:name="__UnoMark__32575_998215430"/>
      <w:bookmarkStart w:id="688" w:name="__UnoMark__9918_1449571692"/>
      <w:bookmarkStart w:id="689" w:name="__UnoMark__7611_1449571692"/>
      <w:bookmarkStart w:id="690" w:name="__UnoMark__32753_998215430"/>
      <w:bookmarkStart w:id="691" w:name="__UnoMark__18694_4168236645"/>
      <w:bookmarkStart w:id="692" w:name="__UnoMark__33749_998215430"/>
      <w:bookmarkStart w:id="693" w:name="__UnoMark__33633_998215430"/>
      <w:bookmarkStart w:id="694" w:name="__UnoMark__31301_998215430"/>
      <w:bookmarkStart w:id="695" w:name="__UnoMark__31479_998215430"/>
      <w:bookmarkStart w:id="696" w:name="__UnoMark__24092_2551971298"/>
      <w:bookmarkStart w:id="697" w:name="__UnoMark__24207_2551971298"/>
      <w:bookmarkStart w:id="698" w:name="__UnoMark__23909_2551971298"/>
      <w:bookmarkStart w:id="699" w:name="__UnoMark__29373_998215430"/>
      <w:bookmarkStart w:id="700" w:name="ZOTERO_BREF_ig7vXQYwEYL6H4rdzzMNs"/>
      <w:bookmarkEnd w:id="699"/>
      <w:r>
        <w:rPr>
          <w:rFonts w:cs="Times New Roman"/>
          <w:b w:val="false"/>
          <w:iCs/>
          <w:caps w:val="false"/>
          <w:smallCaps w:val="false"/>
          <w:color w:val="000000"/>
          <w:position w:val="0"/>
          <w:sz w:val="24"/>
          <w:sz w:val="24"/>
          <w:szCs w:val="24"/>
          <w:u w:val="none"/>
          <w:vertAlign w:val="baseline"/>
        </w:rPr>
        <w:t>(</w:t>
      </w:r>
      <w:r>
        <w:rPr>
          <w:b w:val="false"/>
          <w:i/>
          <w:iCs/>
          <w:caps w:val="false"/>
          <w:smallCaps w:val="false"/>
          <w:position w:val="0"/>
          <w:sz w:val="20"/>
          <w:sz w:val="20"/>
          <w:szCs w:val="24"/>
          <w:u w:val="none"/>
          <w:vertAlign w:val="baseline"/>
        </w:rPr>
        <w:t>12</w:t>
      </w:r>
      <w:r>
        <w:rPr>
          <w:b w:val="false"/>
          <w:iCs/>
          <w:caps w:val="false"/>
          <w:smallCaps w:val="false"/>
          <w:position w:val="0"/>
          <w:sz w:val="20"/>
          <w:sz w:val="20"/>
          <w:szCs w:val="24"/>
          <w:u w:val="none"/>
          <w:vertAlign w:val="baseline"/>
        </w:rPr>
        <w:t>)</w:t>
      </w:r>
      <w:bookmarkEnd w:id="687"/>
      <w:bookmarkEnd w:id="688"/>
      <w:bookmarkEnd w:id="689"/>
      <w:bookmarkEnd w:id="690"/>
      <w:bookmarkEnd w:id="691"/>
      <w:bookmarkEnd w:id="692"/>
      <w:bookmarkEnd w:id="693"/>
      <w:bookmarkEnd w:id="694"/>
      <w:bookmarkEnd w:id="695"/>
      <w:bookmarkEnd w:id="696"/>
      <w:bookmarkEnd w:id="697"/>
      <w:bookmarkEnd w:id="698"/>
      <w:bookmarkEnd w:id="700"/>
      <w:r>
        <w:rPr>
          <w:rFonts w:cs="Times New Roman"/>
          <w:b w:val="false"/>
          <w:iCs/>
          <w:caps w:val="false"/>
          <w:smallCaps w:val="false"/>
          <w:color w:val="000000"/>
          <w:position w:val="0"/>
          <w:sz w:val="24"/>
          <w:sz w:val="24"/>
          <w:szCs w:val="24"/>
          <w:u w:val="none"/>
          <w:vertAlign w:val="baseline"/>
        </w:rPr>
        <w:t xml:space="preserve"> model. We can also cite the MYEGA model </w:t>
      </w:r>
      <w:bookmarkStart w:id="701" w:name="__UnoMark__24208_2551971298"/>
      <w:bookmarkStart w:id="702" w:name="__UnoMark__32754_998215430"/>
      <w:bookmarkStart w:id="703" w:name="__UnoMark__9919_1449571692"/>
      <w:bookmarkStart w:id="704" w:name="__UnoMark__7612_1449571692"/>
      <w:bookmarkStart w:id="705" w:name="ZOTERO_BREF_98ssWAuvJ1ZIkl9XJ7tJt"/>
      <w:bookmarkStart w:id="706" w:name="__UnoMark__33750_998215430"/>
      <w:bookmarkStart w:id="707" w:name="__UnoMark__18695_4168236645"/>
      <w:bookmarkStart w:id="708" w:name="__UnoMark__31480_998215430"/>
      <w:bookmarkStart w:id="709" w:name="__UnoMark__33634_998215430"/>
      <w:bookmarkStart w:id="710" w:name="__UnoMark__24093_2551971298"/>
      <w:bookmarkStart w:id="711" w:name="__UnoMark__23910_2551971298"/>
      <w:bookmarkStart w:id="712" w:name="__UnoMark__29413_998215430"/>
      <w:bookmarkStart w:id="713" w:name="__UnoMark__32576_998215430"/>
      <w:bookmarkStart w:id="714" w:name="__UnoMark__31302_998215430"/>
      <w:bookmarkEnd w:id="712"/>
      <w:r>
        <w:rPr>
          <w:rFonts w:cs="Times New Roman"/>
          <w:b w:val="false"/>
          <w:iCs/>
          <w:caps w:val="false"/>
          <w:smallCaps w:val="false"/>
          <w:color w:val="000000"/>
          <w:position w:val="0"/>
          <w:sz w:val="24"/>
          <w:sz w:val="24"/>
          <w:szCs w:val="24"/>
          <w:u w:val="none"/>
          <w:vertAlign w:val="baseline"/>
        </w:rPr>
        <w:t>(</w:t>
      </w:r>
      <w:r>
        <w:rPr>
          <w:b w:val="false"/>
          <w:i/>
          <w:iCs/>
          <w:caps w:val="false"/>
          <w:smallCaps w:val="false"/>
          <w:position w:val="0"/>
          <w:sz w:val="20"/>
          <w:sz w:val="20"/>
          <w:szCs w:val="24"/>
          <w:u w:val="none"/>
          <w:vertAlign w:val="baseline"/>
        </w:rPr>
        <w:t>13</w:t>
      </w:r>
      <w:r>
        <w:rPr>
          <w:b w:val="false"/>
          <w:iCs/>
          <w:caps w:val="false"/>
          <w:smallCaps w:val="false"/>
          <w:position w:val="0"/>
          <w:sz w:val="20"/>
          <w:sz w:val="20"/>
          <w:szCs w:val="24"/>
          <w:u w:val="none"/>
          <w:vertAlign w:val="baseline"/>
        </w:rPr>
        <w:t>)</w:t>
      </w:r>
      <w:bookmarkEnd w:id="701"/>
      <w:bookmarkEnd w:id="702"/>
      <w:bookmarkEnd w:id="703"/>
      <w:bookmarkEnd w:id="704"/>
      <w:bookmarkEnd w:id="705"/>
      <w:bookmarkEnd w:id="706"/>
      <w:bookmarkEnd w:id="707"/>
      <w:bookmarkEnd w:id="708"/>
      <w:bookmarkEnd w:id="709"/>
      <w:bookmarkEnd w:id="710"/>
      <w:bookmarkEnd w:id="711"/>
      <w:bookmarkEnd w:id="713"/>
      <w:bookmarkEnd w:id="714"/>
      <w:r>
        <w:rPr>
          <w:rFonts w:cs="Times New Roman"/>
          <w:b w:val="false"/>
          <w:iCs/>
          <w:caps w:val="false"/>
          <w:smallCaps w:val="false"/>
          <w:color w:val="000000"/>
          <w:position w:val="0"/>
          <w:sz w:val="24"/>
          <w:sz w:val="24"/>
          <w:szCs w:val="24"/>
          <w:u w:val="none"/>
          <w:vertAlign w:val="baseline"/>
        </w:rPr>
        <w:t xml:space="preserve"> </w:t>
      </w:r>
      <w:r>
        <w:rPr>
          <w:iCs/>
          <w:sz w:val="24"/>
          <w:szCs w:val="24"/>
        </w:rPr>
        <w:t xml:space="preserve"> that directly derives from eq. (1). The TVF equation is</w:t>
      </w:r>
    </w:p>
    <w:p>
      <w:pPr>
        <w:pStyle w:val="PreformattedText"/>
        <w:tabs>
          <w:tab w:val="left" w:pos="8225" w:leader="none"/>
          <w:tab w:val="left" w:pos="8505" w:leader="none"/>
        </w:tabs>
        <w:spacing w:lineRule="auto" w:line="480"/>
        <w:jc w:val="both"/>
        <w:rPr>
          <w:iCs/>
          <w:sz w:val="24"/>
          <w:szCs w:val="24"/>
        </w:rPr>
      </w:pPr>
      <w:r>
        <w:rPr/>
      </w:r>
      <m:oMath xmlns:m="http://schemas.openxmlformats.org/officeDocument/2006/math">
        <m:r>
          <w:rPr>
            <w:rFonts w:ascii="Cambria Math" w:hAnsi="Cambria Math"/>
          </w:rPr>
          <m:t xml:space="preserve">log</m:t>
        </m:r>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TVF</m:t>
            </m:r>
          </m:sub>
        </m:sSub>
        <m:d>
          <m:dPr>
            <m:begChr m:val="("/>
            <m:endChr m:val=")"/>
          </m:dPr>
          <m:e>
            <m:r>
              <w:rPr>
                <w:rFonts w:ascii="Cambria Math" w:hAnsi="Cambria Math"/>
              </w:rPr>
              <m:t xml:space="preserve">x</m:t>
            </m:r>
          </m:e>
        </m:d>
        <m:r>
          <w:rPr>
            <w:rFonts w:ascii="Cambria Math" w:hAnsi="Cambria Math"/>
          </w:rPr>
          <m:t xml:space="preserve">+</m:t>
        </m:r>
        <m:f>
          <m:fPr>
            <m:type m:val="lin"/>
          </m:fPr>
          <m:num>
            <m:sSub>
              <m:e>
                <m:r>
                  <w:rPr>
                    <w:rFonts w:ascii="Cambria Math" w:hAnsi="Cambria Math"/>
                  </w:rPr>
                  <m:t xml:space="preserve">B</m:t>
                </m:r>
              </m:e>
              <m:sub>
                <m:r>
                  <w:rPr>
                    <w:rFonts w:ascii="Cambria Math" w:hAnsi="Cambria Math"/>
                  </w:rPr>
                  <m:t xml:space="preserve">TVF</m:t>
                </m:r>
              </m:sub>
            </m:sSub>
          </m:num>
          <m:den>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e>
            </m:d>
          </m:den>
        </m:f>
      </m:oMath>
      <w:r>
        <w:rPr>
          <w:iCs/>
          <w:sz w:val="24"/>
          <w:szCs w:val="24"/>
        </w:rPr>
        <w:t>,</w:t>
        <w:tab/>
        <w:t>(S3)</w:t>
      </w:r>
    </w:p>
    <w:p>
      <w:pPr>
        <w:pStyle w:val="PreformattedText"/>
        <w:tabs>
          <w:tab w:val="left" w:pos="8225" w:leader="none"/>
          <w:tab w:val="left" w:pos="8505" w:leader="none"/>
        </w:tabs>
        <w:spacing w:lineRule="auto" w:line="480"/>
        <w:jc w:val="both"/>
        <w:rPr>
          <w:iCs/>
          <w:sz w:val="24"/>
          <w:szCs w:val="24"/>
        </w:rPr>
      </w:pPr>
      <w:r>
        <w:rPr>
          <w:rFonts w:cs="Times New Roman" w:ascii="Times New Roman" w:hAnsi="Times New Roman"/>
          <w:iCs/>
          <w:color w:val="000000"/>
          <w:sz w:val="24"/>
          <w:szCs w:val="24"/>
        </w:rPr>
        <w:t>with A</w:t>
      </w:r>
      <w:r>
        <w:rPr>
          <w:rFonts w:cs="Times New Roman" w:ascii="Times New Roman" w:hAnsi="Times New Roman"/>
          <w:iCs/>
          <w:color w:val="000000"/>
          <w:sz w:val="24"/>
          <w:szCs w:val="24"/>
          <w:vertAlign w:val="subscript"/>
        </w:rPr>
        <w:t>TVF</w:t>
      </w:r>
      <w:r>
        <w:rPr>
          <w:rFonts w:cs="Times New Roman" w:ascii="Times New Roman" w:hAnsi="Times New Roman"/>
          <w:iCs/>
          <w:color w:val="000000"/>
          <w:sz w:val="24"/>
          <w:szCs w:val="24"/>
        </w:rPr>
        <w:t>, B</w:t>
      </w:r>
      <w:r>
        <w:rPr>
          <w:rFonts w:cs="Times New Roman" w:ascii="Times New Roman" w:hAnsi="Times New Roman"/>
          <w:iCs/>
          <w:color w:val="000000"/>
          <w:sz w:val="24"/>
          <w:szCs w:val="24"/>
          <w:vertAlign w:val="subscript"/>
        </w:rPr>
        <w:t>TVF</w:t>
      </w:r>
      <w:r>
        <w:rPr>
          <w:rFonts w:cs="Times New Roman" w:ascii="Times New Roman" w:hAnsi="Times New Roman"/>
          <w:iCs/>
          <w:color w:val="000000"/>
          <w:sz w:val="24"/>
          <w:szCs w:val="24"/>
        </w:rPr>
        <w:t xml:space="preserve"> and T</w:t>
      </w:r>
      <w:r>
        <w:rPr>
          <w:rFonts w:cs="Times New Roman" w:ascii="Times New Roman" w:hAnsi="Times New Roman"/>
          <w:iCs/>
          <w:color w:val="000000"/>
          <w:sz w:val="24"/>
          <w:szCs w:val="24"/>
          <w:vertAlign w:val="subscript"/>
        </w:rPr>
        <w:t xml:space="preserve">1 </w:t>
      </w:r>
      <w:r>
        <w:rPr>
          <w:rFonts w:cs="Times New Roman" w:ascii="Times New Roman" w:hAnsi="Times New Roman"/>
          <w:iCs/>
          <w:color w:val="000000"/>
          <w:sz w:val="24"/>
          <w:szCs w:val="24"/>
        </w:rPr>
        <w:t>adjustable parameters. The AM model proposes the equation</w:t>
      </w:r>
    </w:p>
    <w:p>
      <w:pPr>
        <w:pStyle w:val="PreformattedText"/>
        <w:tabs>
          <w:tab w:val="left" w:pos="8225" w:leader="none"/>
          <w:tab w:val="left" w:pos="8505" w:leader="none"/>
        </w:tabs>
        <w:spacing w:lineRule="auto" w:line="480"/>
        <w:jc w:val="both"/>
        <w:rPr/>
      </w:pPr>
      <w:r>
        <w:rPr/>
      </w:r>
      <m:oMath xmlns:m="http://schemas.openxmlformats.org/officeDocument/2006/math">
        <m:r>
          <w:rPr>
            <w:rFonts w:ascii="Cambria Math" w:hAnsi="Cambria Math"/>
          </w:rPr>
          <m:t xml:space="preserve">log</m:t>
        </m:r>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e>
        </m:d>
        <m:sSup>
          <m:e>
            <m:d>
              <m:dPr>
                <m:begChr m:val="("/>
                <m:endChr m:val=")"/>
              </m:dPr>
              <m:e>
                <m:f>
                  <m:fPr>
                    <m:type m:val="lin"/>
                  </m:fPr>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e>
            </m:d>
          </m:e>
          <m:sup>
            <m:f>
              <m:fPr>
                <m:type m:val="lin"/>
              </m:fPr>
              <m:num>
                <m:r>
                  <w:rPr>
                    <w:rFonts w:ascii="Cambria Math" w:hAnsi="Cambria Math"/>
                  </w:rPr>
                  <m:t xml:space="preserve">m</m:t>
                </m:r>
                <m:d>
                  <m:dPr>
                    <m:begChr m:val="("/>
                    <m:endChr m:val=")"/>
                  </m:dPr>
                  <m:e>
                    <m:r>
                      <w:rPr>
                        <w:rFonts w:ascii="Cambria Math" w:hAnsi="Cambria Math"/>
                      </w:rPr>
                      <m:t xml:space="preserve">x</m:t>
                    </m:r>
                  </m:e>
                </m:d>
              </m:num>
              <m:den>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e>
                </m:d>
              </m:den>
            </m:f>
          </m:sup>
        </m:sSup>
      </m:oMath>
      <w:r>
        <w:rPr/>
        <w:t>,</w:t>
        <w:tab/>
        <w:t>(S4)</w:t>
      </w:r>
    </w:p>
    <w:p>
      <w:pPr>
        <w:pStyle w:val="PreformattedText"/>
        <w:tabs>
          <w:tab w:val="left" w:pos="8225" w:leader="none"/>
          <w:tab w:val="left" w:pos="8505" w:leader="none"/>
        </w:tabs>
        <w:spacing w:lineRule="auto" w:line="480"/>
        <w:jc w:val="both"/>
        <w:rPr/>
      </w:pPr>
      <w:r>
        <w:rPr/>
        <w:t xml:space="preserve">with </w:t>
      </w:r>
      <w:r>
        <w:rPr>
          <w:rFonts w:cs="Times New Roman" w:ascii="Times New Roman" w:hAnsi="Times New Roman"/>
          <w:i w:val="false"/>
          <w:iCs w:val="false"/>
          <w:color w:val="000000"/>
          <w:position w:val="0"/>
          <w:sz w:val="24"/>
          <w:sz w:val="24"/>
          <w:szCs w:val="24"/>
          <w:vertAlign w:val="baseline"/>
        </w:rPr>
        <w:t>A</w:t>
      </w:r>
      <w:r>
        <w:rPr>
          <w:rFonts w:cs="Times New Roman" w:ascii="Times New Roman" w:hAnsi="Times New Roman"/>
          <w:i w:val="false"/>
          <w:iCs w:val="false"/>
          <w:color w:val="000000"/>
          <w:sz w:val="24"/>
          <w:szCs w:val="24"/>
          <w:vertAlign w:val="subscript"/>
        </w:rPr>
        <w:t>AM</w:t>
      </w:r>
      <w:r>
        <w:rPr>
          <w:rFonts w:cs="Times New Roman" w:ascii="Times New Roman" w:hAnsi="Times New Roman"/>
          <w:i w:val="false"/>
          <w:iCs w:val="false"/>
          <w:color w:val="000000"/>
          <w:position w:val="0"/>
          <w:sz w:val="24"/>
          <w:sz w:val="24"/>
          <w:szCs w:val="24"/>
          <w:vertAlign w:val="baseline"/>
        </w:rPr>
        <w:t xml:space="preserve"> a pre-exponential terms proportional to </w:t>
      </w:r>
      <w:r>
        <w:rPr/>
      </w:r>
      <m:oMath xmlns:m="http://schemas.openxmlformats.org/officeDocument/2006/math">
        <m:r>
          <w:rPr>
            <w:rFonts w:ascii="Cambria Math" w:hAnsi="Cambria Math"/>
          </w:rPr>
          <m:t xml:space="preserve">log</m:t>
        </m:r>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m:t>
            </m:r>
          </m:e>
        </m:d>
      </m:oMath>
      <w:r>
        <w:rPr>
          <w:rFonts w:cs="Times New Roman" w:ascii="Times New Roman" w:hAnsi="Times New Roman"/>
          <w:i w:val="false"/>
          <w:iCs w:val="false"/>
          <w:color w:val="000000"/>
          <w:position w:val="0"/>
          <w:sz w:val="24"/>
          <w:sz w:val="24"/>
          <w:szCs w:val="24"/>
          <w:vertAlign w:val="baseline"/>
        </w:rPr>
        <w:t xml:space="preserve">, </w:t>
      </w:r>
      <w:r>
        <w:rPr>
          <w:rFonts w:cs="Times New Roman" w:ascii="Times New Roman" w:hAnsi="Times New Roman"/>
          <w:i/>
          <w:iCs/>
          <w:color w:val="000000"/>
          <w:position w:val="0"/>
          <w:sz w:val="24"/>
          <w:sz w:val="24"/>
          <w:szCs w:val="24"/>
          <w:vertAlign w:val="baseline"/>
        </w:rPr>
        <w:t>T</w:t>
      </w:r>
      <w:r>
        <w:rPr>
          <w:rFonts w:cs="Times New Roman" w:ascii="Times New Roman" w:hAnsi="Times New Roman"/>
          <w:i/>
          <w:iCs/>
          <w:color w:val="000000"/>
          <w:sz w:val="24"/>
          <w:szCs w:val="24"/>
          <w:vertAlign w:val="subscript"/>
        </w:rPr>
        <w:t>g</w:t>
      </w:r>
      <w:r>
        <w:rPr>
          <w:rFonts w:cs="Times New Roman" w:ascii="Times New Roman" w:hAnsi="Times New Roman"/>
          <w:i/>
          <w:iCs/>
          <w:color w:val="000000"/>
          <w:position w:val="0"/>
          <w:sz w:val="24"/>
          <w:sz w:val="24"/>
          <w:szCs w:val="24"/>
          <w:vertAlign w:val="baseline"/>
        </w:rPr>
        <w:t>(x)</w:t>
      </w:r>
      <w:r>
        <w:rPr>
          <w:rFonts w:cs="Times New Roman" w:ascii="Times New Roman" w:hAnsi="Times New Roman"/>
          <w:i w:val="false"/>
          <w:iCs w:val="false"/>
          <w:color w:val="000000"/>
          <w:position w:val="0"/>
          <w:sz w:val="24"/>
          <w:sz w:val="24"/>
          <w:szCs w:val="24"/>
          <w:vertAlign w:val="baseline"/>
        </w:rPr>
        <w:t xml:space="preserve"> and </w:t>
      </w:r>
      <w:r>
        <w:rPr>
          <w:rFonts w:cs="Times New Roman" w:ascii="Times New Roman" w:hAnsi="Times New Roman"/>
          <w:i/>
          <w:iCs/>
          <w:color w:val="000000"/>
          <w:position w:val="0"/>
          <w:sz w:val="24"/>
          <w:sz w:val="24"/>
          <w:szCs w:val="24"/>
          <w:vertAlign w:val="baseline"/>
        </w:rPr>
        <w:t>m(x)</w:t>
      </w:r>
      <w:r>
        <w:rPr>
          <w:rFonts w:cs="Times New Roman" w:ascii="Times New Roman" w:hAnsi="Times New Roman"/>
          <w:i w:val="false"/>
          <w:iCs w:val="false"/>
          <w:color w:val="000000"/>
          <w:position w:val="0"/>
          <w:sz w:val="24"/>
          <w:sz w:val="24"/>
          <w:szCs w:val="24"/>
          <w:vertAlign w:val="baseline"/>
        </w:rPr>
        <w:t xml:space="preserve"> the melt glass transition temperature and fragility. The MYEGA equation can be written in a quite similar form:</w:t>
      </w:r>
    </w:p>
    <w:p>
      <w:pPr>
        <w:pStyle w:val="PreformattedText"/>
        <w:tabs>
          <w:tab w:val="left" w:pos="8238" w:leader="none"/>
        </w:tabs>
        <w:spacing w:lineRule="auto" w:line="480"/>
        <w:jc w:val="both"/>
        <w:rPr/>
      </w:pPr>
      <w:r>
        <w:rPr/>
      </w:r>
      <m:oMath xmlns:m="http://schemas.openxmlformats.org/officeDocument/2006/math">
        <m:r>
          <w:rPr>
            <w:rFonts w:ascii="Cambria Math" w:hAnsi="Cambria Math"/>
          </w:rPr>
          <m:t xml:space="preserve">log</m:t>
        </m:r>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e>
        </m:d>
        <m:d>
          <m:dPr>
            <m:begChr m:val="("/>
            <m:endChr m:val=")"/>
          </m:dPr>
          <m:e>
            <m:f>
              <m:fPr>
                <m:type m:val="lin"/>
              </m:fPr>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e>
        </m:d>
        <m:sSup>
          <m:e>
            <m:r>
              <w:rPr>
                <w:rFonts w:ascii="Cambria Math" w:hAnsi="Cambria Math"/>
              </w:rPr>
              <m:t xml:space="preserve">e</m:t>
            </m:r>
          </m:e>
          <m:sup>
            <m:d>
              <m:dPr>
                <m:begChr m:val="("/>
                <m:endChr m:val=")"/>
              </m:dPr>
              <m:e>
                <m:r>
                  <w:rPr>
                    <w:rFonts w:ascii="Cambria Math" w:hAnsi="Cambria Math"/>
                  </w:rPr>
                  <m:t xml:space="preserve">m</m:t>
                </m:r>
                <m:f>
                  <m:fPr>
                    <m:type m:val="lin"/>
                  </m:fPr>
                  <m:num>
                    <m:d>
                      <m:dPr>
                        <m:begChr m:val="("/>
                        <m:endChr m:val=")"/>
                      </m:dPr>
                      <m:e>
                        <m:r>
                          <w:rPr>
                            <w:rFonts w:ascii="Cambria Math" w:hAnsi="Cambria Math"/>
                          </w:rPr>
                          <m:t xml:space="preserve">x</m:t>
                        </m:r>
                      </m:e>
                    </m:d>
                  </m:num>
                  <m:den>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e>
                    </m:d>
                  </m:den>
                </m:f>
                <m:r>
                  <w:rPr>
                    <w:rFonts w:ascii="Cambria Math" w:hAnsi="Cambria Math"/>
                  </w:rPr>
                  <m:t xml:space="preserve">−</m:t>
                </m:r>
                <m:r>
                  <w:rPr>
                    <w:rFonts w:ascii="Cambria Math" w:hAnsi="Cambria Math"/>
                  </w:rPr>
                  <m:t xml:space="preserve">1</m:t>
                </m:r>
              </m:e>
            </m:d>
            <m:d>
              <m:dPr>
                <m:begChr m:val="("/>
                <m:endChr m:val=")"/>
              </m:dPr>
              <m:e>
                <m:f>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r>
                  <w:rPr>
                    <w:rFonts w:ascii="Cambria Math" w:hAnsi="Cambria Math"/>
                  </w:rPr>
                  <m:t xml:space="preserve">−</m:t>
                </m:r>
                <m:r>
                  <w:rPr>
                    <w:rFonts w:ascii="Cambria Math" w:hAnsi="Cambria Math"/>
                  </w:rPr>
                  <m:t xml:space="preserve">1</m:t>
                </m:r>
              </m:e>
            </m:d>
          </m:sup>
        </m:sSup>
      </m:oMath>
      <w:r>
        <w:rPr>
          <w:rFonts w:ascii="Times New Roman" w:hAnsi="Times New Roman"/>
        </w:rPr>
        <w:t xml:space="preserve"> </w:t>
      </w:r>
      <w:r>
        <w:rPr>
          <w:rFonts w:cs="Times New Roman" w:ascii="Times New Roman" w:hAnsi="Times New Roman"/>
          <w:b/>
          <w:color w:val="000000"/>
          <w:sz w:val="24"/>
          <w:szCs w:val="24"/>
        </w:rPr>
        <w:t>,</w:t>
      </w:r>
      <w:r>
        <w:rPr>
          <w:rFonts w:cs="Times New Roman" w:ascii="Times New Roman" w:hAnsi="Times New Roman"/>
          <w:color w:val="000000"/>
          <w:sz w:val="24"/>
          <w:szCs w:val="24"/>
        </w:rPr>
        <w:tab/>
        <w:t>(S5)</w:t>
      </w:r>
    </w:p>
    <w:p>
      <w:pPr>
        <w:pStyle w:val="PreformattedText"/>
        <w:tabs>
          <w:tab w:val="left" w:pos="8225" w:leader="none"/>
          <w:tab w:val="left" w:pos="8505" w:leader="none"/>
        </w:tabs>
        <w:spacing w:lineRule="auto" w:line="480"/>
        <w:jc w:val="both"/>
        <w:rPr/>
      </w:pPr>
      <w:r>
        <w:rPr/>
        <w:t>with</w:t>
      </w:r>
      <w:r>
        <w:rPr>
          <w:rFonts w:cs="Times New Roman" w:ascii="Times New Roman" w:hAnsi="Times New Roman"/>
          <w:color w:val="000000"/>
          <w:sz w:val="24"/>
          <w:szCs w:val="24"/>
        </w:rPr>
        <w:t xml:space="preserve"> </w:t>
      </w:r>
      <w:r>
        <w:rPr>
          <w:rFonts w:cs="Times New Roman" w:ascii="Times New Roman" w:hAnsi="Times New Roman"/>
          <w:i/>
          <w:iCs/>
          <w:color w:val="000000"/>
          <w:sz w:val="24"/>
          <w:szCs w:val="24"/>
        </w:rPr>
        <w:t>A</w:t>
      </w:r>
      <w:r>
        <w:rPr>
          <w:rFonts w:cs="Times New Roman" w:ascii="Times New Roman" w:hAnsi="Times New Roman"/>
          <w:i/>
          <w:iCs/>
          <w:color w:val="000000"/>
          <w:sz w:val="24"/>
          <w:szCs w:val="24"/>
          <w:vertAlign w:val="subscript"/>
        </w:rPr>
        <w:t xml:space="preserve">e </w:t>
      </w:r>
      <w:r>
        <w:rPr>
          <w:rFonts w:cs="Times New Roman" w:ascii="Times New Roman" w:hAnsi="Times New Roman"/>
          <w:color w:val="000000"/>
          <w:sz w:val="24"/>
          <w:szCs w:val="24"/>
        </w:rPr>
        <w:t xml:space="preserve"> a pre-exponential term proportional to </w:t>
      </w:r>
      <w:r>
        <w:rPr/>
      </w:r>
      <m:oMath xmlns:m="http://schemas.openxmlformats.org/officeDocument/2006/math">
        <m:r>
          <w:rPr>
            <w:rFonts w:ascii="Cambria Math" w:hAnsi="Cambria Math"/>
          </w:rPr>
          <m:t xml:space="preserve">log</m:t>
        </m:r>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m:t>
            </m:r>
          </m:e>
        </m:d>
      </m:oMath>
      <w:r>
        <w:rPr>
          <w:rFonts w:ascii="Times New Roman" w:hAnsi="Times New Roman"/>
        </w:rPr>
        <w:t>.Those equations remain empirical or semi-empirical as they are not relating measurable variables, like heat capacity, to viscosity as done by the Adam-Gibbs equation. However, they still model well the viscosity dependence to temperature (Fig. S3), and for the MYEGA and AM equations allow leveraging knowledge of melt T</w:t>
      </w:r>
      <w:r>
        <w:rPr>
          <w:rFonts w:ascii="Times New Roman" w:hAnsi="Times New Roman"/>
          <w:vertAlign w:val="subscript"/>
        </w:rPr>
        <w:t>g</w:t>
      </w:r>
      <w:r>
        <w:rPr>
          <w:rFonts w:ascii="Times New Roman" w:hAnsi="Times New Roman"/>
        </w:rPr>
        <w:t xml:space="preserve"> and fragility as predicted by the model.</w:t>
        <w:tab/>
      </w:r>
    </w:p>
    <w:p>
      <w:pPr>
        <w:pStyle w:val="PreformattedText"/>
        <w:tabs>
          <w:tab w:val="left" w:pos="8238" w:leader="none"/>
        </w:tabs>
        <w:spacing w:lineRule="auto" w:line="480"/>
        <w:jc w:val="both"/>
        <w:rPr>
          <w:iCs/>
          <w:sz w:val="24"/>
          <w:szCs w:val="24"/>
        </w:rPr>
      </w:pPr>
      <w:r>
        <w:rPr>
          <w:iCs/>
          <w:sz w:val="24"/>
          <w:szCs w:val="24"/>
        </w:rPr>
      </w:r>
    </w:p>
    <w:p>
      <w:pPr>
        <w:pStyle w:val="SMSubheading"/>
        <w:spacing w:lineRule="auto" w:line="480"/>
        <w:jc w:val="both"/>
        <w:rPr>
          <w:b/>
          <w:b/>
          <w:bCs/>
          <w:i/>
          <w:i/>
          <w:iCs/>
          <w:u w:val="none"/>
        </w:rPr>
      </w:pPr>
      <w:r>
        <w:rPr>
          <w:b/>
          <w:bCs/>
          <w:i/>
          <w:iCs/>
          <w:u w:val="none"/>
        </w:rPr>
        <w:t>The difficulty of modeling aluminosilicate melts properties</w:t>
      </w:r>
    </w:p>
    <w:p>
      <w:pPr>
        <w:pStyle w:val="PreformattedText"/>
        <w:spacing w:lineRule="auto" w:line="48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reformattedText"/>
        <w:rPr/>
      </w:pPr>
      <w:r>
        <w:rPr>
          <w:rFonts w:cs="Times New Roman" w:ascii="Times New Roman" w:hAnsi="Times New Roman"/>
          <w:color w:val="000000"/>
          <w:sz w:val="24"/>
          <w:szCs w:val="24"/>
        </w:rPr>
        <w:t xml:space="preserve">The AG theory assumes that melt viscous flow occurs through cooperative re-arrangement of molecular subunits, and such events have been identified for instance via high-temperature </w:t>
      </w:r>
      <w:r>
        <w:rPr>
          <w:rFonts w:cs="Times New Roman" w:ascii="Times New Roman" w:hAnsi="Times New Roman"/>
          <w:color w:val="000000"/>
          <w:sz w:val="24"/>
          <w:szCs w:val="24"/>
          <w:vertAlign w:val="superscript"/>
        </w:rPr>
        <w:t>29</w:t>
      </w:r>
      <w:r>
        <w:rPr>
          <w:rFonts w:cs="Times New Roman" w:ascii="Times New Roman" w:hAnsi="Times New Roman"/>
          <w:color w:val="000000"/>
          <w:sz w:val="24"/>
          <w:szCs w:val="24"/>
        </w:rPr>
        <w:t xml:space="preserve">Si NMR spectroscopy </w:t>
      </w:r>
      <w:bookmarkStart w:id="715" w:name="__UnoMark__21204_2551971298"/>
      <w:bookmarkStart w:id="716" w:name="__UnoMark__22267_2551971298"/>
      <w:bookmarkStart w:id="717" w:name="__UnoMark__22067_2551971298"/>
      <w:bookmarkStart w:id="718" w:name="__UnoMark__22687_2551971298"/>
      <w:bookmarkStart w:id="719" w:name="__UnoMark__18696_4168236645"/>
      <w:bookmarkStart w:id="720" w:name="__UnoMark__29452_2551971298"/>
      <w:bookmarkStart w:id="721" w:name="__UnoMark__23524_2551971298"/>
      <w:bookmarkStart w:id="722" w:name="__UnoMark__7613_1449571692"/>
      <w:bookmarkStart w:id="723" w:name="__UnoMark__9920_1449571692"/>
      <w:bookmarkStart w:id="724" w:name="__UnoMark__21853_2551971298"/>
      <w:bookmarkStart w:id="725" w:name="__UnoMark__23318_2551971298"/>
      <w:bookmarkStart w:id="726" w:name="__UnoMark__23730_2551971298"/>
      <w:bookmarkStart w:id="727" w:name="__UnoMark__22901_2551971298"/>
      <w:bookmarkStart w:id="728" w:name="__UnoMark__21649_2551971298"/>
      <w:bookmarkStart w:id="729" w:name="__UnoMark__22483_2551971298"/>
      <w:bookmarkStart w:id="730" w:name="__UnoMark__21441_2551971298"/>
      <w:bookmarkStart w:id="731" w:name="__UnoMark__23112_2551971298"/>
      <w:bookmarkStart w:id="732" w:name="ZOTERO_BREF_hFRS1UZ3uRMG"/>
      <w:bookmarkStart w:id="733" w:name="__UnoMark__21001_2551971298"/>
      <w:bookmarkStart w:id="734" w:name="__UnoMark__29292_2551971298"/>
      <w:r>
        <w:rPr>
          <w:rFonts w:cs="Times New Roman" w:ascii="Times New Roman" w:hAnsi="Times New Roman"/>
          <w:b w:val="false"/>
          <w:caps w:val="false"/>
          <w:smallCaps w:val="false"/>
          <w:color w:val="000000"/>
          <w:position w:val="0"/>
          <w:sz w:val="24"/>
          <w:sz w:val="24"/>
          <w:szCs w:val="24"/>
          <w:u w:val="none"/>
          <w:vertAlign w:val="baseline"/>
        </w:rPr>
        <w:t>(</w:t>
      </w:r>
      <w:r>
        <w:rPr>
          <w:b w:val="false"/>
          <w:i/>
          <w:caps w:val="false"/>
          <w:smallCaps w:val="false"/>
          <w:position w:val="0"/>
          <w:sz w:val="24"/>
          <w:sz w:val="24"/>
          <w:u w:val="none"/>
          <w:vertAlign w:val="baseline"/>
        </w:rPr>
        <w:t>20</w:t>
      </w:r>
      <w:r>
        <w:rPr>
          <w:b w:val="false"/>
          <w:caps w:val="false"/>
          <w:smallCaps w:val="false"/>
          <w:position w:val="0"/>
          <w:sz w:val="24"/>
          <w:sz w:val="24"/>
          <w:u w:val="none"/>
          <w:vertAlign w:val="baseline"/>
        </w:rPr>
        <w:t>)</w:t>
      </w:r>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r>
        <w:rPr>
          <w:rFonts w:cs="Times New Roman" w:ascii="Times New Roman" w:hAnsi="Times New Roman"/>
          <w:color w:val="000000"/>
          <w:sz w:val="24"/>
          <w:szCs w:val="24"/>
        </w:rPr>
        <w:t xml:space="preserve"> or even direct observations </w:t>
      </w:r>
      <w:bookmarkStart w:id="735" w:name="__UnoMark__23319_2551971298"/>
      <w:bookmarkStart w:id="736" w:name="__UnoMark__7614_1449571692"/>
      <w:bookmarkStart w:id="737" w:name="__UnoMark__22688_2551971298"/>
      <w:bookmarkStart w:id="738" w:name="__UnoMark__21004_2551971298"/>
      <w:bookmarkStart w:id="739" w:name="__UnoMark__18697_4168236645"/>
      <w:bookmarkStart w:id="740" w:name="__UnoMark__22068_2551971298"/>
      <w:bookmarkStart w:id="741" w:name="__UnoMark__21206_2551971298"/>
      <w:bookmarkStart w:id="742" w:name="__UnoMark__9921_1449571692"/>
      <w:bookmarkStart w:id="743" w:name="__UnoMark__29293_2551971298"/>
      <w:bookmarkStart w:id="744" w:name="__UnoMark__21650_2551971298"/>
      <w:bookmarkStart w:id="745" w:name="__UnoMark__23731_2551971298"/>
      <w:bookmarkStart w:id="746" w:name="__UnoMark__29453_2551971298"/>
      <w:bookmarkStart w:id="747" w:name="__UnoMark__21854_2551971298"/>
      <w:bookmarkStart w:id="748" w:name="__UnoMark__23525_2551971298"/>
      <w:bookmarkStart w:id="749" w:name="ZOTERO_BREF_QwJYMsDIJl4i"/>
      <w:bookmarkStart w:id="750" w:name="__UnoMark__23113_2551971298"/>
      <w:bookmarkStart w:id="751" w:name="__UnoMark__22268_2551971298"/>
      <w:bookmarkStart w:id="752" w:name="__UnoMark__22484_2551971298"/>
      <w:bookmarkStart w:id="753" w:name="__UnoMark__22902_2551971298"/>
      <w:bookmarkStart w:id="754" w:name="__UnoMark__21442_2551971298"/>
      <w:r>
        <w:rPr>
          <w:rFonts w:cs="Times New Roman" w:ascii="Times New Roman" w:hAnsi="Times New Roman"/>
          <w:b w:val="false"/>
          <w:caps w:val="false"/>
          <w:smallCaps w:val="false"/>
          <w:color w:val="000000"/>
          <w:position w:val="0"/>
          <w:sz w:val="24"/>
          <w:sz w:val="24"/>
          <w:szCs w:val="24"/>
          <w:u w:val="none"/>
          <w:vertAlign w:val="baseline"/>
        </w:rPr>
        <w:t>(</w:t>
      </w:r>
      <w:r>
        <w:rPr>
          <w:b w:val="false"/>
          <w:i/>
          <w:caps w:val="false"/>
          <w:smallCaps w:val="false"/>
          <w:position w:val="0"/>
          <w:sz w:val="24"/>
          <w:sz w:val="24"/>
          <w:u w:val="none"/>
          <w:vertAlign w:val="baseline"/>
        </w:rPr>
        <w:t>21</w:t>
      </w:r>
      <w:r>
        <w:rPr>
          <w:b w:val="false"/>
          <w:caps w:val="false"/>
          <w:smallCaps w:val="false"/>
          <w:position w:val="0"/>
          <w:sz w:val="24"/>
          <w:sz w:val="24"/>
          <w:u w:val="none"/>
          <w:vertAlign w:val="baseline"/>
        </w:rPr>
        <w:t xml:space="preserve">, </w:t>
      </w:r>
      <w:r>
        <w:rPr>
          <w:b w:val="false"/>
          <w:i/>
          <w:caps w:val="false"/>
          <w:smallCaps w:val="false"/>
          <w:position w:val="0"/>
          <w:sz w:val="24"/>
          <w:sz w:val="24"/>
          <w:u w:val="none"/>
          <w:vertAlign w:val="baseline"/>
        </w:rPr>
        <w:t>22</w:t>
      </w:r>
      <w:r>
        <w:rPr>
          <w:b w:val="false"/>
          <w:caps w:val="false"/>
          <w:smallCaps w:val="false"/>
          <w:position w:val="0"/>
          <w:sz w:val="24"/>
          <w:sz w:val="24"/>
          <w:u w:val="none"/>
          <w:vertAlign w:val="baseline"/>
        </w:rPr>
        <w:t>)</w:t>
      </w:r>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r>
        <w:rPr>
          <w:rFonts w:cs="Times New Roman" w:ascii="Times New Roman" w:hAnsi="Times New Roman"/>
          <w:color w:val="000000"/>
          <w:sz w:val="24"/>
          <w:szCs w:val="24"/>
        </w:rPr>
        <w:t xml:space="preserve"> </w:t>
      </w:r>
      <w:r>
        <w:rPr>
          <w:rFonts w:cs="Times New Roman" w:ascii="Times New Roman" w:hAnsi="Times New Roman"/>
          <w:b w:val="false"/>
          <w:caps w:val="false"/>
          <w:smallCaps w:val="false"/>
          <w:color w:val="000000"/>
          <w:position w:val="0"/>
          <w:sz w:val="24"/>
          <w:sz w:val="24"/>
          <w:szCs w:val="24"/>
          <w:u w:val="none"/>
          <w:vertAlign w:val="baseline"/>
        </w:rPr>
        <w:t>in silicate melts</w:t>
      </w:r>
      <w:r>
        <w:rPr>
          <w:rFonts w:cs="Times New Roman" w:ascii="Times New Roman" w:hAnsi="Times New Roman"/>
          <w:color w:val="000000"/>
          <w:sz w:val="24"/>
          <w:szCs w:val="24"/>
        </w:rPr>
        <w:t xml:space="preserve">. </w:t>
      </w:r>
      <w:r>
        <w:rPr>
          <w:rFonts w:cs="Times New Roman" w:ascii="Times New Roman" w:hAnsi="Times New Roman"/>
          <w:i w:val="false"/>
          <w:iCs w:val="false"/>
          <w:color w:val="000000"/>
          <w:position w:val="0"/>
          <w:sz w:val="24"/>
          <w:sz w:val="24"/>
          <w:szCs w:val="24"/>
          <w:vertAlign w:val="baseline"/>
        </w:rPr>
        <w:t xml:space="preserve">The structure of simple Al-free silicate melts has been related to </w:t>
      </w:r>
      <w:r>
        <w:rPr>
          <w:rFonts w:cs="Times New Roman" w:ascii="Times New Roman" w:hAnsi="Times New Roman"/>
          <w:color w:val="000000"/>
          <w:sz w:val="24"/>
          <w:szCs w:val="24"/>
        </w:rPr>
        <w:t xml:space="preserve"> </w:t>
      </w:r>
      <w:r>
        <w:rPr>
          <w:rFonts w:cs="Times New Roman" w:ascii="Times New Roman" w:hAnsi="Times New Roman"/>
          <w:i/>
          <w:iCs/>
          <w:color w:val="000000"/>
          <w:sz w:val="24"/>
          <w:szCs w:val="24"/>
        </w:rPr>
        <w:t>S</w:t>
      </w:r>
      <w:r>
        <w:rPr>
          <w:rFonts w:cs="Times New Roman" w:ascii="Times New Roman" w:hAnsi="Times New Roman"/>
          <w:i/>
          <w:iCs/>
          <w:color w:val="000000"/>
          <w:sz w:val="24"/>
          <w:szCs w:val="24"/>
          <w:vertAlign w:val="superscript"/>
        </w:rPr>
        <w:t>conf</w:t>
      </w:r>
      <w:r>
        <w:rPr>
          <w:rFonts w:cs="Times New Roman" w:ascii="Times New Roman" w:hAnsi="Times New Roman"/>
          <w:i/>
          <w:iCs/>
          <w:color w:val="000000"/>
          <w:sz w:val="24"/>
          <w:szCs w:val="24"/>
        </w:rPr>
        <w:t>(T</w:t>
      </w:r>
      <w:r>
        <w:rPr>
          <w:rFonts w:cs="Times New Roman" w:ascii="Times New Roman" w:hAnsi="Times New Roman"/>
          <w:i/>
          <w:iCs/>
          <w:color w:val="000000"/>
          <w:sz w:val="24"/>
          <w:szCs w:val="24"/>
          <w:vertAlign w:val="subscript"/>
        </w:rPr>
        <w:t>g</w:t>
      </w:r>
      <w:r>
        <w:rPr>
          <w:rFonts w:cs="Times New Roman" w:ascii="Times New Roman" w:hAnsi="Times New Roman"/>
          <w:i/>
          <w:iCs/>
          <w:color w:val="000000"/>
          <w:sz w:val="24"/>
          <w:szCs w:val="24"/>
        </w:rPr>
        <w:t>)</w:t>
      </w:r>
      <w:r>
        <w:rPr>
          <w:rFonts w:cs="Times New Roman" w:ascii="Times New Roman" w:hAnsi="Times New Roman"/>
          <w:iCs/>
          <w:color w:val="000000"/>
          <w:sz w:val="24"/>
          <w:szCs w:val="24"/>
        </w:rPr>
        <w:t xml:space="preserve"> </w:t>
      </w:r>
      <w:bookmarkStart w:id="755" w:name="__UnoMark__29454_2551971298"/>
      <w:bookmarkStart w:id="756" w:name="__UnoMark__22903_2551971298"/>
      <w:bookmarkStart w:id="757" w:name="__UnoMark__23320_2551971298"/>
      <w:bookmarkStart w:id="758" w:name="__UnoMark__21005_2551971298"/>
      <w:bookmarkStart w:id="759" w:name="__UnoMark__22485_2551971298"/>
      <w:bookmarkStart w:id="760" w:name="__UnoMark__18698_4168236645"/>
      <w:bookmarkStart w:id="761" w:name="__UnoMark__21855_2551971298"/>
      <w:bookmarkStart w:id="762" w:name="__UnoMark__29294_2551971298"/>
      <w:bookmarkStart w:id="763" w:name="__UnoMark__7615_1449571692"/>
      <w:bookmarkStart w:id="764" w:name="__UnoMark__9922_1449571692"/>
      <w:bookmarkStart w:id="765" w:name="__UnoMark__23526_2551971298"/>
      <w:bookmarkStart w:id="766" w:name="__UnoMark__22069_2551971298"/>
      <w:bookmarkStart w:id="767" w:name="ZOTERO_BREF_YuMn7oQSFz89"/>
      <w:bookmarkStart w:id="768" w:name="__UnoMark__21651_2551971298"/>
      <w:bookmarkStart w:id="769" w:name="__UnoMark__21443_2551971298"/>
      <w:bookmarkStart w:id="770" w:name="__UnoMark__23114_2551971298"/>
      <w:bookmarkStart w:id="771" w:name="__UnoMark__21207_2551971298"/>
      <w:bookmarkStart w:id="772" w:name="__UnoMark__23732_2551971298"/>
      <w:bookmarkStart w:id="773" w:name="__UnoMark__22689_2551971298"/>
      <w:bookmarkStart w:id="774" w:name="__UnoMark__22269_2551971298"/>
      <w:r>
        <w:rPr>
          <w:rFonts w:cs="Times New Roman" w:ascii="Times New Roman" w:hAnsi="Times New Roman"/>
          <w:b w:val="false"/>
          <w:caps w:val="false"/>
          <w:smallCaps w:val="false"/>
          <w:color w:val="000000"/>
          <w:position w:val="0"/>
          <w:sz w:val="24"/>
          <w:sz w:val="24"/>
          <w:szCs w:val="24"/>
          <w:u w:val="none"/>
          <w:vertAlign w:val="baseline"/>
        </w:rPr>
        <w:t>(</w:t>
      </w:r>
      <w:r>
        <w:rPr>
          <w:b w:val="false"/>
          <w:i/>
          <w:caps w:val="false"/>
          <w:smallCaps w:val="false"/>
          <w:position w:val="0"/>
          <w:sz w:val="24"/>
          <w:sz w:val="24"/>
          <w:u w:val="none"/>
          <w:vertAlign w:val="baseline"/>
        </w:rPr>
        <w:t>23</w:t>
      </w:r>
      <w:r>
        <w:rPr>
          <w:b w:val="false"/>
          <w:caps w:val="false"/>
          <w:smallCaps w:val="false"/>
          <w:position w:val="0"/>
          <w:sz w:val="24"/>
          <w:sz w:val="24"/>
          <w:u w:val="none"/>
          <w:vertAlign w:val="baseline"/>
        </w:rPr>
        <w:t>)</w:t>
      </w:r>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r>
        <w:rPr>
          <w:rFonts w:cs="Times New Roman" w:ascii="Times New Roman" w:hAnsi="Times New Roman"/>
          <w:b w:val="false"/>
          <w:caps w:val="false"/>
          <w:smallCaps w:val="false"/>
          <w:color w:val="000000"/>
          <w:position w:val="0"/>
          <w:sz w:val="24"/>
          <w:sz w:val="24"/>
          <w:szCs w:val="24"/>
          <w:u w:val="none"/>
          <w:vertAlign w:val="baseline"/>
        </w:rPr>
        <w:t xml:space="preserve"> and</w:t>
      </w:r>
      <w:r>
        <w:rPr>
          <w:rFonts w:cs="Times New Roman" w:ascii="Times New Roman" w:hAnsi="Times New Roman"/>
          <w:color w:val="000000"/>
          <w:sz w:val="24"/>
          <w:szCs w:val="24"/>
        </w:rPr>
        <w:t xml:space="preserve"> </w:t>
      </w:r>
      <w:r>
        <w:rPr>
          <w:rFonts w:cs="Times New Roman" w:ascii="Times New Roman" w:hAnsi="Times New Roman"/>
          <w:i/>
          <w:iCs/>
          <w:color w:val="000000"/>
          <w:sz w:val="24"/>
          <w:szCs w:val="24"/>
        </w:rPr>
        <w:t>C</w:t>
      </w:r>
      <w:r>
        <w:rPr>
          <w:rFonts w:cs="Times New Roman" w:ascii="Times New Roman" w:hAnsi="Times New Roman"/>
          <w:i/>
          <w:iCs/>
          <w:color w:val="000000"/>
          <w:sz w:val="24"/>
          <w:szCs w:val="24"/>
          <w:vertAlign w:val="subscript"/>
        </w:rPr>
        <w:t>p</w:t>
      </w:r>
      <w:r>
        <w:rPr>
          <w:rFonts w:cs="Times New Roman" w:ascii="Times New Roman" w:hAnsi="Times New Roman"/>
          <w:i/>
          <w:iCs/>
          <w:color w:val="000000"/>
          <w:sz w:val="24"/>
          <w:szCs w:val="24"/>
          <w:vertAlign w:val="superscript"/>
        </w:rPr>
        <w:t>conf</w:t>
      </w:r>
      <w:r>
        <w:rPr>
          <w:rFonts w:cs="Times New Roman" w:ascii="Times New Roman" w:hAnsi="Times New Roman"/>
          <w:iCs/>
          <w:color w:val="000000"/>
          <w:sz w:val="24"/>
          <w:szCs w:val="24"/>
        </w:rPr>
        <w:t xml:space="preserve"> </w:t>
      </w:r>
      <w:r>
        <w:rPr>
          <w:rFonts w:cs="Times New Roman" w:ascii="Times New Roman" w:hAnsi="Times New Roman"/>
          <w:color w:val="000000"/>
          <w:sz w:val="24"/>
          <w:szCs w:val="24"/>
        </w:rPr>
        <w:t xml:space="preserve"> </w:t>
      </w:r>
      <w:bookmarkStart w:id="775" w:name="__UnoMark__29295_2551971298"/>
      <w:bookmarkStart w:id="776" w:name="__UnoMark__9923_1449571692"/>
      <w:bookmarkStart w:id="777" w:name="__UnoMark__7616_1449571692"/>
      <w:bookmarkStart w:id="778" w:name="__UnoMark__23527_2551971298"/>
      <w:bookmarkStart w:id="779" w:name="ZOTERO_BREF_mAQhnCA8mPAP"/>
      <w:bookmarkStart w:id="780" w:name="__UnoMark__18699_4168236645"/>
      <w:bookmarkStart w:id="781" w:name="__UnoMark__22270_2551971298"/>
      <w:bookmarkStart w:id="782" w:name="__UnoMark__23115_2551971298"/>
      <w:bookmarkStart w:id="783" w:name="__UnoMark__21856_2551971298"/>
      <w:bookmarkStart w:id="784" w:name="__UnoMark__21208_2551971298"/>
      <w:bookmarkStart w:id="785" w:name="__UnoMark__22904_2551971298"/>
      <w:bookmarkStart w:id="786" w:name="__UnoMark__22070_2551971298"/>
      <w:bookmarkStart w:id="787" w:name="__UnoMark__21444_2551971298"/>
      <w:bookmarkStart w:id="788" w:name="__UnoMark__23733_2551971298"/>
      <w:bookmarkStart w:id="789" w:name="__UnoMark__21652_2551971298"/>
      <w:bookmarkStart w:id="790" w:name="__UnoMark__22486_2551971298"/>
      <w:bookmarkStart w:id="791" w:name="__UnoMark__22690_2551971298"/>
      <w:bookmarkStart w:id="792" w:name="__UnoMark__23321_2551971298"/>
      <w:bookmarkStart w:id="793" w:name="__UnoMark__21200_2551971298"/>
      <w:bookmarkStart w:id="794" w:name="__UnoMark__29455_2551971298"/>
      <w:bookmarkEnd w:id="793"/>
      <w:r>
        <w:rPr>
          <w:rFonts w:cs="Times New Roman" w:ascii="Times New Roman" w:hAnsi="Times New Roman"/>
          <w:b w:val="false"/>
          <w:caps w:val="false"/>
          <w:smallCaps w:val="false"/>
          <w:color w:val="000000"/>
          <w:position w:val="0"/>
          <w:sz w:val="24"/>
          <w:sz w:val="24"/>
          <w:szCs w:val="24"/>
          <w:u w:val="none"/>
          <w:vertAlign w:val="baseline"/>
        </w:rPr>
        <w:t>(</w:t>
      </w:r>
      <w:r>
        <w:rPr>
          <w:b w:val="false"/>
          <w:i/>
          <w:caps w:val="false"/>
          <w:smallCaps w:val="false"/>
          <w:position w:val="0"/>
          <w:sz w:val="24"/>
          <w:sz w:val="24"/>
          <w:u w:val="none"/>
          <w:vertAlign w:val="baseline"/>
        </w:rPr>
        <w:t>24</w:t>
      </w:r>
      <w:r>
        <w:rPr>
          <w:b w:val="false"/>
          <w:caps w:val="false"/>
          <w:smallCaps w:val="false"/>
          <w:position w:val="0"/>
          <w:sz w:val="24"/>
          <w:sz w:val="24"/>
          <w:u w:val="none"/>
          <w:vertAlign w:val="baseline"/>
        </w:rPr>
        <w:t>)</w:t>
      </w:r>
      <w:bookmarkStart w:id="795" w:name="__UnoMark__21203_2551971298"/>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4"/>
      <w:bookmarkEnd w:id="795"/>
      <w:r>
        <w:rPr>
          <w:rFonts w:cs="Times New Roman" w:ascii="Times New Roman" w:hAnsi="Times New Roman"/>
          <w:b w:val="false"/>
          <w:caps w:val="false"/>
          <w:smallCaps w:val="false"/>
          <w:color w:val="000000"/>
          <w:position w:val="0"/>
          <w:sz w:val="24"/>
          <w:sz w:val="24"/>
          <w:szCs w:val="24"/>
          <w:u w:val="none"/>
          <w:vertAlign w:val="baseline"/>
        </w:rPr>
        <w:t>, and this was</w:t>
      </w:r>
      <w:r>
        <w:rPr>
          <w:rFonts w:cs="Times New Roman" w:ascii="Times New Roman" w:hAnsi="Times New Roman"/>
          <w:color w:val="000000"/>
          <w:sz w:val="24"/>
          <w:szCs w:val="24"/>
        </w:rPr>
        <w:t xml:space="preserve"> leveraged to calculate melt viscosity in the ternary Na</w:t>
      </w:r>
      <w:r>
        <w:rPr>
          <w:rFonts w:cs="Times New Roman" w:ascii="Times New Roman" w:hAnsi="Times New Roman"/>
          <w:color w:val="000000"/>
          <w:sz w:val="24"/>
          <w:szCs w:val="24"/>
          <w:vertAlign w:val="subscript"/>
        </w:rPr>
        <w:t>2</w:t>
      </w:r>
      <w:r>
        <w:rPr>
          <w:rFonts w:cs="Times New Roman" w:ascii="Times New Roman" w:hAnsi="Times New Roman"/>
          <w:color w:val="000000"/>
          <w:sz w:val="24"/>
          <w:szCs w:val="24"/>
        </w:rPr>
        <w:t>O-K</w:t>
      </w:r>
      <w:r>
        <w:rPr>
          <w:rFonts w:cs="Times New Roman" w:ascii="Times New Roman" w:hAnsi="Times New Roman"/>
          <w:color w:val="000000"/>
          <w:sz w:val="24"/>
          <w:szCs w:val="24"/>
          <w:vertAlign w:val="subscript"/>
        </w:rPr>
        <w:t>2</w:t>
      </w:r>
      <w:r>
        <w:rPr>
          <w:rFonts w:cs="Times New Roman" w:ascii="Times New Roman" w:hAnsi="Times New Roman"/>
          <w:color w:val="000000"/>
          <w:sz w:val="24"/>
          <w:szCs w:val="24"/>
        </w:rPr>
        <w:t>O-SiO</w:t>
      </w:r>
      <w:r>
        <w:rPr>
          <w:rFonts w:cs="Times New Roman" w:ascii="Times New Roman" w:hAnsi="Times New Roman"/>
          <w:color w:val="000000"/>
          <w:sz w:val="24"/>
          <w:szCs w:val="24"/>
          <w:vertAlign w:val="subscript"/>
        </w:rPr>
        <w:t>2</w:t>
      </w:r>
      <w:r>
        <w:rPr>
          <w:rFonts w:cs="Times New Roman" w:ascii="Times New Roman" w:hAnsi="Times New Roman"/>
          <w:color w:val="000000"/>
          <w:sz w:val="24"/>
          <w:szCs w:val="24"/>
        </w:rPr>
        <w:t xml:space="preserve"> system with an unrivaled precision of 0.18 log Pa·s </w:t>
      </w:r>
      <w:bookmarkStart w:id="796" w:name="__UnoMark__23734_2551971298"/>
      <w:bookmarkStart w:id="797" w:name="__UnoMark__9924_1449571692"/>
      <w:bookmarkStart w:id="798" w:name="__UnoMark__7617_1449571692"/>
      <w:bookmarkStart w:id="799" w:name="__UnoMark__22691_2551971298"/>
      <w:bookmarkStart w:id="800" w:name="__UnoMark__18700_4168236645"/>
      <w:bookmarkStart w:id="801" w:name="__UnoMark__23322_2551971298"/>
      <w:bookmarkStart w:id="802" w:name="__UnoMark__23528_2551971298"/>
      <w:bookmarkStart w:id="803" w:name="__UnoMark__29456_2551971298"/>
      <w:bookmarkStart w:id="804" w:name="__UnoMark__22487_2551971298"/>
      <w:bookmarkStart w:id="805" w:name="__UnoMark__21857_2551971298"/>
      <w:bookmarkStart w:id="806" w:name="__UnoMark__21445_2551971298"/>
      <w:bookmarkStart w:id="807" w:name="__UnoMark__22271_2551971298"/>
      <w:bookmarkStart w:id="808" w:name="__UnoMark__23116_2551971298"/>
      <w:bookmarkStart w:id="809" w:name="ZOTERO_BREF_TNYEF5sE8ULi"/>
      <w:bookmarkStart w:id="810" w:name="__UnoMark__22071_2551971298"/>
      <w:bookmarkStart w:id="811" w:name="__UnoMark__21653_2551971298"/>
      <w:bookmarkStart w:id="812" w:name="__UnoMark__22905_2551971298"/>
      <w:bookmarkStart w:id="813" w:name="__UnoMark__21403_2551971298"/>
      <w:bookmarkStart w:id="814" w:name="__UnoMark__21385_2551971298"/>
      <w:bookmarkStart w:id="815" w:name="__UnoMark__29296_2551971298"/>
      <w:bookmarkEnd w:id="813"/>
      <w:bookmarkEnd w:id="814"/>
      <w:r>
        <w:rPr>
          <w:rFonts w:cs="Times New Roman" w:ascii="Times New Roman" w:hAnsi="Times New Roman"/>
          <w:b w:val="false"/>
          <w:caps w:val="false"/>
          <w:smallCaps w:val="false"/>
          <w:color w:val="000000"/>
          <w:position w:val="0"/>
          <w:sz w:val="24"/>
          <w:sz w:val="24"/>
          <w:szCs w:val="24"/>
          <w:u w:val="none"/>
          <w:vertAlign w:val="baseline"/>
        </w:rPr>
        <w:t>(</w:t>
      </w:r>
      <w:r>
        <w:rPr>
          <w:b w:val="false"/>
          <w:i/>
          <w:caps w:val="false"/>
          <w:smallCaps w:val="false"/>
          <w:position w:val="0"/>
          <w:sz w:val="24"/>
          <w:sz w:val="24"/>
          <w:u w:val="none"/>
          <w:vertAlign w:val="baseline"/>
        </w:rPr>
        <w:t>23</w:t>
      </w:r>
      <w:r>
        <w:rPr>
          <w:b w:val="false"/>
          <w:caps w:val="false"/>
          <w:smallCaps w:val="false"/>
          <w:position w:val="0"/>
          <w:sz w:val="24"/>
          <w:sz w:val="24"/>
          <w:u w:val="none"/>
          <w:vertAlign w:val="baseline"/>
        </w:rPr>
        <w:t>)</w:t>
      </w:r>
      <w:bookmarkStart w:id="816" w:name="__UnoMark__21406_2551971298"/>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5"/>
      <w:bookmarkEnd w:id="816"/>
      <w:r>
        <w:rPr>
          <w:rFonts w:cs="Times New Roman" w:ascii="Times New Roman" w:hAnsi="Times New Roman"/>
          <w:color w:val="000000"/>
          <w:sz w:val="24"/>
          <w:szCs w:val="24"/>
        </w:rPr>
        <w:t xml:space="preserve">. However, it is very difficult to extend to more complex composition like aluminosilicates because of the many new degrees of complexity generated by the addition of one critical elements like Al. </w:t>
      </w:r>
    </w:p>
    <w:p>
      <w:pPr>
        <w:pStyle w:val="PreformattedText"/>
        <w:spacing w:lineRule="auto" w:line="48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PreformattedText"/>
        <w:rPr/>
      </w:pPr>
      <w:r>
        <w:rPr>
          <w:rFonts w:cs="Times New Roman" w:ascii="Times New Roman" w:hAnsi="Times New Roman"/>
          <w:color w:val="000000"/>
          <w:sz w:val="24"/>
          <w:szCs w:val="24"/>
        </w:rPr>
        <w:t xml:space="preserve">Indeed, it is actually difficult to experimentally validate models of melt structure for aluminosilicate compositions, representative of most natural and industrial glasses. In such compositions, </w:t>
      </w:r>
      <w:r>
        <w:rPr>
          <w:rFonts w:cs="Times New Roman" w:ascii="Times New Roman" w:hAnsi="Times New Roman"/>
          <w:color w:val="000000"/>
          <w:sz w:val="24"/>
          <w:szCs w:val="24"/>
          <w:vertAlign w:val="superscript"/>
        </w:rPr>
        <w:t>29</w:t>
      </w:r>
      <w:r>
        <w:rPr>
          <w:rFonts w:cs="Times New Roman" w:ascii="Times New Roman" w:hAnsi="Times New Roman"/>
          <w:color w:val="000000"/>
          <w:sz w:val="24"/>
          <w:szCs w:val="24"/>
        </w:rPr>
        <w:t>Si NMR spectroscopy, which usually bring the necessary information to quantify the connectivity of SiO</w:t>
      </w:r>
      <w:r>
        <w:rPr>
          <w:rFonts w:cs="Times New Roman" w:ascii="Times New Roman" w:hAnsi="Times New Roman"/>
          <w:color w:val="000000"/>
          <w:sz w:val="24"/>
          <w:szCs w:val="24"/>
          <w:vertAlign w:val="subscript"/>
        </w:rPr>
        <w:t>2</w:t>
      </w:r>
      <w:r>
        <w:rPr>
          <w:rFonts w:cs="Times New Roman" w:ascii="Times New Roman" w:hAnsi="Times New Roman"/>
          <w:color w:val="000000"/>
          <w:sz w:val="24"/>
          <w:szCs w:val="24"/>
        </w:rPr>
        <w:t xml:space="preserve"> tetrahedral units, becomes blind due to Si-Al interactions resulting in significant signal broadening; signal interpretation relies on various hypothesis and back-end models of melt structure </w:t>
      </w:r>
      <w:bookmarkStart w:id="817" w:name="__UnoMark__23735_2551971298"/>
      <w:bookmarkStart w:id="818" w:name="ZOTERO_BREF_ie894lXRwABm"/>
      <w:bookmarkStart w:id="819" w:name="__UnoMark__23323_2551971298"/>
      <w:bookmarkStart w:id="820" w:name="__UnoMark__22906_2551971298"/>
      <w:bookmarkStart w:id="821" w:name="__UnoMark__29457_2551971298"/>
      <w:bookmarkStart w:id="822" w:name="__UnoMark__18701_4168236645"/>
      <w:bookmarkStart w:id="823" w:name="__UnoMark__22272_2551971298"/>
      <w:bookmarkStart w:id="824" w:name="__UnoMark__9925_1449571692"/>
      <w:bookmarkStart w:id="825" w:name="__UnoMark__22488_2551971298"/>
      <w:bookmarkStart w:id="826" w:name="__UnoMark__29297_2551971298"/>
      <w:bookmarkStart w:id="827" w:name="__UnoMark__21606_2551971298"/>
      <w:bookmarkStart w:id="828" w:name="__UnoMark__21588_2551971298"/>
      <w:bookmarkStart w:id="829" w:name="__UnoMark__23529_2551971298"/>
      <w:bookmarkStart w:id="830" w:name="__UnoMark__22027_2551971298"/>
      <w:bookmarkStart w:id="831" w:name="__UnoMark__22692_2551971298"/>
      <w:bookmarkStart w:id="832" w:name="__UnoMark__21610_2551971298"/>
      <w:bookmarkStart w:id="833" w:name="__UnoMark__21813_2551971298"/>
      <w:bookmarkStart w:id="834" w:name="__UnoMark__23117_2551971298"/>
      <w:bookmarkStart w:id="835" w:name="__UnoMark__7618_1449571692"/>
      <w:bookmarkEnd w:id="827"/>
      <w:bookmarkEnd w:id="828"/>
      <w:r>
        <w:rPr>
          <w:rFonts w:cs="Times New Roman" w:ascii="Times New Roman" w:hAnsi="Times New Roman"/>
          <w:b w:val="false"/>
          <w:caps w:val="false"/>
          <w:smallCaps w:val="false"/>
          <w:color w:val="000000"/>
          <w:position w:val="0"/>
          <w:sz w:val="24"/>
          <w:sz w:val="24"/>
          <w:szCs w:val="24"/>
          <w:u w:val="none"/>
          <w:vertAlign w:val="baseline"/>
        </w:rPr>
        <w:t>(</w:t>
      </w:r>
      <w:r>
        <w:rPr>
          <w:b w:val="false"/>
          <w:i/>
          <w:caps w:val="false"/>
          <w:smallCaps w:val="false"/>
          <w:position w:val="0"/>
          <w:sz w:val="24"/>
          <w:sz w:val="24"/>
          <w:u w:val="none"/>
          <w:vertAlign w:val="baseline"/>
        </w:rPr>
        <w:t>25</w:t>
      </w:r>
      <w:r>
        <w:rPr>
          <w:b w:val="false"/>
          <w:caps w:val="false"/>
          <w:smallCaps w:val="false"/>
          <w:position w:val="0"/>
          <w:sz w:val="24"/>
          <w:sz w:val="24"/>
          <w:u w:val="none"/>
          <w:vertAlign w:val="baseline"/>
        </w:rPr>
        <w:t>)</w:t>
      </w:r>
      <w:bookmarkStart w:id="836" w:name="__UnoMark__21609_2551971298"/>
      <w:bookmarkEnd w:id="817"/>
      <w:bookmarkEnd w:id="818"/>
      <w:bookmarkEnd w:id="819"/>
      <w:bookmarkEnd w:id="820"/>
      <w:bookmarkEnd w:id="821"/>
      <w:bookmarkEnd w:id="822"/>
      <w:bookmarkEnd w:id="823"/>
      <w:bookmarkEnd w:id="824"/>
      <w:bookmarkEnd w:id="825"/>
      <w:bookmarkEnd w:id="826"/>
      <w:bookmarkEnd w:id="829"/>
      <w:bookmarkEnd w:id="830"/>
      <w:bookmarkEnd w:id="831"/>
      <w:bookmarkEnd w:id="832"/>
      <w:bookmarkEnd w:id="833"/>
      <w:bookmarkEnd w:id="834"/>
      <w:bookmarkEnd w:id="835"/>
      <w:bookmarkEnd w:id="836"/>
      <w:r>
        <w:rPr>
          <w:rFonts w:cs="Times New Roman" w:ascii="Times New Roman" w:hAnsi="Times New Roman"/>
          <w:color w:val="000000"/>
          <w:sz w:val="24"/>
          <w:szCs w:val="24"/>
        </w:rPr>
        <w:t xml:space="preserve">. Raman spectroscopy, another method to explore glass structure, does not solve this problem as it cannot be calibrated against reliable NMR data to distinguish the molecular subunits in the glasses. Furthermore, the aluminum content of the melt also affects interactions between, and the environment of the metal cations, as well as Al-Si ordering, Al coordinance and the potential presence of three-fold coordinated oxygen </w:t>
      </w:r>
      <w:bookmarkStart w:id="837" w:name="__UnoMark__22029_2551971298"/>
      <w:bookmarkStart w:id="838" w:name="__UnoMark__9926_1449571692"/>
      <w:bookmarkStart w:id="839" w:name="__UnoMark__22489_2551971298"/>
      <w:bookmarkStart w:id="840" w:name="__UnoMark__7619_1449571692"/>
      <w:bookmarkStart w:id="841" w:name="__UnoMark__22907_2551971298"/>
      <w:bookmarkStart w:id="842" w:name="__UnoMark__21816_2551971298"/>
      <w:bookmarkStart w:id="843" w:name="__UnoMark__18702_4168236645"/>
      <w:bookmarkStart w:id="844" w:name="__UnoMark__29458_2551971298"/>
      <w:bookmarkStart w:id="845" w:name="__UnoMark__23736_2551971298"/>
      <w:bookmarkStart w:id="846" w:name="__UnoMark__29298_2551971298"/>
      <w:bookmarkStart w:id="847" w:name="__UnoMark__22273_2551971298"/>
      <w:bookmarkStart w:id="848" w:name="__UnoMark__22693_2551971298"/>
      <w:bookmarkStart w:id="849" w:name="__UnoMark__23118_2551971298"/>
      <w:bookmarkStart w:id="850" w:name="__UnoMark__23324_2551971298"/>
      <w:bookmarkStart w:id="851" w:name="__UnoMark__21809_2551971298"/>
      <w:bookmarkStart w:id="852" w:name="__UnoMark__21791_2551971298"/>
      <w:bookmarkStart w:id="853" w:name="ZOTERO_BREF_PfV9LGVLf2Id"/>
      <w:bookmarkStart w:id="854" w:name="__UnoMark__23530_2551971298"/>
      <w:bookmarkEnd w:id="851"/>
      <w:bookmarkEnd w:id="852"/>
      <w:r>
        <w:rPr>
          <w:rFonts w:cs="Times New Roman" w:ascii="Times New Roman" w:hAnsi="Times New Roman"/>
          <w:b w:val="false"/>
          <w:caps w:val="false"/>
          <w:smallCaps w:val="false"/>
          <w:color w:val="000000"/>
          <w:position w:val="0"/>
          <w:sz w:val="24"/>
          <w:sz w:val="24"/>
          <w:szCs w:val="24"/>
          <w:u w:val="none"/>
          <w:vertAlign w:val="baseline"/>
        </w:rPr>
        <w:t xml:space="preserve">(see </w:t>
      </w:r>
      <w:r>
        <w:rPr>
          <w:b w:val="false"/>
          <w:i/>
          <w:caps w:val="false"/>
          <w:smallCaps w:val="false"/>
          <w:position w:val="0"/>
          <w:sz w:val="24"/>
          <w:sz w:val="24"/>
          <w:u w:val="none"/>
          <w:vertAlign w:val="baseline"/>
        </w:rPr>
        <w:t>11</w:t>
      </w:r>
      <w:r>
        <w:rPr>
          <w:b w:val="false"/>
          <w:caps w:val="false"/>
          <w:smallCaps w:val="false"/>
          <w:position w:val="0"/>
          <w:sz w:val="24"/>
          <w:sz w:val="24"/>
          <w:u w:val="none"/>
          <w:vertAlign w:val="baseline"/>
        </w:rPr>
        <w:t xml:space="preserve"> for a review)</w:t>
      </w:r>
      <w:bookmarkStart w:id="855" w:name="__UnoMark__22030_2551971298"/>
      <w:bookmarkStart w:id="856" w:name="__UnoMark__22490_2551971298"/>
      <w:bookmarkStart w:id="857" w:name="__UnoMark__11061_3681578910"/>
      <w:bookmarkStart w:id="858" w:name="__UnoMark__9927_1449571692"/>
      <w:bookmarkStart w:id="859" w:name="__UnoMark__7620_1449571692"/>
      <w:bookmarkStart w:id="860" w:name="__UnoMark__21611_2551971298"/>
      <w:bookmarkStart w:id="861" w:name="__UnoMark__29299_2551971298"/>
      <w:bookmarkStart w:id="862" w:name="__UnoMark__22274_2551971298"/>
      <w:bookmarkStart w:id="863" w:name="__UnoMark__22908_2551971298"/>
      <w:bookmarkStart w:id="864" w:name="__UnoMark__21041_2551971298"/>
      <w:bookmarkStart w:id="865" w:name="__UnoMark__6184_3681578910"/>
      <w:bookmarkStart w:id="866" w:name="__UnoMark__23325_2551971298"/>
      <w:bookmarkStart w:id="867" w:name="__UnoMark__9340_3681578910"/>
      <w:bookmarkStart w:id="868" w:name="__UnoMark__10772_3681578910"/>
      <w:bookmarkStart w:id="869" w:name="__UnoMark__18703_4168236645"/>
      <w:bookmarkStart w:id="870" w:name="__UnoMark__21817_2551971298"/>
      <w:bookmarkStart w:id="871" w:name="__UnoMark__22694_2551971298"/>
      <w:bookmarkStart w:id="872" w:name="__UnoMark__9606_3681578910"/>
      <w:bookmarkStart w:id="873" w:name="__UnoMark__21447_2551971298"/>
      <w:bookmarkStart w:id="874" w:name="__UnoMark__29459_2551971298"/>
      <w:bookmarkStart w:id="875" w:name="__UnoMark__23119_2551971298"/>
      <w:bookmarkStart w:id="876" w:name="__UnoMark__23531_2551971298"/>
      <w:bookmarkStart w:id="877" w:name="__UnoMark__23737_2551971298"/>
      <w:bookmarkStart w:id="878" w:name="__UnoMark__21244_2551971298"/>
      <w:bookmarkStart w:id="879" w:name="ZOTERO_BREF_3EQVdASawzkjYvOifzXX3"/>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r>
        <w:rPr>
          <w:rFonts w:cs="Times New Roman" w:ascii="Times New Roman" w:hAnsi="Times New Roman"/>
          <w:color w:val="000000"/>
          <w:sz w:val="24"/>
          <w:szCs w:val="24"/>
        </w:rPr>
        <w:t>. Such problems severely affect our abilities to construct models in presence of aluminum, and strongly question the theoretical viability of proposed models based on untested structural calculations</w:t>
      </w:r>
      <w:bookmarkStart w:id="880" w:name="__UnoMark__29300_2551971298"/>
      <w:bookmarkStart w:id="881" w:name="__UnoMark__9928_1449571692"/>
      <w:bookmarkStart w:id="882" w:name="__UnoMark__10773_3681578910"/>
      <w:bookmarkStart w:id="883" w:name="__UnoMark__21245_2551971298"/>
      <w:bookmarkStart w:id="884" w:name="ZOTERO_BREF_3miYFLpmJevbEFqpkcqLa"/>
      <w:bookmarkStart w:id="885" w:name="__UnoMark__29460_2551971298"/>
      <w:bookmarkStart w:id="886" w:name="__UnoMark__22031_2551971298"/>
      <w:bookmarkStart w:id="887" w:name="__UnoMark__18704_4168236645"/>
      <w:bookmarkStart w:id="888" w:name="__UnoMark__23326_2551971298"/>
      <w:bookmarkStart w:id="889" w:name="__UnoMark__9607_3681578910"/>
      <w:bookmarkStart w:id="890" w:name="__UnoMark__23532_2551971298"/>
      <w:bookmarkStart w:id="891" w:name="__UnoMark__9341_3681578910"/>
      <w:bookmarkStart w:id="892" w:name="__UnoMark__21612_2551971298"/>
      <w:bookmarkStart w:id="893" w:name="__UnoMark__11062_3681578910"/>
      <w:bookmarkStart w:id="894" w:name="__UnoMark__21448_2551971298"/>
      <w:bookmarkStart w:id="895" w:name="__UnoMark__22275_2551971298"/>
      <w:bookmarkStart w:id="896" w:name="__UnoMark__21042_2551971298"/>
      <w:bookmarkStart w:id="897" w:name="__UnoMark__22695_2551971298"/>
      <w:bookmarkStart w:id="898" w:name="__UnoMark__22491_2551971298"/>
      <w:bookmarkStart w:id="899" w:name="__UnoMark__23738_2551971298"/>
      <w:bookmarkStart w:id="900" w:name="__UnoMark__22909_2551971298"/>
      <w:bookmarkStart w:id="901" w:name="__UnoMark__23120_2551971298"/>
      <w:bookmarkStart w:id="902" w:name="__UnoMark__21818_2551971298"/>
      <w:bookmarkStart w:id="903" w:name="__UnoMark__7621_1449571692"/>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r>
        <w:rPr>
          <w:rFonts w:cs="Times New Roman" w:ascii="Times New Roman" w:hAnsi="Times New Roman"/>
          <w:color w:val="000000"/>
          <w:sz w:val="24"/>
          <w:szCs w:val="24"/>
        </w:rPr>
        <w:t xml:space="preserve">. This complexity pushed existing models to simply link chemical composition of aluminosilicate melts to their viscosity using a set of polynomial equations </w:t>
      </w:r>
      <w:bookmarkStart w:id="904" w:name="__UnoMark__22910_2551971298"/>
      <w:bookmarkStart w:id="905" w:name="__UnoMark__9929_1449571692"/>
      <w:bookmarkStart w:id="906" w:name="__UnoMark__7622_1449571692"/>
      <w:bookmarkStart w:id="907" w:name="__UnoMark__22696_2551971298"/>
      <w:bookmarkStart w:id="908" w:name="__UnoMark__18705_4168236645"/>
      <w:bookmarkStart w:id="909" w:name="__UnoMark__23739_2551971298"/>
      <w:bookmarkStart w:id="910" w:name="__UnoMark__22276_2551971298"/>
      <w:bookmarkStart w:id="911" w:name="__UnoMark__22492_2551971298"/>
      <w:bookmarkStart w:id="912" w:name="__UnoMark__23533_2551971298"/>
      <w:bookmarkStart w:id="913" w:name="__UnoMark__23121_2551971298"/>
      <w:bookmarkStart w:id="914" w:name="__UnoMark__23327_2551971298"/>
      <w:bookmarkStart w:id="915" w:name="ZOTERO_BREF_ivL1Vsg77JjN"/>
      <w:bookmarkStart w:id="916" w:name="__UnoMark__22032_2551971298"/>
      <w:bookmarkStart w:id="917" w:name="__UnoMark__29461_2551971298"/>
      <w:bookmarkStart w:id="918" w:name="__UnoMark__22023_2551971298"/>
      <w:bookmarkStart w:id="919" w:name="__UnoMark__22001_2551971298"/>
      <w:bookmarkStart w:id="920" w:name="__UnoMark__29301_2551971298"/>
      <w:bookmarkEnd w:id="918"/>
      <w:bookmarkEnd w:id="919"/>
      <w:r>
        <w:rPr>
          <w:rFonts w:cs="Times New Roman" w:ascii="Times New Roman" w:hAnsi="Times New Roman"/>
          <w:b w:val="false"/>
          <w:caps w:val="false"/>
          <w:smallCaps w:val="false"/>
          <w:color w:val="000000"/>
          <w:position w:val="0"/>
          <w:sz w:val="24"/>
          <w:sz w:val="24"/>
          <w:szCs w:val="24"/>
          <w:u w:val="none"/>
          <w:vertAlign w:val="baseline"/>
        </w:rPr>
        <w:t>(</w:t>
      </w:r>
      <w:r>
        <w:rPr>
          <w:b w:val="false"/>
          <w:i/>
          <w:caps w:val="false"/>
          <w:smallCaps w:val="false"/>
          <w:position w:val="0"/>
          <w:sz w:val="24"/>
          <w:sz w:val="24"/>
          <w:u w:val="none"/>
          <w:vertAlign w:val="baseline"/>
        </w:rPr>
        <w:t>26</w:t>
      </w:r>
      <w:r>
        <w:rPr>
          <w:b w:val="false"/>
          <w:caps w:val="false"/>
          <w:smallCaps w:val="false"/>
          <w:position w:val="0"/>
          <w:sz w:val="24"/>
          <w:sz w:val="24"/>
          <w:u w:val="none"/>
          <w:vertAlign w:val="baseline"/>
        </w:rPr>
        <w:t>–</w:t>
      </w:r>
      <w:r>
        <w:rPr>
          <w:b w:val="false"/>
          <w:i/>
          <w:caps w:val="false"/>
          <w:smallCaps w:val="false"/>
          <w:position w:val="0"/>
          <w:sz w:val="24"/>
          <w:sz w:val="24"/>
          <w:u w:val="none"/>
          <w:vertAlign w:val="baseline"/>
        </w:rPr>
        <w:t>29</w:t>
      </w:r>
      <w:r>
        <w:rPr>
          <w:b w:val="false"/>
          <w:caps w:val="false"/>
          <w:smallCaps w:val="false"/>
          <w:position w:val="0"/>
          <w:sz w:val="24"/>
          <w:sz w:val="24"/>
          <w:u w:val="none"/>
          <w:vertAlign w:val="baseline"/>
        </w:rPr>
        <w:t>)</w:t>
      </w:r>
      <w:bookmarkStart w:id="921" w:name="__UnoMark__22026_2551971298"/>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20"/>
      <w:bookmarkEnd w:id="921"/>
      <w:r>
        <w:rPr>
          <w:rFonts w:cs="Times New Roman" w:ascii="Times New Roman" w:hAnsi="Times New Roman"/>
          <w:color w:val="000000"/>
          <w:sz w:val="24"/>
          <w:szCs w:val="24"/>
        </w:rPr>
        <w:t xml:space="preserve">. A more complex model was proposed by Starodub et al. </w:t>
      </w:r>
      <w:bookmarkStart w:id="922" w:name="ZOTERO_BREF_OFb8SjeAvAic"/>
      <w:bookmarkStart w:id="923" w:name="__UnoMark__7623_1449571692"/>
      <w:bookmarkStart w:id="924" w:name="__UnoMark__22277_2551971298"/>
      <w:bookmarkStart w:id="925" w:name="__UnoMark__23534_2551971298"/>
      <w:bookmarkStart w:id="926" w:name="__UnoMark__18706_4168236645"/>
      <w:bookmarkStart w:id="927" w:name="__UnoMark__9930_1449571692"/>
      <w:bookmarkStart w:id="928" w:name="__UnoMark__29462_2551971298"/>
      <w:bookmarkStart w:id="929" w:name="__UnoMark__22229_2551971298"/>
      <w:bookmarkStart w:id="930" w:name="__UnoMark__22697_2551971298"/>
      <w:bookmarkStart w:id="931" w:name="__UnoMark__29302_2551971298"/>
      <w:bookmarkStart w:id="932" w:name="__UnoMark__22493_2551971298"/>
      <w:bookmarkStart w:id="933" w:name="__UnoMark__23122_2551971298"/>
      <w:bookmarkStart w:id="934" w:name="__UnoMark__22911_2551971298"/>
      <w:bookmarkStart w:id="935" w:name="__UnoMark__23328_2551971298"/>
      <w:bookmarkStart w:id="936" w:name="__UnoMark__23740_2551971298"/>
      <w:bookmarkStart w:id="937" w:name="__UnoMark__22211_2551971298"/>
      <w:bookmarkEnd w:id="929"/>
      <w:bookmarkEnd w:id="937"/>
      <w:r>
        <w:rPr>
          <w:rFonts w:cs="Times New Roman" w:ascii="Times New Roman" w:hAnsi="Times New Roman"/>
          <w:b w:val="false"/>
          <w:caps w:val="false"/>
          <w:smallCaps w:val="false"/>
          <w:color w:val="000000"/>
          <w:position w:val="0"/>
          <w:sz w:val="24"/>
          <w:sz w:val="24"/>
          <w:szCs w:val="24"/>
          <w:u w:val="none"/>
          <w:vertAlign w:val="baseline"/>
        </w:rPr>
        <w:t>(</w:t>
      </w:r>
      <w:r>
        <w:rPr>
          <w:b w:val="false"/>
          <w:i/>
          <w:caps w:val="false"/>
          <w:smallCaps w:val="false"/>
          <w:position w:val="0"/>
          <w:sz w:val="24"/>
          <w:sz w:val="24"/>
          <w:u w:val="none"/>
          <w:vertAlign w:val="baseline"/>
        </w:rPr>
        <w:t>30</w:t>
      </w:r>
      <w:r>
        <w:rPr>
          <w:b w:val="false"/>
          <w:caps w:val="false"/>
          <w:smallCaps w:val="false"/>
          <w:position w:val="0"/>
          <w:sz w:val="24"/>
          <w:sz w:val="24"/>
          <w:u w:val="none"/>
          <w:vertAlign w:val="baseline"/>
        </w:rPr>
        <w:t>)</w:t>
      </w:r>
      <w:bookmarkStart w:id="938" w:name="__UnoMark__22232_2551971298"/>
      <w:bookmarkEnd w:id="922"/>
      <w:bookmarkEnd w:id="923"/>
      <w:bookmarkEnd w:id="924"/>
      <w:bookmarkEnd w:id="925"/>
      <w:bookmarkEnd w:id="926"/>
      <w:bookmarkEnd w:id="927"/>
      <w:bookmarkEnd w:id="928"/>
      <w:bookmarkEnd w:id="930"/>
      <w:bookmarkEnd w:id="931"/>
      <w:bookmarkEnd w:id="932"/>
      <w:bookmarkEnd w:id="933"/>
      <w:bookmarkEnd w:id="934"/>
      <w:bookmarkEnd w:id="935"/>
      <w:bookmarkEnd w:id="936"/>
      <w:bookmarkEnd w:id="938"/>
      <w:r>
        <w:rPr>
          <w:rFonts w:cs="Times New Roman" w:ascii="Times New Roman" w:hAnsi="Times New Roman"/>
          <w:color w:val="000000"/>
          <w:sz w:val="24"/>
          <w:szCs w:val="24"/>
        </w:rPr>
        <w:t xml:space="preserve"> for the system Na</w:t>
      </w:r>
      <w:r>
        <w:rPr>
          <w:rFonts w:cs="Times New Roman" w:ascii="Times New Roman" w:hAnsi="Times New Roman"/>
          <w:color w:val="000000"/>
          <w:sz w:val="24"/>
          <w:szCs w:val="24"/>
          <w:vertAlign w:val="subscript"/>
        </w:rPr>
        <w:t>2</w:t>
      </w:r>
      <w:r>
        <w:rPr>
          <w:rFonts w:cs="Times New Roman" w:ascii="Times New Roman" w:hAnsi="Times New Roman"/>
          <w:color w:val="000000"/>
          <w:sz w:val="24"/>
          <w:szCs w:val="24"/>
        </w:rPr>
        <w:t>O-K</w:t>
      </w:r>
      <w:r>
        <w:rPr>
          <w:rFonts w:cs="Times New Roman" w:ascii="Times New Roman" w:hAnsi="Times New Roman"/>
          <w:color w:val="000000"/>
          <w:sz w:val="24"/>
          <w:szCs w:val="24"/>
          <w:vertAlign w:val="subscript"/>
        </w:rPr>
        <w:t>2</w:t>
      </w:r>
      <w:r>
        <w:rPr>
          <w:rFonts w:cs="Times New Roman" w:ascii="Times New Roman" w:hAnsi="Times New Roman"/>
          <w:color w:val="000000"/>
          <w:sz w:val="24"/>
          <w:szCs w:val="24"/>
        </w:rPr>
        <w:t>O-Al</w:t>
      </w:r>
      <w:r>
        <w:rPr>
          <w:rFonts w:cs="Times New Roman" w:ascii="Times New Roman" w:hAnsi="Times New Roman"/>
          <w:color w:val="000000"/>
          <w:sz w:val="24"/>
          <w:szCs w:val="24"/>
          <w:vertAlign w:val="subscript"/>
        </w:rPr>
        <w:t>2</w:t>
      </w:r>
      <w:r>
        <w:rPr>
          <w:rFonts w:cs="Times New Roman" w:ascii="Times New Roman" w:hAnsi="Times New Roman"/>
          <w:color w:val="000000"/>
          <w:sz w:val="24"/>
          <w:szCs w:val="24"/>
        </w:rPr>
        <w:t>O</w:t>
      </w:r>
      <w:r>
        <w:rPr>
          <w:rFonts w:cs="Times New Roman" w:ascii="Times New Roman" w:hAnsi="Times New Roman"/>
          <w:color w:val="000000"/>
          <w:sz w:val="24"/>
          <w:szCs w:val="24"/>
          <w:vertAlign w:val="subscript"/>
        </w:rPr>
        <w:t>3</w:t>
      </w:r>
      <w:r>
        <w:rPr>
          <w:rFonts w:cs="Times New Roman" w:ascii="Times New Roman" w:hAnsi="Times New Roman"/>
          <w:color w:val="000000"/>
          <w:sz w:val="24"/>
          <w:szCs w:val="24"/>
        </w:rPr>
        <w:t>-SiO</w:t>
      </w:r>
      <w:r>
        <w:rPr>
          <w:rFonts w:cs="Times New Roman" w:ascii="Times New Roman" w:hAnsi="Times New Roman"/>
          <w:color w:val="000000"/>
          <w:sz w:val="24"/>
          <w:szCs w:val="24"/>
          <w:vertAlign w:val="subscript"/>
        </w:rPr>
        <w:t>2</w:t>
      </w:r>
      <w:r>
        <w:rPr>
          <w:rFonts w:cs="Times New Roman" w:ascii="Times New Roman" w:hAnsi="Times New Roman"/>
          <w:color w:val="000000"/>
          <w:sz w:val="24"/>
          <w:szCs w:val="24"/>
        </w:rPr>
        <w:t>. They proposed an associate-solution model for the structure of melts in the quaternary</w:t>
      </w:r>
      <w:r>
        <w:rPr>
          <w:rFonts w:cs="Times New Roman" w:ascii="Times New Roman" w:hAnsi="Times New Roman"/>
          <w:color w:val="000000"/>
          <w:position w:val="0"/>
          <w:sz w:val="24"/>
          <w:sz w:val="24"/>
          <w:szCs w:val="24"/>
          <w:vertAlign w:val="baseline"/>
        </w:rPr>
        <w:t>. Their model is interesting but one should keep in mind that it was not validated by experimental data, and therefore there may be biases due to our inability to determine the structure of aluminosilicate compositions.</w:t>
      </w:r>
    </w:p>
    <w:p>
      <w:pPr>
        <w:pStyle w:val="SMText"/>
        <w:spacing w:lineRule="auto" w:line="480"/>
        <w:jc w:val="both"/>
        <w:rPr/>
      </w:pPr>
      <w:r>
        <w:rPr/>
      </w:r>
    </w:p>
    <w:p>
      <w:pPr>
        <w:pStyle w:val="SMSubheading"/>
        <w:spacing w:lineRule="auto" w:line="480"/>
        <w:ind w:hanging="0"/>
        <w:jc w:val="both"/>
        <w:rPr>
          <w:b/>
          <w:b/>
          <w:bCs/>
          <w:i/>
          <w:i/>
          <w:iCs/>
          <w:u w:val="none"/>
        </w:rPr>
      </w:pPr>
      <w:r>
        <w:rPr>
          <w:b/>
          <w:bCs/>
          <w:i/>
          <w:iCs/>
          <w:u w:val="none"/>
        </w:rPr>
        <w:t>Internal consistency of the model</w:t>
      </w:r>
    </w:p>
    <w:p>
      <w:pPr>
        <w:pStyle w:val="Normal"/>
        <w:rPr/>
      </w:pPr>
      <w:r>
        <w:rPr>
          <w:iCs/>
          <w:sz w:val="24"/>
          <w:szCs w:val="24"/>
        </w:rPr>
        <w:t xml:space="preserve">The ability to predict the melt fragility </w:t>
      </w:r>
      <w:r>
        <w:rPr>
          <w:i/>
          <w:iCs/>
          <w:sz w:val="24"/>
          <w:szCs w:val="24"/>
        </w:rPr>
        <w:t>m</w:t>
      </w:r>
      <w:r>
        <w:rPr>
          <w:iCs/>
          <w:sz w:val="24"/>
          <w:szCs w:val="24"/>
        </w:rPr>
        <w:t xml:space="preserve"> further allows testing the internal consistency of the model predictions. Indeed, experimental data indicate that a direct correlation between </w:t>
      </w:r>
      <w:r>
        <w:rPr>
          <w:i/>
          <w:iCs/>
          <w:sz w:val="24"/>
          <w:szCs w:val="24"/>
        </w:rPr>
        <w:t>m</w:t>
      </w:r>
      <w:r>
        <w:rPr>
          <w:iCs/>
          <w:sz w:val="24"/>
          <w:szCs w:val="24"/>
        </w:rPr>
        <w:t xml:space="preserve"> and the ratio between the configurational heat capacity at </w:t>
      </w:r>
      <w:r>
        <w:rPr>
          <w:i/>
          <w:iCs/>
          <w:sz w:val="24"/>
          <w:szCs w:val="24"/>
        </w:rPr>
        <w:t>T</w:t>
      </w:r>
      <w:r>
        <w:rPr>
          <w:i/>
          <w:iCs/>
          <w:sz w:val="24"/>
          <w:szCs w:val="24"/>
          <w:vertAlign w:val="subscript"/>
        </w:rPr>
        <w:t>g</w:t>
      </w:r>
      <w:r>
        <w:rPr>
          <w:iCs/>
          <w:sz w:val="24"/>
          <w:szCs w:val="24"/>
        </w:rPr>
        <w:t xml:space="preserve"> and </w:t>
      </w:r>
      <w:r>
        <w:rPr>
          <w:i/>
          <w:iCs/>
          <w:sz w:val="24"/>
          <w:szCs w:val="24"/>
        </w:rPr>
        <w:t>S</w:t>
      </w:r>
      <w:r>
        <w:rPr>
          <w:i/>
          <w:iCs/>
          <w:sz w:val="24"/>
          <w:szCs w:val="24"/>
          <w:vertAlign w:val="superscript"/>
        </w:rPr>
        <w:t>conf</w:t>
      </w:r>
      <w:r>
        <w:rPr>
          <w:iCs/>
          <w:sz w:val="24"/>
          <w:szCs w:val="24"/>
        </w:rPr>
        <w:t>(</w:t>
      </w:r>
      <w:r>
        <w:rPr>
          <w:i/>
          <w:iCs/>
          <w:sz w:val="24"/>
          <w:szCs w:val="24"/>
        </w:rPr>
        <w:t>T</w:t>
      </w:r>
      <w:r>
        <w:rPr>
          <w:i/>
          <w:iCs/>
          <w:sz w:val="24"/>
          <w:szCs w:val="24"/>
          <w:vertAlign w:val="subscript"/>
        </w:rPr>
        <w:t>g</w:t>
      </w:r>
      <w:r>
        <w:rPr>
          <w:i/>
          <w:iCs/>
          <w:sz w:val="24"/>
          <w:szCs w:val="24"/>
        </w:rPr>
        <w:t>), C</w:t>
      </w:r>
      <w:r>
        <w:rPr>
          <w:i/>
          <w:iCs/>
          <w:sz w:val="24"/>
          <w:szCs w:val="24"/>
          <w:vertAlign w:val="subscript"/>
        </w:rPr>
        <w:t>p</w:t>
      </w:r>
      <w:r>
        <w:rPr>
          <w:i/>
          <w:iCs/>
          <w:sz w:val="24"/>
          <w:szCs w:val="24"/>
          <w:vertAlign w:val="superscript"/>
        </w:rPr>
        <w:t>conf</w:t>
      </w:r>
      <w:r>
        <w:rPr>
          <w:i/>
          <w:iCs/>
          <w:sz w:val="24"/>
          <w:szCs w:val="24"/>
        </w:rPr>
        <w:t>(T</w:t>
      </w:r>
      <w:r>
        <w:rPr>
          <w:i/>
          <w:iCs/>
          <w:sz w:val="24"/>
          <w:szCs w:val="24"/>
          <w:vertAlign w:val="subscript"/>
        </w:rPr>
        <w:t>g</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iCs/>
          <w:sz w:val="24"/>
          <w:szCs w:val="24"/>
        </w:rPr>
        <w:t xml:space="preserve">shall be observed </w:t>
      </w:r>
      <w:bookmarkStart w:id="939" w:name="__UnoMark__9931_1449571692"/>
      <w:bookmarkStart w:id="940" w:name="__UnoMark__7624_1449571692"/>
      <w:bookmarkStart w:id="941" w:name="__UnoMark__23329_2551971298"/>
      <w:bookmarkStart w:id="942" w:name="__UnoMark__18707_4168236645"/>
      <w:bookmarkStart w:id="943" w:name="__UnoMark__29303_2551971298"/>
      <w:bookmarkStart w:id="944" w:name="__UnoMark__23123_2551971298"/>
      <w:bookmarkStart w:id="945" w:name="__UnoMark__23535_2551971298"/>
      <w:bookmarkStart w:id="946" w:name="__UnoMark__29463_2551971298"/>
      <w:bookmarkStart w:id="947" w:name="ZOTERO_BREF_ipyD8uvJUSJV"/>
      <w:bookmarkStart w:id="948" w:name="__UnoMark__22698_2551971298"/>
      <w:bookmarkStart w:id="949" w:name="__UnoMark__22912_2551971298"/>
      <w:bookmarkStart w:id="950" w:name="__UnoMark__22447_2551971298"/>
      <w:bookmarkStart w:id="951" w:name="__UnoMark__23741_2551971298"/>
      <w:bookmarkStart w:id="952" w:name="__UnoMark__22421_2551971298"/>
      <w:bookmarkStart w:id="953" w:name="__UnoMark__22443_2551971298"/>
      <w:bookmarkEnd w:id="952"/>
      <w:bookmarkEnd w:id="953"/>
      <w:r>
        <w:rPr>
          <w:b w:val="false"/>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31</w:t>
      </w:r>
      <w:r>
        <w:rPr>
          <w:b w:val="false"/>
          <w:caps w:val="false"/>
          <w:smallCaps w:val="false"/>
          <w:position w:val="0"/>
          <w:sz w:val="24"/>
          <w:sz w:val="24"/>
          <w:u w:val="none"/>
          <w:vertAlign w:val="baseline"/>
        </w:rPr>
        <w:t xml:space="preserve">, </w:t>
      </w:r>
      <w:r>
        <w:rPr>
          <w:b w:val="false"/>
          <w:i/>
          <w:caps w:val="false"/>
          <w:smallCaps w:val="false"/>
          <w:position w:val="0"/>
          <w:sz w:val="24"/>
          <w:sz w:val="24"/>
          <w:u w:val="none"/>
          <w:vertAlign w:val="baseline"/>
        </w:rPr>
        <w:t>32</w:t>
      </w:r>
      <w:r>
        <w:rPr>
          <w:b w:val="false"/>
          <w:caps w:val="false"/>
          <w:smallCaps w:val="false"/>
          <w:position w:val="0"/>
          <w:sz w:val="24"/>
          <w:sz w:val="24"/>
          <w:u w:val="none"/>
          <w:vertAlign w:val="baseline"/>
        </w:rPr>
        <w:t>)</w:t>
      </w:r>
      <w:bookmarkStart w:id="954" w:name="__UnoMark__22446_255197129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4"/>
      <w:r>
        <w:rPr>
          <w:iCs/>
          <w:sz w:val="24"/>
          <w:szCs w:val="24"/>
        </w:rPr>
        <w:t xml:space="preserve">. The model predicts this linear correlation (Figure S5), albeit some scattering arising from the way melt and glass </w:t>
      </w:r>
      <w:r>
        <w:rPr>
          <w:i/>
          <w:iCs/>
          <w:sz w:val="24"/>
          <w:szCs w:val="24"/>
        </w:rPr>
        <w:t>C</w:t>
      </w:r>
      <w:r>
        <w:rPr>
          <w:i/>
          <w:iCs/>
          <w:sz w:val="24"/>
          <w:szCs w:val="24"/>
          <w:vertAlign w:val="subscript"/>
        </w:rPr>
        <w:t>p</w:t>
      </w:r>
      <w:r>
        <w:rPr>
          <w:i/>
          <w:iCs/>
          <w:sz w:val="24"/>
          <w:szCs w:val="24"/>
          <w:vertAlign w:val="superscript"/>
        </w:rPr>
        <w:t>conf</w:t>
      </w:r>
      <w:r>
        <w:rPr>
          <w:i w:val="false"/>
          <w:iCs w:val="false"/>
          <w:position w:val="0"/>
          <w:sz w:val="24"/>
          <w:sz w:val="24"/>
          <w:szCs w:val="24"/>
          <w:vertAlign w:val="baseline"/>
        </w:rPr>
        <w:t xml:space="preserve"> values</w:t>
      </w:r>
      <w:r>
        <w:rPr>
          <w:iCs/>
          <w:sz w:val="24"/>
          <w:szCs w:val="24"/>
        </w:rPr>
        <w:t xml:space="preserve"> are determined in the model. Indeed, the present model calculates </w:t>
      </w:r>
      <w:r>
        <w:rPr>
          <w:i/>
          <w:iCs/>
          <w:sz w:val="24"/>
          <w:szCs w:val="24"/>
        </w:rPr>
        <w:t>C</w:t>
      </w:r>
      <w:r>
        <w:rPr>
          <w:i/>
          <w:iCs/>
          <w:sz w:val="24"/>
          <w:szCs w:val="24"/>
          <w:vertAlign w:val="subscript"/>
        </w:rPr>
        <w:t>p</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iCs/>
          <w:sz w:val="24"/>
          <w:szCs w:val="24"/>
        </w:rPr>
        <w:t>as</w:t>
      </w:r>
      <w:r>
        <w:rPr>
          <w:i/>
          <w:iCs/>
          <w:sz w:val="24"/>
          <w:szCs w:val="24"/>
        </w:rPr>
        <w:t xml:space="preserve"> C</w:t>
      </w:r>
      <w:r>
        <w:rPr>
          <w:i/>
          <w:iCs/>
          <w:sz w:val="24"/>
          <w:szCs w:val="24"/>
          <w:vertAlign w:val="subscript"/>
        </w:rPr>
        <w:t>p</w:t>
      </w:r>
      <w:r>
        <w:rPr>
          <w:i/>
          <w:iCs/>
          <w:sz w:val="24"/>
          <w:szCs w:val="24"/>
          <w:vertAlign w:val="superscript"/>
        </w:rPr>
        <w:t>liquid</w:t>
      </w:r>
      <w:r>
        <w:rPr>
          <w:i/>
          <w:iCs/>
          <w:sz w:val="24"/>
          <w:szCs w:val="24"/>
        </w:rPr>
        <w:t>(T</w:t>
      </w:r>
      <w:r>
        <w:rPr>
          <w:i/>
          <w:iCs/>
          <w:sz w:val="24"/>
          <w:szCs w:val="24"/>
          <w:vertAlign w:val="subscript"/>
        </w:rPr>
        <w:t>g</w:t>
      </w:r>
      <w:r>
        <w:rPr>
          <w:i/>
          <w:iCs/>
          <w:sz w:val="24"/>
          <w:szCs w:val="24"/>
        </w:rPr>
        <w:t>)  – C</w:t>
      </w:r>
      <w:r>
        <w:rPr>
          <w:i/>
          <w:iCs/>
          <w:sz w:val="24"/>
          <w:szCs w:val="24"/>
          <w:vertAlign w:val="subscript"/>
        </w:rPr>
        <w:t>p</w:t>
      </w:r>
      <w:r>
        <w:rPr>
          <w:i/>
          <w:iCs/>
          <w:sz w:val="24"/>
          <w:szCs w:val="24"/>
          <w:vertAlign w:val="superscript"/>
        </w:rPr>
        <w:t>glass</w:t>
      </w:r>
      <w:r>
        <w:rPr>
          <w:i/>
          <w:iCs/>
          <w:sz w:val="24"/>
          <w:szCs w:val="24"/>
        </w:rPr>
        <w:t>(T</w:t>
      </w:r>
      <w:r>
        <w:rPr>
          <w:i/>
          <w:iCs/>
          <w:sz w:val="24"/>
          <w:szCs w:val="24"/>
          <w:vertAlign w:val="subscript"/>
        </w:rPr>
        <w:t>g</w:t>
      </w:r>
      <w:r>
        <w:rPr>
          <w:i/>
          <w:iCs/>
          <w:sz w:val="24"/>
          <w:szCs w:val="24"/>
        </w:rPr>
        <w:t xml:space="preserve">), </w:t>
      </w:r>
      <w:r>
        <w:rPr>
          <w:iCs/>
          <w:sz w:val="24"/>
          <w:szCs w:val="24"/>
        </w:rPr>
        <w:t>with</w:t>
      </w:r>
      <w:r>
        <w:rPr>
          <w:i/>
          <w:iCs/>
          <w:sz w:val="24"/>
          <w:szCs w:val="24"/>
        </w:rPr>
        <w:t xml:space="preserve"> C</w:t>
      </w:r>
      <w:r>
        <w:rPr>
          <w:i/>
          <w:iCs/>
          <w:sz w:val="24"/>
          <w:szCs w:val="24"/>
          <w:vertAlign w:val="subscript"/>
        </w:rPr>
        <w:t>p</w:t>
      </w:r>
      <w:r>
        <w:rPr>
          <w:i/>
          <w:iCs/>
          <w:sz w:val="24"/>
          <w:szCs w:val="24"/>
          <w:vertAlign w:val="superscript"/>
        </w:rPr>
        <w:t>liquid</w:t>
      </w:r>
      <w:r>
        <w:rPr>
          <w:i/>
          <w:iCs/>
          <w:sz w:val="24"/>
          <w:szCs w:val="24"/>
        </w:rPr>
        <w:t>(T</w:t>
      </w:r>
      <w:r>
        <w:rPr>
          <w:i/>
          <w:iCs/>
          <w:sz w:val="24"/>
          <w:szCs w:val="24"/>
          <w:vertAlign w:val="subscript"/>
        </w:rPr>
        <w:t>g</w:t>
      </w:r>
      <w:r>
        <w:rPr>
          <w:i/>
          <w:iCs/>
          <w:sz w:val="24"/>
          <w:szCs w:val="24"/>
        </w:rPr>
        <w:t xml:space="preserve">) </w:t>
      </w:r>
      <w:r>
        <w:rPr>
          <w:iCs/>
          <w:sz w:val="24"/>
          <w:szCs w:val="24"/>
        </w:rPr>
        <w:t xml:space="preserve">predicted from the model of </w:t>
      </w:r>
      <w:bookmarkStart w:id="955" w:name="__UnoMark__9932_1449571692"/>
      <w:bookmarkStart w:id="956" w:name="__UnoMark__18708_4168236645"/>
      <w:bookmarkStart w:id="957" w:name="__UnoMark__23124_2551971298"/>
      <w:bookmarkStart w:id="958" w:name="__UnoMark__23742_2551971298"/>
      <w:bookmarkStart w:id="959" w:name="__UnoMark__23536_2551971298"/>
      <w:bookmarkStart w:id="960" w:name="__UnoMark__7625_1449571692"/>
      <w:bookmarkStart w:id="961" w:name="__UnoMark__29464_2551971298"/>
      <w:bookmarkStart w:id="962" w:name="__UnoMark__29304_2551971298"/>
      <w:bookmarkStart w:id="963" w:name="__UnoMark__23330_2551971298"/>
      <w:bookmarkStart w:id="964" w:name="__UnoMark__22631_2551971298"/>
      <w:bookmarkStart w:id="965" w:name="__UnoMark__22649_2551971298"/>
      <w:bookmarkStart w:id="966" w:name="ZOTERO_BREF_b7kDl8uV3ABz"/>
      <w:bookmarkStart w:id="967" w:name="__UnoMark__22699_2551971298"/>
      <w:bookmarkStart w:id="968" w:name="__UnoMark__22913_2551971298"/>
      <w:bookmarkEnd w:id="964"/>
      <w:bookmarkEnd w:id="965"/>
      <w:r>
        <w:rPr>
          <w:b w:val="false"/>
          <w:i/>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33</w:t>
      </w:r>
      <w:r>
        <w:rPr>
          <w:b w:val="false"/>
          <w:caps w:val="false"/>
          <w:smallCaps w:val="false"/>
          <w:position w:val="0"/>
          <w:sz w:val="24"/>
          <w:sz w:val="24"/>
          <w:u w:val="none"/>
          <w:vertAlign w:val="baseline"/>
        </w:rPr>
        <w:t>)</w:t>
      </w:r>
      <w:bookmarkStart w:id="969" w:name="__UnoMark__22652_2551971298"/>
      <w:bookmarkEnd w:id="955"/>
      <w:bookmarkEnd w:id="956"/>
      <w:bookmarkEnd w:id="957"/>
      <w:bookmarkEnd w:id="958"/>
      <w:bookmarkEnd w:id="959"/>
      <w:bookmarkEnd w:id="960"/>
      <w:bookmarkEnd w:id="961"/>
      <w:bookmarkEnd w:id="962"/>
      <w:bookmarkEnd w:id="963"/>
      <w:bookmarkEnd w:id="966"/>
      <w:bookmarkEnd w:id="967"/>
      <w:bookmarkEnd w:id="968"/>
      <w:bookmarkEnd w:id="969"/>
      <w:r>
        <w:rPr>
          <w:i/>
          <w:iCs/>
          <w:sz w:val="24"/>
          <w:szCs w:val="24"/>
        </w:rPr>
        <w:t xml:space="preserve"> </w:t>
      </w:r>
      <w:r>
        <w:rPr>
          <w:iCs/>
          <w:sz w:val="24"/>
          <w:szCs w:val="24"/>
        </w:rPr>
        <w:t>and</w:t>
      </w:r>
      <w:r>
        <w:rPr>
          <w:i/>
          <w:iCs/>
          <w:sz w:val="24"/>
          <w:szCs w:val="24"/>
        </w:rPr>
        <w:t xml:space="preserve"> C</w:t>
      </w:r>
      <w:r>
        <w:rPr>
          <w:i/>
          <w:iCs/>
          <w:sz w:val="24"/>
          <w:szCs w:val="24"/>
          <w:vertAlign w:val="subscript"/>
        </w:rPr>
        <w:t>p</w:t>
      </w:r>
      <w:r>
        <w:rPr>
          <w:i/>
          <w:iCs/>
          <w:sz w:val="24"/>
          <w:szCs w:val="24"/>
          <w:vertAlign w:val="superscript"/>
        </w:rPr>
        <w:t>glass</w:t>
      </w:r>
      <w:r>
        <w:rPr>
          <w:i/>
          <w:iCs/>
          <w:sz w:val="24"/>
          <w:szCs w:val="24"/>
        </w:rPr>
        <w:t>(T</w:t>
      </w:r>
      <w:r>
        <w:rPr>
          <w:i/>
          <w:iCs/>
          <w:sz w:val="24"/>
          <w:szCs w:val="24"/>
          <w:vertAlign w:val="subscript"/>
        </w:rPr>
        <w:t>g</w:t>
      </w:r>
      <w:r>
        <w:rPr>
          <w:i/>
          <w:iCs/>
          <w:sz w:val="24"/>
          <w:szCs w:val="24"/>
        </w:rPr>
        <w:t xml:space="preserve">) </w:t>
      </w:r>
      <w:r>
        <w:rPr>
          <w:iCs/>
          <w:sz w:val="24"/>
          <w:szCs w:val="24"/>
        </w:rPr>
        <w:t>calculated from the Dulong-Petit limit of 3R, with R the perfect gas constant</w:t>
      </w:r>
      <w:r>
        <w:rPr>
          <w:i/>
          <w:iCs/>
          <w:sz w:val="24"/>
          <w:szCs w:val="24"/>
        </w:rPr>
        <w:t>.</w:t>
      </w:r>
      <w:r>
        <w:rPr>
          <w:iCs/>
          <w:sz w:val="24"/>
          <w:szCs w:val="24"/>
        </w:rPr>
        <w:t xml:space="preserve"> Models of </w:t>
      </w:r>
      <w:r>
        <w:rPr>
          <w:i/>
          <w:iCs/>
          <w:sz w:val="24"/>
          <w:szCs w:val="24"/>
        </w:rPr>
        <w:t>C</w:t>
      </w:r>
      <w:r>
        <w:rPr>
          <w:i/>
          <w:iCs/>
          <w:sz w:val="24"/>
          <w:szCs w:val="24"/>
          <w:vertAlign w:val="subscript"/>
        </w:rPr>
        <w:t>p</w:t>
      </w:r>
      <w:r>
        <w:rPr>
          <w:i/>
          <w:iCs/>
          <w:sz w:val="24"/>
          <w:szCs w:val="24"/>
          <w:vertAlign w:val="superscript"/>
        </w:rPr>
        <w:t>liquid</w:t>
      </w:r>
      <w:r>
        <w:rPr>
          <w:i/>
          <w:iCs/>
          <w:sz w:val="24"/>
          <w:szCs w:val="24"/>
        </w:rPr>
        <w:t>(T</w:t>
      </w:r>
      <w:r>
        <w:rPr>
          <w:i/>
          <w:iCs/>
          <w:sz w:val="24"/>
          <w:szCs w:val="24"/>
          <w:vertAlign w:val="subscript"/>
        </w:rPr>
        <w:t>g</w:t>
      </w:r>
      <w:r>
        <w:rPr>
          <w:i/>
          <w:iCs/>
          <w:sz w:val="24"/>
          <w:szCs w:val="24"/>
        </w:rPr>
        <w:t xml:space="preserve">) </w:t>
      </w:r>
      <w:r>
        <w:rPr>
          <w:i w:val="false"/>
          <w:iCs w:val="false"/>
          <w:sz w:val="24"/>
          <w:szCs w:val="24"/>
        </w:rPr>
        <w:t xml:space="preserve">and the theoretical calculation of </w:t>
      </w:r>
      <w:r>
        <w:rPr>
          <w:i/>
          <w:iCs/>
          <w:sz w:val="24"/>
          <w:szCs w:val="24"/>
        </w:rPr>
        <w:t>C</w:t>
      </w:r>
      <w:r>
        <w:rPr>
          <w:i/>
          <w:iCs/>
          <w:sz w:val="24"/>
          <w:szCs w:val="24"/>
          <w:vertAlign w:val="subscript"/>
        </w:rPr>
        <w:t>p</w:t>
      </w:r>
      <w:r>
        <w:rPr>
          <w:i/>
          <w:iCs/>
          <w:sz w:val="24"/>
          <w:szCs w:val="24"/>
          <w:vertAlign w:val="superscript"/>
        </w:rPr>
        <w:t>glass</w:t>
      </w:r>
      <w:r>
        <w:rPr>
          <w:i/>
          <w:iCs/>
          <w:sz w:val="24"/>
          <w:szCs w:val="24"/>
        </w:rPr>
        <w:t>(T</w:t>
      </w:r>
      <w:r>
        <w:rPr>
          <w:i/>
          <w:iCs/>
          <w:sz w:val="24"/>
          <w:szCs w:val="24"/>
          <w:vertAlign w:val="subscript"/>
        </w:rPr>
        <w:t>g</w:t>
      </w:r>
      <w:r>
        <w:rPr>
          <w:i/>
          <w:iCs/>
          <w:sz w:val="24"/>
          <w:szCs w:val="24"/>
        </w:rPr>
        <w:t xml:space="preserve">) </w:t>
      </w:r>
      <w:r>
        <w:rPr>
          <w:i w:val="false"/>
          <w:iCs w:val="false"/>
          <w:sz w:val="24"/>
          <w:szCs w:val="24"/>
        </w:rPr>
        <w:t>do not yield exact values, and t</w:t>
      </w:r>
      <w:r>
        <w:rPr>
          <w:iCs/>
          <w:sz w:val="24"/>
          <w:szCs w:val="24"/>
        </w:rPr>
        <w:t xml:space="preserve">his most probably explains the moderately good correlation between predicted </w:t>
      </w:r>
      <w:r>
        <w:rPr>
          <w:i/>
          <w:iCs/>
          <w:sz w:val="24"/>
          <w:szCs w:val="24"/>
        </w:rPr>
        <w:t>m</w:t>
      </w:r>
      <w:r>
        <w:rPr>
          <w:iCs/>
          <w:sz w:val="24"/>
          <w:szCs w:val="24"/>
        </w:rPr>
        <w:t xml:space="preserve"> and </w:t>
      </w:r>
      <w:r>
        <w:rPr>
          <w:i/>
          <w:iCs/>
          <w:sz w:val="24"/>
          <w:szCs w:val="24"/>
        </w:rPr>
        <w:t>C</w:t>
      </w:r>
      <w:r>
        <w:rPr>
          <w:i/>
          <w:iCs/>
          <w:sz w:val="24"/>
          <w:szCs w:val="24"/>
          <w:vertAlign w:val="subscript"/>
        </w:rPr>
        <w:t>p</w:t>
      </w:r>
      <w:r>
        <w:rPr>
          <w:i/>
          <w:iCs/>
          <w:sz w:val="24"/>
          <w:szCs w:val="24"/>
          <w:vertAlign w:val="superscript"/>
        </w:rPr>
        <w:t>conf</w:t>
      </w:r>
      <w:r>
        <w:rPr>
          <w:i/>
          <w:iCs/>
          <w:sz w:val="24"/>
          <w:szCs w:val="24"/>
        </w:rPr>
        <w:t>(T</w:t>
      </w:r>
      <w:r>
        <w:rPr>
          <w:i/>
          <w:iCs/>
          <w:sz w:val="24"/>
          <w:szCs w:val="24"/>
          <w:vertAlign w:val="subscript"/>
        </w:rPr>
        <w:t>g</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values in the present work in comparison of other studies that used experimental values of </w:t>
      </w:r>
      <w:r>
        <w:rPr>
          <w:i/>
          <w:iCs/>
          <w:sz w:val="24"/>
          <w:szCs w:val="24"/>
        </w:rPr>
        <w:t>C</w:t>
      </w:r>
      <w:r>
        <w:rPr>
          <w:i/>
          <w:iCs/>
          <w:sz w:val="24"/>
          <w:szCs w:val="24"/>
          <w:vertAlign w:val="subscript"/>
        </w:rPr>
        <w:t>p</w:t>
      </w:r>
      <w:r>
        <w:rPr>
          <w:iCs/>
          <w:sz w:val="24"/>
          <w:szCs w:val="24"/>
        </w:rPr>
        <w:t>. In turn, this result indicates a critical need for better heat capacity models of aluminosilicate melts</w:t>
      </w:r>
      <w:r>
        <w:rPr>
          <w:i/>
          <w:iCs/>
          <w:sz w:val="24"/>
          <w:szCs w:val="24"/>
        </w:rPr>
        <w:t>.</w:t>
      </w:r>
      <w:r>
        <w:rPr>
          <w:iCs/>
          <w:sz w:val="24"/>
          <w:szCs w:val="24"/>
        </w:rPr>
        <w:t xml:space="preserve"> </w:t>
      </w:r>
    </w:p>
    <w:p>
      <w:pPr>
        <w:pStyle w:val="Normal"/>
        <w:spacing w:lineRule="auto" w:line="480"/>
        <w:ind w:hanging="0"/>
        <w:jc w:val="both"/>
        <w:rPr>
          <w:iCs/>
          <w:sz w:val="24"/>
          <w:szCs w:val="24"/>
        </w:rPr>
      </w:pPr>
      <w:r>
        <w:rPr>
          <w:iCs/>
          <w:sz w:val="24"/>
          <w:szCs w:val="24"/>
        </w:rPr>
      </w:r>
    </w:p>
    <w:p>
      <w:pPr>
        <w:pStyle w:val="Normal"/>
        <w:tabs>
          <w:tab w:val="left" w:pos="8505" w:leader="none"/>
        </w:tabs>
        <w:spacing w:lineRule="auto" w:line="480"/>
        <w:jc w:val="both"/>
        <w:rPr>
          <w:b w:val="false"/>
          <w:b w:val="false"/>
          <w:bCs w:val="false"/>
          <w:u w:val="single"/>
        </w:rPr>
      </w:pPr>
      <w:r>
        <w:rPr>
          <w:b/>
          <w:bCs/>
          <w:i/>
          <w:iCs/>
          <w:sz w:val="24"/>
          <w:szCs w:val="24"/>
          <w:u w:val="none"/>
        </w:rPr>
        <w:t>Deep learning for small dataset?</w:t>
      </w:r>
    </w:p>
    <w:p>
      <w:pPr>
        <w:pStyle w:val="Normal"/>
        <w:rPr/>
      </w:pPr>
      <w:r>
        <w:rPr>
          <w:iCs/>
          <w:sz w:val="24"/>
          <w:szCs w:val="24"/>
        </w:rPr>
        <w:t xml:space="preserve">Using the viscosity dataset, we tested the effects of dataset size and network architecture on the model predictive abilities. Indeed, experimental data are often scarse because difficult to obtain, each experiment requiring a large amount of work, time, and potentially funds. The common idea is that this usually prohibits the use of “datathristy” machine learning methods. The present datasets are small, even extremely small (e.g. that of Raman spectra), raising the question: are we not simply overfitting or even encoding our data? We tested this by training the model on different </w:t>
      </w:r>
      <w:r>
        <w:rPr>
          <w:i w:val="false"/>
          <w:iCs w:val="false"/>
          <w:sz w:val="24"/>
          <w:szCs w:val="24"/>
        </w:rPr>
        <w:t>training data</w:t>
      </w:r>
      <w:r>
        <w:rPr>
          <w:iCs/>
          <w:sz w:val="24"/>
          <w:szCs w:val="24"/>
        </w:rPr>
        <w:t xml:space="preserve"> subsets with variable size and monitoring the RMSE loss on the same unseen </w:t>
      </w:r>
      <w:r>
        <w:rPr>
          <w:i w:val="false"/>
          <w:iCs w:val="false"/>
          <w:sz w:val="24"/>
          <w:szCs w:val="24"/>
        </w:rPr>
        <w:t>test</w:t>
      </w:r>
      <w:r>
        <w:rPr>
          <w:iCs/>
          <w:sz w:val="24"/>
          <w:szCs w:val="24"/>
        </w:rPr>
        <w:t xml:space="preserve"> data subset (Fig. S2A). As expected, the model predictive ability directly depends on the dataset size. Results become interesting only after reaching a threshold of around ~80 different compositions in the </w:t>
      </w:r>
      <w:r>
        <w:rPr>
          <w:i w:val="false"/>
          <w:iCs w:val="false"/>
          <w:sz w:val="24"/>
          <w:szCs w:val="24"/>
        </w:rPr>
        <w:t>training</w:t>
      </w:r>
      <w:r>
        <w:rPr>
          <w:iCs/>
          <w:sz w:val="24"/>
          <w:szCs w:val="24"/>
        </w:rPr>
        <w:t xml:space="preserve"> data subset. This yields testing RMSE lower than 0.6 log Pa</w:t>
      </w:r>
      <w:r>
        <w:rPr>
          <w:rFonts w:eastAsia="Symbol" w:cs="Symbol" w:ascii="Ubuntu" w:hAnsi="Ubuntu"/>
          <w:iCs/>
          <w:sz w:val="24"/>
          <w:szCs w:val="24"/>
        </w:rPr>
        <w:t>·</w:t>
      </w:r>
      <w:r>
        <w:rPr>
          <w:iCs/>
          <w:sz w:val="24"/>
          <w:szCs w:val="24"/>
        </w:rPr>
        <w:t xml:space="preserve">s on the </w:t>
      </w:r>
      <w:r>
        <w:rPr>
          <w:i/>
          <w:iCs/>
          <w:sz w:val="24"/>
          <w:szCs w:val="24"/>
        </w:rPr>
        <w:t>testing</w:t>
      </w:r>
      <w:r>
        <w:rPr>
          <w:iCs/>
          <w:sz w:val="24"/>
          <w:szCs w:val="24"/>
        </w:rPr>
        <w:t xml:space="preserve"> </w:t>
      </w:r>
      <w:r>
        <w:rPr>
          <w:rFonts w:cs="Times New Roman"/>
          <w:i/>
          <w:iCs/>
          <w:color w:val="000000"/>
          <w:sz w:val="24"/>
          <w:szCs w:val="24"/>
        </w:rPr>
        <w:t>D</w:t>
      </w:r>
      <w:r>
        <w:rPr>
          <w:rFonts w:cs="Times New Roman"/>
          <w:i/>
          <w:iCs/>
          <w:color w:val="000000"/>
          <w:sz w:val="24"/>
          <w:szCs w:val="24"/>
          <w:vertAlign w:val="subscript"/>
        </w:rPr>
        <w:t>viscosity</w:t>
      </w:r>
      <w:r>
        <w:rPr>
          <w:iCs/>
          <w:sz w:val="24"/>
          <w:szCs w:val="24"/>
        </w:rPr>
        <w:t xml:space="preserve"> subset (Fig. S2A), a reasonable achievement as existing parametric models have RMSE values higher than 0.6 log Pa</w:t>
      </w:r>
      <w:r>
        <w:rPr>
          <w:rFonts w:eastAsia="Symbol" w:cs="Symbol" w:ascii="Ubuntu" w:hAnsi="Ubuntu"/>
          <w:iCs/>
          <w:sz w:val="24"/>
          <w:szCs w:val="24"/>
        </w:rPr>
        <w:t>·</w:t>
      </w:r>
      <w:r>
        <w:rPr>
          <w:iCs/>
          <w:sz w:val="24"/>
          <w:szCs w:val="24"/>
        </w:rPr>
        <w:t>s on the full 10</w:t>
      </w:r>
      <w:r>
        <w:rPr>
          <w:iCs/>
          <w:sz w:val="24"/>
          <w:szCs w:val="24"/>
          <w:vertAlign w:val="superscript"/>
        </w:rPr>
        <w:t>0</w:t>
      </w:r>
      <w:r>
        <w:rPr>
          <w:iCs/>
          <w:sz w:val="24"/>
          <w:szCs w:val="24"/>
        </w:rPr>
        <w:t>-10</w:t>
      </w:r>
      <w:r>
        <w:rPr>
          <w:iCs/>
          <w:sz w:val="24"/>
          <w:szCs w:val="24"/>
          <w:vertAlign w:val="superscript"/>
        </w:rPr>
        <w:t>15</w:t>
      </w:r>
      <w:r>
        <w:rPr>
          <w:iCs/>
          <w:sz w:val="24"/>
          <w:szCs w:val="24"/>
        </w:rPr>
        <w:t xml:space="preserve"> Pa</w:t>
      </w:r>
      <w:r>
        <w:rPr>
          <w:rFonts w:eastAsia="Symbol" w:cs="Symbol" w:ascii="Ubuntu" w:hAnsi="Ubuntu"/>
          <w:iCs/>
          <w:sz w:val="24"/>
          <w:szCs w:val="24"/>
        </w:rPr>
        <w:t>·</w:t>
      </w:r>
      <w:r>
        <w:rPr>
          <w:iCs/>
          <w:sz w:val="24"/>
          <w:szCs w:val="24"/>
        </w:rPr>
        <w:t xml:space="preserve">s range </w:t>
      </w:r>
      <w:bookmarkStart w:id="970" w:name="__UnoMark__18709_4168236645"/>
      <w:bookmarkStart w:id="971" w:name="__UnoMark__9933_1449571692"/>
      <w:bookmarkStart w:id="972" w:name="__UnoMark__7626_1449571692"/>
      <w:bookmarkStart w:id="973" w:name="__UnoMark__29305_2551971298"/>
      <w:bookmarkStart w:id="974" w:name="ZOTERO_BREF_1A9dOKqt6B0F"/>
      <w:bookmarkStart w:id="975" w:name="__UnoMark__22914_2551971298"/>
      <w:bookmarkStart w:id="976" w:name="__UnoMark__23125_2551971298"/>
      <w:bookmarkStart w:id="977" w:name="__UnoMark__29465_2551971298"/>
      <w:bookmarkStart w:id="978" w:name="__UnoMark__23537_2551971298"/>
      <w:bookmarkStart w:id="979" w:name="__UnoMark__23331_2551971298"/>
      <w:bookmarkStart w:id="980" w:name="__UnoMark__22863_2551971298"/>
      <w:bookmarkStart w:id="981" w:name="__UnoMark__22841_2551971298"/>
      <w:bookmarkStart w:id="982" w:name="__UnoMark__23743_2551971298"/>
      <w:bookmarkEnd w:id="980"/>
      <w:bookmarkEnd w:id="981"/>
      <w:r>
        <w:rPr>
          <w:b w:val="false"/>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27</w:t>
      </w:r>
      <w:r>
        <w:rPr>
          <w:b w:val="false"/>
          <w:caps w:val="false"/>
          <w:smallCaps w:val="false"/>
          <w:position w:val="0"/>
          <w:sz w:val="24"/>
          <w:sz w:val="24"/>
          <w:u w:val="none"/>
          <w:vertAlign w:val="baseline"/>
        </w:rPr>
        <w:t xml:space="preserve">, </w:t>
      </w:r>
      <w:r>
        <w:rPr>
          <w:b w:val="false"/>
          <w:i/>
          <w:caps w:val="false"/>
          <w:smallCaps w:val="false"/>
          <w:position w:val="0"/>
          <w:sz w:val="24"/>
          <w:sz w:val="24"/>
          <w:u w:val="none"/>
          <w:vertAlign w:val="baseline"/>
        </w:rPr>
        <w:t>28</w:t>
      </w:r>
      <w:r>
        <w:rPr>
          <w:b w:val="false"/>
          <w:caps w:val="false"/>
          <w:smallCaps w:val="false"/>
          <w:position w:val="0"/>
          <w:sz w:val="24"/>
          <w:sz w:val="24"/>
          <w:u w:val="none"/>
          <w:vertAlign w:val="baseline"/>
        </w:rPr>
        <w:t>)</w:t>
      </w:r>
      <w:bookmarkStart w:id="983" w:name="__UnoMark__22866_2551971298"/>
      <w:bookmarkEnd w:id="970"/>
      <w:bookmarkEnd w:id="971"/>
      <w:bookmarkEnd w:id="972"/>
      <w:bookmarkEnd w:id="973"/>
      <w:bookmarkEnd w:id="974"/>
      <w:bookmarkEnd w:id="975"/>
      <w:bookmarkEnd w:id="976"/>
      <w:bookmarkEnd w:id="977"/>
      <w:bookmarkEnd w:id="978"/>
      <w:bookmarkEnd w:id="979"/>
      <w:bookmarkEnd w:id="982"/>
      <w:bookmarkEnd w:id="983"/>
      <w:r>
        <w:rPr>
          <w:iCs/>
          <w:sz w:val="24"/>
          <w:szCs w:val="24"/>
        </w:rPr>
        <w:t xml:space="preserve">. Lower numbers of compositions in the </w:t>
      </w:r>
      <w:r>
        <w:rPr>
          <w:i/>
          <w:iCs/>
          <w:sz w:val="24"/>
          <w:szCs w:val="24"/>
        </w:rPr>
        <w:t>training</w:t>
      </w:r>
      <w:r>
        <w:rPr>
          <w:iCs/>
          <w:sz w:val="24"/>
          <w:szCs w:val="24"/>
        </w:rPr>
        <w:t xml:space="preserve"> subset result in the model constantly over-fitting the data. With more data, the lowest achievable RMSE probably lies around 0.36  Pa</w:t>
      </w:r>
      <w:r>
        <w:rPr>
          <w:rFonts w:eastAsia="Symbol" w:cs="Symbol" w:ascii="Ubuntu" w:hAnsi="Ubuntu"/>
          <w:iCs/>
          <w:sz w:val="24"/>
          <w:szCs w:val="24"/>
        </w:rPr>
        <w:t>·</w:t>
      </w:r>
      <w:r>
        <w:rPr>
          <w:iCs/>
          <w:sz w:val="24"/>
          <w:szCs w:val="24"/>
        </w:rPr>
        <w:t>s as shown by the evolution of the training RMSE (Fig. S2A) and reflects errors affecting the dataset (see below).</w:t>
      </w:r>
    </w:p>
    <w:p>
      <w:pPr>
        <w:pStyle w:val="Normal"/>
        <w:spacing w:lineRule="auto" w:line="480"/>
        <w:rPr>
          <w:rFonts w:ascii="Times New Roman" w:hAnsi="Times New Roman" w:eastAsia="Symbol" w:cs="Symbol"/>
          <w:iCs/>
          <w:sz w:val="24"/>
          <w:szCs w:val="24"/>
        </w:rPr>
      </w:pPr>
      <w:r>
        <w:rPr>
          <w:rFonts w:eastAsia="Symbol" w:cs="Symbol"/>
          <w:iCs/>
          <w:sz w:val="24"/>
          <w:szCs w:val="24"/>
        </w:rPr>
      </w:r>
    </w:p>
    <w:p>
      <w:pPr>
        <w:pStyle w:val="Normal"/>
        <w:spacing w:lineRule="auto" w:line="480"/>
        <w:ind w:hanging="0"/>
        <w:jc w:val="both"/>
        <w:rPr/>
      </w:pPr>
      <w:r>
        <w:rPr>
          <w:b w:val="false"/>
          <w:bCs w:val="false"/>
          <w:iCs/>
          <w:sz w:val="24"/>
          <w:szCs w:val="24"/>
          <w:u w:val="none"/>
        </w:rPr>
        <w:t>Aside the number of training data, the network architecture has a direct effect on the model predictive ability. For small datasets, a common outdated advice to avoid overfitting is to use networks with a limited number of activation units and layers. In our case, this is not true. More than a thousand hidden activation units are necessary to achieve good validation and testing RMSE on the viscosity dataset (Fig. S2). More precisely, network with more than 3 hidden layers provide better predictive abilities (Figure S2), confirming that deep networks perform better than shallow ones even on small datasets.</w:t>
      </w:r>
    </w:p>
    <w:p>
      <w:pPr>
        <w:pStyle w:val="Normal"/>
        <w:spacing w:lineRule="auto" w:line="480"/>
        <w:ind w:hanging="0"/>
        <w:jc w:val="both"/>
        <w:rPr>
          <w:iCs/>
          <w:sz w:val="24"/>
          <w:szCs w:val="24"/>
          <w:u w:val="single"/>
        </w:rPr>
      </w:pPr>
      <w:r>
        <w:rPr>
          <w:iCs/>
          <w:sz w:val="24"/>
          <w:szCs w:val="24"/>
          <w:u w:val="single"/>
        </w:rPr>
      </w:r>
    </w:p>
    <w:p>
      <w:pPr>
        <w:pStyle w:val="Normal"/>
        <w:spacing w:lineRule="auto" w:line="480"/>
        <w:ind w:hanging="0"/>
        <w:jc w:val="both"/>
        <w:rPr>
          <w:b/>
          <w:b/>
          <w:bCs/>
          <w:i/>
          <w:i/>
          <w:iCs/>
          <w:u w:val="none"/>
        </w:rPr>
      </w:pPr>
      <w:r>
        <w:rPr>
          <w:b/>
          <w:bCs/>
          <w:i/>
          <w:iCs/>
          <w:sz w:val="24"/>
          <w:szCs w:val="24"/>
          <w:u w:val="none"/>
        </w:rPr>
        <w:t>Can we detect a lowest achievable limit for the model predictive error?</w:t>
      </w:r>
    </w:p>
    <w:p>
      <w:pPr>
        <w:pStyle w:val="Normal"/>
        <w:spacing w:lineRule="auto" w:line="480"/>
        <w:ind w:hanging="0"/>
        <w:jc w:val="both"/>
        <w:rPr/>
      </w:pPr>
      <w:r>
        <w:rPr>
          <w:iCs/>
          <w:sz w:val="24"/>
          <w:szCs w:val="24"/>
        </w:rPr>
        <w:t>Interestingly, the training RMSE on viscosity is always of ~0.36 log Pa</w:t>
      </w:r>
      <w:r>
        <w:rPr>
          <w:rFonts w:eastAsia="Symbol" w:cs="Symbol" w:ascii="Ubuntu" w:hAnsi="Ubuntu"/>
          <w:iCs/>
          <w:sz w:val="24"/>
          <w:szCs w:val="24"/>
        </w:rPr>
        <w:t>·</w:t>
      </w:r>
      <w:r>
        <w:rPr>
          <w:iCs/>
          <w:sz w:val="24"/>
          <w:szCs w:val="24"/>
        </w:rPr>
        <w:t>s (Fig. S2A), regardless of the training data subset size. Artificial neural networks are extremely flexible and very prone to overfit the training data subset. Therefore, the fact that models trained on a small number of compositions clearly overfit the training data subset but do not provide viscosity predictions better than ~0.36 log Pa</w:t>
      </w:r>
      <w:r>
        <w:rPr>
          <w:rFonts w:eastAsia="Symbol" w:cs="Symbol" w:ascii="Ubuntu" w:hAnsi="Ubuntu"/>
          <w:iCs/>
          <w:sz w:val="24"/>
          <w:szCs w:val="24"/>
        </w:rPr>
        <w:t>·</w:t>
      </w:r>
      <w:r>
        <w:rPr>
          <w:iCs/>
          <w:sz w:val="24"/>
          <w:szCs w:val="24"/>
        </w:rPr>
        <w:t>s brings an important information: this places a lowest achievable RMSE at ~0.36 log Pa</w:t>
      </w:r>
      <w:r>
        <w:rPr>
          <w:rFonts w:eastAsia="Symbol" w:cs="Symbol" w:ascii="Ubuntu" w:hAnsi="Ubuntu"/>
          <w:iCs/>
          <w:sz w:val="24"/>
          <w:szCs w:val="24"/>
        </w:rPr>
        <w:t>·</w:t>
      </w:r>
      <w:r>
        <w:rPr>
          <w:iCs/>
          <w:sz w:val="24"/>
          <w:szCs w:val="24"/>
        </w:rPr>
        <w:t>s on the present data subset. We infer that this limit reflects contributions from experimental errors affecting viscosity measurements and chemical composition values, those errors varying between different laboratories, as well as from the accuracy of the glass and melt heat capacity determination (see above).</w:t>
      </w:r>
    </w:p>
    <w:p>
      <w:pPr>
        <w:pStyle w:val="Normal"/>
        <w:spacing w:lineRule="auto" w:line="480"/>
        <w:ind w:hanging="0"/>
        <w:jc w:val="both"/>
        <w:rPr>
          <w:iCs/>
          <w:sz w:val="24"/>
          <w:szCs w:val="24"/>
        </w:rPr>
      </w:pPr>
      <w:r>
        <w:rPr>
          <w:iCs/>
          <w:sz w:val="24"/>
          <w:szCs w:val="24"/>
        </w:rPr>
      </w:r>
    </w:p>
    <w:p>
      <w:pPr>
        <w:pStyle w:val="Normal"/>
        <w:spacing w:lineRule="auto" w:line="480"/>
        <w:ind w:hanging="0"/>
        <w:jc w:val="both"/>
        <w:rPr>
          <w:b/>
          <w:b/>
          <w:bCs/>
          <w:i/>
          <w:i/>
          <w:iCs/>
          <w:u w:val="none"/>
        </w:rPr>
      </w:pPr>
      <w:r>
        <w:rPr>
          <w:b/>
          <w:bCs/>
          <w:i/>
          <w:iCs/>
          <w:sz w:val="24"/>
          <w:szCs w:val="24"/>
          <w:u w:val="none"/>
        </w:rPr>
        <w:t>Configurational entropy at the glass transition: chemical and topological contributions</w:t>
      </w:r>
    </w:p>
    <w:p>
      <w:pPr>
        <w:pStyle w:val="Paragraph"/>
        <w:rPr/>
      </w:pPr>
      <w:r>
        <w:rPr>
          <w:b w:val="false"/>
          <w:bCs w:val="false"/>
        </w:rPr>
        <w:t xml:space="preserve">Model results show large, non-linear variations of </w:t>
      </w:r>
      <w:r>
        <w:rPr>
          <w:b w:val="false"/>
          <w:bCs w:val="false"/>
          <w:i/>
        </w:rPr>
        <w:t>S</w:t>
      </w:r>
      <w:r>
        <w:rPr>
          <w:b w:val="false"/>
          <w:bCs w:val="false"/>
          <w:i/>
          <w:vertAlign w:val="superscript"/>
        </w:rPr>
        <w:t>conf</w:t>
      </w:r>
      <w:r>
        <w:rPr>
          <w:b w:val="false"/>
          <w:bCs w:val="false"/>
          <w:i/>
        </w:rPr>
        <w:t>(T</w:t>
      </w:r>
      <w:r>
        <w:rPr>
          <w:b w:val="false"/>
          <w:bCs w:val="false"/>
          <w:i/>
          <w:vertAlign w:val="subscript"/>
        </w:rPr>
        <w:t>g</w:t>
      </w:r>
      <w:r>
        <w:rPr>
          <w:b w:val="false"/>
          <w:bCs w:val="false"/>
          <w:i/>
        </w:rPr>
        <w:t xml:space="preserve">) </w:t>
      </w:r>
      <w:r>
        <w:rPr>
          <w:b w:val="false"/>
          <w:bCs w:val="false"/>
          <w:i w:val="false"/>
          <w:iCs w:val="false"/>
        </w:rPr>
        <w:t xml:space="preserve">with glass composition. Such variations are better understood when considering that </w:t>
      </w:r>
      <w:r>
        <w:rPr>
          <w:b w:val="false"/>
          <w:bCs w:val="false"/>
          <w:i/>
          <w:iCs w:val="false"/>
        </w:rPr>
        <w:t>S</w:t>
      </w:r>
      <w:r>
        <w:rPr>
          <w:b w:val="false"/>
          <w:bCs w:val="false"/>
          <w:i/>
          <w:iCs w:val="false"/>
          <w:vertAlign w:val="superscript"/>
        </w:rPr>
        <w:t>conf</w:t>
      </w:r>
      <w:r>
        <w:rPr>
          <w:b w:val="false"/>
          <w:bCs w:val="false"/>
          <w:i/>
          <w:iCs w:val="false"/>
        </w:rPr>
        <w:t>(T</w:t>
      </w:r>
      <w:r>
        <w:rPr>
          <w:b w:val="false"/>
          <w:bCs w:val="false"/>
          <w:i/>
          <w:iCs w:val="false"/>
          <w:vertAlign w:val="subscript"/>
        </w:rPr>
        <w:t>g</w:t>
      </w:r>
      <w:r>
        <w:rPr>
          <w:b w:val="false"/>
          <w:bCs w:val="false"/>
          <w:i/>
          <w:iCs w:val="false"/>
        </w:rPr>
        <w:t>)</w:t>
      </w:r>
      <w:r>
        <w:rPr>
          <w:iCs/>
          <w:sz w:val="24"/>
          <w:szCs w:val="24"/>
        </w:rPr>
        <w:t xml:space="preserve"> should be considered as originating from various sources, of topological and chemical nature. As a result, it varies in a complex way with melt chemistry, and those variations are difficult to rationalize without making severe simplifications and/or assumptions. Even for the simple SiO</w:t>
      </w:r>
      <w:r>
        <w:rPr>
          <w:iCs/>
          <w:sz w:val="24"/>
          <w:szCs w:val="24"/>
          <w:vertAlign w:val="subscript"/>
        </w:rPr>
        <w:t>2</w:t>
      </w:r>
      <w:r>
        <w:rPr>
          <w:iCs/>
          <w:sz w:val="24"/>
          <w:szCs w:val="24"/>
        </w:rPr>
        <w:t xml:space="preserve"> glass, not all the configurational entropy can be assigned to a topological origin with certainty. Indeed, the Raman signal of the A1 vibrational doublet at high frequency arising from symmetric stretching of the SiO</w:t>
      </w:r>
      <w:r>
        <w:rPr>
          <w:iCs/>
          <w:sz w:val="24"/>
          <w:szCs w:val="24"/>
          <w:vertAlign w:val="subscript"/>
        </w:rPr>
        <w:t>2</w:t>
      </w:r>
      <w:r>
        <w:rPr>
          <w:iCs/>
          <w:sz w:val="24"/>
          <w:szCs w:val="24"/>
        </w:rPr>
        <w:t xml:space="preserve"> tetrahedral units is split in two components, which fractions represent 0.68 and 0.32 of the A1 signal </w:t>
      </w:r>
      <w:bookmarkStart w:id="984" w:name="__UnoMark__9934_1449571692"/>
      <w:bookmarkStart w:id="985" w:name="__UnoMark__7627_1449571692"/>
      <w:bookmarkStart w:id="986" w:name="ZOTERO_BREF_FfM5K70YisMy"/>
      <w:bookmarkStart w:id="987" w:name="__UnoMark__18710_4168236645"/>
      <w:bookmarkStart w:id="988" w:name="__UnoMark__23691_2551971298"/>
      <w:bookmarkStart w:id="989" w:name="__UnoMark__23073_2551971298"/>
      <w:bookmarkStart w:id="990" w:name="__UnoMark__29466_2551971298"/>
      <w:bookmarkStart w:id="991" w:name="__UnoMark__29306_2551971298"/>
      <w:bookmarkStart w:id="992" w:name="__UnoMark__23279_2551971298"/>
      <w:bookmarkStart w:id="993" w:name="__UnoMark__23485_2551971298"/>
      <w:bookmarkStart w:id="994" w:name="__UnoMark__23051_2551971298"/>
      <w:bookmarkStart w:id="995" w:name="__UnoMark__23069_2551971298"/>
      <w:bookmarkEnd w:id="994"/>
      <w:bookmarkEnd w:id="995"/>
      <w:r>
        <w:rPr>
          <w:b w:val="false"/>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34</w:t>
      </w:r>
      <w:r>
        <w:rPr>
          <w:b w:val="false"/>
          <w:caps w:val="false"/>
          <w:smallCaps w:val="false"/>
          <w:position w:val="0"/>
          <w:sz w:val="24"/>
          <w:sz w:val="24"/>
          <w:u w:val="none"/>
          <w:vertAlign w:val="baseline"/>
        </w:rPr>
        <w:t>)</w:t>
      </w:r>
      <w:bookmarkStart w:id="996" w:name="__UnoMark__23072_2551971298"/>
      <w:bookmarkEnd w:id="984"/>
      <w:bookmarkEnd w:id="985"/>
      <w:bookmarkEnd w:id="986"/>
      <w:bookmarkEnd w:id="987"/>
      <w:bookmarkEnd w:id="988"/>
      <w:bookmarkEnd w:id="989"/>
      <w:bookmarkEnd w:id="990"/>
      <w:bookmarkEnd w:id="991"/>
      <w:bookmarkEnd w:id="992"/>
      <w:bookmarkEnd w:id="993"/>
      <w:bookmarkEnd w:id="996"/>
      <w:r>
        <w:rPr>
          <w:iCs/>
          <w:sz w:val="24"/>
          <w:szCs w:val="24"/>
        </w:rPr>
        <w:t xml:space="preserve">; assuming an ideal mixing of the two vibrators, one finds a Raman-derived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 5.2 ± 0.4 J mol</w:t>
      </w:r>
      <w:r>
        <w:rPr>
          <w:iCs/>
          <w:sz w:val="24"/>
          <w:szCs w:val="24"/>
          <w:vertAlign w:val="superscript"/>
        </w:rPr>
        <w:t>-1</w:t>
      </w:r>
      <w:r>
        <w:rPr>
          <w:iCs/>
          <w:sz w:val="24"/>
          <w:szCs w:val="24"/>
        </w:rPr>
        <w:t xml:space="preserve"> K</w:t>
      </w:r>
      <w:r>
        <w:rPr>
          <w:iCs/>
          <w:sz w:val="24"/>
          <w:szCs w:val="24"/>
          <w:vertAlign w:val="superscript"/>
        </w:rPr>
        <w:t>-1</w:t>
      </w:r>
      <w:r>
        <w:rPr>
          <w:iCs/>
          <w:sz w:val="24"/>
          <w:szCs w:val="24"/>
        </w:rPr>
        <w:t>. This value is surprisingly realistic, very close to the 5.1 ± 2 J mol</w:t>
      </w:r>
      <w:r>
        <w:rPr>
          <w:iCs/>
          <w:sz w:val="24"/>
          <w:szCs w:val="24"/>
          <w:vertAlign w:val="superscript"/>
        </w:rPr>
        <w:t>-1</w:t>
      </w:r>
      <w:r>
        <w:rPr>
          <w:iCs/>
          <w:sz w:val="24"/>
          <w:szCs w:val="24"/>
        </w:rPr>
        <w:t xml:space="preserve"> K</w:t>
      </w:r>
      <w:r>
        <w:rPr>
          <w:iCs/>
          <w:sz w:val="24"/>
          <w:szCs w:val="24"/>
          <w:vertAlign w:val="superscript"/>
        </w:rPr>
        <w:t>-1</w:t>
      </w:r>
      <w:r>
        <w:rPr>
          <w:iCs/>
          <w:sz w:val="24"/>
          <w:szCs w:val="24"/>
        </w:rPr>
        <w:t xml:space="preserve"> value returned from calorimetric measurements </w:t>
      </w:r>
      <w:bookmarkStart w:id="997" w:name="__UnoMark__29467_2551971298"/>
      <w:bookmarkStart w:id="998" w:name="__UnoMark__9935_1449571692"/>
      <w:bookmarkStart w:id="999" w:name="__UnoMark__23283_2551971298"/>
      <w:bookmarkStart w:id="1000" w:name="__UnoMark__7628_1449571692"/>
      <w:bookmarkStart w:id="1001" w:name="__UnoMark__18711_4168236645"/>
      <w:bookmarkStart w:id="1002" w:name="__UnoMark__29307_2551971298"/>
      <w:bookmarkStart w:id="1003" w:name="__UnoMark__23693_2551971298"/>
      <w:bookmarkStart w:id="1004" w:name="__UnoMark__23488_2551971298"/>
      <w:bookmarkStart w:id="1005" w:name="__UnoMark__23257_2551971298"/>
      <w:bookmarkStart w:id="1006" w:name="__UnoMark__23275_2551971298"/>
      <w:bookmarkStart w:id="1007" w:name="ZOTERO_BREF_MIDgCoIrgSON"/>
      <w:bookmarkEnd w:id="1005"/>
      <w:bookmarkEnd w:id="1006"/>
      <w:r>
        <w:rPr>
          <w:b w:val="false"/>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35</w:t>
      </w:r>
      <w:r>
        <w:rPr>
          <w:b w:val="false"/>
          <w:caps w:val="false"/>
          <w:smallCaps w:val="false"/>
          <w:position w:val="0"/>
          <w:sz w:val="24"/>
          <w:sz w:val="24"/>
          <w:u w:val="none"/>
          <w:vertAlign w:val="baseline"/>
        </w:rPr>
        <w:t>)</w:t>
      </w:r>
      <w:bookmarkStart w:id="1008" w:name="__UnoMark__23278_2551971298"/>
      <w:bookmarkEnd w:id="997"/>
      <w:bookmarkEnd w:id="998"/>
      <w:bookmarkEnd w:id="999"/>
      <w:bookmarkEnd w:id="1000"/>
      <w:bookmarkEnd w:id="1001"/>
      <w:bookmarkEnd w:id="1002"/>
      <w:bookmarkEnd w:id="1003"/>
      <w:bookmarkEnd w:id="1004"/>
      <w:bookmarkEnd w:id="1007"/>
      <w:bookmarkEnd w:id="1008"/>
      <w:r>
        <w:rPr>
          <w:iCs/>
          <w:sz w:val="24"/>
          <w:szCs w:val="24"/>
        </w:rPr>
        <w:t xml:space="preserve"> and not very different from the 8.3 ± 2.8 J mol</w:t>
      </w:r>
      <w:r>
        <w:rPr>
          <w:iCs/>
          <w:sz w:val="24"/>
          <w:szCs w:val="24"/>
          <w:vertAlign w:val="superscript"/>
        </w:rPr>
        <w:t>-1</w:t>
      </w:r>
      <w:r>
        <w:rPr>
          <w:iCs/>
          <w:sz w:val="24"/>
          <w:szCs w:val="24"/>
        </w:rPr>
        <w:t xml:space="preserve"> K</w:t>
      </w:r>
      <w:r>
        <w:rPr>
          <w:iCs/>
          <w:sz w:val="24"/>
          <w:szCs w:val="24"/>
          <w:vertAlign w:val="superscript"/>
        </w:rPr>
        <w:t>-1</w:t>
      </w:r>
      <w:r>
        <w:rPr>
          <w:iCs/>
          <w:sz w:val="24"/>
          <w:szCs w:val="24"/>
        </w:rPr>
        <w:t xml:space="preserve"> value calculated from the SiO</w:t>
      </w:r>
      <w:r>
        <w:rPr>
          <w:iCs/>
          <w:sz w:val="24"/>
          <w:szCs w:val="24"/>
          <w:vertAlign w:val="subscript"/>
        </w:rPr>
        <w:t>2</w:t>
      </w:r>
      <w:r>
        <w:rPr>
          <w:iCs/>
          <w:sz w:val="24"/>
          <w:szCs w:val="24"/>
        </w:rPr>
        <w:t xml:space="preserve"> viscosity data </w:t>
      </w:r>
      <w:bookmarkStart w:id="1009" w:name="__UnoMark__9936_1449571692"/>
      <w:bookmarkStart w:id="1010" w:name="__UnoMark__29468_2551971298"/>
      <w:bookmarkStart w:id="1011" w:name="__UnoMark__7629_1449571692"/>
      <w:bookmarkStart w:id="1012" w:name="__UnoMark__29308_2551971298"/>
      <w:bookmarkStart w:id="1013" w:name="__UnoMark__18712_4168236645"/>
      <w:bookmarkStart w:id="1014" w:name="__UnoMark__23694_2551971298"/>
      <w:bookmarkStart w:id="1015" w:name="ZOTERO_BREF_R2leDjKZHKGA"/>
      <w:bookmarkStart w:id="1016" w:name="__UnoMark__23481_2551971298"/>
      <w:bookmarkStart w:id="1017" w:name="__UnoMark__23463_2551971298"/>
      <w:bookmarkStart w:id="1018" w:name="__UnoMark__23489_2551971298"/>
      <w:bookmarkEnd w:id="1016"/>
      <w:bookmarkEnd w:id="1017"/>
      <w:r>
        <w:rPr>
          <w:b w:val="false"/>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23</w:t>
      </w:r>
      <w:r>
        <w:rPr>
          <w:b w:val="false"/>
          <w:caps w:val="false"/>
          <w:smallCaps w:val="false"/>
          <w:position w:val="0"/>
          <w:sz w:val="24"/>
          <w:sz w:val="24"/>
          <w:u w:val="none"/>
          <w:vertAlign w:val="baseline"/>
        </w:rPr>
        <w:t>)</w:t>
      </w:r>
      <w:bookmarkStart w:id="1019" w:name="__UnoMark__23484_2551971298"/>
      <w:bookmarkEnd w:id="1009"/>
      <w:bookmarkEnd w:id="1010"/>
      <w:bookmarkEnd w:id="1011"/>
      <w:bookmarkEnd w:id="1012"/>
      <w:bookmarkEnd w:id="1013"/>
      <w:bookmarkEnd w:id="1014"/>
      <w:bookmarkEnd w:id="1015"/>
      <w:bookmarkEnd w:id="1018"/>
      <w:bookmarkEnd w:id="1019"/>
      <w:r>
        <w:rPr>
          <w:iCs/>
          <w:sz w:val="24"/>
          <w:szCs w:val="24"/>
        </w:rPr>
        <w:t>. The same treatment for the nepheline glass yields a value of 4.6 ± 0.7 J mol</w:t>
      </w:r>
      <w:r>
        <w:rPr>
          <w:iCs/>
          <w:sz w:val="24"/>
          <w:szCs w:val="24"/>
          <w:vertAlign w:val="superscript"/>
        </w:rPr>
        <w:t>-1</w:t>
      </w:r>
      <w:r>
        <w:rPr>
          <w:iCs/>
          <w:sz w:val="24"/>
          <w:szCs w:val="24"/>
        </w:rPr>
        <w:t xml:space="preserve"> K</w:t>
      </w:r>
      <w:r>
        <w:rPr>
          <w:iCs/>
          <w:sz w:val="24"/>
          <w:szCs w:val="24"/>
          <w:vertAlign w:val="superscript"/>
        </w:rPr>
        <w:t>-1</w:t>
      </w:r>
      <w:r>
        <w:rPr>
          <w:iCs/>
          <w:sz w:val="24"/>
          <w:szCs w:val="24"/>
        </w:rPr>
        <w:t>, close to the calorimetric value of 4.85 J mol</w:t>
      </w:r>
      <w:r>
        <w:rPr>
          <w:iCs/>
          <w:sz w:val="24"/>
          <w:szCs w:val="24"/>
          <w:vertAlign w:val="superscript"/>
        </w:rPr>
        <w:t>-1</w:t>
      </w:r>
      <w:r>
        <w:rPr>
          <w:iCs/>
          <w:sz w:val="24"/>
          <w:szCs w:val="24"/>
        </w:rPr>
        <w:t xml:space="preserve"> K</w:t>
      </w:r>
      <w:r>
        <w:rPr>
          <w:iCs/>
          <w:sz w:val="24"/>
          <w:szCs w:val="24"/>
          <w:vertAlign w:val="superscript"/>
        </w:rPr>
        <w:t>-1</w:t>
      </w:r>
      <w:r>
        <w:rPr>
          <w:iCs/>
          <w:sz w:val="24"/>
          <w:szCs w:val="24"/>
        </w:rPr>
        <w:t xml:space="preserve">, this being explained by the high ordering of the Si-Al distribution in nepheline </w:t>
      </w:r>
      <w:bookmarkStart w:id="1020" w:name="__UnoMark__18713_4168236645"/>
      <w:bookmarkStart w:id="1021" w:name="__UnoMark__9937_1449571692"/>
      <w:bookmarkStart w:id="1022" w:name="__UnoMark__7630_1449571692"/>
      <w:bookmarkStart w:id="1023" w:name="ZOTERO_BREF_d2Eb9LX4hCoC"/>
      <w:bookmarkStart w:id="1024" w:name="__UnoMark__29309_2551971298"/>
      <w:bookmarkStart w:id="1025" w:name="__UnoMark__29469_2551971298"/>
      <w:bookmarkStart w:id="1026" w:name="__UnoMark__23669_2551971298"/>
      <w:bookmarkStart w:id="1027" w:name="__UnoMark__23687_2551971298"/>
      <w:bookmarkStart w:id="1028" w:name="__UnoMark__23695_2551971298"/>
      <w:bookmarkEnd w:id="1026"/>
      <w:bookmarkEnd w:id="1027"/>
      <w:r>
        <w:rPr>
          <w:b w:val="false"/>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36</w:t>
      </w:r>
      <w:r>
        <w:rPr>
          <w:b w:val="false"/>
          <w:caps w:val="false"/>
          <w:smallCaps w:val="false"/>
          <w:position w:val="0"/>
          <w:sz w:val="24"/>
          <w:sz w:val="24"/>
          <w:u w:val="none"/>
          <w:vertAlign w:val="baseline"/>
        </w:rPr>
        <w:t>)</w:t>
      </w:r>
      <w:bookmarkStart w:id="1029" w:name="__UnoMark__23690_2551971298"/>
      <w:bookmarkEnd w:id="1020"/>
      <w:bookmarkEnd w:id="1021"/>
      <w:bookmarkEnd w:id="1022"/>
      <w:bookmarkEnd w:id="1023"/>
      <w:bookmarkEnd w:id="1024"/>
      <w:bookmarkEnd w:id="1025"/>
      <w:bookmarkEnd w:id="1028"/>
      <w:bookmarkEnd w:id="1029"/>
      <w:r>
        <w:rPr>
          <w:iCs/>
          <w:sz w:val="24"/>
          <w:szCs w:val="24"/>
        </w:rPr>
        <w:t xml:space="preserve"> and hence a limited chemical mixing of various units. However, as soon as chemical mixing becomes important, such calculation fails. This is shown by comparing the value of such calculation for albite, which yields a Raman-derived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 3.8 ± 1.1 J mol</w:t>
      </w:r>
      <w:r>
        <w:rPr>
          <w:iCs/>
          <w:sz w:val="24"/>
          <w:szCs w:val="24"/>
          <w:vertAlign w:val="superscript"/>
        </w:rPr>
        <w:t>-1</w:t>
      </w:r>
      <w:r>
        <w:rPr>
          <w:iCs/>
          <w:sz w:val="24"/>
          <w:szCs w:val="24"/>
        </w:rPr>
        <w:t xml:space="preserve"> K</w:t>
      </w:r>
      <w:r>
        <w:rPr>
          <w:iCs/>
          <w:sz w:val="24"/>
          <w:szCs w:val="24"/>
          <w:vertAlign w:val="superscript"/>
        </w:rPr>
        <w:t>-1</w:t>
      </w:r>
      <w:r>
        <w:rPr>
          <w:iCs/>
          <w:sz w:val="24"/>
          <w:szCs w:val="24"/>
        </w:rPr>
        <w:t>, a value much lower than the calorimetric one equal to 9.2 ± 2 J mol</w:t>
      </w:r>
      <w:r>
        <w:rPr>
          <w:iCs/>
          <w:sz w:val="24"/>
          <w:szCs w:val="24"/>
          <w:vertAlign w:val="superscript"/>
        </w:rPr>
        <w:t>-1</w:t>
      </w:r>
      <w:r>
        <w:rPr>
          <w:iCs/>
          <w:sz w:val="24"/>
          <w:szCs w:val="24"/>
        </w:rPr>
        <w:t xml:space="preserve"> K</w:t>
      </w:r>
      <w:r>
        <w:rPr>
          <w:iCs/>
          <w:sz w:val="24"/>
          <w:szCs w:val="24"/>
          <w:vertAlign w:val="superscript"/>
        </w:rPr>
        <w:t xml:space="preserve">-1 </w:t>
      </w:r>
      <w:bookmarkStart w:id="1030" w:name="__UnoMark__9938_1449571692"/>
      <w:bookmarkStart w:id="1031" w:name="ZOTERO_BREF_28gIxYHwNI5w"/>
      <w:bookmarkStart w:id="1032" w:name="__UnoMark__18714_4168236645"/>
      <w:bookmarkStart w:id="1033" w:name="__UnoMark__29310_2551971298"/>
      <w:bookmarkStart w:id="1034" w:name="__UnoMark__7631_1449571692"/>
      <w:bookmarkStart w:id="1035" w:name="__UnoMark__23875_2551971298"/>
      <w:bookmarkStart w:id="1036" w:name="__UnoMark__23893_2551971298"/>
      <w:bookmarkStart w:id="1037" w:name="__UnoMark__29470_2551971298"/>
      <w:bookmarkEnd w:id="1035"/>
      <w:bookmarkEnd w:id="1036"/>
      <w:r>
        <w:rPr>
          <w:b w:val="false"/>
          <w:iCs/>
          <w:caps w:val="false"/>
          <w:smallCaps w:val="false"/>
          <w:position w:val="0"/>
          <w:sz w:val="24"/>
          <w:sz w:val="24"/>
          <w:szCs w:val="24"/>
          <w:u w:val="none"/>
          <w:vertAlign w:val="baseline"/>
        </w:rPr>
        <w:t>(</w:t>
      </w:r>
      <w:r>
        <w:rPr>
          <w:b w:val="false"/>
          <w:i/>
          <w:caps w:val="false"/>
          <w:smallCaps w:val="false"/>
          <w:position w:val="0"/>
          <w:sz w:val="24"/>
          <w:sz w:val="24"/>
          <w:u w:val="none"/>
          <w:vertAlign w:val="baseline"/>
        </w:rPr>
        <w:t>35</w:t>
      </w:r>
      <w:r>
        <w:rPr>
          <w:b w:val="false"/>
          <w:caps w:val="false"/>
          <w:smallCaps w:val="false"/>
          <w:position w:val="0"/>
          <w:sz w:val="24"/>
          <w:sz w:val="24"/>
          <w:u w:val="none"/>
          <w:vertAlign w:val="baseline"/>
        </w:rPr>
        <w:t>)</w:t>
      </w:r>
      <w:bookmarkStart w:id="1038" w:name="__UnoMark__23896_2551971298"/>
      <w:bookmarkEnd w:id="1030"/>
      <w:bookmarkEnd w:id="1031"/>
      <w:bookmarkEnd w:id="1032"/>
      <w:bookmarkEnd w:id="1033"/>
      <w:bookmarkEnd w:id="1034"/>
      <w:bookmarkEnd w:id="1037"/>
      <w:bookmarkEnd w:id="1038"/>
      <w:r>
        <w:rPr>
          <w:iCs/>
          <w:sz w:val="24"/>
          <w:szCs w:val="24"/>
        </w:rPr>
        <w:t>. Assuming that Na repartition in CCRN is not accompanied by any mixing effect (this seems reasonable as Na is the only cation that can occupy such environment), this difference can be assigned to Al-Si mixing. Assuming ideal mixing, one can calculate it and add it to the 3.8 ± 1.1 J mol</w:t>
      </w:r>
      <w:r>
        <w:rPr>
          <w:iCs/>
          <w:sz w:val="24"/>
          <w:szCs w:val="24"/>
          <w:vertAlign w:val="superscript"/>
        </w:rPr>
        <w:t>-1</w:t>
      </w:r>
      <w:r>
        <w:rPr>
          <w:iCs/>
          <w:sz w:val="24"/>
          <w:szCs w:val="24"/>
        </w:rPr>
        <w:t xml:space="preserve"> K</w:t>
      </w:r>
      <w:r>
        <w:rPr>
          <w:iCs/>
          <w:sz w:val="24"/>
          <w:szCs w:val="24"/>
          <w:vertAlign w:val="superscript"/>
        </w:rPr>
        <w:t xml:space="preserve">-1 </w:t>
      </w:r>
      <w:r>
        <w:rPr>
          <w:iCs/>
          <w:sz w:val="24"/>
          <w:szCs w:val="24"/>
        </w:rPr>
        <w:t>value to finally obtain a value of 8.46 ± 1.1 J mol</w:t>
      </w:r>
      <w:r>
        <w:rPr>
          <w:iCs/>
          <w:sz w:val="24"/>
          <w:szCs w:val="24"/>
          <w:vertAlign w:val="superscript"/>
        </w:rPr>
        <w:t>-1</w:t>
      </w:r>
      <w:r>
        <w:rPr>
          <w:iCs/>
          <w:sz w:val="24"/>
          <w:szCs w:val="24"/>
        </w:rPr>
        <w:t xml:space="preserve"> K</w:t>
      </w:r>
      <w:r>
        <w:rPr>
          <w:iCs/>
          <w:sz w:val="24"/>
          <w:szCs w:val="24"/>
          <w:vertAlign w:val="superscript"/>
        </w:rPr>
        <w:t>-1</w:t>
      </w:r>
      <w:r>
        <w:rPr>
          <w:iCs/>
          <w:sz w:val="24"/>
          <w:szCs w:val="24"/>
        </w:rPr>
        <w:t xml:space="preserve">, a value in much better agreement with the measured one. Such analysis may not be easily extrapolated to other compositions, but rather is an interesting exposition of the source of entropy affecting the melt configurational entropy at the glass transition, and, hence, the variations of its viscosity. In turn, the complexity of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indicates that values for different glasses do not necessary embed interesting information about their relative ordering. Indeed, while two glasses may present similar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their decomposition may yield very different topological and mixing  contributions, making any attempt in discussing glass structure using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i w:val="false"/>
          <w:iCs w:val="false"/>
          <w:sz w:val="24"/>
          <w:szCs w:val="24"/>
        </w:rPr>
        <w:t>pointless</w:t>
      </w:r>
      <w:r>
        <w:rPr>
          <w:i/>
          <w:iCs/>
          <w:sz w:val="24"/>
          <w:szCs w:val="24"/>
        </w:rPr>
        <w:t>.</w:t>
      </w:r>
    </w:p>
    <w:p>
      <w:pPr>
        <w:pStyle w:val="SMSubheading"/>
        <w:spacing w:lineRule="auto" w:line="480"/>
        <w:ind w:hanging="0"/>
        <w:jc w:val="both"/>
        <w:rPr/>
      </w:pPr>
      <w:r>
        <w:rPr/>
      </w:r>
    </w:p>
    <w:p>
      <w:pPr>
        <w:pStyle w:val="SMSubheading"/>
        <w:spacing w:lineRule="auto" w:line="480"/>
        <w:ind w:hanging="0"/>
        <w:jc w:val="both"/>
        <w:rPr>
          <w:b/>
          <w:b/>
          <w:bCs/>
          <w:i/>
          <w:i/>
          <w:iCs/>
          <w:u w:val="none"/>
        </w:rPr>
      </w:pPr>
      <w:r>
        <w:rPr>
          <w:b/>
          <w:bCs/>
          <w:i/>
          <w:iCs/>
          <w:u w:val="none"/>
        </w:rPr>
        <w:t>Configurational Entropy in the quaternary Na</w:t>
      </w:r>
      <w:r>
        <w:rPr>
          <w:b/>
          <w:bCs/>
          <w:i/>
          <w:iCs/>
          <w:u w:val="none"/>
          <w:vertAlign w:val="subscript"/>
        </w:rPr>
        <w:t>2</w:t>
      </w:r>
      <w:r>
        <w:rPr>
          <w:b/>
          <w:bCs/>
          <w:i/>
          <w:iCs/>
          <w:u w:val="none"/>
        </w:rPr>
        <w:t>O-K</w:t>
      </w:r>
      <w:r>
        <w:rPr>
          <w:b/>
          <w:bCs/>
          <w:i/>
          <w:iCs/>
          <w:u w:val="none"/>
          <w:vertAlign w:val="subscript"/>
        </w:rPr>
        <w:t>2</w:t>
      </w:r>
      <w:r>
        <w:rPr>
          <w:b/>
          <w:bCs/>
          <w:i/>
          <w:iCs/>
          <w:u w:val="none"/>
        </w:rPr>
        <w:t>O-Al</w:t>
      </w:r>
      <w:r>
        <w:rPr>
          <w:b/>
          <w:bCs/>
          <w:i/>
          <w:iCs/>
          <w:u w:val="none"/>
          <w:vertAlign w:val="subscript"/>
        </w:rPr>
        <w:t>2</w:t>
      </w:r>
      <w:r>
        <w:rPr>
          <w:b/>
          <w:bCs/>
          <w:i/>
          <w:iCs/>
          <w:u w:val="none"/>
        </w:rPr>
        <w:t>O</w:t>
      </w:r>
      <w:r>
        <w:rPr>
          <w:b/>
          <w:bCs/>
          <w:i/>
          <w:iCs/>
          <w:u w:val="none"/>
          <w:vertAlign w:val="subscript"/>
        </w:rPr>
        <w:t>3</w:t>
      </w:r>
      <w:r>
        <w:rPr>
          <w:b/>
          <w:bCs/>
          <w:i/>
          <w:iCs/>
          <w:u w:val="none"/>
        </w:rPr>
        <w:t>-SiO</w:t>
      </w:r>
      <w:r>
        <w:rPr>
          <w:b/>
          <w:bCs/>
          <w:i/>
          <w:iCs/>
          <w:u w:val="none"/>
          <w:vertAlign w:val="subscript"/>
        </w:rPr>
        <w:t>2</w:t>
      </w:r>
      <w:r>
        <w:rPr>
          <w:b/>
          <w:bCs/>
          <w:i/>
          <w:iCs/>
          <w:u w:val="none"/>
        </w:rPr>
        <w:t xml:space="preserve"> diagram</w:t>
      </w:r>
    </w:p>
    <w:p>
      <w:pPr>
        <w:pStyle w:val="SMSubheading"/>
        <w:spacing w:lineRule="auto" w:line="480"/>
        <w:ind w:hanging="0"/>
        <w:jc w:val="both"/>
        <w:rPr>
          <w:b/>
          <w:b/>
          <w:bCs/>
          <w:u w:val="none"/>
        </w:rPr>
      </w:pPr>
      <w:r>
        <w:rPr>
          <w:b/>
          <w:bCs/>
          <w:u w:val="none"/>
        </w:rPr>
      </w:r>
    </w:p>
    <w:p>
      <w:pPr>
        <w:pStyle w:val="Normal"/>
        <w:spacing w:lineRule="auto" w:line="480"/>
        <w:ind w:hanging="0"/>
        <w:jc w:val="both"/>
        <w:rPr/>
      </w:pPr>
      <w:r>
        <w:rPr>
          <w:sz w:val="24"/>
          <w:szCs w:val="24"/>
        </w:rPr>
        <w:t>V</w:t>
      </w:r>
      <w:r>
        <w:rPr>
          <w:iCs/>
          <w:sz w:val="24"/>
          <w:szCs w:val="24"/>
        </w:rPr>
        <w:t xml:space="preserve">ariations in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with melt composition are non-monotonic, with maxima close to, or on the silicate joint (alkali-silica, Al-free), while in general a decrease in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is observed upon addition of aluminum (Fig. 3A,B). Increasing the fraction of MAlO</w:t>
      </w:r>
      <w:r>
        <w:rPr>
          <w:iCs/>
          <w:sz w:val="24"/>
          <w:szCs w:val="24"/>
          <w:vertAlign w:val="subscript"/>
        </w:rPr>
        <w:t>2</w:t>
      </w:r>
      <w:r>
        <w:rPr>
          <w:iCs/>
          <w:sz w:val="24"/>
          <w:szCs w:val="24"/>
        </w:rPr>
        <w:t xml:space="preserve"> (M=Na, K) decreases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the effect being more linear and pronounced for potassic compositions (Fig. 3B). Mixing alkalis result in different effects as a function of the M/Al ratio of the melt (Fig. 3C,D). For silicate compositions, the Mixed Alkali Effect (MAE) </w:t>
      </w:r>
      <w:bookmarkStart w:id="1039" w:name="__UnoMark__9939_1449571692"/>
      <w:bookmarkStart w:id="1040" w:name="__UnoMark__7632_1449571692"/>
      <w:bookmarkStart w:id="1041" w:name="ZOTERO_BREF_CbgtKUA5z3UD"/>
      <w:bookmarkStart w:id="1042" w:name="__UnoMark__1479_1826520858"/>
      <w:bookmarkEnd w:id="1042"/>
      <w:r>
        <w:rPr/>
        <w:t>(</w:t>
      </w:r>
      <w:r>
        <w:rPr>
          <w:i/>
        </w:rPr>
        <w:t>15</w:t>
      </w:r>
      <w:r>
        <w:rPr/>
        <w:t>)</w:t>
      </w:r>
      <w:bookmarkEnd w:id="1039"/>
      <w:bookmarkEnd w:id="1040"/>
      <w:bookmarkEnd w:id="1041"/>
      <w:r>
        <w:rPr/>
        <w:t xml:space="preserve"> </w:t>
      </w:r>
      <w:r>
        <w:rPr>
          <w:iCs/>
          <w:sz w:val="24"/>
          <w:szCs w:val="24"/>
        </w:rPr>
        <w:t xml:space="preserve">is observed: a maximum in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is generally observed as Na and K mix, except at very low (&lt; 0.55) or very high (&gt; 0.95) silicate contents. At high Al concentrations, the variations in entropy with the Na/K ratio are closer to a linear trend, indicating a different MAE </w:t>
      </w:r>
      <w:bookmarkStart w:id="1043" w:name="__UnoMark__32762_998215430"/>
      <w:bookmarkStart w:id="1044" w:name="__UnoMark__31310_998215430"/>
      <w:bookmarkStart w:id="1045" w:name="__UnoMark__7633_1449571692"/>
      <w:bookmarkStart w:id="1046" w:name="__UnoMark__24099_2551971298"/>
      <w:bookmarkStart w:id="1047" w:name="__UnoMark__31488_998215430"/>
      <w:bookmarkStart w:id="1048" w:name="__UnoMark__9940_1449571692"/>
      <w:bookmarkStart w:id="1049" w:name="__UnoMark__32584_998215430"/>
      <w:bookmarkStart w:id="1050" w:name="__UnoMark__33758_998215430"/>
      <w:bookmarkStart w:id="1051" w:name="__UnoMark__33642_998215430"/>
      <w:bookmarkStart w:id="1052" w:name="__UnoMark__24214_2551971298"/>
      <w:bookmarkStart w:id="1053" w:name="__UnoMark__23917_2551971298"/>
      <w:bookmarkStart w:id="1054" w:name="ZOTERO_BREF_bz4dhY0w8cK5"/>
      <w:bookmarkStart w:id="1055" w:name="__UnoMark__29781_998215430"/>
      <w:bookmarkStart w:id="1056" w:name="__UnoMark__1293_1826520858"/>
      <w:bookmarkEnd w:id="1055"/>
      <w:r>
        <w:rPr>
          <w:iCs/>
          <w:sz w:val="24"/>
          <w:szCs w:val="24"/>
        </w:rPr>
        <w:t>(</w:t>
      </w:r>
      <w:r>
        <w:rPr>
          <w:i/>
        </w:rPr>
        <w:t>2</w:t>
      </w:r>
      <w:r>
        <w:rPr/>
        <w:t>)</w:t>
      </w:r>
      <w:bookmarkEnd w:id="1043"/>
      <w:bookmarkEnd w:id="1044"/>
      <w:bookmarkEnd w:id="1045"/>
      <w:bookmarkEnd w:id="1046"/>
      <w:bookmarkEnd w:id="1047"/>
      <w:bookmarkEnd w:id="1048"/>
      <w:bookmarkEnd w:id="1049"/>
      <w:bookmarkEnd w:id="1050"/>
      <w:bookmarkEnd w:id="1051"/>
      <w:bookmarkEnd w:id="1052"/>
      <w:bookmarkEnd w:id="1053"/>
      <w:bookmarkEnd w:id="1054"/>
      <w:bookmarkEnd w:id="1056"/>
      <w:r>
        <w:rPr>
          <w:iCs/>
          <w:sz w:val="24"/>
          <w:szCs w:val="24"/>
        </w:rPr>
        <w:t>.</w:t>
      </w:r>
    </w:p>
    <w:p>
      <w:pPr>
        <w:pStyle w:val="SMSubheading"/>
        <w:spacing w:lineRule="auto" w:line="480"/>
        <w:ind w:hanging="0"/>
        <w:jc w:val="both"/>
        <w:rPr/>
      </w:pPr>
      <w:r>
        <w:rPr/>
      </w:r>
    </w:p>
    <w:p>
      <w:pPr>
        <w:pStyle w:val="SMSubheading"/>
        <w:spacing w:lineRule="auto" w:line="480"/>
        <w:ind w:hanging="0"/>
        <w:jc w:val="both"/>
        <w:rPr>
          <w:b/>
          <w:b/>
          <w:bCs/>
          <w:i/>
          <w:i/>
          <w:iCs/>
          <w:u w:val="none"/>
        </w:rPr>
      </w:pPr>
      <w:r>
        <w:rPr>
          <w:b/>
          <w:bCs/>
          <w:i/>
          <w:iCs/>
          <w:u w:val="none"/>
        </w:rPr>
        <w:t>Links between the Adam-Gibbs and Free Volume theories?</w:t>
      </w:r>
    </w:p>
    <w:p>
      <w:pPr>
        <w:pStyle w:val="Paragraph"/>
        <w:spacing w:before="0" w:after="0"/>
        <w:ind w:hanging="0"/>
        <w:rPr>
          <w:b/>
          <w:b/>
          <w:bCs/>
        </w:rPr>
      </w:pPr>
      <w:r>
        <w:rPr>
          <w:b/>
          <w:bCs/>
        </w:rPr>
      </w:r>
    </w:p>
    <w:p>
      <w:pPr>
        <w:pStyle w:val="Paragraph"/>
        <w:spacing w:before="0" w:after="0"/>
        <w:ind w:hanging="0"/>
        <w:rPr/>
      </w:pPr>
      <w:r>
        <w:rPr>
          <w:b w:val="false"/>
          <w:bCs w:val="false"/>
        </w:rPr>
        <w:t>The trans-theoretical character of the model allows adopting a new vision about a problem like melt viscous flow and glass transition.</w:t>
      </w:r>
      <w:r>
        <w:rPr/>
        <w:t xml:space="preserve"> For aluminosilicate melts, it allows observing the link between two theories: Adam-Gibbs (AG) and Free Volume (FV). In the FV theory, solid-like and liquid-like molecular cells are distinguished and separated by a critical volume </w:t>
      </w:r>
      <w:bookmarkStart w:id="1057" w:name="__DdeLink__33616_998215430"/>
      <w:r>
        <w:rPr>
          <w:i/>
        </w:rPr>
        <w:t>v</w:t>
      </w:r>
      <w:bookmarkEnd w:id="1057"/>
      <w:r>
        <w:rPr>
          <w:i/>
          <w:vertAlign w:val="superscript"/>
        </w:rPr>
        <w:t>*</w:t>
      </w:r>
      <w:r>
        <w:rPr/>
        <w:t xml:space="preserve">, and viscous flow occurs via cooperative molecular movements between liquid-like cells. In the AG theory, viscous flow occurs via cooperative motions of molecular segments of a size </w:t>
      </w:r>
      <w:r>
        <w:rPr>
          <w:i/>
        </w:rPr>
        <w:t>z</w:t>
      </w:r>
      <w:r>
        <w:rPr>
          <w:i/>
          <w:vertAlign w:val="superscript"/>
        </w:rPr>
        <w:t>*</w:t>
      </w:r>
      <w:r>
        <w:rPr>
          <w:i/>
        </w:rPr>
        <w:t>(T),</w:t>
      </w:r>
      <w:r>
        <w:rPr/>
        <w:t xml:space="preserve"> characterized by an intrisic entropy </w:t>
      </w:r>
      <w:r>
        <w:rPr>
          <w:i/>
        </w:rPr>
        <w:t>S</w:t>
      </w:r>
      <w:r>
        <w:rPr>
          <w:i/>
          <w:vertAlign w:val="subscript"/>
        </w:rPr>
        <w:t>c</w:t>
      </w:r>
      <w:r>
        <w:rPr>
          <w:i/>
          <w:vertAlign w:val="superscript"/>
        </w:rPr>
        <w:t>*</w:t>
      </w:r>
      <w:r>
        <w:rPr/>
        <w:t xml:space="preserve">. The two theories thus share some common philosophical background: viscous flow is assumed to occur via some sort of cooperative movements of molecular entities in the melt. This background can be retrieved when diving into the details of the parameters of eq. 1 and 2. Indeed, </w:t>
      </w:r>
      <w:r>
        <w:rPr>
          <w:i/>
        </w:rPr>
        <w:t>B</w:t>
      </w:r>
      <w:r>
        <w:rPr>
          <w:i/>
          <w:vertAlign w:val="subscript"/>
        </w:rPr>
        <w:t xml:space="preserve">CG </w:t>
      </w:r>
      <w:r>
        <w:rPr/>
        <w:t xml:space="preserve">embeds some structural information because it depends on </w:t>
      </w:r>
      <w:bookmarkStart w:id="1058" w:name="__DdeLink__33616_9982154301"/>
      <w:r>
        <w:rPr>
          <w:i/>
        </w:rPr>
        <w:t>v</w:t>
      </w:r>
      <w:bookmarkEnd w:id="1058"/>
      <w:r>
        <w:rPr>
          <w:i/>
          <w:vertAlign w:val="superscript"/>
        </w:rPr>
        <w:t>*</w:t>
      </w:r>
      <w:r>
        <w:rPr/>
        <w:t>:</w:t>
      </w:r>
    </w:p>
    <w:p>
      <w:pPr>
        <w:pStyle w:val="Paragraph"/>
        <w:tabs>
          <w:tab w:val="left" w:pos="8222" w:leader="none"/>
        </w:tabs>
        <w:spacing w:before="0" w:after="0"/>
        <w:ind w:hanging="0"/>
        <w:rPr/>
      </w:pPr>
      <w:r>
        <w:rPr>
          <w:i/>
        </w:rPr>
        <w:t>B</w:t>
      </w:r>
      <w:r>
        <w:rPr>
          <w:i/>
          <w:vertAlign w:val="subscript"/>
        </w:rPr>
        <w:t>CG</w:t>
      </w:r>
      <w:r>
        <w:rPr>
          <w:i/>
        </w:rPr>
        <w:t xml:space="preserve"> = v</w:t>
      </w:r>
      <w:r>
        <w:rPr>
          <w:i/>
          <w:vertAlign w:val="superscript"/>
        </w:rPr>
        <w:t>*</w:t>
      </w:r>
      <w:r>
        <w:rPr>
          <w:i/>
        </w:rPr>
        <w:t xml:space="preserve"> z</w:t>
      </w:r>
      <w:r>
        <w:rPr>
          <w:i/>
          <w:vertAlign w:val="subscript"/>
        </w:rPr>
        <w:t>o</w:t>
      </w:r>
      <w:r>
        <w:rPr>
          <w:i/>
        </w:rPr>
        <w:t>,</w:t>
        <w:tab/>
        <w:t>(5)</w:t>
      </w:r>
    </w:p>
    <w:p>
      <w:pPr>
        <w:pStyle w:val="Paragraph"/>
        <w:spacing w:before="0" w:after="0"/>
        <w:ind w:hanging="0"/>
        <w:rPr/>
      </w:pPr>
      <w:r>
        <w:rPr/>
        <w:t xml:space="preserve">where </w:t>
      </w:r>
      <w:r>
        <w:rPr>
          <w:i/>
        </w:rPr>
        <w:t>z</w:t>
      </w:r>
      <w:r>
        <w:rPr>
          <w:i/>
          <w:vertAlign w:val="subscript"/>
        </w:rPr>
        <w:t>o</w:t>
      </w:r>
      <w:r>
        <w:rPr/>
        <w:t xml:space="preserve"> is an adjustable parameter. Similarly, the ratio </w:t>
      </w:r>
      <w:r>
        <w:rPr>
          <w:i/>
        </w:rPr>
        <w:t>B</w:t>
      </w:r>
      <w:r>
        <w:rPr>
          <w:i/>
          <w:vertAlign w:val="subscript"/>
        </w:rPr>
        <w:t>e</w:t>
      </w:r>
      <w:r>
        <w:rPr>
          <w:i/>
        </w:rPr>
        <w:t>/S</w:t>
      </w:r>
      <w:r>
        <w:rPr>
          <w:i/>
          <w:vertAlign w:val="superscript"/>
        </w:rPr>
        <w:t>conf</w:t>
      </w:r>
      <w:r>
        <w:rPr>
          <w:i/>
        </w:rPr>
        <w:t>(T</w:t>
      </w:r>
      <w:r>
        <w:rPr>
          <w:i/>
          <w:vertAlign w:val="subscript"/>
        </w:rPr>
        <w:t>g</w:t>
      </w:r>
      <w:r>
        <w:rPr>
          <w:i/>
        </w:rPr>
        <w:t>)</w:t>
      </w:r>
      <w:r>
        <w:rPr/>
        <w:t xml:space="preserve"> embeds molecular subunits lengthscale information as</w:t>
      </w:r>
    </w:p>
    <w:p>
      <w:pPr>
        <w:pStyle w:val="Paragraph"/>
        <w:tabs>
          <w:tab w:val="left" w:pos="8238" w:leader="none"/>
        </w:tabs>
        <w:spacing w:before="0" w:after="0"/>
        <w:ind w:hanging="0"/>
        <w:rPr/>
      </w:pPr>
      <w:r>
        <w:rPr>
          <w:i/>
        </w:rPr>
        <w:t>B</w:t>
      </w:r>
      <w:r>
        <w:rPr>
          <w:i/>
          <w:vertAlign w:val="subscript"/>
        </w:rPr>
        <w:t>e</w:t>
      </w:r>
      <w:r>
        <w:rPr>
          <w:i/>
        </w:rPr>
        <w:t>/S</w:t>
      </w:r>
      <w:r>
        <w:rPr>
          <w:i/>
          <w:vertAlign w:val="superscript"/>
        </w:rPr>
        <w:t>conf</w:t>
      </w:r>
      <w:r>
        <w:rPr>
          <w:i/>
        </w:rPr>
        <w:t>(T</w:t>
      </w:r>
      <w:r>
        <w:rPr>
          <w:i/>
          <w:vertAlign w:val="subscript"/>
        </w:rPr>
        <w:t>g</w:t>
      </w:r>
      <w:r>
        <w:rPr>
          <w:i/>
        </w:rPr>
        <w:t>) = [</w:t>
      </w:r>
      <w:r>
        <w:rPr>
          <w:rFonts w:eastAsia="Symbol" w:cs="Symbol"/>
          <w:i/>
        </w:rPr>
        <w:t xml:space="preserve"> </w:t>
      </w:r>
      <w:r>
        <w:rPr>
          <w:rFonts w:ascii="Ubuntu" w:hAnsi="Ubuntu"/>
          <w:i/>
        </w:rPr>
        <w:t>Δ</w:t>
      </w:r>
      <w:r>
        <w:rPr>
          <w:rFonts w:ascii="Liberation Serif" w:hAnsi="Liberation Serif"/>
          <w:i/>
        </w:rPr>
        <w:t>µ</w:t>
      </w:r>
      <w:r>
        <w:rPr>
          <w:i/>
        </w:rPr>
        <w:t xml:space="preserve"> z</w:t>
      </w:r>
      <w:r>
        <w:rPr>
          <w:i/>
          <w:vertAlign w:val="superscript"/>
        </w:rPr>
        <w:t>*</w:t>
      </w:r>
      <w:r>
        <w:rPr>
          <w:i/>
        </w:rPr>
        <w:t>(T</w:t>
      </w:r>
      <w:r>
        <w:rPr>
          <w:i/>
          <w:vertAlign w:val="subscript"/>
        </w:rPr>
        <w:t>g</w:t>
      </w:r>
      <w:r>
        <w:rPr>
          <w:i/>
        </w:rPr>
        <w:t>) ] / R</w:t>
      </w:r>
      <w:r>
        <w:rPr>
          <w:i/>
          <w:vertAlign w:val="subscript"/>
        </w:rPr>
        <w:t xml:space="preserve"> </w:t>
      </w:r>
      <w:r>
        <w:rPr>
          <w:i/>
        </w:rPr>
        <w:t>,</w:t>
        <w:tab/>
        <w:t>(6)</w:t>
      </w:r>
    </w:p>
    <w:p>
      <w:pPr>
        <w:pStyle w:val="Paragraph"/>
        <w:spacing w:lineRule="auto" w:line="480" w:before="0" w:after="0"/>
        <w:ind w:hanging="0"/>
        <w:jc w:val="both"/>
        <w:rPr/>
      </w:pPr>
      <w:r>
        <w:rPr/>
        <w:t xml:space="preserve">with </w:t>
      </w:r>
      <w:r>
        <w:rPr>
          <w:rFonts w:ascii="Ubuntu" w:hAnsi="Ubuntu"/>
          <w:i/>
        </w:rPr>
        <w:t>Δ</w:t>
      </w:r>
      <w:r>
        <w:rPr>
          <w:rFonts w:ascii="Liberation Serif" w:hAnsi="Liberation Serif"/>
          <w:i/>
        </w:rPr>
        <w:t>µ</w:t>
      </w:r>
      <w:r>
        <w:rPr/>
        <w:t xml:space="preserve"> the energy barriers opposed to the rearrangement of molecular subunits of size </w:t>
      </w:r>
      <w:r>
        <w:rPr>
          <w:i/>
        </w:rPr>
        <w:t>z</w:t>
      </w:r>
      <w:r>
        <w:rPr>
          <w:i/>
          <w:vertAlign w:val="superscript"/>
        </w:rPr>
        <w:t>*</w:t>
      </w:r>
      <w:r>
        <w:rPr>
          <w:i/>
        </w:rPr>
        <w:t>(T</w:t>
      </w:r>
      <w:r>
        <w:rPr>
          <w:i/>
          <w:vertAlign w:val="subscript"/>
        </w:rPr>
        <w:t>g</w:t>
      </w:r>
      <w:r>
        <w:rPr>
          <w:i/>
        </w:rPr>
        <w:t>)</w:t>
      </w:r>
      <w:r>
        <w:rPr/>
        <w:t xml:space="preserve">, and R the perfect gas constant. Now let’s consider </w:t>
      </w:r>
      <w:bookmarkStart w:id="1059" w:name="__DdeLink__33616_99821543011"/>
      <w:r>
        <w:rPr>
          <w:i/>
        </w:rPr>
        <w:t>v</w:t>
      </w:r>
      <w:bookmarkEnd w:id="1059"/>
      <w:r>
        <w:rPr>
          <w:i/>
          <w:vertAlign w:val="superscript"/>
        </w:rPr>
        <w:t>*</w:t>
      </w:r>
      <w:r>
        <w:rPr/>
        <w:t xml:space="preserve"> and </w:t>
      </w:r>
      <w:r>
        <w:rPr>
          <w:i/>
        </w:rPr>
        <w:t>z</w:t>
      </w:r>
      <w:r>
        <w:rPr>
          <w:i/>
          <w:vertAlign w:val="superscript"/>
        </w:rPr>
        <w:t>*</w:t>
      </w:r>
      <w:r>
        <w:rPr/>
        <w:t xml:space="preserve"> as structural parameters embedding information about the volume or lengthscale of cooperative molecular regions. In this case, they should directly depend on melt or glass structure. This is confirmed by the fact that both </w:t>
      </w:r>
      <w:r>
        <w:rPr>
          <w:i/>
        </w:rPr>
        <w:t>B</w:t>
      </w:r>
      <w:r>
        <w:rPr>
          <w:i/>
          <w:vertAlign w:val="subscript"/>
        </w:rPr>
        <w:t>CG</w:t>
      </w:r>
      <w:r>
        <w:rPr>
          <w:i/>
        </w:rPr>
        <w:t xml:space="preserve"> </w:t>
      </w:r>
      <w:r>
        <w:rPr/>
        <w:t xml:space="preserve">and </w:t>
      </w:r>
      <w:r>
        <w:rPr>
          <w:i/>
          <w:iCs/>
        </w:rPr>
        <w:t>B</w:t>
      </w:r>
      <w:r>
        <w:rPr>
          <w:i/>
          <w:iCs/>
          <w:vertAlign w:val="subscript"/>
        </w:rPr>
        <w:t>e</w:t>
      </w:r>
      <w:r>
        <w:rPr>
          <w:i/>
          <w:iCs/>
        </w:rPr>
        <w:t>/S</w:t>
      </w:r>
      <w:r>
        <w:rPr>
          <w:i/>
          <w:iCs/>
          <w:vertAlign w:val="superscript"/>
        </w:rPr>
        <w:t>conf</w:t>
      </w:r>
      <w:r>
        <w:rPr>
          <w:i/>
          <w:iCs/>
        </w:rPr>
        <w:t>(T</w:t>
      </w:r>
      <w:r>
        <w:rPr>
          <w:i/>
          <w:iCs/>
          <w:vertAlign w:val="subscript"/>
        </w:rPr>
        <w:t>g</w:t>
      </w:r>
      <w:r>
        <w:rPr>
          <w:i/>
          <w:iCs/>
        </w:rPr>
        <w:t>)</w:t>
      </w:r>
      <w:r>
        <w:rPr/>
        <w:t xml:space="preserve"> correlate very well with</w:t>
      </w:r>
      <w:r>
        <w:rPr>
          <w:i/>
        </w:rPr>
        <w:t xml:space="preserve"> R</w:t>
      </w:r>
      <w:r>
        <w:rPr>
          <w:i/>
          <w:vertAlign w:val="subscript"/>
        </w:rPr>
        <w:t>Raman</w:t>
      </w:r>
      <w:r>
        <w:rPr/>
        <w:t xml:space="preserve"> (Fig. 5E,F, </w:t>
      </w:r>
      <w:r>
        <w:rPr>
          <w:i/>
          <w:iCs/>
        </w:rPr>
        <w:t>r</w:t>
      </w:r>
      <w:r>
        <w:rPr>
          <w:i/>
          <w:iCs/>
          <w:vertAlign w:val="subscript"/>
        </w:rPr>
        <w:t>s</w:t>
      </w:r>
      <w:r>
        <w:rPr/>
        <w:t xml:space="preserve"> = 0.987 and 0.985 respectively), which provides information about the network connectivity; the higher</w:t>
      </w:r>
      <w:r>
        <w:rPr>
          <w:i/>
        </w:rPr>
        <w:t xml:space="preserve"> R</w:t>
      </w:r>
      <w:r>
        <w:rPr>
          <w:i/>
          <w:vertAlign w:val="subscript"/>
        </w:rPr>
        <w:t>Raman</w:t>
      </w:r>
      <w:r>
        <w:rPr/>
        <w:t xml:space="preserve"> is, the higher the interconnection between polyhedral units, thus the higher the 3D network topology </w:t>
      </w:r>
      <w:bookmarkStart w:id="1060" w:name="__UnoMark__9941_1449571692"/>
      <w:bookmarkStart w:id="1061" w:name="__UnoMark__7634_1449571692"/>
      <w:bookmarkStart w:id="1062" w:name="ZOTERO_BREF_k8YcRWQcYbGhO91Lf1NmX"/>
      <w:bookmarkStart w:id="1063" w:name="__UnoMark__1655_1826520858"/>
      <w:bookmarkEnd w:id="1063"/>
      <w:r>
        <w:rPr>
          <w:i/>
        </w:rPr>
        <w:t>(19</w:t>
      </w:r>
      <w:r>
        <w:rPr/>
        <w:t>)</w:t>
      </w:r>
      <w:bookmarkEnd w:id="1060"/>
      <w:bookmarkEnd w:id="1061"/>
      <w:bookmarkEnd w:id="1062"/>
      <w:r>
        <w:rPr>
          <w:i/>
        </w:rPr>
        <w:t>.</w:t>
      </w:r>
      <w:r>
        <w:rPr/>
        <w:t xml:space="preserve"> In detail, this implies that it actually should be possible to develop a free-volume version of the AG theory, as it has been proposed </w:t>
      </w:r>
      <w:bookmarkStart w:id="1064" w:name="__UnoMark__9942_1449571692"/>
      <w:bookmarkStart w:id="1065" w:name="__UnoMark__7635_1449571692"/>
      <w:bookmarkStart w:id="1066" w:name="ZOTERO_BREF_ixYaD1sWKWp8EvqzOvtpo"/>
      <w:bookmarkStart w:id="1067" w:name="__UnoMark__1695_1826520858"/>
      <w:bookmarkEnd w:id="1067"/>
      <w:r>
        <w:rPr/>
        <w:t>(</w:t>
      </w:r>
      <w:r>
        <w:rPr>
          <w:i/>
        </w:rPr>
        <w:t>20</w:t>
      </w:r>
      <w:r>
        <w:rPr/>
        <w:t xml:space="preserve">, </w:t>
      </w:r>
      <w:r>
        <w:rPr>
          <w:i/>
        </w:rPr>
        <w:t>21</w:t>
      </w:r>
      <w:r>
        <w:rPr/>
        <w:t>)</w:t>
      </w:r>
      <w:bookmarkEnd w:id="1064"/>
      <w:bookmarkEnd w:id="1065"/>
      <w:bookmarkEnd w:id="1066"/>
      <w:r>
        <w:rPr/>
        <w:t xml:space="preserve">. More generally, the links between </w:t>
      </w:r>
      <w:r>
        <w:rPr>
          <w:i/>
        </w:rPr>
        <w:t>B</w:t>
      </w:r>
      <w:r>
        <w:rPr>
          <w:i/>
          <w:vertAlign w:val="subscript"/>
        </w:rPr>
        <w:t>CG</w:t>
      </w:r>
      <w:r>
        <w:rPr>
          <w:i/>
        </w:rPr>
        <w:t>,</w:t>
      </w:r>
      <w:r>
        <w:rPr/>
        <w:t xml:space="preserve"> </w:t>
      </w:r>
      <w:r>
        <w:rPr>
          <w:i/>
          <w:iCs/>
        </w:rPr>
        <w:t>B</w:t>
      </w:r>
      <w:r>
        <w:rPr>
          <w:i/>
          <w:iCs/>
          <w:vertAlign w:val="subscript"/>
        </w:rPr>
        <w:t>e</w:t>
      </w:r>
      <w:r>
        <w:rPr>
          <w:i/>
          <w:iCs/>
        </w:rPr>
        <w:t>/S</w:t>
      </w:r>
      <w:r>
        <w:rPr>
          <w:i/>
          <w:iCs/>
          <w:vertAlign w:val="superscript"/>
        </w:rPr>
        <w:t>conf</w:t>
      </w:r>
      <w:r>
        <w:rPr>
          <w:i/>
          <w:iCs/>
        </w:rPr>
        <w:t>(T</w:t>
      </w:r>
      <w:r>
        <w:rPr>
          <w:i/>
          <w:iCs/>
          <w:vertAlign w:val="subscript"/>
        </w:rPr>
        <w:t>g</w:t>
      </w:r>
      <w:r>
        <w:rPr>
          <w:i/>
          <w:iCs/>
        </w:rPr>
        <w:t>)</w:t>
      </w:r>
      <w:r>
        <w:rPr/>
        <w:t xml:space="preserve"> and</w:t>
      </w:r>
      <w:r>
        <w:rPr>
          <w:i/>
        </w:rPr>
        <w:t xml:space="preserve"> R</w:t>
      </w:r>
      <w:r>
        <w:rPr>
          <w:i/>
          <w:vertAlign w:val="subscript"/>
        </w:rPr>
        <w:t>Raman</w:t>
      </w:r>
      <w:r>
        <w:rPr/>
        <w:t xml:space="preserve"> support the hypothesis that melt viscous flow occurs when a critical molecular lengthscale is reached. This lengthscale can be determined from Raman spectra (Fig. 5E,F) and strongly influences the glass transition temperature </w:t>
      </w:r>
      <w:r>
        <w:rPr>
          <w:i/>
        </w:rPr>
        <w:t>T</w:t>
      </w:r>
      <w:r>
        <w:rPr>
          <w:i/>
          <w:vertAlign w:val="subscript"/>
        </w:rPr>
        <w:t>g</w:t>
      </w:r>
      <w:r>
        <w:rPr/>
        <w:t xml:space="preserve"> (Fig. 5B). In detail, entropic effects (like the excess of entropy resulting from the MAE) also affect </w:t>
      </w:r>
      <w:r>
        <w:rPr>
          <w:i/>
        </w:rPr>
        <w:t>T</w:t>
      </w:r>
      <w:r>
        <w:rPr>
          <w:i/>
          <w:vertAlign w:val="subscript"/>
        </w:rPr>
        <w:t>g</w:t>
      </w:r>
      <w:r>
        <w:rPr/>
        <w:t xml:space="preserve">  </w:t>
      </w:r>
      <w:bookmarkStart w:id="1068" w:name="__UnoMark__7636_1449571692"/>
      <w:bookmarkStart w:id="1069" w:name="__UnoMark__9943_1449571692"/>
      <w:bookmarkStart w:id="1070" w:name="__UnoMark__1727_1826520858"/>
      <w:bookmarkStart w:id="1071" w:name="ZOTERO_BREF_n40T7dCGCMLIEK8nkVG7i"/>
      <w:bookmarkEnd w:id="1070"/>
      <w:r>
        <w:rPr/>
        <w:t>(</w:t>
      </w:r>
      <w:r>
        <w:rPr>
          <w:i/>
        </w:rPr>
        <w:t>18</w:t>
      </w:r>
      <w:r>
        <w:rPr/>
        <w:t xml:space="preserve"> and references cited therein)</w:t>
      </w:r>
      <w:bookmarkEnd w:id="1068"/>
      <w:bookmarkEnd w:id="1069"/>
      <w:bookmarkEnd w:id="1071"/>
      <w:r>
        <w:rPr/>
        <w:t xml:space="preserve"> but their influence remains limited compared to that of the polyhedral network topology (Fig. 5B). On the other hand, such entropic effects strongly control the rate at which supercooled melt viscosity changes as a function of T, or in other terms, the melt fragility </w:t>
      </w:r>
      <w:r>
        <w:rPr>
          <w:i/>
        </w:rPr>
        <w:t xml:space="preserve">m </w:t>
      </w:r>
      <w:r>
        <w:rPr/>
        <w:t xml:space="preserve">because </w:t>
      </w:r>
      <w:r>
        <w:rPr/>
      </w:r>
      <m:oMath xmlns:m="http://schemas.openxmlformats.org/officeDocument/2006/math">
        <m:r>
          <w:rPr>
            <w:rFonts w:ascii="Cambria Math" w:hAnsi="Cambria Math"/>
          </w:rPr>
          <m:t xml:space="preserve">m</m:t>
        </m:r>
        <m:r>
          <w:rPr>
            <w:rFonts w:ascii="Cambria Math" w:hAnsi="Cambria Math"/>
          </w:rPr>
          <m:t xml:space="preserve">∝</m:t>
        </m:r>
        <m:f>
          <m:fPr>
            <m:type m:val="lin"/>
          </m:fPr>
          <m:num>
            <m:sSubSup>
              <m:e>
                <m:r>
                  <w:rPr>
                    <w:rFonts w:ascii="Cambria Math" w:hAnsi="Cambria Math"/>
                  </w:rPr>
                  <m:t xml:space="preserve">C</m:t>
                </m:r>
              </m:e>
              <m:sub>
                <m:r>
                  <w:rPr>
                    <w:rFonts w:ascii="Cambria Math" w:hAnsi="Cambria Math"/>
                  </w:rPr>
                  <m:t xml:space="preserve">p</m:t>
                </m:r>
              </m:sub>
              <m:sup>
                <m:r>
                  <w:rPr>
                    <w:rFonts w:ascii="Cambria Math" w:hAnsi="Cambria Math"/>
                  </w:rPr>
                  <m:t xml:space="preserve">conf</m:t>
                </m:r>
              </m:sup>
            </m:sSubSup>
          </m:num>
          <m:den>
            <m:sSup>
              <m:e>
                <m:r>
                  <w:rPr>
                    <w:rFonts w:ascii="Cambria Math" w:hAnsi="Cambria Math"/>
                  </w:rPr>
                  <m:t xml:space="preserve">S</m:t>
                </m:r>
              </m:e>
              <m:sup>
                <m:r>
                  <w:rPr>
                    <w:rFonts w:ascii="Cambria Math" w:hAnsi="Cambria Math"/>
                  </w:rPr>
                  <m:t xml:space="preserve">conf</m:t>
                </m:r>
              </m:sup>
            </m:sSup>
          </m:den>
        </m:f>
        <m:d>
          <m:dPr>
            <m:begChr m:val="("/>
            <m:endChr m:val=")"/>
          </m:dPr>
          <m:e>
            <m:sSub>
              <m:e>
                <m:r>
                  <w:rPr>
                    <w:rFonts w:ascii="Cambria Math" w:hAnsi="Cambria Math"/>
                  </w:rPr>
                  <m:t xml:space="preserve">T</m:t>
                </m:r>
              </m:e>
              <m:sub>
                <m:r>
                  <w:rPr>
                    <w:rFonts w:ascii="Cambria Math" w:hAnsi="Cambria Math"/>
                  </w:rPr>
                  <m:t xml:space="preserve">g</m:t>
                </m:r>
              </m:sub>
            </m:sSub>
          </m:e>
        </m:d>
      </m:oMath>
      <w:r>
        <w:rPr/>
        <w:t xml:space="preserve"> (Fig. S5)</w:t>
      </w:r>
      <w:r>
        <w:rPr>
          <w:i/>
        </w:rPr>
        <w:t>.</w:t>
      </w:r>
      <w:r>
        <w:rPr/>
        <w:t xml:space="preserve"> Actually, we may consider that such mixing phenomena are allowed by the non-ergotic nature of melts, their inhomogeneities being frozen into glasses below </w:t>
      </w:r>
      <w:r>
        <w:rPr>
          <w:i/>
        </w:rPr>
        <w:t>T</w:t>
      </w:r>
      <w:r>
        <w:rPr>
          <w:i/>
          <w:vertAlign w:val="subscript"/>
        </w:rPr>
        <w:t>g</w:t>
      </w:r>
      <w:r>
        <w:rPr/>
        <w:t>. Following from this idea, it is possible to relate</w:t>
      </w:r>
      <w:r>
        <w:rPr>
          <w:i/>
        </w:rPr>
        <w:t xml:space="preserve"> m </w:t>
      </w:r>
      <w:r>
        <w:rPr/>
        <w:t>to ongoing density fluctuations inherited from dynamic heterogeneities formed at supercooled T, i.e. T</w:t>
      </w:r>
      <w:r>
        <w:rPr>
          <w:vertAlign w:val="subscript"/>
        </w:rPr>
        <w:t>liquidus</w:t>
      </w:r>
      <w:r>
        <w:rPr/>
        <w:t xml:space="preserve"> &lt; T &lt; T</w:t>
      </w:r>
      <w:r>
        <w:rPr>
          <w:vertAlign w:val="subscript"/>
        </w:rPr>
        <w:t>g</w:t>
      </w:r>
      <w:r>
        <w:rPr/>
        <w:t xml:space="preserve">  </w:t>
      </w:r>
      <w:bookmarkStart w:id="1072" w:name="__UnoMark__9944_1449571692"/>
      <w:bookmarkStart w:id="1073" w:name="__UnoMark__7637_1449571692"/>
      <w:bookmarkStart w:id="1074" w:name="ZOTERO_BREF_i0wdParI7o0qhwPDDvfXI"/>
      <w:bookmarkStart w:id="1075" w:name="__UnoMark__1759_1826520858"/>
      <w:bookmarkEnd w:id="1075"/>
      <w:r>
        <w:rPr/>
        <w:t>(</w:t>
      </w:r>
      <w:r>
        <w:rPr>
          <w:i/>
        </w:rPr>
        <w:t>22</w:t>
      </w:r>
      <w:r>
        <w:rPr/>
        <w:t>)</w:t>
      </w:r>
      <w:bookmarkEnd w:id="1072"/>
      <w:bookmarkEnd w:id="1073"/>
      <w:bookmarkEnd w:id="1074"/>
      <w:r>
        <w:rPr/>
        <w:t>. The nature of such heterogeneities is expected to change largely with melt composition, as we can recognize different cases for network organization as described by the Random Network for simple AX</w:t>
      </w:r>
      <w:r>
        <w:rPr>
          <w:vertAlign w:val="subscript"/>
        </w:rPr>
        <w:t>2</w:t>
      </w:r>
      <w:r>
        <w:rPr/>
        <w:t xml:space="preserve"> glasses like SiO</w:t>
      </w:r>
      <w:r>
        <w:rPr>
          <w:vertAlign w:val="subscript"/>
        </w:rPr>
        <w:t>2</w:t>
      </w:r>
      <w:r>
        <w:rPr/>
        <w:t xml:space="preserve"> </w:t>
      </w:r>
      <w:bookmarkStart w:id="1076" w:name="__UnoMark__9945_1449571692"/>
      <w:bookmarkStart w:id="1077" w:name="__UnoMark__7638_1449571692"/>
      <w:bookmarkStart w:id="1078" w:name="ZOTERO_BREF_YI48iyGHP0pT2g6bM9JcJ"/>
      <w:bookmarkStart w:id="1079" w:name="__UnoMark__1791_1826520858"/>
      <w:bookmarkEnd w:id="1079"/>
      <w:r>
        <w:rPr/>
        <w:t>(</w:t>
      </w:r>
      <w:r>
        <w:rPr>
          <w:i/>
        </w:rPr>
        <w:t>23</w:t>
      </w:r>
      <w:r>
        <w:rPr/>
        <w:t>)</w:t>
      </w:r>
      <w:bookmarkEnd w:id="1076"/>
      <w:bookmarkEnd w:id="1077"/>
      <w:bookmarkEnd w:id="1078"/>
      <w:r>
        <w:rPr/>
        <w:t xml:space="preserve">, the Modified Random Network for silicate liquids </w:t>
      </w:r>
      <w:bookmarkStart w:id="1080" w:name="__UnoMark__9946_1449571692"/>
      <w:bookmarkStart w:id="1081" w:name="__UnoMark__7639_1449571692"/>
      <w:bookmarkStart w:id="1082" w:name="ZOTERO_BREF_NaW5z3DlzzF4"/>
      <w:bookmarkStart w:id="1083" w:name="__UnoMark__1823_1826520858"/>
      <w:bookmarkEnd w:id="1083"/>
      <w:r>
        <w:rPr/>
        <w:t>(</w:t>
      </w:r>
      <w:r>
        <w:rPr>
          <w:i/>
        </w:rPr>
        <w:t>24</w:t>
      </w:r>
      <w:r>
        <w:rPr/>
        <w:t>)</w:t>
      </w:r>
      <w:bookmarkEnd w:id="1080"/>
      <w:bookmarkEnd w:id="1081"/>
      <w:bookmarkEnd w:id="1082"/>
      <w:r>
        <w:rPr/>
        <w:t xml:space="preserve"> and the Continuous Compensated Random Network </w:t>
      </w:r>
      <w:bookmarkStart w:id="1084" w:name="__UnoMark__9947_1449571692"/>
      <w:bookmarkStart w:id="1085" w:name="__UnoMark__7640_1449571692"/>
      <w:bookmarkStart w:id="1086" w:name="ZOTERO_BREF_7HUo3POt6jhK"/>
      <w:bookmarkStart w:id="1087" w:name="__UnoMark__1863_1826520858"/>
      <w:bookmarkEnd w:id="1087"/>
      <w:r>
        <w:rPr/>
        <w:t>(</w:t>
      </w:r>
      <w:r>
        <w:rPr>
          <w:i/>
        </w:rPr>
        <w:t>25</w:t>
      </w:r>
      <w:r>
        <w:rPr/>
        <w:t xml:space="preserve">, </w:t>
      </w:r>
      <w:r>
        <w:rPr>
          <w:i/>
        </w:rPr>
        <w:t>2</w:t>
      </w:r>
      <w:r>
        <w:rPr/>
        <w:t>)</w:t>
      </w:r>
      <w:bookmarkEnd w:id="1084"/>
      <w:bookmarkEnd w:id="1085"/>
      <w:bookmarkEnd w:id="1086"/>
      <w:r>
        <w:rPr/>
        <w:t xml:space="preserve"> for aluminum-rich aluminosilicates, each one presenting distinct and different extent of heterogeneities at medium and long range order with various associated cationic mixing within such heterogeneities that drive large and complex changes in glass configurational entropy (Supplementary Text) and hence viscosity (Fig. 2A). </w:t>
      </w:r>
      <w:r>
        <w:br w:type="page"/>
      </w:r>
    </w:p>
    <w:p>
      <w:pPr>
        <w:pStyle w:val="Bibliography1"/>
        <w:rPr/>
      </w:pPr>
      <w:bookmarkStart w:id="1088" w:name="__UnoMark__9948_1449571692"/>
      <w:bookmarkStart w:id="1089" w:name="ZOTERO_BREF_Wi1sjCIqUXhm"/>
      <w:bookmarkStart w:id="1090" w:name="__UnoMark__18715_4168236645"/>
      <w:bookmarkStart w:id="1091" w:name="__UnoMark__7641_1449571692"/>
      <w:bookmarkEnd w:id="1090"/>
      <w:r>
        <w:rPr/>
        <w:t xml:space="preserve">1. </w:t>
        <w:tab/>
        <w:t xml:space="preserve">C. Le Losq, D. R. Neuville, Effect of the Na/K mixing on the structure and the rheology of tectosilicate silica-rich melts. </w:t>
      </w:r>
      <w:r>
        <w:rPr>
          <w:i/>
        </w:rPr>
        <w:t>Chemical Geology</w:t>
      </w:r>
      <w:r>
        <w:rPr/>
        <w:t xml:space="preserve">. </w:t>
      </w:r>
      <w:r>
        <w:rPr>
          <w:b/>
        </w:rPr>
        <w:t>346</w:t>
      </w:r>
      <w:r>
        <w:rPr/>
        <w:t>, 57–71 (2013).</w:t>
      </w:r>
    </w:p>
    <w:p>
      <w:pPr>
        <w:pStyle w:val="Bibliography1"/>
        <w:rPr/>
      </w:pPr>
      <w:r>
        <w:rPr/>
        <w:t xml:space="preserve">2. </w:t>
        <w:tab/>
        <w:t xml:space="preserve">R. Caruana, Multitask Learning. </w:t>
      </w:r>
      <w:r>
        <w:rPr>
          <w:i/>
        </w:rPr>
        <w:t>Machine Learning</w:t>
      </w:r>
      <w:r>
        <w:rPr/>
        <w:t xml:space="preserve">. </w:t>
      </w:r>
      <w:r>
        <w:rPr>
          <w:b/>
        </w:rPr>
        <w:t>28</w:t>
      </w:r>
      <w:r>
        <w:rPr/>
        <w:t>, 41–75 (1997).</w:t>
      </w:r>
    </w:p>
    <w:p>
      <w:pPr>
        <w:pStyle w:val="Bibliography1"/>
        <w:rPr/>
      </w:pPr>
      <w:r>
        <w:rPr/>
        <w:t xml:space="preserve">3. </w:t>
        <w:tab/>
        <w:t xml:space="preserve">C. Le Losq, A. J. Berry, M. A. Kendrick, D. R. Neuville, H. S. C. O’Neill, Determination of the oxidation state of iron in Mid-Ocean Ridge basalt glasses by Raman spectroscopy. </w:t>
      </w:r>
      <w:r>
        <w:rPr>
          <w:i/>
        </w:rPr>
        <w:t>American Mineralogist</w:t>
      </w:r>
      <w:r>
        <w:rPr/>
        <w:t xml:space="preserve">. </w:t>
      </w:r>
      <w:r>
        <w:rPr>
          <w:b/>
        </w:rPr>
        <w:t>104</w:t>
      </w:r>
      <w:r>
        <w:rPr/>
        <w:t>, 1032–1049 (2019).</w:t>
      </w:r>
    </w:p>
    <w:p>
      <w:pPr>
        <w:pStyle w:val="Bibliography1"/>
        <w:rPr/>
      </w:pPr>
      <w:r>
        <w:rPr/>
        <w:t xml:space="preserve">4. </w:t>
        <w:tab/>
        <w:t xml:space="preserve">K. P. Murphy, </w:t>
      </w:r>
      <w:r>
        <w:rPr>
          <w:i/>
        </w:rPr>
        <w:t>Machine Learning: A Probabilistic Perspective</w:t>
      </w:r>
      <w:r>
        <w:rPr/>
        <w:t xml:space="preserve"> (The MIT Press, Cambridge, Massachusetts, 2012).</w:t>
      </w:r>
    </w:p>
    <w:p>
      <w:pPr>
        <w:pStyle w:val="Bibliography1"/>
        <w:rPr/>
      </w:pPr>
      <w:r>
        <w:rPr/>
        <w:t xml:space="preserve">5. </w:t>
        <w:tab/>
        <w:t xml:space="preserve">C. M. Bishop, </w:t>
      </w:r>
      <w:r>
        <w:rPr>
          <w:i/>
        </w:rPr>
        <w:t>Pattern recognition and machine learning</w:t>
      </w:r>
      <w:r>
        <w:rPr/>
        <w:t xml:space="preserve"> (Springer, New York, 2006), </w:t>
      </w:r>
      <w:r>
        <w:rPr>
          <w:i/>
        </w:rPr>
        <w:t>Information science and statistics</w:t>
      </w:r>
      <w:r>
        <w:rPr/>
        <w:t>.</w:t>
      </w:r>
    </w:p>
    <w:p>
      <w:pPr>
        <w:pStyle w:val="Bibliography1"/>
        <w:rPr/>
      </w:pPr>
      <w:r>
        <w:rPr/>
        <w:t xml:space="preserve">6. </w:t>
        <w:tab/>
        <w:t xml:space="preserve">X. Glorot, A. Bordes, Y. Bengio, in </w:t>
      </w:r>
      <w:r>
        <w:rPr>
          <w:i/>
        </w:rPr>
        <w:t>International Conference on Artificial Intelligence and Statistics</w:t>
      </w:r>
      <w:r>
        <w:rPr/>
        <w:t xml:space="preserve"> (2011; http://machinelearning.wustl.edu/mlpapers/paper_files/AISTATS2011_GlorotBB11.pdf), pp. 315–323.</w:t>
      </w:r>
    </w:p>
    <w:p>
      <w:pPr>
        <w:pStyle w:val="Bibliography1"/>
        <w:rPr/>
      </w:pPr>
      <w:r>
        <w:rPr/>
        <w:t xml:space="preserve">7. </w:t>
        <w:tab/>
        <w:t xml:space="preserve">N. Srivastava, G. Hinton, A. Krizhevsky, I. Sutskever, R. Salakhutdinov, Dropout: A Simple Way to Prevent Neural Networks from Overfitting. </w:t>
      </w:r>
      <w:r>
        <w:rPr>
          <w:i/>
        </w:rPr>
        <w:t>Journal of Machine Learning Research</w:t>
      </w:r>
      <w:r>
        <w:rPr/>
        <w:t xml:space="preserve">. </w:t>
      </w:r>
      <w:r>
        <w:rPr>
          <w:b/>
        </w:rPr>
        <w:t>15</w:t>
      </w:r>
      <w:r>
        <w:rPr/>
        <w:t>, 1929–1958 (2014).</w:t>
      </w:r>
    </w:p>
    <w:p>
      <w:pPr>
        <w:pStyle w:val="Bibliography1"/>
        <w:rPr/>
      </w:pPr>
      <w:r>
        <w:rPr/>
        <w:t xml:space="preserve">8. </w:t>
        <w:tab/>
        <w:t xml:space="preserve">L. Breiman, L. Breiman, in </w:t>
      </w:r>
      <w:r>
        <w:rPr>
          <w:i/>
        </w:rPr>
        <w:t>Machine Learning</w:t>
      </w:r>
      <w:r>
        <w:rPr/>
        <w:t xml:space="preserve"> (1996), pp. 123–140.</w:t>
      </w:r>
    </w:p>
    <w:p>
      <w:pPr>
        <w:pStyle w:val="Bibliography1"/>
        <w:rPr/>
      </w:pPr>
      <w:r>
        <w:rPr/>
        <w:t xml:space="preserve">9. </w:t>
        <w:tab/>
        <w:t xml:space="preserve">G. Adam, J. H. Gibbs, On the temperature dependence of cooperative relaxation properties in glass-forming liquids. </w:t>
      </w:r>
      <w:r>
        <w:rPr>
          <w:i/>
        </w:rPr>
        <w:t>The journal of chemical physics</w:t>
      </w:r>
      <w:r>
        <w:rPr/>
        <w:t xml:space="preserve">. </w:t>
      </w:r>
      <w:r>
        <w:rPr>
          <w:b/>
        </w:rPr>
        <w:t>43</w:t>
      </w:r>
      <w:r>
        <w:rPr/>
        <w:t>, 139–146 (1965).</w:t>
      </w:r>
    </w:p>
    <w:p>
      <w:pPr>
        <w:pStyle w:val="Bibliography1"/>
        <w:rPr/>
      </w:pPr>
      <w:r>
        <w:rPr/>
        <w:t xml:space="preserve">10. </w:t>
        <w:tab/>
        <w:t xml:space="preserve">I. Goodfellow, Y. Bengio, A. Courville, </w:t>
      </w:r>
      <w:r>
        <w:rPr>
          <w:i/>
        </w:rPr>
        <w:t>Deep Learning</w:t>
      </w:r>
      <w:r>
        <w:rPr/>
        <w:t xml:space="preserve"> (MIT Press, 2016; http://www.deeplearningbook.org).</w:t>
      </w:r>
    </w:p>
    <w:p>
      <w:pPr>
        <w:pStyle w:val="Bibliography1"/>
        <w:rPr/>
      </w:pPr>
      <w:r>
        <w:rPr/>
        <w:t xml:space="preserve">11. </w:t>
        <w:tab/>
        <w:t xml:space="preserve">C. Le Losq, M. R. Cicconi, G. N. Greaves, D. R. Neuville, in </w:t>
      </w:r>
      <w:r>
        <w:rPr>
          <w:i/>
        </w:rPr>
        <w:t>Handbook of Glass</w:t>
      </w:r>
      <w:r>
        <w:rPr/>
        <w:t xml:space="preserve"> (Springer, 2019; https://www.springer.com/us/book/9783319937267).</w:t>
      </w:r>
    </w:p>
    <w:p>
      <w:pPr>
        <w:pStyle w:val="Bibliography1"/>
        <w:rPr/>
      </w:pPr>
      <w:r>
        <w:rPr/>
        <w:t xml:space="preserve">12. </w:t>
        <w:tab/>
        <w:t xml:space="preserve">G. N. Greaves, A. Fontaine, P. Lagarde, D. Raoux, S. J. Gurman, Local structure of silicate glasses. </w:t>
      </w:r>
      <w:r>
        <w:rPr>
          <w:i/>
        </w:rPr>
        <w:t>Nature</w:t>
      </w:r>
      <w:r>
        <w:rPr/>
        <w:t xml:space="preserve">. </w:t>
      </w:r>
      <w:r>
        <w:rPr>
          <w:b/>
        </w:rPr>
        <w:t>293</w:t>
      </w:r>
      <w:r>
        <w:rPr/>
        <w:t>, 611–616 (1981).</w:t>
      </w:r>
    </w:p>
    <w:p>
      <w:pPr>
        <w:pStyle w:val="Bibliography1"/>
        <w:rPr/>
      </w:pPr>
      <w:r>
        <w:rPr/>
        <w:t xml:space="preserve">13. </w:t>
        <w:tab/>
        <w:t xml:space="preserve">G. N. Greaves, Exafs and the structure of glass. </w:t>
      </w:r>
      <w:r>
        <w:rPr>
          <w:i/>
        </w:rPr>
        <w:t>Journal of Non-Crystalline Solids</w:t>
      </w:r>
      <w:r>
        <w:rPr/>
        <w:t xml:space="preserve">. </w:t>
      </w:r>
      <w:r>
        <w:rPr>
          <w:b/>
        </w:rPr>
        <w:t>71</w:t>
      </w:r>
      <w:r>
        <w:rPr/>
        <w:t>, 203–217 (1985).</w:t>
      </w:r>
    </w:p>
    <w:p>
      <w:pPr>
        <w:pStyle w:val="Bibliography1"/>
        <w:rPr/>
      </w:pPr>
      <w:r>
        <w:rPr/>
        <w:t xml:space="preserve">14. </w:t>
        <w:tab/>
        <w:t xml:space="preserve">G. N. Greaves, EXAFS, glass structure and diffusion. </w:t>
      </w:r>
      <w:r>
        <w:rPr>
          <w:i/>
        </w:rPr>
        <w:t>Philosophical Magazine Part B</w:t>
      </w:r>
      <w:r>
        <w:rPr/>
        <w:t xml:space="preserve">. </w:t>
      </w:r>
      <w:r>
        <w:rPr>
          <w:b/>
        </w:rPr>
        <w:t>60</w:t>
      </w:r>
      <w:r>
        <w:rPr/>
        <w:t>, 793–800 (1989).</w:t>
      </w:r>
    </w:p>
    <w:p>
      <w:pPr>
        <w:pStyle w:val="Bibliography1"/>
        <w:rPr/>
      </w:pPr>
      <w:r>
        <w:rPr/>
        <w:t xml:space="preserve">15. </w:t>
        <w:tab/>
        <w:t xml:space="preserve">A. Meyer, J. Horbach, W. Kob, F. Kargl, H. Schober, Channel formation and intermediate range order in sodium silicate melts and glasses. </w:t>
      </w:r>
      <w:r>
        <w:rPr>
          <w:i/>
        </w:rPr>
        <w:t>Physical Review Letters</w:t>
      </w:r>
      <w:r>
        <w:rPr/>
        <w:t xml:space="preserve">. </w:t>
      </w:r>
      <w:r>
        <w:rPr>
          <w:b/>
        </w:rPr>
        <w:t>93</w:t>
      </w:r>
      <w:r>
        <w:rPr/>
        <w:t>, 1–4 (2004).</w:t>
      </w:r>
    </w:p>
    <w:p>
      <w:pPr>
        <w:pStyle w:val="Bibliography1"/>
        <w:rPr/>
      </w:pPr>
      <w:r>
        <w:rPr/>
        <w:t xml:space="preserve">16. </w:t>
        <w:tab/>
        <w:t xml:space="preserve">F. Kargl, A. Meyer, M. M. Koza, H. Schober, Formation of channels for fast-ion diffusion in alkali silicate melts: A quasielastic neutron scattering study. </w:t>
      </w:r>
      <w:r>
        <w:rPr>
          <w:i/>
        </w:rPr>
        <w:t>Physical Review B</w:t>
      </w:r>
      <w:r>
        <w:rPr/>
        <w:t xml:space="preserve">. </w:t>
      </w:r>
      <w:r>
        <w:rPr>
          <w:b/>
        </w:rPr>
        <w:t>74</w:t>
      </w:r>
      <w:r>
        <w:rPr/>
        <w:t>, 014304 (2006).</w:t>
      </w:r>
    </w:p>
    <w:p>
      <w:pPr>
        <w:pStyle w:val="Bibliography1"/>
        <w:rPr/>
      </w:pPr>
      <w:r>
        <w:rPr/>
        <w:t xml:space="preserve">17. </w:t>
        <w:tab/>
        <w:t>C. Le Losq, D. R. Neuville, P. Florian, G. S. Henderson, D. Massiot, The role of Al</w:t>
      </w:r>
      <w:r>
        <w:rPr>
          <w:vertAlign w:val="superscript"/>
        </w:rPr>
        <w:t>3+</w:t>
      </w:r>
      <w:r>
        <w:rPr/>
        <w:t xml:space="preserve"> on rheology and structural changes of sodium silicate and aluminosilicate glasses and melts. </w:t>
      </w:r>
      <w:r>
        <w:rPr>
          <w:i/>
        </w:rPr>
        <w:t>Geochimica et Cosmochimica Acta</w:t>
      </w:r>
      <w:r>
        <w:rPr/>
        <w:t xml:space="preserve">. </w:t>
      </w:r>
      <w:r>
        <w:rPr>
          <w:b/>
        </w:rPr>
        <w:t>126</w:t>
      </w:r>
      <w:r>
        <w:rPr/>
        <w:t>, 495–517 (2014).</w:t>
      </w:r>
    </w:p>
    <w:p>
      <w:pPr>
        <w:pStyle w:val="Bibliography1"/>
        <w:rPr/>
      </w:pPr>
      <w:r>
        <w:rPr/>
        <w:t xml:space="preserve">18. </w:t>
        <w:tab/>
        <w:t xml:space="preserve">G. N. Greaves, K. L. Ngai, Reconciling ionic-transport properties with atomic structure in oxide glasses. </w:t>
      </w:r>
      <w:r>
        <w:rPr>
          <w:i/>
        </w:rPr>
        <w:t>Phys. Rev. B</w:t>
      </w:r>
      <w:r>
        <w:rPr/>
        <w:t xml:space="preserve">. </w:t>
      </w:r>
      <w:r>
        <w:rPr>
          <w:b/>
        </w:rPr>
        <w:t>52</w:t>
      </w:r>
      <w:r>
        <w:rPr/>
        <w:t>, 6358–6380 (1995).</w:t>
      </w:r>
    </w:p>
    <w:p>
      <w:pPr>
        <w:pStyle w:val="Bibliography1"/>
        <w:rPr/>
      </w:pPr>
      <w:r>
        <w:rPr/>
        <w:t xml:space="preserve">19. </w:t>
        <w:tab/>
        <w:t xml:space="preserve">C. Le Losq, D. R. Neuville, W. Chen, P. Florian, D. Massiot, Z. Zhou, G. N. Greaves, Percolation channels: a universal idea to describe the atomic structure and dynamics of glasses and melts. </w:t>
      </w:r>
      <w:r>
        <w:rPr>
          <w:i/>
        </w:rPr>
        <w:t>Scientific Reports</w:t>
      </w:r>
      <w:r>
        <w:rPr/>
        <w:t xml:space="preserve">. </w:t>
      </w:r>
      <w:r>
        <w:rPr>
          <w:b/>
        </w:rPr>
        <w:t>7</w:t>
      </w:r>
      <w:r>
        <w:rPr/>
        <w:t>, 16490 (2017).</w:t>
      </w:r>
    </w:p>
    <w:p>
      <w:pPr>
        <w:pStyle w:val="Bibliography1"/>
        <w:rPr/>
      </w:pPr>
      <w:r>
        <w:rPr/>
        <w:t xml:space="preserve">20. </w:t>
        <w:tab/>
        <w:t xml:space="preserve">J. Stebbins, NMR evidence for five-coordinated silicon in a silicate glass at atmospheric pressure. </w:t>
      </w:r>
      <w:r>
        <w:rPr>
          <w:i/>
        </w:rPr>
        <w:t>Nature</w:t>
      </w:r>
      <w:r>
        <w:rPr/>
        <w:t xml:space="preserve">. </w:t>
      </w:r>
      <w:r>
        <w:rPr>
          <w:b/>
        </w:rPr>
        <w:t>351</w:t>
      </w:r>
      <w:r>
        <w:rPr/>
        <w:t>, 638–639 (1991).</w:t>
      </w:r>
    </w:p>
    <w:p>
      <w:pPr>
        <w:pStyle w:val="Bibliography1"/>
        <w:rPr/>
      </w:pPr>
      <w:r>
        <w:rPr/>
        <w:t xml:space="preserve">21. </w:t>
        <w:tab/>
        <w:t xml:space="preserve">P. Y. Huang, S. Kurasch, A. Srivastava, V. Skakalova, J. Kotakoski, A. V. Krasheninnikov, R. Hovden, Q. Mao, J. C. Meyer, J. Smet, D. A. Muller, U. Kaiser, Direct Imaging of a Two-Dimensional Silica Glass on Graphene. </w:t>
      </w:r>
      <w:r>
        <w:rPr>
          <w:i/>
        </w:rPr>
        <w:t>Nano Letters</w:t>
      </w:r>
      <w:r>
        <w:rPr/>
        <w:t xml:space="preserve">. </w:t>
      </w:r>
      <w:r>
        <w:rPr>
          <w:b/>
        </w:rPr>
        <w:t>12</w:t>
      </w:r>
      <w:r>
        <w:rPr/>
        <w:t>, 1081–1086 (2012).</w:t>
      </w:r>
    </w:p>
    <w:p>
      <w:pPr>
        <w:pStyle w:val="Bibliography1"/>
        <w:rPr/>
      </w:pPr>
      <w:r>
        <w:rPr/>
        <w:t xml:space="preserve">22. </w:t>
        <w:tab/>
        <w:t xml:space="preserve">P. Y. Huang, S. Kurasch, J. S. Alden, A. Shekhawat, A. A. Alemi, P. L. McEuen, J. P. Sethna, U. Kaiser, D. A. Muller, Imaging Atomic Rearrangements in Two-Dimensional Silica Glass: Watching Silica’s Dance. </w:t>
      </w:r>
      <w:r>
        <w:rPr>
          <w:i/>
        </w:rPr>
        <w:t>Science</w:t>
      </w:r>
      <w:r>
        <w:rPr/>
        <w:t xml:space="preserve">. </w:t>
      </w:r>
      <w:r>
        <w:rPr>
          <w:b/>
        </w:rPr>
        <w:t>342</w:t>
      </w:r>
      <w:r>
        <w:rPr/>
        <w:t>, 224–227 (2013).</w:t>
      </w:r>
    </w:p>
    <w:p>
      <w:pPr>
        <w:pStyle w:val="Bibliography1"/>
        <w:rPr/>
      </w:pPr>
      <w:r>
        <w:rPr/>
        <w:t xml:space="preserve">23. </w:t>
        <w:tab/>
        <w:t xml:space="preserve">C. Le Losq, D. R. Neuville, Molecular structure, configurational entropy and viscosity of silicate melts: Link through the Adam and Gibbs theory of viscous flow. </w:t>
      </w:r>
      <w:r>
        <w:rPr>
          <w:i/>
        </w:rPr>
        <w:t>Journal of Non-Crystalline Solids</w:t>
      </w:r>
      <w:r>
        <w:rPr/>
        <w:t xml:space="preserve">. </w:t>
      </w:r>
      <w:r>
        <w:rPr>
          <w:b/>
        </w:rPr>
        <w:t>463</w:t>
      </w:r>
      <w:r>
        <w:rPr/>
        <w:t>, 175–188 (2017).</w:t>
      </w:r>
    </w:p>
    <w:p>
      <w:pPr>
        <w:pStyle w:val="Bibliography1"/>
        <w:rPr/>
      </w:pPr>
      <w:r>
        <w:rPr/>
        <w:t xml:space="preserve">24. </w:t>
        <w:tab/>
        <w:t xml:space="preserve">B. O. Mysen, Experimental, in situ, high-temperature studies of properties and structure of silicate melts relevant to magmatic processes. </w:t>
      </w:r>
      <w:r>
        <w:rPr>
          <w:i/>
        </w:rPr>
        <w:t>European Journal of Mineralogy</w:t>
      </w:r>
      <w:r>
        <w:rPr/>
        <w:t xml:space="preserve">. </w:t>
      </w:r>
      <w:r>
        <w:rPr>
          <w:b/>
        </w:rPr>
        <w:t>7</w:t>
      </w:r>
      <w:r>
        <w:rPr/>
        <w:t>, 745–766 (1995).</w:t>
      </w:r>
    </w:p>
    <w:p>
      <w:pPr>
        <w:pStyle w:val="Bibliography1"/>
        <w:rPr/>
      </w:pPr>
      <w:r>
        <w:rPr/>
        <w:t xml:space="preserve">25. </w:t>
        <w:tab/>
        <w:t>B. O. Mysen, A. Lucier, G. D. Cody, The structural behavior of Al</w:t>
      </w:r>
      <w:r>
        <w:rPr>
          <w:vertAlign w:val="superscript"/>
        </w:rPr>
        <w:t>3+</w:t>
      </w:r>
      <w:r>
        <w:rPr/>
        <w:t xml:space="preserve"> in peralkaline melts and glasses in the system Na₂O-Al₂O₃-SiO₂. </w:t>
      </w:r>
      <w:r>
        <w:rPr>
          <w:i/>
        </w:rPr>
        <w:t>American Mineralogist</w:t>
      </w:r>
      <w:r>
        <w:rPr/>
        <w:t xml:space="preserve">. </w:t>
      </w:r>
      <w:r>
        <w:rPr>
          <w:b/>
        </w:rPr>
        <w:t>88</w:t>
      </w:r>
      <w:r>
        <w:rPr/>
        <w:t>, 1668–1678 (2003).</w:t>
      </w:r>
    </w:p>
    <w:p>
      <w:pPr>
        <w:pStyle w:val="Bibliography1"/>
        <w:rPr/>
      </w:pPr>
      <w:r>
        <w:rPr/>
        <w:t xml:space="preserve">26. </w:t>
        <w:tab/>
        <w:t>J. K. Russell, D. Giordano, A model for silicate melt viscosity in the system CaMgSi</w:t>
      </w:r>
      <w:r>
        <w:rPr>
          <w:vertAlign w:val="subscript"/>
        </w:rPr>
        <w:t>2</w:t>
      </w:r>
      <w:r>
        <w:rPr/>
        <w:t>O</w:t>
      </w:r>
      <w:r>
        <w:rPr>
          <w:vertAlign w:val="subscript"/>
        </w:rPr>
        <w:t>6</w:t>
      </w:r>
      <w:r>
        <w:rPr/>
        <w:t>-CaAl</w:t>
      </w:r>
      <w:r>
        <w:rPr>
          <w:vertAlign w:val="subscript"/>
        </w:rPr>
        <w:t>2</w:t>
      </w:r>
      <w:r>
        <w:rPr/>
        <w:t>Si</w:t>
      </w:r>
      <w:r>
        <w:rPr>
          <w:vertAlign w:val="subscript"/>
        </w:rPr>
        <w:t>2</w:t>
      </w:r>
      <w:r>
        <w:rPr/>
        <w:t>O</w:t>
      </w:r>
      <w:r>
        <w:rPr>
          <w:vertAlign w:val="subscript"/>
        </w:rPr>
        <w:t>8</w:t>
      </w:r>
      <w:r>
        <w:rPr/>
        <w:t>-NaAlSi</w:t>
      </w:r>
      <w:r>
        <w:rPr>
          <w:vertAlign w:val="subscript"/>
        </w:rPr>
        <w:t>3</w:t>
      </w:r>
      <w:r>
        <w:rPr/>
        <w:t>O</w:t>
      </w:r>
      <w:r>
        <w:rPr>
          <w:vertAlign w:val="subscript"/>
        </w:rPr>
        <w:t>8</w:t>
      </w:r>
      <w:r>
        <w:rPr/>
        <w:t xml:space="preserve">. </w:t>
      </w:r>
      <w:r>
        <w:rPr>
          <w:i/>
        </w:rPr>
        <w:t>Geochimica et Cosmochimica Acta</w:t>
      </w:r>
      <w:r>
        <w:rPr/>
        <w:t xml:space="preserve">. </w:t>
      </w:r>
      <w:r>
        <w:rPr>
          <w:b/>
        </w:rPr>
        <w:t>69</w:t>
      </w:r>
      <w:r>
        <w:rPr/>
        <w:t>, 5333–5349 (2005).</w:t>
      </w:r>
    </w:p>
    <w:p>
      <w:pPr>
        <w:pStyle w:val="Bibliography1"/>
        <w:rPr/>
      </w:pPr>
      <w:r>
        <w:rPr/>
        <w:t xml:space="preserve">27. </w:t>
        <w:tab/>
        <w:t xml:space="preserve">H. Hui, Y. Zhang, Toward a general viscosity equation for natural anhydrous and hydrous silicate melts. </w:t>
      </w:r>
      <w:r>
        <w:rPr>
          <w:i/>
        </w:rPr>
        <w:t>Geochimica et Cosmochimica Acta</w:t>
      </w:r>
      <w:r>
        <w:rPr/>
        <w:t xml:space="preserve">. </w:t>
      </w:r>
      <w:r>
        <w:rPr>
          <w:b/>
        </w:rPr>
        <w:t>71</w:t>
      </w:r>
      <w:r>
        <w:rPr/>
        <w:t>, 403–416 (2007).</w:t>
      </w:r>
    </w:p>
    <w:p>
      <w:pPr>
        <w:pStyle w:val="Bibliography1"/>
        <w:rPr/>
      </w:pPr>
      <w:r>
        <w:rPr/>
        <w:t xml:space="preserve">28. </w:t>
        <w:tab/>
        <w:t xml:space="preserve">D. Giordano, J. K. Russell, D. B. Dingwell, Viscosity of magmatic liquids: A model. </w:t>
      </w:r>
      <w:r>
        <w:rPr>
          <w:i/>
        </w:rPr>
        <w:t>Earth and Planetary Science Letters</w:t>
      </w:r>
      <w:r>
        <w:rPr/>
        <w:t xml:space="preserve">. </w:t>
      </w:r>
      <w:r>
        <w:rPr>
          <w:b/>
        </w:rPr>
        <w:t>271</w:t>
      </w:r>
      <w:r>
        <w:rPr/>
        <w:t>, 123–134 (2008).</w:t>
      </w:r>
    </w:p>
    <w:p>
      <w:pPr>
        <w:pStyle w:val="Bibliography1"/>
        <w:rPr/>
      </w:pPr>
      <w:r>
        <w:rPr/>
        <w:t xml:space="preserve">29. </w:t>
        <w:tab/>
        <w:t xml:space="preserve">X. Duan, A model for calculating the viscosity of natural iron-bearing silicate melts over a wide range of temperatures, pressures, oxygen fugacites, and compositions. </w:t>
      </w:r>
      <w:r>
        <w:rPr>
          <w:i/>
        </w:rPr>
        <w:t>American Mineralogist</w:t>
      </w:r>
      <w:r>
        <w:rPr/>
        <w:t xml:space="preserve">. </w:t>
      </w:r>
      <w:r>
        <w:rPr>
          <w:b/>
        </w:rPr>
        <w:t>99</w:t>
      </w:r>
      <w:r>
        <w:rPr/>
        <w:t>, 2378–2388 (2014).</w:t>
      </w:r>
    </w:p>
    <w:p>
      <w:pPr>
        <w:pStyle w:val="Bibliography1"/>
        <w:rPr/>
      </w:pPr>
      <w:r>
        <w:rPr/>
        <w:t xml:space="preserve">30. </w:t>
        <w:tab/>
        <w:t xml:space="preserve">K. Starodub, G. Wu, E. Yazhenskikh, M. Müller, A. Khvan, A. Kondratiev, An Avramov-based viscosity model for the SiO2-Al2O3-Na2O-K2O system in a wide temperature range. </w:t>
      </w:r>
      <w:r>
        <w:rPr>
          <w:i/>
        </w:rPr>
        <w:t>Ceramics International</w:t>
      </w:r>
      <w:r>
        <w:rPr/>
        <w:t xml:space="preserve">. </w:t>
      </w:r>
      <w:r>
        <w:rPr>
          <w:b/>
        </w:rPr>
        <w:t>45</w:t>
      </w:r>
      <w:r>
        <w:rPr/>
        <w:t>, 12169–12181 (2019).</w:t>
      </w:r>
    </w:p>
    <w:p>
      <w:pPr>
        <w:pStyle w:val="Bibliography1"/>
        <w:rPr/>
      </w:pPr>
      <w:r>
        <w:rPr/>
        <w:t xml:space="preserve">31. </w:t>
        <w:tab/>
        <w:t xml:space="preserve">S. L. L. Webb, Configurational heat capacity of Na₂O–CaO–Al₂O₃–SiO₂ melts. </w:t>
      </w:r>
      <w:r>
        <w:rPr>
          <w:i/>
        </w:rPr>
        <w:t>Chemical Geology</w:t>
      </w:r>
      <w:r>
        <w:rPr/>
        <w:t xml:space="preserve">. </w:t>
      </w:r>
      <w:r>
        <w:rPr>
          <w:b/>
        </w:rPr>
        <w:t>256</w:t>
      </w:r>
      <w:r>
        <w:rPr/>
        <w:t>, 92–101 (2008).</w:t>
      </w:r>
    </w:p>
    <w:p>
      <w:pPr>
        <w:pStyle w:val="Bibliography1"/>
        <w:rPr/>
      </w:pPr>
      <w:r>
        <w:rPr/>
        <w:t xml:space="preserve">32. </w:t>
        <w:tab/>
        <w:t xml:space="preserve">J. K. Russell, D. Giordano, Modelling configurational entropy of silicate melts. </w:t>
      </w:r>
      <w:r>
        <w:rPr>
          <w:i/>
        </w:rPr>
        <w:t>Chemical Geology</w:t>
      </w:r>
      <w:r>
        <w:rPr/>
        <w:t xml:space="preserve">. </w:t>
      </w:r>
      <w:r>
        <w:rPr>
          <w:b/>
        </w:rPr>
        <w:t>461</w:t>
      </w:r>
      <w:r>
        <w:rPr/>
        <w:t>, 140–151 (2017).</w:t>
      </w:r>
    </w:p>
    <w:p>
      <w:pPr>
        <w:pStyle w:val="Bibliography1"/>
        <w:rPr/>
      </w:pPr>
      <w:r>
        <w:rPr/>
        <w:t xml:space="preserve">33. </w:t>
        <w:tab/>
        <w:t xml:space="preserve">P. Richet, Y. Bottinga, Heat capacity of aluminum-free liquid silicates. </w:t>
      </w:r>
      <w:r>
        <w:rPr>
          <w:i/>
        </w:rPr>
        <w:t>Geochimica et Cosmochimica Acta</w:t>
      </w:r>
      <w:r>
        <w:rPr/>
        <w:t xml:space="preserve">. </w:t>
      </w:r>
      <w:r>
        <w:rPr>
          <w:b/>
        </w:rPr>
        <w:t>49</w:t>
      </w:r>
      <w:r>
        <w:rPr/>
        <w:t>, 471–486 (1985).</w:t>
      </w:r>
    </w:p>
    <w:p>
      <w:pPr>
        <w:pStyle w:val="Bibliography1"/>
        <w:rPr/>
      </w:pPr>
      <w:r>
        <w:rPr/>
        <w:t xml:space="preserve">34. </w:t>
        <w:tab/>
        <w:t>D. R. Neuville, B. O. Mysen, Role of aluminium in the silicate network: In situ, high-temperature study of glasses and melts on the join SiO</w:t>
      </w:r>
      <w:r>
        <w:rPr>
          <w:vertAlign w:val="subscript"/>
        </w:rPr>
        <w:t>2</w:t>
      </w:r>
      <w:r>
        <w:rPr/>
        <w:t>-NaAlO</w:t>
      </w:r>
      <w:r>
        <w:rPr>
          <w:vertAlign w:val="subscript"/>
        </w:rPr>
        <w:t>2</w:t>
      </w:r>
      <w:r>
        <w:rPr/>
        <w:t xml:space="preserve">. </w:t>
      </w:r>
      <w:r>
        <w:rPr>
          <w:i/>
        </w:rPr>
        <w:t>Geochimica et Cosmochimica Acta</w:t>
      </w:r>
      <w:r>
        <w:rPr/>
        <w:t xml:space="preserve">. </w:t>
      </w:r>
      <w:r>
        <w:rPr>
          <w:b/>
        </w:rPr>
        <w:t>60</w:t>
      </w:r>
      <w:r>
        <w:rPr/>
        <w:t>, 1727–1737 (1996).</w:t>
      </w:r>
    </w:p>
    <w:p>
      <w:pPr>
        <w:pStyle w:val="Bibliography1"/>
        <w:rPr/>
      </w:pPr>
      <w:r>
        <w:rPr/>
        <w:t xml:space="preserve">35. </w:t>
        <w:tab/>
        <w:t>P. Richet, Y. Bottinga, Glass transitions and thermodynamic properties of amorphous SiO</w:t>
      </w:r>
      <w:r>
        <w:rPr>
          <w:vertAlign w:val="subscript"/>
        </w:rPr>
        <w:t>2</w:t>
      </w:r>
      <w:r>
        <w:rPr/>
        <w:t>, NaAlSi</w:t>
      </w:r>
      <w:r>
        <w:rPr>
          <w:vertAlign w:val="subscript"/>
        </w:rPr>
        <w:t>n</w:t>
      </w:r>
      <w:r>
        <w:rPr/>
        <w:t>O</w:t>
      </w:r>
      <w:r>
        <w:rPr>
          <w:vertAlign w:val="subscript"/>
        </w:rPr>
        <w:t>2n+2</w:t>
      </w:r>
      <w:r>
        <w:rPr/>
        <w:t xml:space="preserve"> and KAlSi</w:t>
      </w:r>
      <w:r>
        <w:rPr>
          <w:vertAlign w:val="subscript"/>
        </w:rPr>
        <w:t>3</w:t>
      </w:r>
      <w:r>
        <w:rPr/>
        <w:t>O</w:t>
      </w:r>
      <w:r>
        <w:rPr>
          <w:vertAlign w:val="subscript"/>
        </w:rPr>
        <w:t>8</w:t>
      </w:r>
      <w:r>
        <w:rPr/>
        <w:t xml:space="preserve">. </w:t>
      </w:r>
      <w:r>
        <w:rPr>
          <w:i/>
        </w:rPr>
        <w:t>Geochimica et Cosmochimica Acta</w:t>
      </w:r>
      <w:r>
        <w:rPr/>
        <w:t xml:space="preserve">. </w:t>
      </w:r>
      <w:r>
        <w:rPr>
          <w:b/>
        </w:rPr>
        <w:t>48</w:t>
      </w:r>
      <w:r>
        <w:rPr/>
        <w:t>, 453–470 (1984).</w:t>
      </w:r>
    </w:p>
    <w:p>
      <w:pPr>
        <w:pStyle w:val="Bibliography1"/>
        <w:rPr/>
      </w:pPr>
      <w:r>
        <w:rPr/>
        <w:t xml:space="preserve">36. </w:t>
        <w:tab/>
        <w:t xml:space="preserve">P. Richet, R. A. Robie, J. Rogez, B. S. Hemingway, P. Courtial, C. Téqui, Thermodynamics of open networks: ordering and entropy in NaAlSiO₄ glass, liquid and polymorphs. </w:t>
      </w:r>
      <w:r>
        <w:rPr>
          <w:i/>
        </w:rPr>
        <w:t>Physics and Chemistry of Minerals</w:t>
      </w:r>
      <w:r>
        <w:rPr/>
        <w:t xml:space="preserve">. </w:t>
      </w:r>
      <w:r>
        <w:rPr>
          <w:b/>
        </w:rPr>
        <w:t>17</w:t>
      </w:r>
      <w:r>
        <w:rPr/>
        <w:t>, 385–394 (1990).</w:t>
      </w:r>
      <w:bookmarkStart w:id="1092" w:name="__UnoMark__18836_4168236645"/>
      <w:bookmarkStart w:id="1093" w:name="__UnoMark__29587_2551971298"/>
      <w:bookmarkEnd w:id="1088"/>
      <w:bookmarkEnd w:id="1089"/>
      <w:bookmarkEnd w:id="1091"/>
      <w:bookmarkEnd w:id="1092"/>
      <w:bookmarkEnd w:id="1093"/>
    </w:p>
    <w:p>
      <w:pPr>
        <w:pStyle w:val="SMcaption"/>
        <w:spacing w:lineRule="auto" w:line="480"/>
        <w:jc w:val="both"/>
        <w:rPr/>
      </w:pPr>
      <w:r>
        <w:rPr/>
      </w:r>
    </w:p>
    <w:p>
      <w:pPr>
        <w:pStyle w:val="SMcaption"/>
        <w:spacing w:lineRule="auto" w:line="480"/>
        <w:jc w:val="both"/>
        <w:rPr/>
      </w:pPr>
      <w:r>
        <w:rPr/>
      </w:r>
      <w:r>
        <w:br w:type="page"/>
      </w:r>
    </w:p>
    <w:p>
      <w:pPr>
        <w:pStyle w:val="SMHeading"/>
        <w:spacing w:lineRule="auto" w:line="480"/>
        <w:jc w:val="both"/>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594360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943600" cy="5943600"/>
                    </a:xfrm>
                    <a:prstGeom prst="rect">
                      <a:avLst/>
                    </a:prstGeom>
                  </pic:spPr>
                </pic:pic>
              </a:graphicData>
            </a:graphic>
          </wp:anchor>
        </w:drawing>
      </w:r>
      <w:r>
        <w:rPr/>
        <w:t>F</w:t>
      </w:r>
      <w:r>
        <w:rPr/>
        <w:t xml:space="preserve">ig. S1. Viscosity (A), Raman (B), density (C) and refractive index (D) </w:t>
      </w:r>
      <w:r>
        <w:rPr>
          <w:iCs/>
        </w:rPr>
        <w:t xml:space="preserve">datasets used in this publication. </w:t>
      </w:r>
      <w:r>
        <w:rPr>
          <w:b w:val="false"/>
          <w:bCs w:val="false"/>
          <w:iCs/>
        </w:rPr>
        <w:t>Each symbol corresponds to a composition. The glass-forming domain at usual laboratory cooling rates is indicated in grey.</w:t>
      </w:r>
    </w:p>
    <w:p>
      <w:pPr>
        <w:pStyle w:val="SMcaption"/>
        <w:spacing w:lineRule="auto" w:line="480"/>
        <w:jc w:val="both"/>
        <w:rPr/>
      </w:pPr>
      <w:r>
        <w:rPr/>
      </w:r>
    </w:p>
    <w:p>
      <w:pPr>
        <w:pStyle w:val="SMcaption"/>
        <w:spacing w:lineRule="auto" w:line="480"/>
        <w:jc w:val="both"/>
        <w:rPr/>
      </w:pPr>
      <w:r>
        <w:rPr/>
      </w:r>
    </w:p>
    <w:p>
      <w:pPr>
        <w:pStyle w:val="SMHeading"/>
        <w:spacing w:lineRule="auto" w:line="480"/>
        <w:jc w:val="both"/>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889375" cy="388937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3889375" cy="3889375"/>
                    </a:xfrm>
                    <a:prstGeom prst="rect">
                      <a:avLst/>
                    </a:prstGeom>
                  </pic:spPr>
                </pic:pic>
              </a:graphicData>
            </a:graphic>
          </wp:anchor>
        </w:drawing>
      </w:r>
      <w:r>
        <w:rPr/>
        <w:t>F</w:t>
      </w:r>
      <w:r>
        <w:rPr/>
        <w:t xml:space="preserve">ig. S2. </w:t>
      </w:r>
      <w:r>
        <w:rPr>
          <w:iCs/>
        </w:rPr>
        <w:t xml:space="preserve">Network architecture and dropout influence on model performance. </w:t>
      </w:r>
      <w:r>
        <w:rPr>
          <w:b w:val="false"/>
          <w:bCs w:val="false"/>
          <w:iCs/>
        </w:rPr>
        <w:t xml:space="preserve">RMSE between viscosity predictions made using the Adam-Gibbs model (eq. 1) and measurements in training, validation and testing data subsets as a function of the number of compositions in the training data subset (A), of the total number of hidden activation units (a.k.a. neurons, B), of the number of hidden layers (C), of the number of neurons per layer (D) and of the dropout probability (E). 2,000 models were randomly selected and trained to obtain those results. Subplot C is a violin plot with extreme values showed. Subplots B, D and E are scatter plots in which each slightly transparent symbol corresponds to a given model; less transparence is directly indicative of a higher number of models for a given X-Y value. Deep network still generalizes better than shallow one on this small problem. Overfitting is </w:t>
      </w:r>
      <w:r>
        <w:rPr>
          <w:b w:val="false"/>
          <w:bCs w:val="false"/>
          <w:iCs/>
        </w:rPr>
        <w:t xml:space="preserve">very limited </w:t>
      </w:r>
      <w:r>
        <w:rPr>
          <w:b w:val="false"/>
          <w:bCs w:val="false"/>
          <w:iCs/>
        </w:rPr>
        <w:t xml:space="preserve">limited but </w:t>
      </w:r>
      <w:r>
        <w:rPr>
          <w:b w:val="false"/>
          <w:bCs w:val="false"/>
          <w:iCs/>
        </w:rPr>
        <w:t xml:space="preserve">still </w:t>
      </w:r>
      <w:r>
        <w:rPr>
          <w:b w:val="false"/>
          <w:bCs w:val="false"/>
          <w:iCs/>
        </w:rPr>
        <w:t xml:space="preserve">present, as shown by systematically </w:t>
      </w:r>
      <w:r>
        <w:rPr>
          <w:b w:val="false"/>
          <w:bCs w:val="false"/>
          <w:iCs/>
        </w:rPr>
        <w:t xml:space="preserve">slightly </w:t>
      </w:r>
      <w:r>
        <w:rPr>
          <w:b w:val="false"/>
          <w:bCs w:val="false"/>
          <w:iCs/>
        </w:rPr>
        <w:t>lower errors on the training data subset.</w:t>
      </w:r>
    </w:p>
    <w:p>
      <w:pPr>
        <w:pStyle w:val="SMcaption"/>
        <w:spacing w:lineRule="auto" w:line="480"/>
        <w:jc w:val="both"/>
        <w:rPr/>
      </w:pPr>
      <w:r>
        <w:rPr/>
      </w:r>
      <w:r>
        <w:br w:type="page"/>
      </w:r>
    </w:p>
    <w:p>
      <w:pPr>
        <w:pStyle w:val="SMHeading"/>
        <w:spacing w:lineRule="auto" w:line="480"/>
        <w:jc w:val="both"/>
        <w:rPr/>
      </w:pPr>
      <w: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943600" cy="3962400"/>
            <wp:effectExtent l="0" t="0" r="0" b="0"/>
            <wp:wrapSquare wrapText="bothSides"/>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5943600" cy="3962400"/>
                    </a:xfrm>
                    <a:prstGeom prst="rect">
                      <a:avLst/>
                    </a:prstGeom>
                  </pic:spPr>
                </pic:pic>
              </a:graphicData>
            </a:graphic>
          </wp:anchor>
        </w:drawing>
      </w:r>
      <w:r>
        <w:rPr/>
        <w:t xml:space="preserve">Fig. S3. </w:t>
      </w:r>
      <w:r>
        <w:rPr>
          <w:iCs/>
        </w:rPr>
        <w:t xml:space="preserve"> Comparison between predicted and measured viscosity in the Na</w:t>
      </w:r>
      <w:r>
        <w:rPr>
          <w:iCs/>
          <w:vertAlign w:val="subscript"/>
        </w:rPr>
        <w:t>2</w:t>
      </w:r>
      <w:r>
        <w:rPr>
          <w:iCs/>
        </w:rPr>
        <w:t>O-K</w:t>
      </w:r>
      <w:r>
        <w:rPr>
          <w:iCs/>
          <w:vertAlign w:val="subscript"/>
        </w:rPr>
        <w:t>2</w:t>
      </w:r>
      <w:r>
        <w:rPr>
          <w:iCs/>
        </w:rPr>
        <w:t>O-Al</w:t>
      </w:r>
      <w:r>
        <w:rPr>
          <w:iCs/>
          <w:vertAlign w:val="subscript"/>
        </w:rPr>
        <w:t>2</w:t>
      </w:r>
      <w:r>
        <w:rPr>
          <w:iCs/>
        </w:rPr>
        <w:t>O</w:t>
      </w:r>
      <w:r>
        <w:rPr>
          <w:iCs/>
          <w:vertAlign w:val="subscript"/>
        </w:rPr>
        <w:t>3</w:t>
      </w:r>
      <w:r>
        <w:rPr>
          <w:iCs/>
        </w:rPr>
        <w:t>-SiO</w:t>
      </w:r>
      <w:r>
        <w:rPr>
          <w:iCs/>
          <w:vertAlign w:val="subscript"/>
        </w:rPr>
        <w:t>2</w:t>
      </w:r>
      <w:r>
        <w:rPr>
          <w:iCs/>
        </w:rPr>
        <w:t xml:space="preserve"> system. </w:t>
      </w:r>
      <w:r>
        <w:rPr>
          <w:b w:val="false"/>
          <w:bCs w:val="false"/>
          <w:iCs/>
        </w:rPr>
        <w:t xml:space="preserve">Predictions can be made using theories like Adam-Gibbs (A) and free volume (B), or empirical equations like MYEGA (C), Avramov-Milchev (D), and Tamman-Vogel-Fulcher (E). </w:t>
      </w:r>
      <w:r>
        <w:rPr>
          <w:lang w:val="en-GB"/>
        </w:rPr>
        <w:t xml:space="preserve"> </w:t>
      </w:r>
      <w:r>
        <w:rPr>
          <w:b w:val="false"/>
          <w:bCs w:val="false"/>
          <w:lang w:val="en-GB"/>
        </w:rPr>
        <w:t>See table S3 for RMSE and text for the equations.</w:t>
      </w:r>
    </w:p>
    <w:p>
      <w:pPr>
        <w:pStyle w:val="SMHeading"/>
        <w:spacing w:lineRule="auto" w:line="480"/>
        <w:jc w:val="both"/>
        <w:rPr/>
      </w:pPr>
      <w:r>
        <w:drawing>
          <wp:anchor behindDoc="0" distT="0" distB="0" distL="0" distR="0" simplePos="0" locked="0" layoutInCell="1" allowOverlap="1" relativeHeight="18">
            <wp:simplePos x="0" y="0"/>
            <wp:positionH relativeFrom="column">
              <wp:posOffset>116840</wp:posOffset>
            </wp:positionH>
            <wp:positionV relativeFrom="paragraph">
              <wp:posOffset>132715</wp:posOffset>
            </wp:positionV>
            <wp:extent cx="4120515" cy="511937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4120515" cy="5119370"/>
                    </a:xfrm>
                    <a:prstGeom prst="rect">
                      <a:avLst/>
                    </a:prstGeom>
                  </pic:spPr>
                </pic:pic>
              </a:graphicData>
            </a:graphic>
          </wp:anchor>
        </w:drawing>
      </w:r>
      <w:r>
        <w:rPr/>
        <w:t xml:space="preserve">Fig. S4. </w:t>
      </w:r>
      <w:r>
        <w:rPr>
          <w:iCs/>
        </w:rPr>
        <w:t xml:space="preserve"> Comparison between predictions and </w:t>
      </w:r>
      <w:r>
        <w:rPr>
          <w:iCs/>
          <w:lang w:val="en-GB"/>
        </w:rPr>
        <w:t xml:space="preserve">observed </w:t>
      </w:r>
      <w:r>
        <w:rPr>
          <w:iCs/>
        </w:rPr>
        <w:t>viscous glass transition temperature (</w:t>
      </w:r>
      <w:r>
        <w:rPr>
          <w:iCs/>
        </w:rPr>
        <w:t>a</w:t>
      </w:r>
      <w:r>
        <w:rPr>
          <w:iCs/>
        </w:rPr>
        <w:t xml:space="preserve">), </w:t>
      </w:r>
      <w:r>
        <w:rPr>
          <w:i/>
        </w:rPr>
        <w:t>S</w:t>
      </w:r>
      <w:r>
        <w:rPr>
          <w:i/>
          <w:vertAlign w:val="superscript"/>
        </w:rPr>
        <w:t>conf</w:t>
      </w:r>
      <w:r>
        <w:rPr>
          <w:i/>
        </w:rPr>
        <w:t>(T</w:t>
      </w:r>
      <w:r>
        <w:rPr>
          <w:i/>
          <w:vertAlign w:val="subscript"/>
        </w:rPr>
        <w:t>g</w:t>
      </w:r>
      <w:r>
        <w:rPr>
          <w:i/>
        </w:rPr>
        <w:t>)</w:t>
      </w:r>
      <w:r>
        <w:rPr>
          <w:iCs/>
        </w:rPr>
        <w:t xml:space="preserve"> </w:t>
      </w:r>
      <w:bookmarkStart w:id="1094" w:name="__UnoMark__18146_998215430"/>
      <w:bookmarkStart w:id="1095" w:name="__UnoMark__21053_2551971298"/>
      <w:bookmarkStart w:id="1096" w:name="__UnoMark__9949_1449571692"/>
      <w:bookmarkStart w:id="1097" w:name="__UnoMark__7642_1449571692"/>
      <w:bookmarkStart w:id="1098" w:name="__UnoMark__23126_2551971298"/>
      <w:bookmarkStart w:id="1099" w:name="__UnoMark__11469_2187724418"/>
      <w:bookmarkStart w:id="1100" w:name="__UnoMark__18716_4168236645"/>
      <w:bookmarkStart w:id="1101" w:name="__UnoMark__22920_2551971298"/>
      <w:bookmarkStart w:id="1102" w:name="__UnoMark__22706_2551971298"/>
      <w:bookmarkStart w:id="1103" w:name="__UnoMark__23744_2551971298"/>
      <w:bookmarkStart w:id="1104" w:name="__UnoMark__22080_2551971298"/>
      <w:bookmarkStart w:id="1105" w:name="__UnoMark__21662_2551971298"/>
      <w:bookmarkStart w:id="1106" w:name="__UnoMark__29311_2551971298"/>
      <w:bookmarkStart w:id="1107" w:name="__UnoMark__21866_2551971298"/>
      <w:bookmarkStart w:id="1108" w:name="__UnoMark__10502_2187724418"/>
      <w:bookmarkStart w:id="1109" w:name="__UnoMark__23538_2551971298"/>
      <w:bookmarkStart w:id="1110" w:name="__UnoMark__11238_2187724418"/>
      <w:bookmarkStart w:id="1111" w:name="__UnoMark__23332_2551971298"/>
      <w:bookmarkStart w:id="1112" w:name="__UnoMark__22286_2551971298"/>
      <w:bookmarkStart w:id="1113" w:name="__UnoMark__21256_2551971298"/>
      <w:bookmarkStart w:id="1114" w:name="__UnoMark__18374_998215430"/>
      <w:bookmarkStart w:id="1115" w:name="ZOTERO_BREF_JCXmip9xwEX5gKrboPV60"/>
      <w:bookmarkStart w:id="1116" w:name="__UnoMark__22500_2551971298"/>
      <w:bookmarkStart w:id="1117" w:name="__UnoMark__21459_2551971298"/>
      <w:bookmarkStart w:id="1118" w:name="__UnoMark__29471_2551971298"/>
      <w:bookmarkEnd w:id="1108"/>
      <w:r>
        <w:rPr>
          <w:b w:val="false"/>
          <w:caps w:val="false"/>
          <w:smallCaps w:val="false"/>
          <w:position w:val="0"/>
          <w:sz w:val="24"/>
          <w:sz w:val="24"/>
          <w:u w:val="none"/>
          <w:vertAlign w:val="baseline"/>
          <w:lang w:val="en-GB"/>
        </w:rPr>
        <w:t xml:space="preserve">(values from </w:t>
      </w:r>
      <w:r>
        <w:rPr>
          <w:b w:val="false"/>
          <w:i/>
          <w:caps w:val="false"/>
          <w:smallCaps w:val="false"/>
          <w:position w:val="0"/>
          <w:sz w:val="24"/>
          <w:sz w:val="24"/>
          <w:u w:val="none"/>
          <w:vertAlign w:val="baseline"/>
        </w:rPr>
        <w:t>19</w:t>
      </w:r>
      <w:r>
        <w:rPr>
          <w:b w:val="false"/>
          <w:caps w:val="false"/>
          <w:smallCaps w:val="false"/>
          <w:position w:val="0"/>
          <w:sz w:val="24"/>
          <w:sz w:val="24"/>
          <w:u w:val="none"/>
          <w:vertAlign w:val="baseline"/>
        </w:rPr>
        <w:t xml:space="preserve">, </w:t>
      </w:r>
      <w:r>
        <w:rPr>
          <w:b w:val="false"/>
          <w:i/>
          <w:caps w:val="false"/>
          <w:smallCaps w:val="false"/>
          <w:position w:val="0"/>
          <w:sz w:val="24"/>
          <w:sz w:val="24"/>
          <w:u w:val="none"/>
          <w:vertAlign w:val="baseline"/>
        </w:rPr>
        <w:t>14</w:t>
      </w:r>
      <w:r>
        <w:rPr>
          <w:b w:val="false"/>
          <w:caps w:val="false"/>
          <w:smallCaps w:val="false"/>
          <w:position w:val="0"/>
          <w:sz w:val="24"/>
          <w:sz w:val="24"/>
          <w:u w:val="none"/>
          <w:vertAlign w:val="baseline"/>
        </w:rPr>
        <w:t xml:space="preserve">, </w:t>
      </w:r>
      <w:r>
        <w:rPr>
          <w:b w:val="false"/>
          <w:i/>
          <w:caps w:val="false"/>
          <w:smallCaps w:val="false"/>
          <w:position w:val="0"/>
          <w:sz w:val="24"/>
          <w:sz w:val="24"/>
          <w:u w:val="none"/>
          <w:vertAlign w:val="baseline"/>
        </w:rPr>
        <w:t>1</w:t>
      </w:r>
      <w:r>
        <w:rPr>
          <w:b w:val="false"/>
          <w:caps w:val="false"/>
          <w:smallCaps w:val="false"/>
          <w:position w:val="0"/>
          <w:sz w:val="24"/>
          <w:sz w:val="24"/>
          <w:u w:val="none"/>
          <w:vertAlign w:val="baseline"/>
        </w:rPr>
        <w:t>)</w:t>
      </w:r>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9"/>
      <w:bookmarkEnd w:id="1110"/>
      <w:bookmarkEnd w:id="1111"/>
      <w:bookmarkEnd w:id="1112"/>
      <w:bookmarkEnd w:id="1113"/>
      <w:bookmarkEnd w:id="1114"/>
      <w:bookmarkEnd w:id="1115"/>
      <w:bookmarkEnd w:id="1116"/>
      <w:bookmarkEnd w:id="1117"/>
      <w:bookmarkEnd w:id="1118"/>
      <w:r>
        <w:rPr>
          <w:lang w:val="en-GB"/>
        </w:rPr>
        <w:t xml:space="preserve"> (</w:t>
      </w:r>
      <w:r>
        <w:rPr>
          <w:lang w:val="en-GB"/>
        </w:rPr>
        <w:t>b</w:t>
      </w:r>
      <w:r>
        <w:rPr>
          <w:lang w:val="en-GB"/>
        </w:rPr>
        <w:t xml:space="preserve">), density </w:t>
      </w:r>
      <w:r>
        <w:rPr>
          <w:lang w:val="en-GB"/>
        </w:rPr>
        <w:t>(c)</w:t>
      </w:r>
      <w:r>
        <w:rPr>
          <w:lang w:val="en-GB"/>
        </w:rPr>
        <w:t>, refractive index (</w:t>
      </w:r>
      <w:r>
        <w:rPr>
          <w:lang w:val="en-GB"/>
        </w:rPr>
        <w:t>d</w:t>
      </w:r>
      <w:r>
        <w:rPr>
          <w:lang w:val="en-GB"/>
        </w:rPr>
        <w:t xml:space="preserve">), </w:t>
      </w:r>
      <w:r>
        <w:rPr>
          <w:lang w:val="en-GB"/>
        </w:rPr>
        <w:t>and R</w:t>
      </w:r>
      <w:r>
        <w:rPr>
          <w:i/>
          <w:iCs/>
          <w:vertAlign w:val="subscript"/>
          <w:lang w:val="en-GB"/>
        </w:rPr>
        <w:t>Raman</w:t>
      </w:r>
      <w:r>
        <w:rPr>
          <w:lang w:val="en-GB"/>
        </w:rPr>
        <w:t xml:space="preserve"> </w:t>
      </w:r>
      <w:r>
        <w:rPr>
          <w:lang w:val="en-GB"/>
        </w:rPr>
        <w:t>(e)</w:t>
      </w:r>
      <w:r>
        <w:rPr>
          <w:lang w:val="en-GB"/>
        </w:rPr>
        <w:t xml:space="preserve">. </w:t>
      </w:r>
      <w:r>
        <w:rPr>
          <w:b w:val="false"/>
          <w:bCs w:val="false"/>
          <w:lang w:val="en-GB"/>
        </w:rPr>
        <w:t>See table S3 for RMSE.</w:t>
      </w:r>
    </w:p>
    <w:p>
      <w:pPr>
        <w:pStyle w:val="SMcaption"/>
        <w:spacing w:lineRule="auto" w:line="480"/>
        <w:jc w:val="both"/>
        <w:rPr/>
      </w:pPr>
      <w:r>
        <w:rPr/>
      </w:r>
    </w:p>
    <w:p>
      <w:pPr>
        <w:pStyle w:val="Paragraph"/>
        <w:widowControl/>
        <w:bidi w:val="0"/>
        <w:spacing w:lineRule="auto" w:line="480" w:before="0" w:after="0"/>
        <w:ind w:left="0" w:right="0" w:hanging="0"/>
        <w:jc w:val="both"/>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943860" cy="2943860"/>
            <wp:effectExtent l="0" t="0" r="0" b="0"/>
            <wp:wrapTopAndBottom/>
            <wp:docPr id="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 descr=""/>
                    <pic:cNvPicPr>
                      <a:picLocks noChangeAspect="1" noChangeArrowheads="1"/>
                    </pic:cNvPicPr>
                  </pic:nvPicPr>
                  <pic:blipFill>
                    <a:blip r:embed="rId9"/>
                    <a:stretch>
                      <a:fillRect/>
                    </a:stretch>
                  </pic:blipFill>
                  <pic:spPr bwMode="auto">
                    <a:xfrm>
                      <a:off x="0" y="0"/>
                      <a:ext cx="2943860" cy="2943860"/>
                    </a:xfrm>
                    <a:prstGeom prst="rect">
                      <a:avLst/>
                    </a:prstGeom>
                  </pic:spPr>
                </pic:pic>
              </a:graphicData>
            </a:graphic>
          </wp:anchor>
        </w:drawing>
      </w:r>
      <w:r>
        <w:rPr>
          <w:b/>
          <w:bCs/>
          <w:iCs/>
        </w:rPr>
        <w:t>F</w:t>
      </w:r>
      <w:r>
        <w:rPr>
          <w:b/>
          <w:bCs/>
          <w:iCs/>
        </w:rPr>
        <w:t xml:space="preserve">ig. S5 Glass fragility versus melt </w:t>
      </w:r>
      <w:r>
        <w:rPr>
          <w:b/>
          <w:bCs/>
          <w:i/>
          <w:iCs/>
        </w:rPr>
        <w:t>C</w:t>
      </w:r>
      <w:r>
        <w:rPr>
          <w:b/>
          <w:bCs/>
          <w:i/>
          <w:iCs/>
          <w:vertAlign w:val="subscript"/>
        </w:rPr>
        <w:t>p</w:t>
      </w:r>
      <w:r>
        <w:rPr>
          <w:b/>
          <w:bCs/>
          <w:i/>
          <w:iCs/>
          <w:vertAlign w:val="superscript"/>
        </w:rPr>
        <w:t>conf</w:t>
      </w:r>
      <w:r>
        <w:rPr>
          <w:b/>
          <w:bCs/>
          <w:i/>
          <w:iCs/>
        </w:rPr>
        <w:t>(T</w:t>
      </w:r>
      <w:r>
        <w:rPr>
          <w:b/>
          <w:bCs/>
          <w:i/>
          <w:iCs/>
          <w:vertAlign w:val="subscript"/>
        </w:rPr>
        <w:t>g</w:t>
      </w:r>
      <w:r>
        <w:rPr>
          <w:b/>
          <w:bCs/>
          <w:i/>
          <w:iCs/>
        </w:rPr>
        <w:t>)/S</w:t>
      </w:r>
      <w:r>
        <w:rPr>
          <w:b/>
          <w:bCs/>
          <w:i/>
          <w:iCs/>
          <w:vertAlign w:val="superscript"/>
        </w:rPr>
        <w:t>conf</w:t>
      </w:r>
      <w:r>
        <w:rPr>
          <w:b/>
          <w:bCs/>
          <w:i/>
          <w:iCs/>
        </w:rPr>
        <w:t>(T</w:t>
      </w:r>
      <w:r>
        <w:rPr>
          <w:b/>
          <w:bCs/>
          <w:i/>
          <w:iCs/>
          <w:vertAlign w:val="subscript"/>
        </w:rPr>
        <w:t>g</w:t>
      </w:r>
      <w:r>
        <w:rPr>
          <w:b/>
          <w:bCs/>
          <w:i/>
          <w:iCs/>
        </w:rPr>
        <w:t>)</w:t>
      </w:r>
      <w:r>
        <w:rPr>
          <w:b/>
          <w:bCs/>
          <w:iCs/>
        </w:rPr>
        <w:t xml:space="preserve"> ratio.</w:t>
      </w:r>
      <w:r>
        <w:rPr>
          <w:iCs/>
        </w:rPr>
        <w:t xml:space="preserve"> Symbols are predictions of the model on the different subsets of the </w:t>
      </w:r>
      <w:r>
        <w:rPr>
          <w:i/>
        </w:rPr>
        <w:t>D</w:t>
      </w:r>
      <w:r>
        <w:rPr>
          <w:i/>
          <w:vertAlign w:val="subscript"/>
        </w:rPr>
        <w:t>viscosity</w:t>
      </w:r>
      <w:r>
        <w:rPr>
          <w:iCs/>
        </w:rPr>
        <w:t xml:space="preserve"> dataset. The back dotted line is the relationship observed by </w:t>
      </w:r>
      <w:bookmarkStart w:id="1119" w:name="__UnoMark__21460_2551971298"/>
      <w:bookmarkStart w:id="1120" w:name="__UnoMark__21663_2551971298"/>
      <w:bookmarkStart w:id="1121" w:name="__UnoMark__9950_1449571692"/>
      <w:bookmarkStart w:id="1122" w:name="__UnoMark__7643_1449571692"/>
      <w:bookmarkStart w:id="1123" w:name="__UnoMark__21867_2551971298"/>
      <w:bookmarkStart w:id="1124" w:name="__UnoMark__18717_4168236645"/>
      <w:bookmarkStart w:id="1125" w:name="__UnoMark__21257_2551971298"/>
      <w:bookmarkStart w:id="1126" w:name="__UnoMark__29472_2551971298"/>
      <w:bookmarkStart w:id="1127" w:name="__UnoMark__23333_2551971298"/>
      <w:bookmarkStart w:id="1128" w:name="__UnoMark__22081_2551971298"/>
      <w:bookmarkStart w:id="1129" w:name="__UnoMark__22501_2551971298"/>
      <w:bookmarkStart w:id="1130" w:name="__UnoMark__29312_2551971298"/>
      <w:bookmarkStart w:id="1131" w:name="__UnoMark__22707_2551971298"/>
      <w:bookmarkStart w:id="1132" w:name="__UnoMark__11239_2187724418"/>
      <w:bookmarkStart w:id="1133" w:name="__UnoMark__18147_998215430"/>
      <w:bookmarkStart w:id="1134" w:name="__UnoMark__22921_2551971298"/>
      <w:bookmarkStart w:id="1135" w:name="__UnoMark__18375_998215430"/>
      <w:bookmarkStart w:id="1136" w:name="__UnoMark__23539_2551971298"/>
      <w:bookmarkStart w:id="1137" w:name="__UnoMark__11470_2187724418"/>
      <w:bookmarkStart w:id="1138" w:name="__UnoMark__22287_2551971298"/>
      <w:bookmarkStart w:id="1139" w:name="__UnoMark__21054_2551971298"/>
      <w:bookmarkStart w:id="1140" w:name="ZOTERO_BREF_WMegPio6VBBMeIO3pGBh8"/>
      <w:bookmarkStart w:id="1141" w:name="__UnoMark__23127_2551971298"/>
      <w:bookmarkStart w:id="1142" w:name="__UnoMark__23745_2551971298"/>
      <w:bookmarkStart w:id="1143" w:name="__UnoMark__10538_2187724418"/>
      <w:bookmarkEnd w:id="1143"/>
      <w:r>
        <w:rPr>
          <w:b w:val="false"/>
          <w:caps w:val="false"/>
          <w:smallCaps w:val="false"/>
          <w:position w:val="0"/>
          <w:sz w:val="24"/>
          <w:sz w:val="24"/>
          <w:u w:val="none"/>
          <w:vertAlign w:val="baseline"/>
          <w:lang w:val="en-GB"/>
        </w:rPr>
        <w:t>(</w:t>
      </w:r>
      <w:r>
        <w:rPr>
          <w:b w:val="false"/>
          <w:i/>
          <w:caps w:val="false"/>
          <w:smallCaps w:val="false"/>
          <w:position w:val="0"/>
          <w:sz w:val="24"/>
          <w:sz w:val="24"/>
          <w:u w:val="none"/>
          <w:vertAlign w:val="baseline"/>
        </w:rPr>
        <w:t>31</w:t>
      </w:r>
      <w:r>
        <w:rPr>
          <w:b w:val="false"/>
          <w:caps w:val="false"/>
          <w:smallCaps w:val="false"/>
          <w:position w:val="0"/>
          <w:sz w:val="24"/>
          <w:sz w:val="24"/>
          <w:u w:val="none"/>
          <w:vertAlign w:val="baseline"/>
        </w:rPr>
        <w:t>)</w:t>
      </w:r>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r>
        <w:rPr>
          <w:lang w:val="en-GB"/>
        </w:rPr>
        <w:t xml:space="preserve"> using </w:t>
      </w:r>
      <w:r>
        <w:rPr>
          <w:iCs/>
        </w:rPr>
        <w:t>experimental heat capacity data</w:t>
      </w:r>
      <w:r>
        <w:rPr>
          <w:lang w:val="en-GB"/>
        </w:rPr>
        <w:t>. Except two extreme outliers that corresponds to Al</w:t>
      </w:r>
      <w:r>
        <w:rPr>
          <w:vertAlign w:val="subscript"/>
          <w:lang w:val="en-GB"/>
        </w:rPr>
        <w:t>2</w:t>
      </w:r>
      <w:r>
        <w:rPr>
          <w:lang w:val="en-GB"/>
        </w:rPr>
        <w:t>O</w:t>
      </w:r>
      <w:r>
        <w:rPr>
          <w:vertAlign w:val="subscript"/>
          <w:lang w:val="en-GB"/>
        </w:rPr>
        <w:t>3</w:t>
      </w:r>
      <w:r>
        <w:rPr>
          <w:lang w:val="en-GB"/>
        </w:rPr>
        <w:t>-SiO</w:t>
      </w:r>
      <w:r>
        <w:rPr>
          <w:vertAlign w:val="subscript"/>
          <w:lang w:val="en-GB"/>
        </w:rPr>
        <w:t>2</w:t>
      </w:r>
      <w:r>
        <w:rPr>
          <w:lang w:val="en-GB"/>
        </w:rPr>
        <w:t xml:space="preserve"> melts with more than 30 mol% Al</w:t>
      </w:r>
      <w:r>
        <w:rPr>
          <w:vertAlign w:val="subscript"/>
          <w:lang w:val="en-GB"/>
        </w:rPr>
        <w:t>2</w:t>
      </w:r>
      <w:r>
        <w:rPr>
          <w:lang w:val="en-GB"/>
        </w:rPr>
        <w:t>O</w:t>
      </w:r>
      <w:r>
        <w:rPr>
          <w:vertAlign w:val="subscript"/>
          <w:lang w:val="en-GB"/>
        </w:rPr>
        <w:t>3</w:t>
      </w:r>
      <w:r>
        <w:rPr>
          <w:lang w:val="en-GB"/>
        </w:rPr>
        <w:t xml:space="preserve">, a general good agreement is observed. This validates the internal consistency of the model. The scatter indicates that a better agreement could be obtained with using a better heat capacity model for aluminosilicate melts. Such </w:t>
      </w:r>
      <w:r>
        <w:rPr>
          <w:i/>
          <w:iCs/>
          <w:lang w:val="en-GB"/>
        </w:rPr>
        <w:t>C</w:t>
      </w:r>
      <w:r>
        <w:rPr>
          <w:i/>
          <w:iCs/>
          <w:vertAlign w:val="subscript"/>
          <w:lang w:val="en-GB"/>
        </w:rPr>
        <w:t>p</w:t>
      </w:r>
      <w:r>
        <w:rPr>
          <w:lang w:val="en-GB"/>
        </w:rPr>
        <w:t xml:space="preserve"> calculation could be integrated in the present global model in the future albeit the acquisition of additional </w:t>
      </w:r>
      <w:r>
        <w:rPr>
          <w:i/>
          <w:iCs/>
          <w:lang w:val="en-GB"/>
        </w:rPr>
        <w:t>C</w:t>
      </w:r>
      <w:r>
        <w:rPr>
          <w:i/>
          <w:iCs/>
          <w:vertAlign w:val="subscript"/>
          <w:lang w:val="en-GB"/>
        </w:rPr>
        <w:t>p</w:t>
      </w:r>
      <w:r>
        <w:rPr>
          <w:lang w:val="en-GB"/>
        </w:rPr>
        <w:t xml:space="preserve"> data for ternary and quaternary aluminosilicate melts.</w:t>
      </w:r>
    </w:p>
    <w:p>
      <w:pPr>
        <w:pStyle w:val="Paragraph"/>
        <w:widowControl/>
        <w:bidi w:val="0"/>
        <w:spacing w:lineRule="auto" w:line="480" w:before="0" w:after="0"/>
        <w:ind w:left="0" w:right="0" w:hanging="0"/>
        <w:jc w:val="both"/>
        <w:rPr>
          <w:lang w:val="en-GB"/>
        </w:rPr>
      </w:pPr>
      <w:r>
        <w:rPr/>
      </w:r>
      <w:r>
        <w:br w:type="page"/>
      </w:r>
    </w:p>
    <w:p>
      <w:pPr>
        <w:pStyle w:val="Paragraph"/>
        <w:widowControl/>
        <w:bidi w:val="0"/>
        <w:spacing w:lineRule="auto" w:line="480" w:before="0" w:after="0"/>
        <w:ind w:left="0" w:right="0" w:hanging="0"/>
        <w:jc w:val="both"/>
        <w:rPr>
          <w:lang w:val="en-GB"/>
        </w:rPr>
      </w:pPr>
      <w:r>
        <w:rPr/>
      </w:r>
    </w:p>
    <w:p>
      <w:pPr>
        <w:pStyle w:val="SMcaption"/>
        <w:spacing w:lineRule="auto" w:line="480"/>
        <w:jc w:val="both"/>
        <w:rPr/>
      </w:pPr>
      <w:r>
        <w:rPr/>
      </w:r>
    </w:p>
    <w:p>
      <w:pPr>
        <w:pStyle w:val="SMcaption"/>
        <w:spacing w:lineRule="auto" w:line="480"/>
        <w:jc w:val="both"/>
        <w:rPr/>
      </w:pPr>
      <w:r>
        <w:rPr/>
      </w:r>
      <w:r>
        <w:br w:type="page"/>
      </w:r>
    </w:p>
    <w:p>
      <w:pPr>
        <w:pStyle w:val="SMHeading"/>
        <w:spacing w:lineRule="auto" w:line="480"/>
        <w:jc w:val="both"/>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5943600"/>
            <wp:effectExtent l="0" t="0" r="0" b="0"/>
            <wp:wrapTopAndBottom/>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0"/>
                    <a:stretch>
                      <a:fillRect/>
                    </a:stretch>
                  </pic:blipFill>
                  <pic:spPr bwMode="auto">
                    <a:xfrm>
                      <a:off x="0" y="0"/>
                      <a:ext cx="5943600" cy="5943600"/>
                    </a:xfrm>
                    <a:prstGeom prst="rect">
                      <a:avLst/>
                    </a:prstGeom>
                  </pic:spPr>
                </pic:pic>
              </a:graphicData>
            </a:graphic>
          </wp:anchor>
        </w:drawing>
      </w:r>
      <w:r>
        <w:rPr/>
        <w:t>F</w:t>
      </w:r>
      <w:r>
        <w:rPr/>
        <w:t xml:space="preserve">igure S6: Melt fragility variations with compositon. </w:t>
      </w:r>
      <w:r>
        <w:rPr>
          <w:b w:val="false"/>
          <w:bCs w:val="false"/>
        </w:rPr>
        <w:t>Fragility is represented in the glass forming domains of the ternary sodium (A) and potassium (B) aluminosilicate systems, as well as as a function of the silica fraction and the potassium to total alkali ratio of silicate (C) and tectosilicate (D) melts. No MAE is observed on melt fragility, which depends largely on melt silica content</w:t>
      </w:r>
    </w:p>
    <w:p>
      <w:pPr>
        <w:pStyle w:val="SMHeading"/>
        <w:spacing w:lineRule="auto" w:line="480"/>
        <w:jc w:val="both"/>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886450" cy="7315200"/>
            <wp:effectExtent l="0" t="0" r="0" b="0"/>
            <wp:wrapTopAndBottom/>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1"/>
                    <a:stretch>
                      <a:fillRect/>
                    </a:stretch>
                  </pic:blipFill>
                  <pic:spPr bwMode="auto">
                    <a:xfrm>
                      <a:off x="0" y="0"/>
                      <a:ext cx="5886450" cy="7315200"/>
                    </a:xfrm>
                    <a:prstGeom prst="rect">
                      <a:avLst/>
                    </a:prstGeom>
                  </pic:spPr>
                </pic:pic>
              </a:graphicData>
            </a:graphic>
          </wp:anchor>
        </w:drawing>
      </w:r>
      <w:r>
        <w:rPr>
          <w:b/>
          <w:bCs/>
        </w:rPr>
        <w:t>F</w:t>
      </w:r>
      <w:r>
        <w:rPr>
          <w:b/>
          <w:bCs/>
        </w:rPr>
        <w:t>ig. S7 Predicted (black lines) and measured (orange lines) Raman spectra of the glasses.</w:t>
      </w:r>
      <w:r>
        <w:rPr>
          <w:b w:val="false"/>
          <w:bCs w:val="false"/>
        </w:rPr>
        <w:t xml:space="preserve"> </w:t>
      </w:r>
    </w:p>
    <w:p>
      <w:pPr>
        <w:pStyle w:val="SMHeading"/>
        <w:spacing w:lineRule="auto" w:line="480"/>
        <w:jc w:val="both"/>
        <w:rPr/>
      </w:pPr>
      <w:r>
        <w:rPr/>
      </w:r>
    </w:p>
    <w:p>
      <w:pPr>
        <w:pStyle w:val="SOMContent"/>
        <w:spacing w:lineRule="auto" w:line="480" w:before="0" w:after="0"/>
        <w:ind w:left="720" w:firstLine="720"/>
        <w:jc w:val="both"/>
        <w:rPr>
          <w:i/>
          <w:i/>
        </w:rPr>
      </w:pPr>
      <w:r>
        <w:rPr>
          <w:i/>
        </w:rPr>
      </w:r>
    </w:p>
    <w:tbl>
      <w:tblPr>
        <w:tblStyle w:val="TableGrid"/>
        <w:tblW w:w="8164" w:type="dxa"/>
        <w:jc w:val="left"/>
        <w:tblInd w:w="-12" w:type="dxa"/>
        <w:tblBorders/>
        <w:tblCellMar>
          <w:top w:w="0" w:type="dxa"/>
          <w:left w:w="138" w:type="dxa"/>
          <w:bottom w:w="0" w:type="dxa"/>
          <w:right w:w="108" w:type="dxa"/>
        </w:tblCellMar>
        <w:tblLook w:noVBand="1" w:val="04a0" w:noHBand="0" w:lastColumn="0" w:firstColumn="1" w:lastRow="0" w:firstRow="1"/>
      </w:tblPr>
      <w:tblGrid>
        <w:gridCol w:w="1249"/>
        <w:gridCol w:w="1201"/>
        <w:gridCol w:w="1049"/>
        <w:gridCol w:w="1049"/>
        <w:gridCol w:w="1050"/>
        <w:gridCol w:w="1049"/>
        <w:gridCol w:w="1516"/>
      </w:tblGrid>
      <w:tr>
        <w:trPr/>
        <w:tc>
          <w:tcPr>
            <w:tcW w:w="1249" w:type="dxa"/>
            <w:tcBorders/>
            <w:shd w:fill="auto" w:val="clear"/>
          </w:tcPr>
          <w:p>
            <w:pPr>
              <w:pStyle w:val="Paragraph"/>
              <w:spacing w:lineRule="auto" w:line="480" w:before="0" w:after="0"/>
              <w:ind w:hanging="0"/>
              <w:jc w:val="both"/>
              <w:rPr/>
            </w:pPr>
            <w:r>
              <w:rPr>
                <w:b/>
                <w:iCs/>
                <w:sz w:val="20"/>
                <w:szCs w:val="20"/>
              </w:rPr>
              <w:t>Glass name</w:t>
            </w:r>
          </w:p>
        </w:tc>
        <w:tc>
          <w:tcPr>
            <w:tcW w:w="1201" w:type="dxa"/>
            <w:tcBorders/>
            <w:shd w:fill="auto" w:val="clear"/>
          </w:tcPr>
          <w:p>
            <w:pPr>
              <w:pStyle w:val="Paragraph"/>
              <w:spacing w:lineRule="auto" w:line="480" w:before="0" w:after="0"/>
              <w:ind w:hanging="0"/>
              <w:jc w:val="both"/>
              <w:rPr>
                <w:b/>
                <w:b/>
                <w:iCs/>
                <w:sz w:val="20"/>
                <w:szCs w:val="20"/>
              </w:rPr>
            </w:pPr>
            <w:r>
              <w:rPr>
                <w:b/>
                <w:iCs/>
                <w:sz w:val="20"/>
                <w:szCs w:val="20"/>
              </w:rPr>
            </w:r>
          </w:p>
        </w:tc>
        <w:tc>
          <w:tcPr>
            <w:tcW w:w="1049" w:type="dxa"/>
            <w:tcBorders/>
            <w:shd w:fill="auto" w:val="clear"/>
          </w:tcPr>
          <w:p>
            <w:pPr>
              <w:pStyle w:val="Paragraph"/>
              <w:spacing w:lineRule="auto" w:line="480" w:before="0" w:after="0"/>
              <w:ind w:hanging="0"/>
              <w:jc w:val="both"/>
              <w:rPr/>
            </w:pPr>
            <w:r>
              <w:rPr>
                <w:b/>
                <w:iCs/>
                <w:sz w:val="20"/>
                <w:szCs w:val="20"/>
              </w:rPr>
              <w:t>%SiO</w:t>
            </w:r>
            <w:r>
              <w:rPr>
                <w:b/>
                <w:iCs/>
                <w:sz w:val="20"/>
                <w:szCs w:val="20"/>
                <w:vertAlign w:val="subscript"/>
              </w:rPr>
              <w:t>2</w:t>
            </w:r>
          </w:p>
        </w:tc>
        <w:tc>
          <w:tcPr>
            <w:tcW w:w="1049" w:type="dxa"/>
            <w:tcBorders/>
            <w:shd w:fill="auto" w:val="clear"/>
          </w:tcPr>
          <w:p>
            <w:pPr>
              <w:pStyle w:val="Paragraph"/>
              <w:spacing w:lineRule="auto" w:line="480" w:before="0" w:after="0"/>
              <w:ind w:hanging="0"/>
              <w:jc w:val="both"/>
              <w:rPr/>
            </w:pPr>
            <w:r>
              <w:rPr>
                <w:b/>
                <w:iCs/>
                <w:sz w:val="20"/>
                <w:szCs w:val="20"/>
              </w:rPr>
              <w:t>%Al</w:t>
            </w:r>
            <w:r>
              <w:rPr>
                <w:b/>
                <w:iCs/>
                <w:sz w:val="20"/>
                <w:szCs w:val="20"/>
                <w:vertAlign w:val="subscript"/>
              </w:rPr>
              <w:t>2</w:t>
            </w:r>
            <w:r>
              <w:rPr>
                <w:b/>
                <w:iCs/>
                <w:sz w:val="20"/>
                <w:szCs w:val="20"/>
              </w:rPr>
              <w:t>O</w:t>
            </w:r>
            <w:r>
              <w:rPr>
                <w:b/>
                <w:iCs/>
                <w:sz w:val="20"/>
                <w:szCs w:val="20"/>
                <w:vertAlign w:val="subscript"/>
              </w:rPr>
              <w:t>3</w:t>
            </w:r>
          </w:p>
        </w:tc>
        <w:tc>
          <w:tcPr>
            <w:tcW w:w="1050" w:type="dxa"/>
            <w:tcBorders/>
            <w:shd w:fill="auto" w:val="clear"/>
          </w:tcPr>
          <w:p>
            <w:pPr>
              <w:pStyle w:val="Paragraph"/>
              <w:spacing w:lineRule="auto" w:line="480" w:before="0" w:after="0"/>
              <w:ind w:hanging="0"/>
              <w:jc w:val="both"/>
              <w:rPr/>
            </w:pPr>
            <w:r>
              <w:rPr>
                <w:b/>
                <w:iCs/>
                <w:sz w:val="20"/>
                <w:szCs w:val="20"/>
              </w:rPr>
              <w:t>%K</w:t>
            </w:r>
            <w:r>
              <w:rPr>
                <w:b/>
                <w:iCs/>
                <w:sz w:val="20"/>
                <w:szCs w:val="20"/>
                <w:vertAlign w:val="subscript"/>
              </w:rPr>
              <w:t>2</w:t>
            </w:r>
            <w:r>
              <w:rPr>
                <w:b/>
                <w:iCs/>
                <w:sz w:val="20"/>
                <w:szCs w:val="20"/>
              </w:rPr>
              <w:t>O</w:t>
            </w:r>
          </w:p>
        </w:tc>
        <w:tc>
          <w:tcPr>
            <w:tcW w:w="1049" w:type="dxa"/>
            <w:tcBorders/>
            <w:shd w:fill="auto" w:val="clear"/>
          </w:tcPr>
          <w:p>
            <w:pPr>
              <w:pStyle w:val="Paragraph"/>
              <w:spacing w:lineRule="auto" w:line="480" w:before="0" w:after="0"/>
              <w:ind w:hanging="0"/>
              <w:jc w:val="both"/>
              <w:rPr/>
            </w:pPr>
            <w:r>
              <w:rPr>
                <w:b/>
                <w:iCs/>
                <w:sz w:val="20"/>
                <w:szCs w:val="20"/>
              </w:rPr>
              <w:t>%Na</w:t>
            </w:r>
            <w:r>
              <w:rPr>
                <w:b/>
                <w:iCs/>
                <w:sz w:val="20"/>
                <w:szCs w:val="20"/>
                <w:vertAlign w:val="subscript"/>
              </w:rPr>
              <w:t>2</w:t>
            </w:r>
            <w:r>
              <w:rPr>
                <w:b/>
                <w:iCs/>
                <w:sz w:val="20"/>
                <w:szCs w:val="20"/>
              </w:rPr>
              <w:t>O</w:t>
            </w:r>
          </w:p>
        </w:tc>
        <w:tc>
          <w:tcPr>
            <w:tcW w:w="1516" w:type="dxa"/>
            <w:tcBorders/>
            <w:shd w:fill="auto" w:val="clear"/>
          </w:tcPr>
          <w:p>
            <w:pPr>
              <w:pStyle w:val="Paragraph"/>
              <w:spacing w:lineRule="auto" w:line="480" w:before="0" w:after="0"/>
              <w:ind w:hanging="0"/>
              <w:jc w:val="both"/>
              <w:rPr/>
            </w:pPr>
            <w:r>
              <w:rPr>
                <w:b/>
                <w:iCs/>
                <w:sz w:val="20"/>
                <w:szCs w:val="20"/>
              </w:rPr>
              <w:t>Density, g cm</w:t>
            </w:r>
            <w:r>
              <w:rPr>
                <w:b/>
                <w:iCs/>
                <w:sz w:val="20"/>
                <w:szCs w:val="20"/>
                <w:vertAlign w:val="superscript"/>
              </w:rPr>
              <w:t>-1</w:t>
            </w:r>
          </w:p>
        </w:tc>
      </w:tr>
      <w:tr>
        <w:trPr/>
        <w:tc>
          <w:tcPr>
            <w:tcW w:w="1249" w:type="dxa"/>
            <w:tcBorders/>
            <w:shd w:fill="auto" w:val="clear"/>
          </w:tcPr>
          <w:p>
            <w:pPr>
              <w:pStyle w:val="Paragraph"/>
              <w:spacing w:lineRule="auto" w:line="480" w:before="0" w:after="0"/>
              <w:ind w:hanging="0"/>
              <w:jc w:val="both"/>
              <w:rPr/>
            </w:pPr>
            <w:r>
              <w:rPr>
                <w:iCs/>
                <w:sz w:val="20"/>
                <w:szCs w:val="20"/>
              </w:rPr>
              <w:t>KA80.05</w:t>
            </w:r>
          </w:p>
        </w:tc>
        <w:tc>
          <w:tcPr>
            <w:tcW w:w="1201" w:type="dxa"/>
            <w:tcBorders/>
            <w:shd w:fill="auto" w:val="clear"/>
          </w:tcPr>
          <w:p>
            <w:pPr>
              <w:pStyle w:val="Paragraph"/>
              <w:spacing w:lineRule="auto" w:line="480" w:before="0" w:after="0"/>
              <w:ind w:hanging="0"/>
              <w:jc w:val="both"/>
              <w:rPr/>
            </w:pPr>
            <w:r>
              <w:rPr>
                <w:iCs/>
                <w:sz w:val="20"/>
                <w:szCs w:val="20"/>
              </w:rPr>
              <w:t>nom. mol%</w:t>
            </w:r>
          </w:p>
        </w:tc>
        <w:tc>
          <w:tcPr>
            <w:tcW w:w="1049" w:type="dxa"/>
            <w:tcBorders/>
            <w:shd w:fill="auto" w:val="clear"/>
          </w:tcPr>
          <w:p>
            <w:pPr>
              <w:pStyle w:val="Paragraph"/>
              <w:spacing w:lineRule="auto" w:line="480" w:before="0" w:after="0"/>
              <w:ind w:hanging="0"/>
              <w:jc w:val="both"/>
              <w:rPr/>
            </w:pPr>
            <w:r>
              <w:rPr>
                <w:iCs/>
                <w:sz w:val="20"/>
                <w:szCs w:val="20"/>
              </w:rPr>
              <w:t>80.00</w:t>
            </w:r>
          </w:p>
        </w:tc>
        <w:tc>
          <w:tcPr>
            <w:tcW w:w="1049" w:type="dxa"/>
            <w:tcBorders/>
            <w:shd w:fill="auto" w:val="clear"/>
          </w:tcPr>
          <w:p>
            <w:pPr>
              <w:pStyle w:val="Paragraph"/>
              <w:spacing w:lineRule="auto" w:line="480" w:before="0" w:after="0"/>
              <w:ind w:hanging="0"/>
              <w:jc w:val="both"/>
              <w:rPr/>
            </w:pPr>
            <w:r>
              <w:rPr>
                <w:iCs/>
                <w:sz w:val="20"/>
                <w:szCs w:val="20"/>
              </w:rPr>
              <w:t>5.00</w:t>
            </w:r>
          </w:p>
        </w:tc>
        <w:tc>
          <w:tcPr>
            <w:tcW w:w="1050" w:type="dxa"/>
            <w:tcBorders/>
            <w:shd w:fill="auto" w:val="clear"/>
          </w:tcPr>
          <w:p>
            <w:pPr>
              <w:pStyle w:val="Paragraph"/>
              <w:spacing w:lineRule="auto" w:line="480" w:before="0" w:after="0"/>
              <w:ind w:hanging="0"/>
              <w:jc w:val="both"/>
              <w:rPr/>
            </w:pPr>
            <w:r>
              <w:rPr>
                <w:iCs/>
                <w:sz w:val="20"/>
                <w:szCs w:val="20"/>
              </w:rPr>
              <w:t>15.00</w:t>
            </w:r>
          </w:p>
        </w:tc>
        <w:tc>
          <w:tcPr>
            <w:tcW w:w="1049" w:type="dxa"/>
            <w:tcBorders/>
            <w:shd w:fill="auto" w:val="clear"/>
          </w:tcPr>
          <w:p>
            <w:pPr>
              <w:pStyle w:val="Paragraph"/>
              <w:spacing w:lineRule="auto" w:line="480" w:before="0" w:after="0"/>
              <w:ind w:hanging="0"/>
              <w:jc w:val="both"/>
              <w:rPr/>
            </w:pPr>
            <w:r>
              <w:rPr>
                <w:iCs/>
                <w:sz w:val="20"/>
                <w:szCs w:val="20"/>
              </w:rPr>
              <w:t>0.00</w:t>
            </w:r>
          </w:p>
        </w:tc>
        <w:tc>
          <w:tcPr>
            <w:tcW w:w="1516" w:type="dxa"/>
            <w:tcBorders/>
            <w:shd w:fill="auto" w:val="clear"/>
          </w:tcPr>
          <w:p>
            <w:pPr>
              <w:pStyle w:val="Paragraph"/>
              <w:spacing w:lineRule="auto" w:line="480" w:before="0" w:after="0"/>
              <w:ind w:hanging="0"/>
              <w:jc w:val="both"/>
              <w:rPr>
                <w:iCs/>
                <w:sz w:val="20"/>
                <w:szCs w:val="20"/>
              </w:rPr>
            </w:pPr>
            <w:r>
              <w:rPr>
                <w:iCs/>
                <w:sz w:val="20"/>
                <w:szCs w:val="20"/>
              </w:rPr>
            </w:r>
          </w:p>
        </w:tc>
      </w:tr>
      <w:tr>
        <w:trPr/>
        <w:tc>
          <w:tcPr>
            <w:tcW w:w="1249" w:type="dxa"/>
            <w:tcBorders/>
            <w:shd w:fill="auto" w:val="clear"/>
          </w:tcPr>
          <w:p>
            <w:pPr>
              <w:pStyle w:val="Paragraph"/>
              <w:spacing w:lineRule="auto" w:line="480" w:before="0" w:after="0"/>
              <w:ind w:hanging="0"/>
              <w:jc w:val="both"/>
              <w:rPr>
                <w:iCs/>
                <w:sz w:val="20"/>
                <w:szCs w:val="20"/>
              </w:rPr>
            </w:pPr>
            <w:r>
              <w:rPr>
                <w:iCs/>
                <w:sz w:val="20"/>
                <w:szCs w:val="20"/>
              </w:rPr>
            </w:r>
          </w:p>
        </w:tc>
        <w:tc>
          <w:tcPr>
            <w:tcW w:w="1201" w:type="dxa"/>
            <w:tcBorders/>
            <w:shd w:fill="auto" w:val="clear"/>
          </w:tcPr>
          <w:p>
            <w:pPr>
              <w:pStyle w:val="Paragraph"/>
              <w:spacing w:lineRule="auto" w:line="480" w:before="0" w:after="0"/>
              <w:ind w:hanging="0"/>
              <w:jc w:val="both"/>
              <w:rPr/>
            </w:pPr>
            <w:r>
              <w:rPr>
                <w:iCs/>
                <w:sz w:val="20"/>
                <w:szCs w:val="20"/>
              </w:rPr>
              <w:t>nom. wt%</w:t>
            </w:r>
          </w:p>
        </w:tc>
        <w:tc>
          <w:tcPr>
            <w:tcW w:w="1049" w:type="dxa"/>
            <w:tcBorders/>
            <w:shd w:fill="auto" w:val="clear"/>
          </w:tcPr>
          <w:p>
            <w:pPr>
              <w:pStyle w:val="Paragraph"/>
              <w:spacing w:lineRule="auto" w:line="480" w:before="0" w:after="0"/>
              <w:ind w:hanging="0"/>
              <w:jc w:val="both"/>
              <w:rPr/>
            </w:pPr>
            <w:r>
              <w:rPr>
                <w:iCs/>
                <w:sz w:val="20"/>
                <w:szCs w:val="20"/>
              </w:rPr>
              <w:t>71.40</w:t>
            </w:r>
          </w:p>
        </w:tc>
        <w:tc>
          <w:tcPr>
            <w:tcW w:w="1049" w:type="dxa"/>
            <w:tcBorders/>
            <w:shd w:fill="auto" w:val="clear"/>
          </w:tcPr>
          <w:p>
            <w:pPr>
              <w:pStyle w:val="Paragraph"/>
              <w:spacing w:lineRule="auto" w:line="480" w:before="0" w:after="0"/>
              <w:ind w:hanging="0"/>
              <w:jc w:val="both"/>
              <w:rPr/>
            </w:pPr>
            <w:r>
              <w:rPr>
                <w:iCs/>
                <w:sz w:val="20"/>
                <w:szCs w:val="20"/>
              </w:rPr>
              <w:t>7.60</w:t>
            </w:r>
          </w:p>
        </w:tc>
        <w:tc>
          <w:tcPr>
            <w:tcW w:w="1050" w:type="dxa"/>
            <w:tcBorders/>
            <w:shd w:fill="auto" w:val="clear"/>
          </w:tcPr>
          <w:p>
            <w:pPr>
              <w:pStyle w:val="Paragraph"/>
              <w:spacing w:lineRule="auto" w:line="480" w:before="0" w:after="0"/>
              <w:ind w:hanging="0"/>
              <w:jc w:val="both"/>
              <w:rPr/>
            </w:pPr>
            <w:r>
              <w:rPr>
                <w:iCs/>
                <w:sz w:val="20"/>
                <w:szCs w:val="20"/>
              </w:rPr>
              <w:t>21.00</w:t>
            </w:r>
          </w:p>
        </w:tc>
        <w:tc>
          <w:tcPr>
            <w:tcW w:w="1049" w:type="dxa"/>
            <w:tcBorders/>
            <w:shd w:fill="auto" w:val="clear"/>
          </w:tcPr>
          <w:p>
            <w:pPr>
              <w:pStyle w:val="Paragraph"/>
              <w:spacing w:lineRule="auto" w:line="480" w:before="0" w:after="0"/>
              <w:ind w:hanging="0"/>
              <w:jc w:val="both"/>
              <w:rPr/>
            </w:pPr>
            <w:r>
              <w:rPr>
                <w:iCs/>
                <w:sz w:val="20"/>
                <w:szCs w:val="20"/>
              </w:rPr>
              <w:t>0.00</w:t>
            </w:r>
          </w:p>
        </w:tc>
        <w:tc>
          <w:tcPr>
            <w:tcW w:w="1516" w:type="dxa"/>
            <w:tcBorders/>
            <w:shd w:fill="auto" w:val="clear"/>
          </w:tcPr>
          <w:p>
            <w:pPr>
              <w:pStyle w:val="Paragraph"/>
              <w:spacing w:lineRule="auto" w:line="480" w:before="0" w:after="0"/>
              <w:ind w:hanging="0"/>
              <w:jc w:val="both"/>
              <w:rPr>
                <w:iCs/>
                <w:sz w:val="20"/>
                <w:szCs w:val="20"/>
              </w:rPr>
            </w:pPr>
            <w:r>
              <w:rPr>
                <w:iCs/>
                <w:sz w:val="20"/>
                <w:szCs w:val="20"/>
              </w:rPr>
            </w:r>
          </w:p>
        </w:tc>
      </w:tr>
      <w:tr>
        <w:trPr/>
        <w:tc>
          <w:tcPr>
            <w:tcW w:w="1249" w:type="dxa"/>
            <w:tcBorders/>
            <w:shd w:fill="auto" w:val="clear"/>
          </w:tcPr>
          <w:p>
            <w:pPr>
              <w:pStyle w:val="Paragraph"/>
              <w:spacing w:lineRule="auto" w:line="480" w:before="0" w:after="0"/>
              <w:ind w:hanging="0"/>
              <w:jc w:val="both"/>
              <w:rPr>
                <w:iCs/>
                <w:sz w:val="20"/>
                <w:szCs w:val="20"/>
              </w:rPr>
            </w:pPr>
            <w:r>
              <w:rPr>
                <w:iCs/>
                <w:sz w:val="20"/>
                <w:szCs w:val="20"/>
              </w:rPr>
            </w:r>
          </w:p>
        </w:tc>
        <w:tc>
          <w:tcPr>
            <w:tcW w:w="1201" w:type="dxa"/>
            <w:tcBorders/>
            <w:shd w:fill="auto" w:val="clear"/>
          </w:tcPr>
          <w:p>
            <w:pPr>
              <w:pStyle w:val="Paragraph"/>
              <w:spacing w:lineRule="auto" w:line="480" w:before="0" w:after="0"/>
              <w:ind w:hanging="0"/>
              <w:jc w:val="both"/>
              <w:rPr/>
            </w:pPr>
            <w:r>
              <w:rPr>
                <w:iCs/>
                <w:sz w:val="20"/>
                <w:szCs w:val="20"/>
              </w:rPr>
              <w:t>an. wt%</w:t>
            </w:r>
          </w:p>
        </w:tc>
        <w:tc>
          <w:tcPr>
            <w:tcW w:w="1049" w:type="dxa"/>
            <w:tcBorders/>
            <w:shd w:fill="auto" w:val="clear"/>
          </w:tcPr>
          <w:p>
            <w:pPr>
              <w:pStyle w:val="Paragraph"/>
              <w:spacing w:lineRule="auto" w:line="480" w:before="0" w:after="0"/>
              <w:ind w:hanging="0"/>
              <w:jc w:val="both"/>
              <w:rPr/>
            </w:pPr>
            <w:r>
              <w:rPr>
                <w:iCs/>
                <w:sz w:val="20"/>
                <w:szCs w:val="20"/>
              </w:rPr>
              <w:t>74.85(44)</w:t>
            </w:r>
          </w:p>
        </w:tc>
        <w:tc>
          <w:tcPr>
            <w:tcW w:w="1049" w:type="dxa"/>
            <w:tcBorders/>
            <w:shd w:fill="auto" w:val="clear"/>
          </w:tcPr>
          <w:p>
            <w:pPr>
              <w:pStyle w:val="Paragraph"/>
              <w:spacing w:lineRule="auto" w:line="480" w:before="0" w:after="0"/>
              <w:ind w:hanging="0"/>
              <w:jc w:val="both"/>
              <w:rPr/>
            </w:pPr>
            <w:r>
              <w:rPr>
                <w:iCs/>
                <w:sz w:val="20"/>
                <w:szCs w:val="20"/>
              </w:rPr>
              <w:t>7.56(14)</w:t>
            </w:r>
          </w:p>
        </w:tc>
        <w:tc>
          <w:tcPr>
            <w:tcW w:w="1050" w:type="dxa"/>
            <w:tcBorders/>
            <w:shd w:fill="auto" w:val="clear"/>
          </w:tcPr>
          <w:p>
            <w:pPr>
              <w:pStyle w:val="Paragraph"/>
              <w:spacing w:lineRule="auto" w:line="480" w:before="0" w:after="0"/>
              <w:ind w:hanging="0"/>
              <w:jc w:val="both"/>
              <w:rPr/>
            </w:pPr>
            <w:r>
              <w:rPr>
                <w:iCs/>
                <w:sz w:val="20"/>
                <w:szCs w:val="20"/>
              </w:rPr>
              <w:t>15.12(22)</w:t>
            </w:r>
          </w:p>
        </w:tc>
        <w:tc>
          <w:tcPr>
            <w:tcW w:w="1049" w:type="dxa"/>
            <w:tcBorders/>
            <w:shd w:fill="auto" w:val="clear"/>
          </w:tcPr>
          <w:p>
            <w:pPr>
              <w:pStyle w:val="Paragraph"/>
              <w:spacing w:lineRule="auto" w:line="480" w:before="0" w:after="0"/>
              <w:ind w:hanging="0"/>
              <w:jc w:val="both"/>
              <w:rPr/>
            </w:pPr>
            <w:r>
              <w:rPr>
                <w:iCs/>
                <w:sz w:val="20"/>
                <w:szCs w:val="20"/>
              </w:rPr>
              <w:t>0.00(4)</w:t>
            </w:r>
          </w:p>
        </w:tc>
        <w:tc>
          <w:tcPr>
            <w:tcW w:w="1516" w:type="dxa"/>
            <w:tcBorders/>
            <w:shd w:fill="auto" w:val="clear"/>
          </w:tcPr>
          <w:p>
            <w:pPr>
              <w:pStyle w:val="Paragraph"/>
              <w:spacing w:lineRule="auto" w:line="480" w:before="0" w:after="0"/>
              <w:ind w:hanging="0"/>
              <w:jc w:val="both"/>
              <w:rPr/>
            </w:pPr>
            <w:r>
              <w:rPr>
                <w:iCs/>
                <w:sz w:val="20"/>
                <w:szCs w:val="20"/>
              </w:rPr>
              <w:t>2.320(1)</w:t>
            </w:r>
          </w:p>
        </w:tc>
      </w:tr>
      <w:tr>
        <w:trPr/>
        <w:tc>
          <w:tcPr>
            <w:tcW w:w="1249" w:type="dxa"/>
            <w:tcBorders/>
            <w:shd w:fill="auto" w:val="clear"/>
          </w:tcPr>
          <w:p>
            <w:pPr>
              <w:pStyle w:val="Paragraph"/>
              <w:spacing w:lineRule="auto" w:line="480" w:before="0" w:after="0"/>
              <w:ind w:hanging="0"/>
              <w:jc w:val="both"/>
              <w:rPr/>
            </w:pPr>
            <w:r>
              <w:rPr>
                <w:iCs/>
                <w:sz w:val="20"/>
                <w:szCs w:val="20"/>
              </w:rPr>
              <w:t>KA72.07</w:t>
            </w:r>
          </w:p>
        </w:tc>
        <w:tc>
          <w:tcPr>
            <w:tcW w:w="1201" w:type="dxa"/>
            <w:tcBorders/>
            <w:shd w:fill="auto" w:val="clear"/>
          </w:tcPr>
          <w:p>
            <w:pPr>
              <w:pStyle w:val="Paragraph"/>
              <w:spacing w:lineRule="auto" w:line="480" w:before="0" w:after="0"/>
              <w:ind w:hanging="0"/>
              <w:jc w:val="both"/>
              <w:rPr/>
            </w:pPr>
            <w:r>
              <w:rPr>
                <w:iCs/>
                <w:sz w:val="20"/>
                <w:szCs w:val="20"/>
              </w:rPr>
              <w:t>nom. mol%</w:t>
            </w:r>
          </w:p>
        </w:tc>
        <w:tc>
          <w:tcPr>
            <w:tcW w:w="1049" w:type="dxa"/>
            <w:tcBorders/>
            <w:shd w:fill="auto" w:val="clear"/>
          </w:tcPr>
          <w:p>
            <w:pPr>
              <w:pStyle w:val="Paragraph"/>
              <w:spacing w:lineRule="auto" w:line="480" w:before="0" w:after="0"/>
              <w:ind w:hanging="0"/>
              <w:jc w:val="both"/>
              <w:rPr/>
            </w:pPr>
            <w:r>
              <w:rPr>
                <w:iCs/>
                <w:sz w:val="20"/>
                <w:szCs w:val="20"/>
              </w:rPr>
              <w:t>72.00</w:t>
            </w:r>
          </w:p>
        </w:tc>
        <w:tc>
          <w:tcPr>
            <w:tcW w:w="1049" w:type="dxa"/>
            <w:tcBorders/>
            <w:shd w:fill="auto" w:val="clear"/>
          </w:tcPr>
          <w:p>
            <w:pPr>
              <w:pStyle w:val="Paragraph"/>
              <w:spacing w:lineRule="auto" w:line="480" w:before="0" w:after="0"/>
              <w:ind w:hanging="0"/>
              <w:jc w:val="both"/>
              <w:rPr/>
            </w:pPr>
            <w:r>
              <w:rPr>
                <w:iCs/>
                <w:sz w:val="20"/>
                <w:szCs w:val="20"/>
              </w:rPr>
              <w:t>7.00</w:t>
            </w:r>
          </w:p>
        </w:tc>
        <w:tc>
          <w:tcPr>
            <w:tcW w:w="1050" w:type="dxa"/>
            <w:tcBorders/>
            <w:shd w:fill="auto" w:val="clear"/>
          </w:tcPr>
          <w:p>
            <w:pPr>
              <w:pStyle w:val="Paragraph"/>
              <w:spacing w:lineRule="auto" w:line="480" w:before="0" w:after="0"/>
              <w:ind w:hanging="0"/>
              <w:jc w:val="both"/>
              <w:rPr/>
            </w:pPr>
            <w:r>
              <w:rPr>
                <w:iCs/>
                <w:sz w:val="20"/>
                <w:szCs w:val="20"/>
              </w:rPr>
              <w:t>21.00</w:t>
            </w:r>
          </w:p>
        </w:tc>
        <w:tc>
          <w:tcPr>
            <w:tcW w:w="1049" w:type="dxa"/>
            <w:tcBorders/>
            <w:shd w:fill="auto" w:val="clear"/>
          </w:tcPr>
          <w:p>
            <w:pPr>
              <w:pStyle w:val="Paragraph"/>
              <w:spacing w:lineRule="auto" w:line="480" w:before="0" w:after="0"/>
              <w:ind w:hanging="0"/>
              <w:jc w:val="both"/>
              <w:rPr/>
            </w:pPr>
            <w:r>
              <w:rPr>
                <w:iCs/>
                <w:sz w:val="20"/>
                <w:szCs w:val="20"/>
              </w:rPr>
              <w:t>0.00</w:t>
            </w:r>
          </w:p>
        </w:tc>
        <w:tc>
          <w:tcPr>
            <w:tcW w:w="1516" w:type="dxa"/>
            <w:tcBorders/>
            <w:shd w:fill="auto" w:val="clear"/>
          </w:tcPr>
          <w:p>
            <w:pPr>
              <w:pStyle w:val="Paragraph"/>
              <w:spacing w:lineRule="auto" w:line="480" w:before="0" w:after="0"/>
              <w:ind w:hanging="0"/>
              <w:jc w:val="both"/>
              <w:rPr>
                <w:iCs/>
                <w:sz w:val="20"/>
                <w:szCs w:val="20"/>
              </w:rPr>
            </w:pPr>
            <w:r>
              <w:rPr>
                <w:iCs/>
                <w:sz w:val="20"/>
                <w:szCs w:val="20"/>
              </w:rPr>
            </w:r>
          </w:p>
        </w:tc>
      </w:tr>
      <w:tr>
        <w:trPr/>
        <w:tc>
          <w:tcPr>
            <w:tcW w:w="1249" w:type="dxa"/>
            <w:tcBorders/>
            <w:shd w:fill="auto" w:val="clear"/>
          </w:tcPr>
          <w:p>
            <w:pPr>
              <w:pStyle w:val="Paragraph"/>
              <w:spacing w:lineRule="auto" w:line="480" w:before="0" w:after="0"/>
              <w:ind w:hanging="0"/>
              <w:jc w:val="both"/>
              <w:rPr>
                <w:iCs/>
                <w:sz w:val="20"/>
                <w:szCs w:val="20"/>
              </w:rPr>
            </w:pPr>
            <w:r>
              <w:rPr>
                <w:iCs/>
                <w:sz w:val="20"/>
                <w:szCs w:val="20"/>
              </w:rPr>
            </w:r>
          </w:p>
        </w:tc>
        <w:tc>
          <w:tcPr>
            <w:tcW w:w="1201" w:type="dxa"/>
            <w:tcBorders/>
            <w:shd w:fill="auto" w:val="clear"/>
          </w:tcPr>
          <w:p>
            <w:pPr>
              <w:pStyle w:val="Paragraph"/>
              <w:spacing w:lineRule="auto" w:line="480" w:before="0" w:after="0"/>
              <w:ind w:hanging="0"/>
              <w:jc w:val="both"/>
              <w:rPr/>
            </w:pPr>
            <w:r>
              <w:rPr>
                <w:iCs/>
                <w:sz w:val="20"/>
                <w:szCs w:val="20"/>
              </w:rPr>
              <w:t>nom. wt%</w:t>
            </w:r>
          </w:p>
        </w:tc>
        <w:tc>
          <w:tcPr>
            <w:tcW w:w="1049" w:type="dxa"/>
            <w:tcBorders/>
            <w:shd w:fill="auto" w:val="clear"/>
          </w:tcPr>
          <w:p>
            <w:pPr>
              <w:pStyle w:val="Paragraph"/>
              <w:spacing w:lineRule="auto" w:line="480" w:before="0" w:after="0"/>
              <w:ind w:hanging="0"/>
              <w:jc w:val="both"/>
              <w:rPr/>
            </w:pPr>
            <w:r>
              <w:rPr>
                <w:iCs/>
                <w:sz w:val="20"/>
                <w:szCs w:val="20"/>
              </w:rPr>
              <w:t>61.60</w:t>
            </w:r>
          </w:p>
        </w:tc>
        <w:tc>
          <w:tcPr>
            <w:tcW w:w="1049" w:type="dxa"/>
            <w:tcBorders/>
            <w:shd w:fill="auto" w:val="clear"/>
          </w:tcPr>
          <w:p>
            <w:pPr>
              <w:pStyle w:val="Paragraph"/>
              <w:spacing w:lineRule="auto" w:line="480" w:before="0" w:after="0"/>
              <w:ind w:hanging="0"/>
              <w:jc w:val="both"/>
              <w:rPr/>
            </w:pPr>
            <w:r>
              <w:rPr>
                <w:iCs/>
                <w:sz w:val="20"/>
                <w:szCs w:val="20"/>
              </w:rPr>
              <w:t>10.20</w:t>
            </w:r>
          </w:p>
        </w:tc>
        <w:tc>
          <w:tcPr>
            <w:tcW w:w="1050" w:type="dxa"/>
            <w:tcBorders/>
            <w:shd w:fill="auto" w:val="clear"/>
          </w:tcPr>
          <w:p>
            <w:pPr>
              <w:pStyle w:val="Paragraph"/>
              <w:spacing w:lineRule="auto" w:line="480" w:before="0" w:after="0"/>
              <w:ind w:hanging="0"/>
              <w:jc w:val="both"/>
              <w:rPr/>
            </w:pPr>
            <w:r>
              <w:rPr>
                <w:iCs/>
                <w:sz w:val="20"/>
                <w:szCs w:val="20"/>
              </w:rPr>
              <w:t>28.20</w:t>
            </w:r>
          </w:p>
        </w:tc>
        <w:tc>
          <w:tcPr>
            <w:tcW w:w="1049" w:type="dxa"/>
            <w:tcBorders/>
            <w:shd w:fill="auto" w:val="clear"/>
          </w:tcPr>
          <w:p>
            <w:pPr>
              <w:pStyle w:val="Paragraph"/>
              <w:spacing w:lineRule="auto" w:line="480" w:before="0" w:after="0"/>
              <w:ind w:hanging="0"/>
              <w:jc w:val="both"/>
              <w:rPr/>
            </w:pPr>
            <w:r>
              <w:rPr>
                <w:iCs/>
                <w:sz w:val="20"/>
                <w:szCs w:val="20"/>
              </w:rPr>
              <w:t>0.00</w:t>
            </w:r>
          </w:p>
        </w:tc>
        <w:tc>
          <w:tcPr>
            <w:tcW w:w="1516" w:type="dxa"/>
            <w:tcBorders/>
            <w:shd w:fill="auto" w:val="clear"/>
          </w:tcPr>
          <w:p>
            <w:pPr>
              <w:pStyle w:val="Paragraph"/>
              <w:spacing w:lineRule="auto" w:line="480" w:before="0" w:after="0"/>
              <w:ind w:hanging="0"/>
              <w:jc w:val="both"/>
              <w:rPr>
                <w:iCs/>
                <w:sz w:val="20"/>
                <w:szCs w:val="20"/>
              </w:rPr>
            </w:pPr>
            <w:r>
              <w:rPr>
                <w:iCs/>
                <w:sz w:val="20"/>
                <w:szCs w:val="20"/>
              </w:rPr>
            </w:r>
          </w:p>
        </w:tc>
      </w:tr>
      <w:tr>
        <w:trPr/>
        <w:tc>
          <w:tcPr>
            <w:tcW w:w="1249" w:type="dxa"/>
            <w:tcBorders/>
            <w:shd w:fill="auto" w:val="clear"/>
          </w:tcPr>
          <w:p>
            <w:pPr>
              <w:pStyle w:val="Paragraph"/>
              <w:spacing w:lineRule="auto" w:line="480" w:before="0" w:after="0"/>
              <w:ind w:hanging="0"/>
              <w:jc w:val="both"/>
              <w:rPr>
                <w:iCs/>
                <w:sz w:val="20"/>
                <w:szCs w:val="20"/>
              </w:rPr>
            </w:pPr>
            <w:r>
              <w:rPr>
                <w:iCs/>
                <w:sz w:val="20"/>
                <w:szCs w:val="20"/>
              </w:rPr>
            </w:r>
          </w:p>
        </w:tc>
        <w:tc>
          <w:tcPr>
            <w:tcW w:w="1201" w:type="dxa"/>
            <w:tcBorders/>
            <w:shd w:fill="auto" w:val="clear"/>
          </w:tcPr>
          <w:p>
            <w:pPr>
              <w:pStyle w:val="Paragraph"/>
              <w:spacing w:lineRule="auto" w:line="480" w:before="0" w:after="0"/>
              <w:ind w:hanging="0"/>
              <w:jc w:val="both"/>
              <w:rPr/>
            </w:pPr>
            <w:r>
              <w:rPr>
                <w:iCs/>
                <w:sz w:val="20"/>
                <w:szCs w:val="20"/>
              </w:rPr>
              <w:t>an. wt%</w:t>
            </w:r>
          </w:p>
        </w:tc>
        <w:tc>
          <w:tcPr>
            <w:tcW w:w="1049" w:type="dxa"/>
            <w:tcBorders/>
            <w:shd w:fill="auto" w:val="clear"/>
          </w:tcPr>
          <w:p>
            <w:pPr>
              <w:pStyle w:val="Paragraph"/>
              <w:spacing w:lineRule="auto" w:line="480" w:before="0" w:after="0"/>
              <w:ind w:hanging="0"/>
              <w:jc w:val="both"/>
              <w:rPr/>
            </w:pPr>
            <w:r>
              <w:rPr>
                <w:iCs/>
                <w:sz w:val="20"/>
                <w:szCs w:val="20"/>
              </w:rPr>
              <w:t>61.41(28)</w:t>
            </w:r>
          </w:p>
        </w:tc>
        <w:tc>
          <w:tcPr>
            <w:tcW w:w="1049" w:type="dxa"/>
            <w:tcBorders/>
            <w:shd w:fill="auto" w:val="clear"/>
          </w:tcPr>
          <w:p>
            <w:pPr>
              <w:pStyle w:val="Paragraph"/>
              <w:spacing w:lineRule="auto" w:line="480" w:before="0" w:after="0"/>
              <w:ind w:hanging="0"/>
              <w:jc w:val="both"/>
              <w:rPr/>
            </w:pPr>
            <w:r>
              <w:rPr>
                <w:iCs/>
                <w:sz w:val="20"/>
                <w:szCs w:val="20"/>
              </w:rPr>
              <w:t>10.17(24)</w:t>
            </w:r>
          </w:p>
        </w:tc>
        <w:tc>
          <w:tcPr>
            <w:tcW w:w="1050" w:type="dxa"/>
            <w:tcBorders/>
            <w:shd w:fill="auto" w:val="clear"/>
          </w:tcPr>
          <w:p>
            <w:pPr>
              <w:pStyle w:val="Paragraph"/>
              <w:spacing w:lineRule="auto" w:line="480" w:before="0" w:after="0"/>
              <w:ind w:hanging="0"/>
              <w:jc w:val="both"/>
              <w:rPr/>
            </w:pPr>
            <w:r>
              <w:rPr>
                <w:iCs/>
                <w:sz w:val="20"/>
                <w:szCs w:val="20"/>
              </w:rPr>
              <w:t>27.42(33)</w:t>
            </w:r>
          </w:p>
        </w:tc>
        <w:tc>
          <w:tcPr>
            <w:tcW w:w="1049" w:type="dxa"/>
            <w:tcBorders/>
            <w:shd w:fill="auto" w:val="clear"/>
          </w:tcPr>
          <w:p>
            <w:pPr>
              <w:pStyle w:val="Paragraph"/>
              <w:spacing w:lineRule="auto" w:line="480" w:before="0" w:after="0"/>
              <w:ind w:hanging="0"/>
              <w:jc w:val="both"/>
              <w:rPr/>
            </w:pPr>
            <w:r>
              <w:rPr>
                <w:iCs/>
                <w:sz w:val="20"/>
                <w:szCs w:val="20"/>
              </w:rPr>
              <w:t>0.00(2)</w:t>
            </w:r>
          </w:p>
        </w:tc>
        <w:tc>
          <w:tcPr>
            <w:tcW w:w="1516" w:type="dxa"/>
            <w:tcBorders/>
            <w:shd w:fill="auto" w:val="clear"/>
          </w:tcPr>
          <w:p>
            <w:pPr>
              <w:pStyle w:val="Paragraph"/>
              <w:spacing w:lineRule="auto" w:line="480" w:before="0" w:after="0"/>
              <w:ind w:hanging="0"/>
              <w:jc w:val="both"/>
              <w:rPr/>
            </w:pPr>
            <w:r>
              <w:rPr>
                <w:iCs/>
                <w:sz w:val="20"/>
                <w:szCs w:val="20"/>
              </w:rPr>
              <w:t>2.408(1)</w:t>
            </w:r>
          </w:p>
        </w:tc>
      </w:tr>
      <w:tr>
        <w:trPr/>
        <w:tc>
          <w:tcPr>
            <w:tcW w:w="1249" w:type="dxa"/>
            <w:tcBorders/>
            <w:shd w:fill="auto" w:val="clear"/>
          </w:tcPr>
          <w:p>
            <w:pPr>
              <w:pStyle w:val="Paragraph"/>
              <w:spacing w:lineRule="auto" w:line="480" w:before="0" w:after="0"/>
              <w:ind w:hanging="0"/>
              <w:jc w:val="both"/>
              <w:rPr/>
            </w:pPr>
            <w:r>
              <w:rPr>
                <w:iCs/>
                <w:sz w:val="20"/>
                <w:szCs w:val="20"/>
              </w:rPr>
              <w:t>KA65.09</w:t>
            </w:r>
          </w:p>
        </w:tc>
        <w:tc>
          <w:tcPr>
            <w:tcW w:w="1201" w:type="dxa"/>
            <w:tcBorders/>
            <w:shd w:fill="auto" w:val="clear"/>
          </w:tcPr>
          <w:p>
            <w:pPr>
              <w:pStyle w:val="Paragraph"/>
              <w:spacing w:lineRule="auto" w:line="480" w:before="0" w:after="0"/>
              <w:ind w:hanging="0"/>
              <w:jc w:val="both"/>
              <w:rPr/>
            </w:pPr>
            <w:r>
              <w:rPr>
                <w:iCs/>
                <w:sz w:val="20"/>
                <w:szCs w:val="20"/>
              </w:rPr>
              <w:t>nom. mol%</w:t>
            </w:r>
          </w:p>
        </w:tc>
        <w:tc>
          <w:tcPr>
            <w:tcW w:w="1049" w:type="dxa"/>
            <w:tcBorders/>
            <w:shd w:fill="auto" w:val="clear"/>
          </w:tcPr>
          <w:p>
            <w:pPr>
              <w:pStyle w:val="Paragraph"/>
              <w:spacing w:lineRule="auto" w:line="480" w:before="0" w:after="0"/>
              <w:ind w:hanging="0"/>
              <w:jc w:val="both"/>
              <w:rPr/>
            </w:pPr>
            <w:r>
              <w:rPr>
                <w:iCs/>
                <w:sz w:val="20"/>
                <w:szCs w:val="20"/>
              </w:rPr>
              <w:t>65.00</w:t>
            </w:r>
          </w:p>
        </w:tc>
        <w:tc>
          <w:tcPr>
            <w:tcW w:w="1049" w:type="dxa"/>
            <w:tcBorders/>
            <w:shd w:fill="auto" w:val="clear"/>
          </w:tcPr>
          <w:p>
            <w:pPr>
              <w:pStyle w:val="Paragraph"/>
              <w:spacing w:lineRule="auto" w:line="480" w:before="0" w:after="0"/>
              <w:ind w:hanging="0"/>
              <w:jc w:val="both"/>
              <w:rPr/>
            </w:pPr>
            <w:r>
              <w:rPr>
                <w:iCs/>
                <w:sz w:val="20"/>
                <w:szCs w:val="20"/>
              </w:rPr>
              <w:t>8.75</w:t>
            </w:r>
          </w:p>
        </w:tc>
        <w:tc>
          <w:tcPr>
            <w:tcW w:w="1050" w:type="dxa"/>
            <w:tcBorders/>
            <w:shd w:fill="auto" w:val="clear"/>
          </w:tcPr>
          <w:p>
            <w:pPr>
              <w:pStyle w:val="Paragraph"/>
              <w:spacing w:lineRule="auto" w:line="480" w:before="0" w:after="0"/>
              <w:ind w:hanging="0"/>
              <w:jc w:val="both"/>
              <w:rPr/>
            </w:pPr>
            <w:r>
              <w:rPr>
                <w:iCs/>
                <w:sz w:val="20"/>
                <w:szCs w:val="20"/>
              </w:rPr>
              <w:t>26.25</w:t>
            </w:r>
          </w:p>
        </w:tc>
        <w:tc>
          <w:tcPr>
            <w:tcW w:w="1049" w:type="dxa"/>
            <w:tcBorders/>
            <w:shd w:fill="auto" w:val="clear"/>
          </w:tcPr>
          <w:p>
            <w:pPr>
              <w:pStyle w:val="Paragraph"/>
              <w:spacing w:lineRule="auto" w:line="480" w:before="0" w:after="0"/>
              <w:ind w:hanging="0"/>
              <w:jc w:val="both"/>
              <w:rPr/>
            </w:pPr>
            <w:r>
              <w:rPr>
                <w:iCs/>
                <w:sz w:val="20"/>
                <w:szCs w:val="20"/>
              </w:rPr>
              <w:t>0.00</w:t>
            </w:r>
          </w:p>
        </w:tc>
        <w:tc>
          <w:tcPr>
            <w:tcW w:w="1516" w:type="dxa"/>
            <w:tcBorders/>
            <w:shd w:fill="auto" w:val="clear"/>
          </w:tcPr>
          <w:p>
            <w:pPr>
              <w:pStyle w:val="Paragraph"/>
              <w:spacing w:lineRule="auto" w:line="480" w:before="0" w:after="0"/>
              <w:ind w:hanging="0"/>
              <w:jc w:val="both"/>
              <w:rPr>
                <w:iCs/>
                <w:sz w:val="20"/>
                <w:szCs w:val="20"/>
              </w:rPr>
            </w:pPr>
            <w:r>
              <w:rPr>
                <w:iCs/>
                <w:sz w:val="20"/>
                <w:szCs w:val="20"/>
              </w:rPr>
            </w:r>
          </w:p>
        </w:tc>
      </w:tr>
      <w:tr>
        <w:trPr/>
        <w:tc>
          <w:tcPr>
            <w:tcW w:w="1249" w:type="dxa"/>
            <w:tcBorders/>
            <w:shd w:fill="auto" w:val="clear"/>
          </w:tcPr>
          <w:p>
            <w:pPr>
              <w:pStyle w:val="Paragraph"/>
              <w:spacing w:lineRule="auto" w:line="480" w:before="0" w:after="0"/>
              <w:ind w:hanging="0"/>
              <w:jc w:val="both"/>
              <w:rPr>
                <w:iCs/>
                <w:sz w:val="20"/>
                <w:szCs w:val="20"/>
              </w:rPr>
            </w:pPr>
            <w:r>
              <w:rPr>
                <w:iCs/>
                <w:sz w:val="20"/>
                <w:szCs w:val="20"/>
              </w:rPr>
            </w:r>
          </w:p>
        </w:tc>
        <w:tc>
          <w:tcPr>
            <w:tcW w:w="1201" w:type="dxa"/>
            <w:tcBorders/>
            <w:shd w:fill="auto" w:val="clear"/>
          </w:tcPr>
          <w:p>
            <w:pPr>
              <w:pStyle w:val="Paragraph"/>
              <w:spacing w:lineRule="auto" w:line="480" w:before="0" w:after="0"/>
              <w:ind w:hanging="0"/>
              <w:jc w:val="both"/>
              <w:rPr/>
            </w:pPr>
            <w:r>
              <w:rPr>
                <w:iCs/>
                <w:sz w:val="20"/>
                <w:szCs w:val="20"/>
              </w:rPr>
              <w:t>nom. wt%</w:t>
            </w:r>
          </w:p>
        </w:tc>
        <w:tc>
          <w:tcPr>
            <w:tcW w:w="1049" w:type="dxa"/>
            <w:tcBorders/>
            <w:shd w:fill="auto" w:val="clear"/>
          </w:tcPr>
          <w:p>
            <w:pPr>
              <w:pStyle w:val="Paragraph"/>
              <w:spacing w:lineRule="auto" w:line="480" w:before="0" w:after="0"/>
              <w:ind w:hanging="0"/>
              <w:jc w:val="both"/>
              <w:rPr/>
            </w:pPr>
            <w:r>
              <w:rPr>
                <w:iCs/>
                <w:sz w:val="20"/>
                <w:szCs w:val="20"/>
              </w:rPr>
              <w:t>53.70</w:t>
            </w:r>
          </w:p>
        </w:tc>
        <w:tc>
          <w:tcPr>
            <w:tcW w:w="1049" w:type="dxa"/>
            <w:tcBorders/>
            <w:shd w:fill="auto" w:val="clear"/>
          </w:tcPr>
          <w:p>
            <w:pPr>
              <w:pStyle w:val="Paragraph"/>
              <w:spacing w:lineRule="auto" w:line="480" w:before="0" w:after="0"/>
              <w:ind w:hanging="0"/>
              <w:jc w:val="both"/>
              <w:rPr/>
            </w:pPr>
            <w:r>
              <w:rPr>
                <w:iCs/>
                <w:sz w:val="20"/>
                <w:szCs w:val="20"/>
              </w:rPr>
              <w:t>12.30</w:t>
            </w:r>
          </w:p>
        </w:tc>
        <w:tc>
          <w:tcPr>
            <w:tcW w:w="1050" w:type="dxa"/>
            <w:tcBorders/>
            <w:shd w:fill="auto" w:val="clear"/>
          </w:tcPr>
          <w:p>
            <w:pPr>
              <w:pStyle w:val="Paragraph"/>
              <w:spacing w:lineRule="auto" w:line="480" w:before="0" w:after="0"/>
              <w:ind w:hanging="0"/>
              <w:jc w:val="both"/>
              <w:rPr/>
            </w:pPr>
            <w:r>
              <w:rPr>
                <w:iCs/>
                <w:sz w:val="20"/>
                <w:szCs w:val="20"/>
              </w:rPr>
              <w:t>34.00</w:t>
            </w:r>
          </w:p>
        </w:tc>
        <w:tc>
          <w:tcPr>
            <w:tcW w:w="1049" w:type="dxa"/>
            <w:tcBorders/>
            <w:shd w:fill="auto" w:val="clear"/>
          </w:tcPr>
          <w:p>
            <w:pPr>
              <w:pStyle w:val="Paragraph"/>
              <w:spacing w:lineRule="auto" w:line="480" w:before="0" w:after="0"/>
              <w:ind w:hanging="0"/>
              <w:jc w:val="both"/>
              <w:rPr/>
            </w:pPr>
            <w:r>
              <w:rPr>
                <w:iCs/>
                <w:sz w:val="20"/>
                <w:szCs w:val="20"/>
              </w:rPr>
              <w:t>0.00</w:t>
            </w:r>
          </w:p>
        </w:tc>
        <w:tc>
          <w:tcPr>
            <w:tcW w:w="1516" w:type="dxa"/>
            <w:tcBorders/>
            <w:shd w:fill="auto" w:val="clear"/>
          </w:tcPr>
          <w:p>
            <w:pPr>
              <w:pStyle w:val="Paragraph"/>
              <w:spacing w:lineRule="auto" w:line="480" w:before="0" w:after="0"/>
              <w:ind w:hanging="0"/>
              <w:jc w:val="both"/>
              <w:rPr>
                <w:iCs/>
                <w:sz w:val="20"/>
                <w:szCs w:val="20"/>
              </w:rPr>
            </w:pPr>
            <w:r>
              <w:rPr>
                <w:iCs/>
                <w:sz w:val="20"/>
                <w:szCs w:val="20"/>
              </w:rPr>
            </w:r>
          </w:p>
        </w:tc>
      </w:tr>
      <w:tr>
        <w:trPr/>
        <w:tc>
          <w:tcPr>
            <w:tcW w:w="1249" w:type="dxa"/>
            <w:tcBorders/>
            <w:shd w:fill="auto" w:val="clear"/>
          </w:tcPr>
          <w:p>
            <w:pPr>
              <w:pStyle w:val="Paragraph"/>
              <w:spacing w:lineRule="auto" w:line="480" w:before="0" w:after="0"/>
              <w:ind w:hanging="0"/>
              <w:jc w:val="both"/>
              <w:rPr>
                <w:iCs/>
                <w:sz w:val="20"/>
                <w:szCs w:val="20"/>
              </w:rPr>
            </w:pPr>
            <w:r>
              <w:rPr>
                <w:iCs/>
                <w:sz w:val="20"/>
                <w:szCs w:val="20"/>
              </w:rPr>
            </w:r>
          </w:p>
        </w:tc>
        <w:tc>
          <w:tcPr>
            <w:tcW w:w="1201" w:type="dxa"/>
            <w:tcBorders/>
            <w:shd w:fill="auto" w:val="clear"/>
          </w:tcPr>
          <w:p>
            <w:pPr>
              <w:pStyle w:val="Paragraph"/>
              <w:spacing w:lineRule="auto" w:line="480" w:before="0" w:after="0"/>
              <w:ind w:hanging="0"/>
              <w:jc w:val="both"/>
              <w:rPr/>
            </w:pPr>
            <w:r>
              <w:rPr>
                <w:iCs/>
                <w:sz w:val="20"/>
                <w:szCs w:val="20"/>
              </w:rPr>
              <w:t>an. wt%</w:t>
            </w:r>
          </w:p>
        </w:tc>
        <w:tc>
          <w:tcPr>
            <w:tcW w:w="1049" w:type="dxa"/>
            <w:tcBorders/>
            <w:shd w:fill="auto" w:val="clear"/>
          </w:tcPr>
          <w:p>
            <w:pPr>
              <w:pStyle w:val="Paragraph"/>
              <w:spacing w:lineRule="auto" w:line="480" w:before="0" w:after="0"/>
              <w:ind w:hanging="0"/>
              <w:jc w:val="both"/>
              <w:rPr/>
            </w:pPr>
            <w:r>
              <w:rPr>
                <w:iCs/>
                <w:sz w:val="20"/>
                <w:szCs w:val="20"/>
              </w:rPr>
              <w:t>53.32(55)</w:t>
            </w:r>
          </w:p>
        </w:tc>
        <w:tc>
          <w:tcPr>
            <w:tcW w:w="1049" w:type="dxa"/>
            <w:tcBorders/>
            <w:shd w:fill="auto" w:val="clear"/>
          </w:tcPr>
          <w:p>
            <w:pPr>
              <w:pStyle w:val="Paragraph"/>
              <w:spacing w:lineRule="auto" w:line="480" w:before="0" w:after="0"/>
              <w:ind w:hanging="0"/>
              <w:jc w:val="both"/>
              <w:rPr/>
            </w:pPr>
            <w:r>
              <w:rPr>
                <w:iCs/>
                <w:sz w:val="20"/>
                <w:szCs w:val="20"/>
              </w:rPr>
              <w:t>12.49(43)</w:t>
            </w:r>
          </w:p>
        </w:tc>
        <w:tc>
          <w:tcPr>
            <w:tcW w:w="1050" w:type="dxa"/>
            <w:tcBorders/>
            <w:shd w:fill="auto" w:val="clear"/>
          </w:tcPr>
          <w:p>
            <w:pPr>
              <w:pStyle w:val="Paragraph"/>
              <w:spacing w:lineRule="auto" w:line="480" w:before="0" w:after="0"/>
              <w:ind w:hanging="0"/>
              <w:jc w:val="both"/>
              <w:rPr/>
            </w:pPr>
            <w:r>
              <w:rPr>
                <w:iCs/>
                <w:sz w:val="20"/>
                <w:szCs w:val="20"/>
              </w:rPr>
              <w:t>31.68(28)</w:t>
            </w:r>
          </w:p>
        </w:tc>
        <w:tc>
          <w:tcPr>
            <w:tcW w:w="1049" w:type="dxa"/>
            <w:tcBorders/>
            <w:shd w:fill="auto" w:val="clear"/>
          </w:tcPr>
          <w:p>
            <w:pPr>
              <w:pStyle w:val="Paragraph"/>
              <w:spacing w:lineRule="auto" w:line="480" w:before="0" w:after="0"/>
              <w:ind w:hanging="0"/>
              <w:jc w:val="both"/>
              <w:rPr/>
            </w:pPr>
            <w:r>
              <w:rPr>
                <w:iCs/>
                <w:sz w:val="20"/>
                <w:szCs w:val="20"/>
              </w:rPr>
              <w:t>0.00(3)</w:t>
            </w:r>
          </w:p>
        </w:tc>
        <w:tc>
          <w:tcPr>
            <w:tcW w:w="1516" w:type="dxa"/>
            <w:tcBorders/>
            <w:shd w:fill="auto" w:val="clear"/>
          </w:tcPr>
          <w:p>
            <w:pPr>
              <w:pStyle w:val="Paragraph"/>
              <w:spacing w:lineRule="auto" w:line="480" w:before="0" w:after="0"/>
              <w:ind w:hanging="0"/>
              <w:jc w:val="both"/>
              <w:rPr/>
            </w:pPr>
            <w:r>
              <w:rPr>
                <w:iCs/>
                <w:sz w:val="20"/>
                <w:szCs w:val="20"/>
              </w:rPr>
              <w:t>2.451(10)</w:t>
            </w:r>
          </w:p>
        </w:tc>
      </w:tr>
      <w:tr>
        <w:trPr/>
        <w:tc>
          <w:tcPr>
            <w:tcW w:w="1249" w:type="dxa"/>
            <w:tcBorders/>
            <w:shd w:fill="auto" w:val="clear"/>
          </w:tcPr>
          <w:p>
            <w:pPr>
              <w:pStyle w:val="Paragraph"/>
              <w:spacing w:lineRule="auto" w:line="480" w:before="0" w:after="0"/>
              <w:ind w:hanging="0"/>
              <w:jc w:val="both"/>
              <w:rPr/>
            </w:pPr>
            <w:r>
              <w:rPr>
                <w:iCs/>
                <w:sz w:val="20"/>
                <w:szCs w:val="20"/>
              </w:rPr>
              <w:t>NA65.09</w:t>
            </w:r>
          </w:p>
        </w:tc>
        <w:tc>
          <w:tcPr>
            <w:tcW w:w="1201" w:type="dxa"/>
            <w:tcBorders/>
            <w:shd w:fill="auto" w:val="clear"/>
          </w:tcPr>
          <w:p>
            <w:pPr>
              <w:pStyle w:val="Paragraph"/>
              <w:spacing w:lineRule="auto" w:line="480" w:before="0" w:after="0"/>
              <w:ind w:hanging="0"/>
              <w:jc w:val="both"/>
              <w:rPr/>
            </w:pPr>
            <w:r>
              <w:rPr>
                <w:iCs/>
                <w:sz w:val="20"/>
                <w:szCs w:val="20"/>
              </w:rPr>
              <w:t>nom. mol%</w:t>
            </w:r>
          </w:p>
        </w:tc>
        <w:tc>
          <w:tcPr>
            <w:tcW w:w="1049" w:type="dxa"/>
            <w:tcBorders/>
            <w:shd w:fill="auto" w:val="clear"/>
          </w:tcPr>
          <w:p>
            <w:pPr>
              <w:pStyle w:val="Paragraph"/>
              <w:spacing w:lineRule="auto" w:line="480" w:before="0" w:after="0"/>
              <w:ind w:hanging="0"/>
              <w:jc w:val="both"/>
              <w:rPr/>
            </w:pPr>
            <w:r>
              <w:rPr>
                <w:iCs/>
                <w:sz w:val="20"/>
                <w:szCs w:val="20"/>
              </w:rPr>
              <w:t>65.00</w:t>
            </w:r>
          </w:p>
        </w:tc>
        <w:tc>
          <w:tcPr>
            <w:tcW w:w="1049" w:type="dxa"/>
            <w:tcBorders/>
            <w:shd w:fill="auto" w:val="clear"/>
          </w:tcPr>
          <w:p>
            <w:pPr>
              <w:pStyle w:val="Paragraph"/>
              <w:spacing w:lineRule="auto" w:line="480" w:before="0" w:after="0"/>
              <w:ind w:hanging="0"/>
              <w:jc w:val="both"/>
              <w:rPr/>
            </w:pPr>
            <w:r>
              <w:rPr>
                <w:iCs/>
                <w:sz w:val="20"/>
                <w:szCs w:val="20"/>
              </w:rPr>
              <w:t>8.75</w:t>
            </w:r>
          </w:p>
        </w:tc>
        <w:tc>
          <w:tcPr>
            <w:tcW w:w="1050" w:type="dxa"/>
            <w:tcBorders/>
            <w:shd w:fill="auto" w:val="clear"/>
          </w:tcPr>
          <w:p>
            <w:pPr>
              <w:pStyle w:val="Paragraph"/>
              <w:spacing w:lineRule="auto" w:line="480" w:before="0" w:after="0"/>
              <w:ind w:hanging="0"/>
              <w:jc w:val="both"/>
              <w:rPr/>
            </w:pPr>
            <w:r>
              <w:rPr>
                <w:iCs/>
                <w:sz w:val="20"/>
                <w:szCs w:val="20"/>
              </w:rPr>
              <w:t>0.00</w:t>
            </w:r>
          </w:p>
        </w:tc>
        <w:tc>
          <w:tcPr>
            <w:tcW w:w="1049" w:type="dxa"/>
            <w:tcBorders/>
            <w:shd w:fill="auto" w:val="clear"/>
          </w:tcPr>
          <w:p>
            <w:pPr>
              <w:pStyle w:val="Paragraph"/>
              <w:spacing w:lineRule="auto" w:line="480" w:before="0" w:after="0"/>
              <w:ind w:hanging="0"/>
              <w:jc w:val="both"/>
              <w:rPr/>
            </w:pPr>
            <w:r>
              <w:rPr>
                <w:iCs/>
                <w:sz w:val="20"/>
                <w:szCs w:val="20"/>
              </w:rPr>
              <w:t>26.25</w:t>
            </w:r>
          </w:p>
        </w:tc>
        <w:tc>
          <w:tcPr>
            <w:tcW w:w="1516" w:type="dxa"/>
            <w:tcBorders/>
            <w:shd w:fill="auto" w:val="clear"/>
          </w:tcPr>
          <w:p>
            <w:pPr>
              <w:pStyle w:val="Paragraph"/>
              <w:spacing w:lineRule="auto" w:line="480" w:before="0" w:after="0"/>
              <w:ind w:hanging="0"/>
              <w:jc w:val="both"/>
              <w:rPr>
                <w:iCs/>
                <w:sz w:val="20"/>
                <w:szCs w:val="20"/>
              </w:rPr>
            </w:pPr>
            <w:r>
              <w:rPr>
                <w:iCs/>
                <w:sz w:val="20"/>
                <w:szCs w:val="20"/>
              </w:rPr>
            </w:r>
          </w:p>
        </w:tc>
      </w:tr>
      <w:tr>
        <w:trPr/>
        <w:tc>
          <w:tcPr>
            <w:tcW w:w="1249" w:type="dxa"/>
            <w:tcBorders/>
            <w:shd w:fill="auto" w:val="clear"/>
          </w:tcPr>
          <w:p>
            <w:pPr>
              <w:pStyle w:val="Paragraph"/>
              <w:spacing w:lineRule="auto" w:line="480" w:before="0" w:after="0"/>
              <w:ind w:hanging="0"/>
              <w:jc w:val="both"/>
              <w:rPr>
                <w:iCs/>
                <w:sz w:val="20"/>
                <w:szCs w:val="20"/>
              </w:rPr>
            </w:pPr>
            <w:r>
              <w:rPr>
                <w:iCs/>
                <w:sz w:val="20"/>
                <w:szCs w:val="20"/>
              </w:rPr>
            </w:r>
          </w:p>
        </w:tc>
        <w:tc>
          <w:tcPr>
            <w:tcW w:w="1201" w:type="dxa"/>
            <w:tcBorders/>
            <w:shd w:fill="auto" w:val="clear"/>
          </w:tcPr>
          <w:p>
            <w:pPr>
              <w:pStyle w:val="Paragraph"/>
              <w:spacing w:lineRule="auto" w:line="480" w:before="0" w:after="0"/>
              <w:ind w:hanging="0"/>
              <w:jc w:val="both"/>
              <w:rPr/>
            </w:pPr>
            <w:r>
              <w:rPr>
                <w:iCs/>
                <w:sz w:val="20"/>
                <w:szCs w:val="20"/>
              </w:rPr>
              <w:t>nom. wt%</w:t>
            </w:r>
          </w:p>
        </w:tc>
        <w:tc>
          <w:tcPr>
            <w:tcW w:w="1049" w:type="dxa"/>
            <w:tcBorders/>
            <w:shd w:fill="auto" w:val="clear"/>
          </w:tcPr>
          <w:p>
            <w:pPr>
              <w:pStyle w:val="Paragraph"/>
              <w:spacing w:lineRule="auto" w:line="480" w:before="0" w:after="0"/>
              <w:ind w:hanging="0"/>
              <w:jc w:val="both"/>
              <w:rPr/>
            </w:pPr>
            <w:r>
              <w:rPr>
                <w:iCs/>
                <w:sz w:val="20"/>
                <w:szCs w:val="20"/>
              </w:rPr>
              <w:t>60.79</w:t>
            </w:r>
          </w:p>
        </w:tc>
        <w:tc>
          <w:tcPr>
            <w:tcW w:w="1049" w:type="dxa"/>
            <w:tcBorders/>
            <w:shd w:fill="auto" w:val="clear"/>
          </w:tcPr>
          <w:p>
            <w:pPr>
              <w:pStyle w:val="Paragraph"/>
              <w:spacing w:lineRule="auto" w:line="480" w:before="0" w:after="0"/>
              <w:ind w:hanging="0"/>
              <w:jc w:val="both"/>
              <w:rPr/>
            </w:pPr>
            <w:r>
              <w:rPr>
                <w:iCs/>
                <w:sz w:val="20"/>
                <w:szCs w:val="20"/>
              </w:rPr>
              <w:t>13.89</w:t>
            </w:r>
          </w:p>
        </w:tc>
        <w:tc>
          <w:tcPr>
            <w:tcW w:w="1050" w:type="dxa"/>
            <w:tcBorders/>
            <w:shd w:fill="auto" w:val="clear"/>
          </w:tcPr>
          <w:p>
            <w:pPr>
              <w:pStyle w:val="Paragraph"/>
              <w:spacing w:lineRule="auto" w:line="480" w:before="0" w:after="0"/>
              <w:ind w:hanging="0"/>
              <w:jc w:val="both"/>
              <w:rPr/>
            </w:pPr>
            <w:r>
              <w:rPr>
                <w:iCs/>
                <w:sz w:val="20"/>
                <w:szCs w:val="20"/>
              </w:rPr>
              <w:t>0.00</w:t>
            </w:r>
          </w:p>
        </w:tc>
        <w:tc>
          <w:tcPr>
            <w:tcW w:w="1049" w:type="dxa"/>
            <w:tcBorders/>
            <w:shd w:fill="auto" w:val="clear"/>
          </w:tcPr>
          <w:p>
            <w:pPr>
              <w:pStyle w:val="Paragraph"/>
              <w:spacing w:lineRule="auto" w:line="480" w:before="0" w:after="0"/>
              <w:ind w:hanging="0"/>
              <w:jc w:val="both"/>
              <w:rPr/>
            </w:pPr>
            <w:r>
              <w:rPr>
                <w:iCs/>
                <w:sz w:val="20"/>
                <w:szCs w:val="20"/>
              </w:rPr>
              <w:t>25.32</w:t>
            </w:r>
          </w:p>
        </w:tc>
        <w:tc>
          <w:tcPr>
            <w:tcW w:w="1516" w:type="dxa"/>
            <w:tcBorders/>
            <w:shd w:fill="auto" w:val="clear"/>
          </w:tcPr>
          <w:p>
            <w:pPr>
              <w:pStyle w:val="Paragraph"/>
              <w:spacing w:lineRule="auto" w:line="480" w:before="0" w:after="0"/>
              <w:ind w:hanging="0"/>
              <w:jc w:val="both"/>
              <w:rPr>
                <w:iCs/>
                <w:sz w:val="20"/>
                <w:szCs w:val="20"/>
              </w:rPr>
            </w:pPr>
            <w:r>
              <w:rPr>
                <w:iCs/>
                <w:sz w:val="20"/>
                <w:szCs w:val="20"/>
              </w:rPr>
            </w:r>
          </w:p>
        </w:tc>
      </w:tr>
      <w:tr>
        <w:trPr/>
        <w:tc>
          <w:tcPr>
            <w:tcW w:w="1249" w:type="dxa"/>
            <w:tcBorders/>
            <w:shd w:fill="auto" w:val="clear"/>
          </w:tcPr>
          <w:p>
            <w:pPr>
              <w:pStyle w:val="Paragraph"/>
              <w:spacing w:lineRule="auto" w:line="480" w:before="0" w:after="0"/>
              <w:ind w:hanging="0"/>
              <w:jc w:val="both"/>
              <w:rPr>
                <w:iCs/>
                <w:sz w:val="20"/>
                <w:szCs w:val="20"/>
              </w:rPr>
            </w:pPr>
            <w:r>
              <w:rPr>
                <w:iCs/>
                <w:sz w:val="20"/>
                <w:szCs w:val="20"/>
              </w:rPr>
            </w:r>
          </w:p>
        </w:tc>
        <w:tc>
          <w:tcPr>
            <w:tcW w:w="1201" w:type="dxa"/>
            <w:tcBorders/>
            <w:shd w:fill="auto" w:val="clear"/>
          </w:tcPr>
          <w:p>
            <w:pPr>
              <w:pStyle w:val="Paragraph"/>
              <w:spacing w:lineRule="auto" w:line="480" w:before="0" w:after="0"/>
              <w:ind w:hanging="0"/>
              <w:jc w:val="both"/>
              <w:rPr/>
            </w:pPr>
            <w:r>
              <w:rPr>
                <w:iCs/>
                <w:sz w:val="20"/>
                <w:szCs w:val="20"/>
              </w:rPr>
              <w:t>an. wt%</w:t>
            </w:r>
          </w:p>
        </w:tc>
        <w:tc>
          <w:tcPr>
            <w:tcW w:w="1049" w:type="dxa"/>
            <w:tcBorders/>
            <w:shd w:fill="auto" w:val="clear"/>
          </w:tcPr>
          <w:p>
            <w:pPr>
              <w:pStyle w:val="Paragraph"/>
              <w:spacing w:lineRule="auto" w:line="480" w:before="0" w:after="0"/>
              <w:ind w:hanging="0"/>
              <w:jc w:val="both"/>
              <w:rPr/>
            </w:pPr>
            <w:r>
              <w:rPr>
                <w:iCs/>
                <w:sz w:val="20"/>
                <w:szCs w:val="20"/>
              </w:rPr>
              <w:t>61.75(45)</w:t>
            </w:r>
          </w:p>
        </w:tc>
        <w:tc>
          <w:tcPr>
            <w:tcW w:w="1049" w:type="dxa"/>
            <w:tcBorders/>
            <w:shd w:fill="auto" w:val="clear"/>
          </w:tcPr>
          <w:p>
            <w:pPr>
              <w:pStyle w:val="Paragraph"/>
              <w:spacing w:lineRule="auto" w:line="480" w:before="0" w:after="0"/>
              <w:ind w:hanging="0"/>
              <w:jc w:val="both"/>
              <w:rPr/>
            </w:pPr>
            <w:r>
              <w:rPr>
                <w:iCs/>
                <w:sz w:val="20"/>
                <w:szCs w:val="20"/>
              </w:rPr>
              <w:t>13.67(24)</w:t>
            </w:r>
          </w:p>
        </w:tc>
        <w:tc>
          <w:tcPr>
            <w:tcW w:w="1050" w:type="dxa"/>
            <w:tcBorders/>
            <w:shd w:fill="auto" w:val="clear"/>
          </w:tcPr>
          <w:p>
            <w:pPr>
              <w:pStyle w:val="Paragraph"/>
              <w:spacing w:lineRule="auto" w:line="480" w:before="0" w:after="0"/>
              <w:ind w:hanging="0"/>
              <w:jc w:val="both"/>
              <w:rPr/>
            </w:pPr>
            <w:r>
              <w:rPr>
                <w:iCs/>
                <w:sz w:val="20"/>
                <w:szCs w:val="20"/>
              </w:rPr>
              <w:t>0.03(2)</w:t>
            </w:r>
          </w:p>
        </w:tc>
        <w:tc>
          <w:tcPr>
            <w:tcW w:w="1049" w:type="dxa"/>
            <w:tcBorders/>
            <w:shd w:fill="auto" w:val="clear"/>
          </w:tcPr>
          <w:p>
            <w:pPr>
              <w:pStyle w:val="Paragraph"/>
              <w:spacing w:lineRule="auto" w:line="480" w:before="0" w:after="0"/>
              <w:ind w:hanging="0"/>
              <w:jc w:val="both"/>
              <w:rPr/>
            </w:pPr>
            <w:r>
              <w:rPr>
                <w:iCs/>
                <w:sz w:val="20"/>
                <w:szCs w:val="20"/>
              </w:rPr>
              <w:t>24.56(73)</w:t>
            </w:r>
          </w:p>
        </w:tc>
        <w:tc>
          <w:tcPr>
            <w:tcW w:w="1516" w:type="dxa"/>
            <w:tcBorders/>
            <w:shd w:fill="auto" w:val="clear"/>
          </w:tcPr>
          <w:p>
            <w:pPr>
              <w:pStyle w:val="Paragraph"/>
              <w:spacing w:lineRule="auto" w:line="480" w:before="0" w:after="0"/>
              <w:ind w:hanging="0"/>
              <w:jc w:val="both"/>
              <w:rPr/>
            </w:pPr>
            <w:r>
              <w:rPr>
                <w:iCs/>
                <w:sz w:val="20"/>
                <w:szCs w:val="20"/>
              </w:rPr>
              <w:t>2.472(4)</w:t>
            </w:r>
          </w:p>
        </w:tc>
      </w:tr>
      <w:tr>
        <w:trPr/>
        <w:tc>
          <w:tcPr>
            <w:tcW w:w="1249" w:type="dxa"/>
            <w:tcBorders/>
            <w:shd w:fill="auto" w:val="clear"/>
          </w:tcPr>
          <w:p>
            <w:pPr>
              <w:pStyle w:val="Paragraph"/>
              <w:spacing w:lineRule="auto" w:line="480" w:before="0" w:after="0"/>
              <w:ind w:hanging="0"/>
              <w:jc w:val="both"/>
              <w:rPr/>
            </w:pPr>
            <w:r>
              <w:rPr>
                <w:iCs/>
                <w:sz w:val="20"/>
                <w:szCs w:val="20"/>
              </w:rPr>
              <w:t>NA58.10</w:t>
            </w:r>
          </w:p>
        </w:tc>
        <w:tc>
          <w:tcPr>
            <w:tcW w:w="1201" w:type="dxa"/>
            <w:tcBorders/>
            <w:shd w:fill="auto" w:val="clear"/>
          </w:tcPr>
          <w:p>
            <w:pPr>
              <w:pStyle w:val="Paragraph"/>
              <w:spacing w:lineRule="auto" w:line="480" w:before="0" w:after="0"/>
              <w:ind w:hanging="0"/>
              <w:jc w:val="both"/>
              <w:rPr/>
            </w:pPr>
            <w:r>
              <w:rPr>
                <w:iCs/>
                <w:sz w:val="20"/>
                <w:szCs w:val="20"/>
              </w:rPr>
              <w:t>nom. mol%</w:t>
            </w:r>
          </w:p>
        </w:tc>
        <w:tc>
          <w:tcPr>
            <w:tcW w:w="1049" w:type="dxa"/>
            <w:tcBorders/>
            <w:shd w:fill="auto" w:val="clear"/>
          </w:tcPr>
          <w:p>
            <w:pPr>
              <w:pStyle w:val="Paragraph"/>
              <w:spacing w:lineRule="auto" w:line="480" w:before="0" w:after="0"/>
              <w:ind w:hanging="0"/>
              <w:jc w:val="both"/>
              <w:rPr/>
            </w:pPr>
            <w:r>
              <w:rPr>
                <w:iCs/>
                <w:sz w:val="20"/>
                <w:szCs w:val="20"/>
              </w:rPr>
              <w:t>58.00</w:t>
            </w:r>
          </w:p>
        </w:tc>
        <w:tc>
          <w:tcPr>
            <w:tcW w:w="1049" w:type="dxa"/>
            <w:tcBorders/>
            <w:shd w:fill="auto" w:val="clear"/>
          </w:tcPr>
          <w:p>
            <w:pPr>
              <w:pStyle w:val="Paragraph"/>
              <w:spacing w:lineRule="auto" w:line="480" w:before="0" w:after="0"/>
              <w:ind w:hanging="0"/>
              <w:jc w:val="both"/>
              <w:rPr/>
            </w:pPr>
            <w:r>
              <w:rPr>
                <w:iCs/>
                <w:sz w:val="20"/>
                <w:szCs w:val="20"/>
              </w:rPr>
              <w:t>10.50</w:t>
            </w:r>
          </w:p>
        </w:tc>
        <w:tc>
          <w:tcPr>
            <w:tcW w:w="1050" w:type="dxa"/>
            <w:tcBorders/>
            <w:shd w:fill="auto" w:val="clear"/>
          </w:tcPr>
          <w:p>
            <w:pPr>
              <w:pStyle w:val="Paragraph"/>
              <w:spacing w:lineRule="auto" w:line="480" w:before="0" w:after="0"/>
              <w:ind w:hanging="0"/>
              <w:jc w:val="both"/>
              <w:rPr/>
            </w:pPr>
            <w:r>
              <w:rPr>
                <w:iCs/>
                <w:sz w:val="20"/>
                <w:szCs w:val="20"/>
              </w:rPr>
              <w:t>0.00</w:t>
            </w:r>
          </w:p>
        </w:tc>
        <w:tc>
          <w:tcPr>
            <w:tcW w:w="1049" w:type="dxa"/>
            <w:tcBorders/>
            <w:shd w:fill="auto" w:val="clear"/>
          </w:tcPr>
          <w:p>
            <w:pPr>
              <w:pStyle w:val="Paragraph"/>
              <w:spacing w:lineRule="auto" w:line="480" w:before="0" w:after="0"/>
              <w:ind w:hanging="0"/>
              <w:jc w:val="both"/>
              <w:rPr/>
            </w:pPr>
            <w:r>
              <w:rPr>
                <w:iCs/>
                <w:sz w:val="20"/>
                <w:szCs w:val="20"/>
              </w:rPr>
              <w:t>31.50</w:t>
            </w:r>
          </w:p>
        </w:tc>
        <w:tc>
          <w:tcPr>
            <w:tcW w:w="1516" w:type="dxa"/>
            <w:tcBorders/>
            <w:shd w:fill="auto" w:val="clear"/>
          </w:tcPr>
          <w:p>
            <w:pPr>
              <w:pStyle w:val="Paragraph"/>
              <w:spacing w:lineRule="auto" w:line="480" w:before="0" w:after="0"/>
              <w:ind w:hanging="0"/>
              <w:jc w:val="both"/>
              <w:rPr>
                <w:iCs/>
                <w:sz w:val="20"/>
                <w:szCs w:val="20"/>
              </w:rPr>
            </w:pPr>
            <w:r>
              <w:rPr>
                <w:iCs/>
                <w:sz w:val="20"/>
                <w:szCs w:val="20"/>
              </w:rPr>
            </w:r>
          </w:p>
        </w:tc>
      </w:tr>
      <w:tr>
        <w:trPr/>
        <w:tc>
          <w:tcPr>
            <w:tcW w:w="1249" w:type="dxa"/>
            <w:tcBorders/>
            <w:shd w:fill="auto" w:val="clear"/>
          </w:tcPr>
          <w:p>
            <w:pPr>
              <w:pStyle w:val="Paragraph"/>
              <w:spacing w:lineRule="auto" w:line="480" w:before="0" w:after="0"/>
              <w:ind w:hanging="0"/>
              <w:jc w:val="both"/>
              <w:rPr>
                <w:iCs/>
                <w:sz w:val="20"/>
                <w:szCs w:val="20"/>
              </w:rPr>
            </w:pPr>
            <w:r>
              <w:rPr>
                <w:iCs/>
                <w:sz w:val="20"/>
                <w:szCs w:val="20"/>
              </w:rPr>
            </w:r>
          </w:p>
        </w:tc>
        <w:tc>
          <w:tcPr>
            <w:tcW w:w="1201" w:type="dxa"/>
            <w:tcBorders/>
            <w:shd w:fill="auto" w:val="clear"/>
          </w:tcPr>
          <w:p>
            <w:pPr>
              <w:pStyle w:val="Paragraph"/>
              <w:spacing w:lineRule="auto" w:line="480" w:before="0" w:after="0"/>
              <w:ind w:hanging="0"/>
              <w:jc w:val="both"/>
              <w:rPr/>
            </w:pPr>
            <w:r>
              <w:rPr>
                <w:iCs/>
                <w:sz w:val="20"/>
                <w:szCs w:val="20"/>
              </w:rPr>
              <w:t>nom. wt%</w:t>
            </w:r>
          </w:p>
        </w:tc>
        <w:tc>
          <w:tcPr>
            <w:tcW w:w="1049" w:type="dxa"/>
            <w:tcBorders/>
            <w:shd w:fill="auto" w:val="clear"/>
          </w:tcPr>
          <w:p>
            <w:pPr>
              <w:pStyle w:val="Paragraph"/>
              <w:spacing w:lineRule="auto" w:line="480" w:before="0" w:after="0"/>
              <w:ind w:hanging="0"/>
              <w:jc w:val="both"/>
              <w:rPr/>
            </w:pPr>
            <w:r>
              <w:rPr>
                <w:iCs/>
                <w:sz w:val="20"/>
                <w:szCs w:val="20"/>
              </w:rPr>
              <w:t>53.55</w:t>
            </w:r>
          </w:p>
        </w:tc>
        <w:tc>
          <w:tcPr>
            <w:tcW w:w="1049" w:type="dxa"/>
            <w:tcBorders/>
            <w:shd w:fill="auto" w:val="clear"/>
          </w:tcPr>
          <w:p>
            <w:pPr>
              <w:pStyle w:val="Paragraph"/>
              <w:spacing w:lineRule="auto" w:line="480" w:before="0" w:after="0"/>
              <w:ind w:hanging="0"/>
              <w:jc w:val="both"/>
              <w:rPr/>
            </w:pPr>
            <w:r>
              <w:rPr>
                <w:iCs/>
                <w:sz w:val="20"/>
                <w:szCs w:val="20"/>
              </w:rPr>
              <w:t>16.45</w:t>
            </w:r>
          </w:p>
        </w:tc>
        <w:tc>
          <w:tcPr>
            <w:tcW w:w="1050" w:type="dxa"/>
            <w:tcBorders/>
            <w:shd w:fill="auto" w:val="clear"/>
          </w:tcPr>
          <w:p>
            <w:pPr>
              <w:pStyle w:val="Paragraph"/>
              <w:spacing w:lineRule="auto" w:line="480" w:before="0" w:after="0"/>
              <w:ind w:hanging="0"/>
              <w:jc w:val="both"/>
              <w:rPr/>
            </w:pPr>
            <w:r>
              <w:rPr>
                <w:iCs/>
                <w:sz w:val="20"/>
                <w:szCs w:val="20"/>
              </w:rPr>
              <w:t>0.00</w:t>
            </w:r>
          </w:p>
        </w:tc>
        <w:tc>
          <w:tcPr>
            <w:tcW w:w="1049" w:type="dxa"/>
            <w:tcBorders/>
            <w:shd w:fill="auto" w:val="clear"/>
          </w:tcPr>
          <w:p>
            <w:pPr>
              <w:pStyle w:val="Paragraph"/>
              <w:spacing w:lineRule="auto" w:line="480" w:before="0" w:after="0"/>
              <w:ind w:hanging="0"/>
              <w:jc w:val="both"/>
              <w:rPr/>
            </w:pPr>
            <w:r>
              <w:rPr>
                <w:iCs/>
                <w:sz w:val="20"/>
                <w:szCs w:val="20"/>
              </w:rPr>
              <w:t>30.00</w:t>
            </w:r>
          </w:p>
        </w:tc>
        <w:tc>
          <w:tcPr>
            <w:tcW w:w="1516" w:type="dxa"/>
            <w:tcBorders/>
            <w:shd w:fill="auto" w:val="clear"/>
          </w:tcPr>
          <w:p>
            <w:pPr>
              <w:pStyle w:val="Paragraph"/>
              <w:spacing w:lineRule="auto" w:line="480" w:before="0" w:after="0"/>
              <w:ind w:hanging="0"/>
              <w:jc w:val="both"/>
              <w:rPr>
                <w:iCs/>
                <w:sz w:val="20"/>
                <w:szCs w:val="20"/>
              </w:rPr>
            </w:pPr>
            <w:r>
              <w:rPr>
                <w:iCs/>
                <w:sz w:val="20"/>
                <w:szCs w:val="20"/>
              </w:rPr>
            </w:r>
          </w:p>
        </w:tc>
      </w:tr>
      <w:tr>
        <w:trPr/>
        <w:tc>
          <w:tcPr>
            <w:tcW w:w="1249" w:type="dxa"/>
            <w:tcBorders/>
            <w:shd w:fill="auto" w:val="clear"/>
          </w:tcPr>
          <w:p>
            <w:pPr>
              <w:pStyle w:val="Paragraph"/>
              <w:spacing w:lineRule="auto" w:line="480" w:before="0" w:after="0"/>
              <w:ind w:hanging="0"/>
              <w:jc w:val="both"/>
              <w:rPr>
                <w:iCs/>
                <w:sz w:val="20"/>
                <w:szCs w:val="20"/>
              </w:rPr>
            </w:pPr>
            <w:r>
              <w:rPr>
                <w:iCs/>
                <w:sz w:val="20"/>
                <w:szCs w:val="20"/>
              </w:rPr>
            </w:r>
          </w:p>
        </w:tc>
        <w:tc>
          <w:tcPr>
            <w:tcW w:w="1201" w:type="dxa"/>
            <w:tcBorders/>
            <w:shd w:fill="auto" w:val="clear"/>
          </w:tcPr>
          <w:p>
            <w:pPr>
              <w:pStyle w:val="Paragraph"/>
              <w:spacing w:lineRule="auto" w:line="480" w:before="0" w:after="0"/>
              <w:ind w:hanging="0"/>
              <w:jc w:val="both"/>
              <w:rPr/>
            </w:pPr>
            <w:r>
              <w:rPr>
                <w:iCs/>
                <w:sz w:val="20"/>
                <w:szCs w:val="20"/>
              </w:rPr>
              <w:t>an. wt%</w:t>
            </w:r>
          </w:p>
        </w:tc>
        <w:tc>
          <w:tcPr>
            <w:tcW w:w="1049" w:type="dxa"/>
            <w:tcBorders/>
            <w:shd w:fill="auto" w:val="clear"/>
          </w:tcPr>
          <w:p>
            <w:pPr>
              <w:pStyle w:val="Paragraph"/>
              <w:spacing w:lineRule="auto" w:line="480" w:before="0" w:after="0"/>
              <w:ind w:hanging="0"/>
              <w:jc w:val="both"/>
              <w:rPr/>
            </w:pPr>
            <w:r>
              <w:rPr>
                <w:iCs/>
                <w:sz w:val="20"/>
                <w:szCs w:val="20"/>
              </w:rPr>
              <w:t>54.61(28)</w:t>
            </w:r>
          </w:p>
        </w:tc>
        <w:tc>
          <w:tcPr>
            <w:tcW w:w="1049" w:type="dxa"/>
            <w:tcBorders/>
            <w:shd w:fill="auto" w:val="clear"/>
          </w:tcPr>
          <w:p>
            <w:pPr>
              <w:pStyle w:val="Paragraph"/>
              <w:spacing w:lineRule="auto" w:line="480" w:before="0" w:after="0"/>
              <w:ind w:hanging="0"/>
              <w:jc w:val="both"/>
              <w:rPr/>
            </w:pPr>
            <w:r>
              <w:rPr>
                <w:iCs/>
                <w:sz w:val="20"/>
                <w:szCs w:val="20"/>
              </w:rPr>
              <w:t>16.42(18)</w:t>
            </w:r>
          </w:p>
        </w:tc>
        <w:tc>
          <w:tcPr>
            <w:tcW w:w="1050" w:type="dxa"/>
            <w:tcBorders/>
            <w:shd w:fill="auto" w:val="clear"/>
          </w:tcPr>
          <w:p>
            <w:pPr>
              <w:pStyle w:val="Paragraph"/>
              <w:spacing w:lineRule="auto" w:line="480" w:before="0" w:after="0"/>
              <w:ind w:hanging="0"/>
              <w:jc w:val="both"/>
              <w:rPr/>
            </w:pPr>
            <w:r>
              <w:rPr>
                <w:iCs/>
                <w:sz w:val="20"/>
                <w:szCs w:val="20"/>
              </w:rPr>
              <w:t>0.05(2)</w:t>
            </w:r>
          </w:p>
        </w:tc>
        <w:tc>
          <w:tcPr>
            <w:tcW w:w="1049" w:type="dxa"/>
            <w:tcBorders/>
            <w:shd w:fill="auto" w:val="clear"/>
          </w:tcPr>
          <w:p>
            <w:pPr>
              <w:pStyle w:val="Paragraph"/>
              <w:spacing w:lineRule="auto" w:line="480" w:before="0" w:after="0"/>
              <w:ind w:hanging="0"/>
              <w:jc w:val="both"/>
              <w:rPr/>
            </w:pPr>
            <w:r>
              <w:rPr>
                <w:iCs/>
                <w:sz w:val="20"/>
                <w:szCs w:val="20"/>
              </w:rPr>
              <w:t>28.92(37)</w:t>
            </w:r>
          </w:p>
        </w:tc>
        <w:tc>
          <w:tcPr>
            <w:tcW w:w="1516" w:type="dxa"/>
            <w:tcBorders/>
            <w:shd w:fill="auto" w:val="clear"/>
          </w:tcPr>
          <w:p>
            <w:pPr>
              <w:pStyle w:val="Paragraph"/>
              <w:spacing w:lineRule="auto" w:line="480" w:before="0" w:after="0"/>
              <w:ind w:hanging="0"/>
              <w:jc w:val="both"/>
              <w:rPr/>
            </w:pPr>
            <w:r>
              <w:rPr>
                <w:iCs/>
                <w:sz w:val="20"/>
                <w:szCs w:val="20"/>
              </w:rPr>
              <w:t>2.502(5)</w:t>
            </w:r>
          </w:p>
        </w:tc>
      </w:tr>
    </w:tbl>
    <w:p>
      <w:pPr>
        <w:pStyle w:val="Paragraph"/>
        <w:spacing w:lineRule="auto" w:line="480" w:before="0" w:after="0"/>
        <w:ind w:left="720" w:hanging="0"/>
        <w:jc w:val="both"/>
        <w:rPr>
          <w:iCs/>
        </w:rPr>
      </w:pPr>
      <w:r>
        <w:rPr>
          <w:iCs/>
        </w:rPr>
      </w:r>
    </w:p>
    <w:p>
      <w:pPr>
        <w:pStyle w:val="Paragraph"/>
        <w:widowControl/>
        <w:bidi w:val="0"/>
        <w:spacing w:lineRule="auto" w:line="480" w:before="0" w:after="0"/>
        <w:ind w:left="0" w:right="0" w:hanging="0"/>
        <w:jc w:val="both"/>
        <w:rPr/>
      </w:pPr>
      <w:r>
        <w:rPr>
          <w:b/>
          <w:iCs/>
        </w:rPr>
        <w:t>Table S1. Composition of the synthesized glasses.</w:t>
      </w:r>
      <w:r>
        <w:rPr>
          <w:iCs/>
        </w:rPr>
        <w:t xml:space="preserve"> Nominal (nom.) and analyzed (an.) compositions are reported. Standard deviations on measured values on 10 different spots (for EPMA measurements) or glass chips (for density measurements) are given in parenthesis (1 sigma confidence interval).</w:t>
      </w:r>
    </w:p>
    <w:p>
      <w:pPr>
        <w:pStyle w:val="SMHeading"/>
        <w:spacing w:lineRule="auto" w:line="480"/>
        <w:jc w:val="both"/>
        <w:rPr/>
      </w:pPr>
      <w:r>
        <w:rPr/>
      </w:r>
      <w:r>
        <w:br w:type="page"/>
      </w:r>
    </w:p>
    <w:p>
      <w:pPr>
        <w:pStyle w:val="SMHeading"/>
        <w:spacing w:lineRule="auto" w:line="480"/>
        <w:jc w:val="both"/>
        <w:rPr/>
      </w:pPr>
      <w:r>
        <w:rPr/>
      </w:r>
    </w:p>
    <w:p>
      <w:pPr>
        <w:pStyle w:val="Paragraph"/>
        <w:spacing w:lineRule="auto" w:line="480" w:before="0" w:after="0"/>
        <w:ind w:left="720" w:hanging="0"/>
        <w:jc w:val="both"/>
        <w:rPr>
          <w:iCs/>
        </w:rPr>
      </w:pPr>
      <w:r>
        <w:rPr>
          <w:iCs/>
        </w:rPr>
      </w:r>
    </w:p>
    <w:tbl>
      <w:tblPr>
        <w:tblStyle w:val="TableGrid"/>
        <w:tblW w:w="8748" w:type="dxa"/>
        <w:jc w:val="left"/>
        <w:tblInd w:w="-27" w:type="dxa"/>
        <w:tblBorders/>
        <w:tblCellMar>
          <w:top w:w="0" w:type="dxa"/>
          <w:left w:w="138" w:type="dxa"/>
          <w:bottom w:w="0" w:type="dxa"/>
          <w:right w:w="108" w:type="dxa"/>
        </w:tblCellMar>
        <w:tblLook w:noVBand="1" w:val="04a0" w:noHBand="0" w:lastColumn="0" w:firstColumn="1" w:lastRow="0" w:firstRow="1"/>
      </w:tblPr>
      <w:tblGrid>
        <w:gridCol w:w="817"/>
        <w:gridCol w:w="1017"/>
        <w:gridCol w:w="717"/>
        <w:gridCol w:w="1019"/>
        <w:gridCol w:w="720"/>
        <w:gridCol w:w="1020"/>
        <w:gridCol w:w="717"/>
        <w:gridCol w:w="1008"/>
        <w:gridCol w:w="717"/>
        <w:gridCol w:w="995"/>
      </w:tblGrid>
      <w:tr>
        <w:trPr/>
        <w:tc>
          <w:tcPr>
            <w:tcW w:w="817" w:type="dxa"/>
            <w:tcBorders/>
            <w:shd w:fill="auto" w:val="clear"/>
          </w:tcPr>
          <w:p>
            <w:pPr>
              <w:pStyle w:val="Paragraph"/>
              <w:widowControl/>
              <w:bidi w:val="0"/>
              <w:spacing w:lineRule="auto" w:line="480" w:before="0" w:after="0"/>
              <w:ind w:left="0" w:right="0" w:hanging="0"/>
              <w:jc w:val="both"/>
              <w:rPr/>
            </w:pPr>
            <w:r>
              <w:rPr>
                <w:b/>
                <w:iCs/>
                <w:sz w:val="20"/>
                <w:szCs w:val="20"/>
              </w:rPr>
              <w:t>T, K</w:t>
            </w:r>
          </w:p>
        </w:tc>
        <w:tc>
          <w:tcPr>
            <w:tcW w:w="1017" w:type="dxa"/>
            <w:tcBorders/>
            <w:shd w:fill="auto" w:val="clear"/>
          </w:tcPr>
          <w:p>
            <w:pPr>
              <w:pStyle w:val="Paragraph"/>
              <w:widowControl/>
              <w:bidi w:val="0"/>
              <w:spacing w:lineRule="auto" w:line="480" w:before="0" w:after="0"/>
              <w:ind w:left="0" w:right="0" w:hanging="0"/>
              <w:jc w:val="both"/>
              <w:rPr/>
            </w:pPr>
            <w:r>
              <w:rPr>
                <w:b/>
                <w:iCs/>
                <w:sz w:val="20"/>
                <w:szCs w:val="20"/>
              </w:rPr>
              <w:t>KA80.05</w:t>
            </w:r>
          </w:p>
        </w:tc>
        <w:tc>
          <w:tcPr>
            <w:tcW w:w="717" w:type="dxa"/>
            <w:tcBorders/>
            <w:shd w:fill="auto" w:val="clear"/>
          </w:tcPr>
          <w:p>
            <w:pPr>
              <w:pStyle w:val="Paragraph"/>
              <w:widowControl/>
              <w:bidi w:val="0"/>
              <w:spacing w:lineRule="auto" w:line="480" w:before="0" w:after="0"/>
              <w:ind w:left="0" w:right="0" w:hanging="0"/>
              <w:jc w:val="both"/>
              <w:rPr/>
            </w:pPr>
            <w:r>
              <w:rPr>
                <w:b/>
                <w:iCs/>
                <w:sz w:val="20"/>
                <w:szCs w:val="20"/>
              </w:rPr>
              <w:t>T, K</w:t>
            </w:r>
          </w:p>
        </w:tc>
        <w:tc>
          <w:tcPr>
            <w:tcW w:w="1019" w:type="dxa"/>
            <w:tcBorders/>
            <w:shd w:fill="auto" w:val="clear"/>
          </w:tcPr>
          <w:p>
            <w:pPr>
              <w:pStyle w:val="Paragraph"/>
              <w:widowControl/>
              <w:bidi w:val="0"/>
              <w:spacing w:lineRule="auto" w:line="480" w:before="0" w:after="0"/>
              <w:ind w:left="0" w:right="0" w:hanging="0"/>
              <w:jc w:val="both"/>
              <w:rPr/>
            </w:pPr>
            <w:r>
              <w:rPr>
                <w:b/>
                <w:iCs/>
                <w:sz w:val="20"/>
                <w:szCs w:val="20"/>
              </w:rPr>
              <w:t>KA72.07</w:t>
            </w:r>
          </w:p>
        </w:tc>
        <w:tc>
          <w:tcPr>
            <w:tcW w:w="720" w:type="dxa"/>
            <w:tcBorders/>
            <w:shd w:fill="auto" w:val="clear"/>
          </w:tcPr>
          <w:p>
            <w:pPr>
              <w:pStyle w:val="Paragraph"/>
              <w:widowControl/>
              <w:bidi w:val="0"/>
              <w:spacing w:lineRule="auto" w:line="480" w:before="0" w:after="0"/>
              <w:ind w:left="0" w:right="0" w:hanging="0"/>
              <w:jc w:val="both"/>
              <w:rPr/>
            </w:pPr>
            <w:r>
              <w:rPr>
                <w:b/>
                <w:iCs/>
                <w:sz w:val="20"/>
                <w:szCs w:val="20"/>
              </w:rPr>
              <w:t>T, K</w:t>
            </w:r>
          </w:p>
        </w:tc>
        <w:tc>
          <w:tcPr>
            <w:tcW w:w="1020" w:type="dxa"/>
            <w:tcBorders/>
            <w:shd w:fill="auto" w:val="clear"/>
          </w:tcPr>
          <w:p>
            <w:pPr>
              <w:pStyle w:val="Paragraph"/>
              <w:widowControl/>
              <w:bidi w:val="0"/>
              <w:spacing w:lineRule="auto" w:line="480" w:before="0" w:after="0"/>
              <w:ind w:left="0" w:right="0" w:hanging="0"/>
              <w:jc w:val="both"/>
              <w:rPr/>
            </w:pPr>
            <w:r>
              <w:rPr>
                <w:b/>
                <w:iCs/>
                <w:sz w:val="20"/>
                <w:szCs w:val="20"/>
              </w:rPr>
              <w:t>KA65.09</w:t>
            </w:r>
          </w:p>
        </w:tc>
        <w:tc>
          <w:tcPr>
            <w:tcW w:w="717" w:type="dxa"/>
            <w:tcBorders/>
            <w:shd w:fill="auto" w:val="clear"/>
          </w:tcPr>
          <w:p>
            <w:pPr>
              <w:pStyle w:val="Paragraph"/>
              <w:widowControl/>
              <w:bidi w:val="0"/>
              <w:spacing w:lineRule="auto" w:line="480" w:before="0" w:after="0"/>
              <w:ind w:left="0" w:right="0" w:hanging="0"/>
              <w:jc w:val="both"/>
              <w:rPr/>
            </w:pPr>
            <w:r>
              <w:rPr>
                <w:b/>
                <w:iCs/>
                <w:sz w:val="20"/>
                <w:szCs w:val="20"/>
              </w:rPr>
              <w:t>T, K</w:t>
            </w:r>
          </w:p>
        </w:tc>
        <w:tc>
          <w:tcPr>
            <w:tcW w:w="1008" w:type="dxa"/>
            <w:tcBorders/>
            <w:shd w:fill="auto" w:val="clear"/>
          </w:tcPr>
          <w:p>
            <w:pPr>
              <w:pStyle w:val="Paragraph"/>
              <w:widowControl/>
              <w:bidi w:val="0"/>
              <w:spacing w:lineRule="auto" w:line="480" w:before="0" w:after="0"/>
              <w:ind w:left="0" w:right="0" w:hanging="0"/>
              <w:jc w:val="both"/>
              <w:rPr/>
            </w:pPr>
            <w:r>
              <w:rPr>
                <w:b/>
                <w:iCs/>
                <w:sz w:val="20"/>
                <w:szCs w:val="20"/>
              </w:rPr>
              <w:t>NA65.09</w:t>
            </w:r>
          </w:p>
        </w:tc>
        <w:tc>
          <w:tcPr>
            <w:tcW w:w="717" w:type="dxa"/>
            <w:tcBorders/>
            <w:shd w:fill="auto" w:val="clear"/>
          </w:tcPr>
          <w:p>
            <w:pPr>
              <w:pStyle w:val="Paragraph"/>
              <w:widowControl/>
              <w:bidi w:val="0"/>
              <w:spacing w:lineRule="auto" w:line="480" w:before="0" w:after="0"/>
              <w:ind w:left="0" w:right="0" w:hanging="0"/>
              <w:jc w:val="both"/>
              <w:rPr/>
            </w:pPr>
            <w:r>
              <w:rPr>
                <w:b/>
                <w:iCs/>
                <w:sz w:val="20"/>
                <w:szCs w:val="20"/>
              </w:rPr>
              <w:t>T, K</w:t>
            </w:r>
          </w:p>
        </w:tc>
        <w:tc>
          <w:tcPr>
            <w:tcW w:w="995" w:type="dxa"/>
            <w:tcBorders/>
            <w:shd w:fill="auto" w:val="clear"/>
          </w:tcPr>
          <w:p>
            <w:pPr>
              <w:pStyle w:val="Paragraph"/>
              <w:widowControl/>
              <w:bidi w:val="0"/>
              <w:spacing w:lineRule="auto" w:line="480" w:before="0" w:after="0"/>
              <w:ind w:left="0" w:right="0" w:hanging="0"/>
              <w:jc w:val="both"/>
              <w:rPr/>
            </w:pPr>
            <w:r>
              <w:rPr>
                <w:b/>
                <w:iCs/>
                <w:sz w:val="20"/>
                <w:szCs w:val="20"/>
              </w:rPr>
              <w:t>NA58.10</w:t>
            </w:r>
          </w:p>
        </w:tc>
      </w:tr>
      <w:tr>
        <w:trPr/>
        <w:tc>
          <w:tcPr>
            <w:tcW w:w="817" w:type="dxa"/>
            <w:tcBorders/>
            <w:shd w:fill="auto" w:val="clear"/>
          </w:tcPr>
          <w:p>
            <w:pPr>
              <w:pStyle w:val="Paragraph"/>
              <w:widowControl/>
              <w:bidi w:val="0"/>
              <w:spacing w:lineRule="auto" w:line="480" w:before="0" w:after="0"/>
              <w:ind w:left="0" w:right="0" w:hanging="0"/>
              <w:jc w:val="both"/>
              <w:rPr/>
            </w:pPr>
            <w:r>
              <w:rPr>
                <w:iCs/>
                <w:sz w:val="20"/>
                <w:szCs w:val="20"/>
              </w:rPr>
              <w:t>1013.1</w:t>
            </w:r>
          </w:p>
        </w:tc>
        <w:tc>
          <w:tcPr>
            <w:tcW w:w="1017" w:type="dxa"/>
            <w:tcBorders/>
            <w:shd w:fill="auto" w:val="clear"/>
          </w:tcPr>
          <w:p>
            <w:pPr>
              <w:pStyle w:val="Paragraph"/>
              <w:widowControl/>
              <w:bidi w:val="0"/>
              <w:spacing w:lineRule="auto" w:line="480" w:before="0" w:after="0"/>
              <w:ind w:left="0" w:right="0" w:hanging="0"/>
              <w:jc w:val="both"/>
              <w:rPr/>
            </w:pPr>
            <w:r>
              <w:rPr>
                <w:iCs/>
                <w:sz w:val="20"/>
                <w:szCs w:val="20"/>
              </w:rPr>
              <w:t>9.10</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921.5</w:t>
            </w:r>
          </w:p>
        </w:tc>
        <w:tc>
          <w:tcPr>
            <w:tcW w:w="1019" w:type="dxa"/>
            <w:tcBorders/>
            <w:shd w:fill="auto" w:val="clear"/>
          </w:tcPr>
          <w:p>
            <w:pPr>
              <w:pStyle w:val="Paragraph"/>
              <w:widowControl/>
              <w:bidi w:val="0"/>
              <w:spacing w:lineRule="auto" w:line="480" w:before="0" w:after="0"/>
              <w:ind w:left="0" w:right="0" w:hanging="0"/>
              <w:jc w:val="both"/>
              <w:rPr/>
            </w:pPr>
            <w:r>
              <w:rPr>
                <w:iCs/>
                <w:sz w:val="20"/>
                <w:szCs w:val="20"/>
              </w:rPr>
              <w:t>9.37</w:t>
            </w:r>
          </w:p>
        </w:tc>
        <w:tc>
          <w:tcPr>
            <w:tcW w:w="720" w:type="dxa"/>
            <w:tcBorders/>
            <w:shd w:fill="auto" w:val="clear"/>
          </w:tcPr>
          <w:p>
            <w:pPr>
              <w:pStyle w:val="Paragraph"/>
              <w:widowControl/>
              <w:bidi w:val="0"/>
              <w:spacing w:lineRule="auto" w:line="480" w:before="0" w:after="0"/>
              <w:ind w:left="0" w:right="0" w:hanging="0"/>
              <w:jc w:val="both"/>
              <w:rPr/>
            </w:pPr>
            <w:r>
              <w:rPr>
                <w:iCs/>
                <w:sz w:val="20"/>
                <w:szCs w:val="20"/>
              </w:rPr>
              <w:t>941.3</w:t>
            </w:r>
          </w:p>
        </w:tc>
        <w:tc>
          <w:tcPr>
            <w:tcW w:w="1020" w:type="dxa"/>
            <w:tcBorders/>
            <w:shd w:fill="auto" w:val="clear"/>
          </w:tcPr>
          <w:p>
            <w:pPr>
              <w:pStyle w:val="Paragraph"/>
              <w:widowControl/>
              <w:bidi w:val="0"/>
              <w:spacing w:lineRule="auto" w:line="480" w:before="0" w:after="0"/>
              <w:ind w:left="0" w:right="0" w:hanging="0"/>
              <w:jc w:val="both"/>
              <w:rPr/>
            </w:pPr>
            <w:r>
              <w:rPr>
                <w:iCs/>
                <w:sz w:val="20"/>
                <w:szCs w:val="20"/>
              </w:rPr>
              <w:t>9.55</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834.0</w:t>
            </w:r>
          </w:p>
        </w:tc>
        <w:tc>
          <w:tcPr>
            <w:tcW w:w="1008" w:type="dxa"/>
            <w:tcBorders/>
            <w:shd w:fill="auto" w:val="clear"/>
          </w:tcPr>
          <w:p>
            <w:pPr>
              <w:pStyle w:val="Paragraph"/>
              <w:widowControl/>
              <w:bidi w:val="0"/>
              <w:spacing w:lineRule="auto" w:line="480" w:before="0" w:after="0"/>
              <w:ind w:left="0" w:right="0" w:hanging="0"/>
              <w:jc w:val="both"/>
              <w:rPr/>
            </w:pPr>
            <w:r>
              <w:rPr>
                <w:iCs/>
                <w:sz w:val="20"/>
                <w:szCs w:val="20"/>
              </w:rPr>
              <w:t>9.01</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827.3</w:t>
            </w:r>
          </w:p>
        </w:tc>
        <w:tc>
          <w:tcPr>
            <w:tcW w:w="995" w:type="dxa"/>
            <w:tcBorders/>
            <w:shd w:fill="auto" w:val="clear"/>
          </w:tcPr>
          <w:p>
            <w:pPr>
              <w:pStyle w:val="Paragraph"/>
              <w:widowControl/>
              <w:bidi w:val="0"/>
              <w:spacing w:lineRule="auto" w:line="480" w:before="0" w:after="0"/>
              <w:ind w:left="0" w:right="0" w:hanging="0"/>
              <w:jc w:val="both"/>
              <w:rPr/>
            </w:pPr>
            <w:r>
              <w:rPr>
                <w:iCs/>
                <w:sz w:val="20"/>
                <w:szCs w:val="20"/>
              </w:rPr>
              <w:t>10.10</w:t>
            </w:r>
          </w:p>
        </w:tc>
      </w:tr>
      <w:tr>
        <w:trPr/>
        <w:tc>
          <w:tcPr>
            <w:tcW w:w="817" w:type="dxa"/>
            <w:tcBorders/>
            <w:shd w:fill="auto" w:val="clear"/>
          </w:tcPr>
          <w:p>
            <w:pPr>
              <w:pStyle w:val="Paragraph"/>
              <w:widowControl/>
              <w:bidi w:val="0"/>
              <w:spacing w:lineRule="auto" w:line="480" w:before="0" w:after="0"/>
              <w:ind w:left="0" w:right="0" w:hanging="0"/>
              <w:jc w:val="both"/>
              <w:rPr/>
            </w:pPr>
            <w:r>
              <w:rPr>
                <w:iCs/>
                <w:sz w:val="20"/>
                <w:szCs w:val="20"/>
              </w:rPr>
              <w:t>1001.8</w:t>
            </w:r>
          </w:p>
        </w:tc>
        <w:tc>
          <w:tcPr>
            <w:tcW w:w="1017" w:type="dxa"/>
            <w:tcBorders/>
            <w:shd w:fill="auto" w:val="clear"/>
          </w:tcPr>
          <w:p>
            <w:pPr>
              <w:pStyle w:val="Paragraph"/>
              <w:widowControl/>
              <w:bidi w:val="0"/>
              <w:spacing w:lineRule="auto" w:line="480" w:before="0" w:after="0"/>
              <w:ind w:left="0" w:right="0" w:hanging="0"/>
              <w:jc w:val="both"/>
              <w:rPr/>
            </w:pPr>
            <w:r>
              <w:rPr>
                <w:iCs/>
                <w:sz w:val="20"/>
                <w:szCs w:val="20"/>
              </w:rPr>
              <w:t>9.32</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891.0</w:t>
            </w:r>
          </w:p>
        </w:tc>
        <w:tc>
          <w:tcPr>
            <w:tcW w:w="1019" w:type="dxa"/>
            <w:tcBorders/>
            <w:shd w:fill="auto" w:val="clear"/>
          </w:tcPr>
          <w:p>
            <w:pPr>
              <w:pStyle w:val="Paragraph"/>
              <w:widowControl/>
              <w:bidi w:val="0"/>
              <w:spacing w:lineRule="auto" w:line="480" w:before="0" w:after="0"/>
              <w:ind w:left="0" w:right="0" w:hanging="0"/>
              <w:jc w:val="both"/>
              <w:rPr/>
            </w:pPr>
            <w:r>
              <w:rPr>
                <w:iCs/>
                <w:sz w:val="20"/>
                <w:szCs w:val="20"/>
              </w:rPr>
              <w:t>10.17</w:t>
            </w:r>
          </w:p>
        </w:tc>
        <w:tc>
          <w:tcPr>
            <w:tcW w:w="720" w:type="dxa"/>
            <w:tcBorders/>
            <w:shd w:fill="auto" w:val="clear"/>
          </w:tcPr>
          <w:p>
            <w:pPr>
              <w:pStyle w:val="Paragraph"/>
              <w:widowControl/>
              <w:bidi w:val="0"/>
              <w:spacing w:lineRule="auto" w:line="480" w:before="0" w:after="0"/>
              <w:ind w:left="0" w:right="0" w:hanging="0"/>
              <w:jc w:val="both"/>
              <w:rPr/>
            </w:pPr>
            <w:r>
              <w:rPr>
                <w:iCs/>
                <w:sz w:val="20"/>
                <w:szCs w:val="20"/>
              </w:rPr>
              <w:t>935.1</w:t>
            </w:r>
          </w:p>
        </w:tc>
        <w:tc>
          <w:tcPr>
            <w:tcW w:w="1020" w:type="dxa"/>
            <w:tcBorders/>
            <w:shd w:fill="auto" w:val="clear"/>
          </w:tcPr>
          <w:p>
            <w:pPr>
              <w:pStyle w:val="Paragraph"/>
              <w:widowControl/>
              <w:bidi w:val="0"/>
              <w:spacing w:lineRule="auto" w:line="480" w:before="0" w:after="0"/>
              <w:ind w:left="0" w:right="0" w:hanging="0"/>
              <w:jc w:val="both"/>
              <w:rPr/>
            </w:pPr>
            <w:r>
              <w:rPr>
                <w:iCs/>
                <w:sz w:val="20"/>
                <w:szCs w:val="20"/>
              </w:rPr>
              <w:t>9.71</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829.0</w:t>
            </w:r>
          </w:p>
        </w:tc>
        <w:tc>
          <w:tcPr>
            <w:tcW w:w="1008" w:type="dxa"/>
            <w:tcBorders/>
            <w:shd w:fill="auto" w:val="clear"/>
          </w:tcPr>
          <w:p>
            <w:pPr>
              <w:pStyle w:val="Paragraph"/>
              <w:widowControl/>
              <w:bidi w:val="0"/>
              <w:spacing w:lineRule="auto" w:line="480" w:before="0" w:after="0"/>
              <w:ind w:left="0" w:right="0" w:hanging="0"/>
              <w:jc w:val="both"/>
              <w:rPr/>
            </w:pPr>
            <w:r>
              <w:rPr>
                <w:iCs/>
                <w:sz w:val="20"/>
                <w:szCs w:val="20"/>
              </w:rPr>
              <w:t>9.18</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836.9</w:t>
            </w:r>
          </w:p>
        </w:tc>
        <w:tc>
          <w:tcPr>
            <w:tcW w:w="995" w:type="dxa"/>
            <w:tcBorders/>
            <w:shd w:fill="auto" w:val="clear"/>
          </w:tcPr>
          <w:p>
            <w:pPr>
              <w:pStyle w:val="Paragraph"/>
              <w:widowControl/>
              <w:bidi w:val="0"/>
              <w:spacing w:lineRule="auto" w:line="480" w:before="0" w:after="0"/>
              <w:ind w:left="0" w:right="0" w:hanging="0"/>
              <w:jc w:val="both"/>
              <w:rPr/>
            </w:pPr>
            <w:r>
              <w:rPr>
                <w:iCs/>
                <w:sz w:val="20"/>
                <w:szCs w:val="20"/>
              </w:rPr>
              <w:t>9.73</w:t>
            </w:r>
          </w:p>
        </w:tc>
      </w:tr>
      <w:tr>
        <w:trPr/>
        <w:tc>
          <w:tcPr>
            <w:tcW w:w="817" w:type="dxa"/>
            <w:tcBorders/>
            <w:shd w:fill="auto" w:val="clear"/>
          </w:tcPr>
          <w:p>
            <w:pPr>
              <w:pStyle w:val="Paragraph"/>
              <w:widowControl/>
              <w:bidi w:val="0"/>
              <w:spacing w:lineRule="auto" w:line="480" w:before="0" w:after="0"/>
              <w:ind w:left="0" w:right="0" w:hanging="0"/>
              <w:jc w:val="both"/>
              <w:rPr/>
            </w:pPr>
            <w:r>
              <w:rPr>
                <w:iCs/>
                <w:sz w:val="20"/>
                <w:szCs w:val="20"/>
              </w:rPr>
              <w:t>989.6</w:t>
            </w:r>
          </w:p>
        </w:tc>
        <w:tc>
          <w:tcPr>
            <w:tcW w:w="1017" w:type="dxa"/>
            <w:tcBorders/>
            <w:shd w:fill="auto" w:val="clear"/>
          </w:tcPr>
          <w:p>
            <w:pPr>
              <w:pStyle w:val="Paragraph"/>
              <w:widowControl/>
              <w:bidi w:val="0"/>
              <w:spacing w:lineRule="auto" w:line="480" w:before="0" w:after="0"/>
              <w:ind w:left="0" w:right="0" w:hanging="0"/>
              <w:jc w:val="both"/>
              <w:rPr/>
            </w:pPr>
            <w:r>
              <w:rPr>
                <w:iCs/>
                <w:sz w:val="20"/>
                <w:szCs w:val="20"/>
              </w:rPr>
              <w:t>9.51</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872.0</w:t>
            </w:r>
          </w:p>
        </w:tc>
        <w:tc>
          <w:tcPr>
            <w:tcW w:w="1019" w:type="dxa"/>
            <w:tcBorders/>
            <w:shd w:fill="auto" w:val="clear"/>
          </w:tcPr>
          <w:p>
            <w:pPr>
              <w:pStyle w:val="Paragraph"/>
              <w:widowControl/>
              <w:bidi w:val="0"/>
              <w:spacing w:lineRule="auto" w:line="480" w:before="0" w:after="0"/>
              <w:ind w:left="0" w:right="0" w:hanging="0"/>
              <w:jc w:val="both"/>
              <w:rPr/>
            </w:pPr>
            <w:r>
              <w:rPr>
                <w:iCs/>
                <w:sz w:val="20"/>
                <w:szCs w:val="20"/>
              </w:rPr>
              <w:t>10.75</w:t>
            </w:r>
          </w:p>
        </w:tc>
        <w:tc>
          <w:tcPr>
            <w:tcW w:w="720" w:type="dxa"/>
            <w:tcBorders/>
            <w:shd w:fill="auto" w:val="clear"/>
          </w:tcPr>
          <w:p>
            <w:pPr>
              <w:pStyle w:val="Paragraph"/>
              <w:widowControl/>
              <w:bidi w:val="0"/>
              <w:spacing w:lineRule="auto" w:line="480" w:before="0" w:after="0"/>
              <w:ind w:left="0" w:right="0" w:hanging="0"/>
              <w:jc w:val="both"/>
              <w:rPr/>
            </w:pPr>
            <w:r>
              <w:rPr>
                <w:iCs/>
                <w:sz w:val="20"/>
                <w:szCs w:val="20"/>
              </w:rPr>
              <w:t>919.4</w:t>
            </w:r>
          </w:p>
        </w:tc>
        <w:tc>
          <w:tcPr>
            <w:tcW w:w="1020" w:type="dxa"/>
            <w:tcBorders/>
            <w:shd w:fill="auto" w:val="clear"/>
          </w:tcPr>
          <w:p>
            <w:pPr>
              <w:pStyle w:val="Paragraph"/>
              <w:widowControl/>
              <w:bidi w:val="0"/>
              <w:spacing w:lineRule="auto" w:line="480" w:before="0" w:after="0"/>
              <w:ind w:left="0" w:right="0" w:hanging="0"/>
              <w:jc w:val="both"/>
              <w:rPr/>
            </w:pPr>
            <w:r>
              <w:rPr>
                <w:iCs/>
                <w:sz w:val="20"/>
                <w:szCs w:val="20"/>
              </w:rPr>
              <w:t>10.13</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813.8</w:t>
            </w:r>
          </w:p>
        </w:tc>
        <w:tc>
          <w:tcPr>
            <w:tcW w:w="1008" w:type="dxa"/>
            <w:tcBorders/>
            <w:shd w:fill="auto" w:val="clear"/>
          </w:tcPr>
          <w:p>
            <w:pPr>
              <w:pStyle w:val="Paragraph"/>
              <w:widowControl/>
              <w:bidi w:val="0"/>
              <w:spacing w:lineRule="auto" w:line="480" w:before="0" w:after="0"/>
              <w:ind w:left="0" w:right="0" w:hanging="0"/>
              <w:jc w:val="both"/>
              <w:rPr/>
            </w:pPr>
            <w:r>
              <w:rPr>
                <w:iCs/>
                <w:sz w:val="20"/>
                <w:szCs w:val="20"/>
              </w:rPr>
              <w:t>9.61</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817.6</w:t>
            </w:r>
          </w:p>
        </w:tc>
        <w:tc>
          <w:tcPr>
            <w:tcW w:w="995" w:type="dxa"/>
            <w:tcBorders/>
            <w:shd w:fill="auto" w:val="clear"/>
          </w:tcPr>
          <w:p>
            <w:pPr>
              <w:pStyle w:val="Paragraph"/>
              <w:widowControl/>
              <w:bidi w:val="0"/>
              <w:spacing w:lineRule="auto" w:line="480" w:before="0" w:after="0"/>
              <w:ind w:left="0" w:right="0" w:hanging="0"/>
              <w:jc w:val="both"/>
              <w:rPr/>
            </w:pPr>
            <w:r>
              <w:rPr>
                <w:iCs/>
                <w:sz w:val="20"/>
                <w:szCs w:val="20"/>
              </w:rPr>
              <w:t>10.51</w:t>
            </w:r>
          </w:p>
        </w:tc>
      </w:tr>
      <w:tr>
        <w:trPr/>
        <w:tc>
          <w:tcPr>
            <w:tcW w:w="817" w:type="dxa"/>
            <w:tcBorders/>
            <w:shd w:fill="auto" w:val="clear"/>
          </w:tcPr>
          <w:p>
            <w:pPr>
              <w:pStyle w:val="Paragraph"/>
              <w:widowControl/>
              <w:bidi w:val="0"/>
              <w:spacing w:lineRule="auto" w:line="480" w:before="0" w:after="0"/>
              <w:ind w:left="0" w:right="0" w:hanging="0"/>
              <w:jc w:val="both"/>
              <w:rPr/>
            </w:pPr>
            <w:r>
              <w:rPr>
                <w:iCs/>
                <w:sz w:val="20"/>
                <w:szCs w:val="20"/>
              </w:rPr>
              <w:t>981.6</w:t>
            </w:r>
          </w:p>
        </w:tc>
        <w:tc>
          <w:tcPr>
            <w:tcW w:w="1017" w:type="dxa"/>
            <w:tcBorders/>
            <w:shd w:fill="auto" w:val="clear"/>
          </w:tcPr>
          <w:p>
            <w:pPr>
              <w:pStyle w:val="Paragraph"/>
              <w:widowControl/>
              <w:bidi w:val="0"/>
              <w:spacing w:lineRule="auto" w:line="480" w:before="0" w:after="0"/>
              <w:ind w:left="0" w:right="0" w:hanging="0"/>
              <w:jc w:val="both"/>
              <w:rPr/>
            </w:pPr>
            <w:r>
              <w:rPr>
                <w:iCs/>
                <w:sz w:val="20"/>
                <w:szCs w:val="20"/>
              </w:rPr>
              <w:t>9.78</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852.0</w:t>
            </w:r>
          </w:p>
        </w:tc>
        <w:tc>
          <w:tcPr>
            <w:tcW w:w="1019" w:type="dxa"/>
            <w:tcBorders/>
            <w:shd w:fill="auto" w:val="clear"/>
          </w:tcPr>
          <w:p>
            <w:pPr>
              <w:pStyle w:val="Paragraph"/>
              <w:widowControl/>
              <w:bidi w:val="0"/>
              <w:spacing w:lineRule="auto" w:line="480" w:before="0" w:after="0"/>
              <w:ind w:left="0" w:right="0" w:hanging="0"/>
              <w:jc w:val="both"/>
              <w:rPr/>
            </w:pPr>
            <w:r>
              <w:rPr>
                <w:iCs/>
                <w:sz w:val="20"/>
                <w:szCs w:val="20"/>
              </w:rPr>
              <w:t>11.40</w:t>
            </w:r>
          </w:p>
        </w:tc>
        <w:tc>
          <w:tcPr>
            <w:tcW w:w="720" w:type="dxa"/>
            <w:tcBorders/>
            <w:shd w:fill="auto" w:val="clear"/>
          </w:tcPr>
          <w:p>
            <w:pPr>
              <w:pStyle w:val="Paragraph"/>
              <w:widowControl/>
              <w:bidi w:val="0"/>
              <w:spacing w:lineRule="auto" w:line="480" w:before="0" w:after="0"/>
              <w:ind w:left="0" w:right="0" w:hanging="0"/>
              <w:jc w:val="both"/>
              <w:rPr/>
            </w:pPr>
            <w:r>
              <w:rPr>
                <w:iCs/>
                <w:sz w:val="20"/>
                <w:szCs w:val="20"/>
              </w:rPr>
              <w:t>913.6</w:t>
            </w:r>
          </w:p>
        </w:tc>
        <w:tc>
          <w:tcPr>
            <w:tcW w:w="1020" w:type="dxa"/>
            <w:tcBorders/>
            <w:shd w:fill="auto" w:val="clear"/>
          </w:tcPr>
          <w:p>
            <w:pPr>
              <w:pStyle w:val="Paragraph"/>
              <w:widowControl/>
              <w:bidi w:val="0"/>
              <w:spacing w:lineRule="auto" w:line="480" w:before="0" w:after="0"/>
              <w:ind w:left="0" w:right="0" w:hanging="0"/>
              <w:jc w:val="both"/>
              <w:rPr/>
            </w:pPr>
            <w:r>
              <w:rPr>
                <w:iCs/>
                <w:sz w:val="20"/>
                <w:szCs w:val="20"/>
              </w:rPr>
              <w:t>10.32</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803.2</w:t>
            </w:r>
          </w:p>
        </w:tc>
        <w:tc>
          <w:tcPr>
            <w:tcW w:w="1008" w:type="dxa"/>
            <w:tcBorders/>
            <w:shd w:fill="auto" w:val="clear"/>
          </w:tcPr>
          <w:p>
            <w:pPr>
              <w:pStyle w:val="Paragraph"/>
              <w:widowControl/>
              <w:bidi w:val="0"/>
              <w:spacing w:lineRule="auto" w:line="480" w:before="0" w:after="0"/>
              <w:ind w:left="0" w:right="0" w:hanging="0"/>
              <w:jc w:val="both"/>
              <w:rPr/>
            </w:pPr>
            <w:r>
              <w:rPr>
                <w:iCs/>
                <w:sz w:val="20"/>
                <w:szCs w:val="20"/>
              </w:rPr>
              <w:t>9.94</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796.2</w:t>
            </w:r>
          </w:p>
        </w:tc>
        <w:tc>
          <w:tcPr>
            <w:tcW w:w="995" w:type="dxa"/>
            <w:tcBorders/>
            <w:shd w:fill="auto" w:val="clear"/>
          </w:tcPr>
          <w:p>
            <w:pPr>
              <w:pStyle w:val="Paragraph"/>
              <w:widowControl/>
              <w:bidi w:val="0"/>
              <w:spacing w:lineRule="auto" w:line="480" w:before="0" w:after="0"/>
              <w:ind w:left="0" w:right="0" w:hanging="0"/>
              <w:jc w:val="both"/>
              <w:rPr/>
            </w:pPr>
            <w:r>
              <w:rPr>
                <w:iCs/>
                <w:sz w:val="20"/>
                <w:szCs w:val="20"/>
              </w:rPr>
              <w:t>11.42</w:t>
            </w:r>
          </w:p>
        </w:tc>
      </w:tr>
      <w:tr>
        <w:trPr/>
        <w:tc>
          <w:tcPr>
            <w:tcW w:w="817" w:type="dxa"/>
            <w:tcBorders/>
            <w:shd w:fill="auto" w:val="clear"/>
          </w:tcPr>
          <w:p>
            <w:pPr>
              <w:pStyle w:val="Paragraph"/>
              <w:widowControl/>
              <w:bidi w:val="0"/>
              <w:spacing w:lineRule="auto" w:line="480" w:before="0" w:after="0"/>
              <w:ind w:left="0" w:right="0" w:hanging="0"/>
              <w:jc w:val="both"/>
              <w:rPr/>
            </w:pPr>
            <w:r>
              <w:rPr>
                <w:iCs/>
                <w:sz w:val="20"/>
                <w:szCs w:val="20"/>
              </w:rPr>
              <w:t>967.6</w:t>
            </w:r>
          </w:p>
        </w:tc>
        <w:tc>
          <w:tcPr>
            <w:tcW w:w="1017" w:type="dxa"/>
            <w:tcBorders/>
            <w:shd w:fill="auto" w:val="clear"/>
          </w:tcPr>
          <w:p>
            <w:pPr>
              <w:pStyle w:val="Paragraph"/>
              <w:widowControl/>
              <w:bidi w:val="0"/>
              <w:spacing w:lineRule="auto" w:line="480" w:before="0" w:after="0"/>
              <w:ind w:left="0" w:right="0" w:hanging="0"/>
              <w:jc w:val="both"/>
              <w:rPr/>
            </w:pPr>
            <w:r>
              <w:rPr>
                <w:iCs/>
                <w:sz w:val="20"/>
                <w:szCs w:val="20"/>
              </w:rPr>
              <w:t>10.05</w:t>
            </w:r>
          </w:p>
        </w:tc>
        <w:tc>
          <w:tcPr>
            <w:tcW w:w="717"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1019"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720" w:type="dxa"/>
            <w:tcBorders/>
            <w:shd w:fill="auto" w:val="clear"/>
          </w:tcPr>
          <w:p>
            <w:pPr>
              <w:pStyle w:val="Paragraph"/>
              <w:widowControl/>
              <w:bidi w:val="0"/>
              <w:spacing w:lineRule="auto" w:line="480" w:before="0" w:after="0"/>
              <w:ind w:left="0" w:right="0" w:hanging="0"/>
              <w:jc w:val="both"/>
              <w:rPr/>
            </w:pPr>
            <w:r>
              <w:rPr>
                <w:iCs/>
                <w:sz w:val="20"/>
                <w:szCs w:val="20"/>
              </w:rPr>
              <w:t>898.7</w:t>
            </w:r>
          </w:p>
        </w:tc>
        <w:tc>
          <w:tcPr>
            <w:tcW w:w="1020" w:type="dxa"/>
            <w:tcBorders/>
            <w:shd w:fill="auto" w:val="clear"/>
          </w:tcPr>
          <w:p>
            <w:pPr>
              <w:pStyle w:val="Paragraph"/>
              <w:widowControl/>
              <w:bidi w:val="0"/>
              <w:spacing w:lineRule="auto" w:line="480" w:before="0" w:after="0"/>
              <w:ind w:left="0" w:right="0" w:hanging="0"/>
              <w:jc w:val="both"/>
              <w:rPr/>
            </w:pPr>
            <w:r>
              <w:rPr>
                <w:iCs/>
                <w:sz w:val="20"/>
                <w:szCs w:val="20"/>
              </w:rPr>
              <w:t>10.78</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798.6</w:t>
            </w:r>
          </w:p>
        </w:tc>
        <w:tc>
          <w:tcPr>
            <w:tcW w:w="1008" w:type="dxa"/>
            <w:tcBorders/>
            <w:shd w:fill="auto" w:val="clear"/>
          </w:tcPr>
          <w:p>
            <w:pPr>
              <w:pStyle w:val="Paragraph"/>
              <w:widowControl/>
              <w:bidi w:val="0"/>
              <w:spacing w:lineRule="auto" w:line="480" w:before="0" w:after="0"/>
              <w:ind w:left="0" w:right="0" w:hanging="0"/>
              <w:jc w:val="both"/>
              <w:rPr/>
            </w:pPr>
            <w:r>
              <w:rPr>
                <w:iCs/>
                <w:sz w:val="20"/>
                <w:szCs w:val="20"/>
              </w:rPr>
              <w:t>10.09</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805.7</w:t>
            </w:r>
          </w:p>
        </w:tc>
        <w:tc>
          <w:tcPr>
            <w:tcW w:w="995" w:type="dxa"/>
            <w:tcBorders/>
            <w:shd w:fill="auto" w:val="clear"/>
          </w:tcPr>
          <w:p>
            <w:pPr>
              <w:pStyle w:val="Paragraph"/>
              <w:widowControl/>
              <w:bidi w:val="0"/>
              <w:spacing w:lineRule="auto" w:line="480" w:before="0" w:after="0"/>
              <w:ind w:left="0" w:right="0" w:hanging="0"/>
              <w:jc w:val="both"/>
              <w:rPr/>
            </w:pPr>
            <w:r>
              <w:rPr>
                <w:iCs/>
                <w:sz w:val="20"/>
                <w:szCs w:val="20"/>
              </w:rPr>
              <w:t>10.97</w:t>
            </w:r>
          </w:p>
        </w:tc>
      </w:tr>
      <w:tr>
        <w:trPr/>
        <w:tc>
          <w:tcPr>
            <w:tcW w:w="817" w:type="dxa"/>
            <w:tcBorders/>
            <w:shd w:fill="auto" w:val="clear"/>
          </w:tcPr>
          <w:p>
            <w:pPr>
              <w:pStyle w:val="Paragraph"/>
              <w:widowControl/>
              <w:bidi w:val="0"/>
              <w:spacing w:lineRule="auto" w:line="480" w:before="0" w:after="0"/>
              <w:ind w:left="0" w:right="0" w:hanging="0"/>
              <w:jc w:val="both"/>
              <w:rPr/>
            </w:pPr>
            <w:r>
              <w:rPr>
                <w:iCs/>
                <w:sz w:val="20"/>
                <w:szCs w:val="20"/>
              </w:rPr>
              <w:t>949.7</w:t>
            </w:r>
          </w:p>
        </w:tc>
        <w:tc>
          <w:tcPr>
            <w:tcW w:w="1017" w:type="dxa"/>
            <w:tcBorders/>
            <w:shd w:fill="auto" w:val="clear"/>
          </w:tcPr>
          <w:p>
            <w:pPr>
              <w:pStyle w:val="Paragraph"/>
              <w:widowControl/>
              <w:bidi w:val="0"/>
              <w:spacing w:lineRule="auto" w:line="480" w:before="0" w:after="0"/>
              <w:ind w:left="0" w:right="0" w:hanging="0"/>
              <w:jc w:val="both"/>
              <w:rPr/>
            </w:pPr>
            <w:r>
              <w:rPr>
                <w:iCs/>
                <w:sz w:val="20"/>
                <w:szCs w:val="20"/>
              </w:rPr>
              <w:t>10.50</w:t>
            </w:r>
          </w:p>
        </w:tc>
        <w:tc>
          <w:tcPr>
            <w:tcW w:w="717"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1019"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720" w:type="dxa"/>
            <w:tcBorders/>
            <w:shd w:fill="auto" w:val="clear"/>
          </w:tcPr>
          <w:p>
            <w:pPr>
              <w:pStyle w:val="Paragraph"/>
              <w:widowControl/>
              <w:bidi w:val="0"/>
              <w:spacing w:lineRule="auto" w:line="480" w:before="0" w:after="0"/>
              <w:ind w:left="0" w:right="0" w:hanging="0"/>
              <w:jc w:val="both"/>
              <w:rPr/>
            </w:pPr>
            <w:r>
              <w:rPr>
                <w:iCs/>
                <w:sz w:val="20"/>
                <w:szCs w:val="20"/>
              </w:rPr>
              <w:t>892.0</w:t>
            </w:r>
          </w:p>
        </w:tc>
        <w:tc>
          <w:tcPr>
            <w:tcW w:w="1020" w:type="dxa"/>
            <w:tcBorders/>
            <w:shd w:fill="auto" w:val="clear"/>
          </w:tcPr>
          <w:p>
            <w:pPr>
              <w:pStyle w:val="Paragraph"/>
              <w:widowControl/>
              <w:bidi w:val="0"/>
              <w:spacing w:lineRule="auto" w:line="480" w:before="0" w:after="0"/>
              <w:ind w:left="0" w:right="0" w:hanging="0"/>
              <w:jc w:val="both"/>
              <w:rPr/>
            </w:pPr>
            <w:r>
              <w:rPr>
                <w:iCs/>
                <w:sz w:val="20"/>
                <w:szCs w:val="20"/>
              </w:rPr>
              <w:t>10.96</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787.5</w:t>
            </w:r>
          </w:p>
        </w:tc>
        <w:tc>
          <w:tcPr>
            <w:tcW w:w="1008" w:type="dxa"/>
            <w:tcBorders/>
            <w:shd w:fill="auto" w:val="clear"/>
          </w:tcPr>
          <w:p>
            <w:pPr>
              <w:pStyle w:val="Paragraph"/>
              <w:widowControl/>
              <w:bidi w:val="0"/>
              <w:spacing w:lineRule="auto" w:line="480" w:before="0" w:after="0"/>
              <w:ind w:left="0" w:right="0" w:hanging="0"/>
              <w:jc w:val="both"/>
              <w:rPr/>
            </w:pPr>
            <w:r>
              <w:rPr>
                <w:iCs/>
                <w:sz w:val="20"/>
                <w:szCs w:val="20"/>
              </w:rPr>
              <w:t>10.50</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847.1</w:t>
            </w:r>
          </w:p>
        </w:tc>
        <w:tc>
          <w:tcPr>
            <w:tcW w:w="995" w:type="dxa"/>
            <w:tcBorders/>
            <w:shd w:fill="auto" w:val="clear"/>
          </w:tcPr>
          <w:p>
            <w:pPr>
              <w:pStyle w:val="Paragraph"/>
              <w:widowControl/>
              <w:bidi w:val="0"/>
              <w:spacing w:lineRule="auto" w:line="480" w:before="0" w:after="0"/>
              <w:ind w:left="0" w:right="0" w:hanging="0"/>
              <w:jc w:val="both"/>
              <w:rPr/>
            </w:pPr>
            <w:r>
              <w:rPr>
                <w:iCs/>
                <w:sz w:val="20"/>
                <w:szCs w:val="20"/>
              </w:rPr>
              <w:t>9.36</w:t>
            </w:r>
          </w:p>
        </w:tc>
      </w:tr>
      <w:tr>
        <w:trPr/>
        <w:tc>
          <w:tcPr>
            <w:tcW w:w="817" w:type="dxa"/>
            <w:tcBorders/>
            <w:shd w:fill="auto" w:val="clear"/>
          </w:tcPr>
          <w:p>
            <w:pPr>
              <w:pStyle w:val="Paragraph"/>
              <w:widowControl/>
              <w:bidi w:val="0"/>
              <w:spacing w:lineRule="auto" w:line="480" w:before="0" w:after="0"/>
              <w:ind w:left="0" w:right="0" w:hanging="0"/>
              <w:jc w:val="both"/>
              <w:rPr/>
            </w:pPr>
            <w:r>
              <w:rPr>
                <w:iCs/>
                <w:sz w:val="20"/>
                <w:szCs w:val="20"/>
              </w:rPr>
              <w:t>940.3</w:t>
            </w:r>
          </w:p>
        </w:tc>
        <w:tc>
          <w:tcPr>
            <w:tcW w:w="1017" w:type="dxa"/>
            <w:tcBorders/>
            <w:shd w:fill="auto" w:val="clear"/>
          </w:tcPr>
          <w:p>
            <w:pPr>
              <w:pStyle w:val="Paragraph"/>
              <w:widowControl/>
              <w:bidi w:val="0"/>
              <w:spacing w:lineRule="auto" w:line="480" w:before="0" w:after="0"/>
              <w:ind w:left="0" w:right="0" w:hanging="0"/>
              <w:jc w:val="both"/>
              <w:rPr/>
            </w:pPr>
            <w:r>
              <w:rPr>
                <w:iCs/>
                <w:sz w:val="20"/>
                <w:szCs w:val="20"/>
              </w:rPr>
              <w:t>10.83</w:t>
            </w:r>
          </w:p>
        </w:tc>
        <w:tc>
          <w:tcPr>
            <w:tcW w:w="717"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1019"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720" w:type="dxa"/>
            <w:tcBorders/>
            <w:shd w:fill="auto" w:val="clear"/>
          </w:tcPr>
          <w:p>
            <w:pPr>
              <w:pStyle w:val="Paragraph"/>
              <w:widowControl/>
              <w:bidi w:val="0"/>
              <w:spacing w:lineRule="auto" w:line="480" w:before="0" w:after="0"/>
              <w:ind w:left="0" w:right="0" w:hanging="0"/>
              <w:jc w:val="both"/>
              <w:rPr/>
            </w:pPr>
            <w:r>
              <w:rPr>
                <w:iCs/>
                <w:sz w:val="20"/>
                <w:szCs w:val="20"/>
              </w:rPr>
              <w:t>882.1</w:t>
            </w:r>
          </w:p>
        </w:tc>
        <w:tc>
          <w:tcPr>
            <w:tcW w:w="1020" w:type="dxa"/>
            <w:tcBorders/>
            <w:shd w:fill="auto" w:val="clear"/>
          </w:tcPr>
          <w:p>
            <w:pPr>
              <w:pStyle w:val="Paragraph"/>
              <w:widowControl/>
              <w:bidi w:val="0"/>
              <w:spacing w:lineRule="auto" w:line="480" w:before="0" w:after="0"/>
              <w:ind w:left="0" w:right="0" w:hanging="0"/>
              <w:jc w:val="both"/>
              <w:rPr/>
            </w:pPr>
            <w:r>
              <w:rPr>
                <w:iCs/>
                <w:sz w:val="20"/>
                <w:szCs w:val="20"/>
              </w:rPr>
              <w:t>11.28</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779.9</w:t>
            </w:r>
          </w:p>
        </w:tc>
        <w:tc>
          <w:tcPr>
            <w:tcW w:w="1008" w:type="dxa"/>
            <w:tcBorders/>
            <w:shd w:fill="auto" w:val="clear"/>
          </w:tcPr>
          <w:p>
            <w:pPr>
              <w:pStyle w:val="Paragraph"/>
              <w:widowControl/>
              <w:bidi w:val="0"/>
              <w:spacing w:lineRule="auto" w:line="480" w:before="0" w:after="0"/>
              <w:ind w:left="0" w:right="0" w:hanging="0"/>
              <w:jc w:val="both"/>
              <w:rPr/>
            </w:pPr>
            <w:r>
              <w:rPr>
                <w:iCs/>
                <w:sz w:val="20"/>
                <w:szCs w:val="20"/>
              </w:rPr>
              <w:t>10.81</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855.9</w:t>
            </w:r>
          </w:p>
        </w:tc>
        <w:tc>
          <w:tcPr>
            <w:tcW w:w="995" w:type="dxa"/>
            <w:tcBorders/>
            <w:shd w:fill="auto" w:val="clear"/>
          </w:tcPr>
          <w:p>
            <w:pPr>
              <w:pStyle w:val="Paragraph"/>
              <w:widowControl/>
              <w:bidi w:val="0"/>
              <w:spacing w:lineRule="auto" w:line="480" w:before="0" w:after="0"/>
              <w:ind w:left="0" w:right="0" w:hanging="0"/>
              <w:jc w:val="both"/>
              <w:rPr/>
            </w:pPr>
            <w:r>
              <w:rPr>
                <w:iCs/>
                <w:sz w:val="20"/>
                <w:szCs w:val="20"/>
              </w:rPr>
              <w:t>9.09</w:t>
            </w:r>
          </w:p>
        </w:tc>
      </w:tr>
      <w:tr>
        <w:trPr/>
        <w:tc>
          <w:tcPr>
            <w:tcW w:w="817" w:type="dxa"/>
            <w:tcBorders/>
            <w:shd w:fill="auto" w:val="clear"/>
          </w:tcPr>
          <w:p>
            <w:pPr>
              <w:pStyle w:val="Paragraph"/>
              <w:widowControl/>
              <w:bidi w:val="0"/>
              <w:spacing w:lineRule="auto" w:line="480" w:before="0" w:after="0"/>
              <w:ind w:left="0" w:right="0" w:hanging="0"/>
              <w:jc w:val="both"/>
              <w:rPr/>
            </w:pPr>
            <w:r>
              <w:rPr>
                <w:iCs/>
                <w:sz w:val="20"/>
                <w:szCs w:val="20"/>
              </w:rPr>
              <w:t>928.2</w:t>
            </w:r>
          </w:p>
        </w:tc>
        <w:tc>
          <w:tcPr>
            <w:tcW w:w="1017" w:type="dxa"/>
            <w:tcBorders/>
            <w:shd w:fill="auto" w:val="clear"/>
          </w:tcPr>
          <w:p>
            <w:pPr>
              <w:pStyle w:val="Paragraph"/>
              <w:widowControl/>
              <w:bidi w:val="0"/>
              <w:spacing w:lineRule="auto" w:line="480" w:before="0" w:after="0"/>
              <w:ind w:left="0" w:right="0" w:hanging="0"/>
              <w:jc w:val="both"/>
              <w:rPr/>
            </w:pPr>
            <w:r>
              <w:rPr>
                <w:iCs/>
                <w:sz w:val="20"/>
                <w:szCs w:val="20"/>
              </w:rPr>
              <w:t>11.05</w:t>
            </w:r>
          </w:p>
        </w:tc>
        <w:tc>
          <w:tcPr>
            <w:tcW w:w="717"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1019"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720" w:type="dxa"/>
            <w:tcBorders/>
            <w:shd w:fill="auto" w:val="clear"/>
          </w:tcPr>
          <w:p>
            <w:pPr>
              <w:pStyle w:val="Paragraph"/>
              <w:widowControl/>
              <w:bidi w:val="0"/>
              <w:spacing w:lineRule="auto" w:line="480" w:before="0" w:after="0"/>
              <w:ind w:left="0" w:right="0" w:hanging="0"/>
              <w:jc w:val="both"/>
              <w:rPr/>
            </w:pPr>
            <w:r>
              <w:rPr>
                <w:iCs/>
                <w:sz w:val="20"/>
                <w:szCs w:val="20"/>
              </w:rPr>
              <w:t>867.3</w:t>
            </w:r>
          </w:p>
        </w:tc>
        <w:tc>
          <w:tcPr>
            <w:tcW w:w="1020" w:type="dxa"/>
            <w:tcBorders/>
            <w:shd w:fill="auto" w:val="clear"/>
          </w:tcPr>
          <w:p>
            <w:pPr>
              <w:pStyle w:val="Paragraph"/>
              <w:widowControl/>
              <w:bidi w:val="0"/>
              <w:spacing w:lineRule="auto" w:line="480" w:before="0" w:after="0"/>
              <w:ind w:left="0" w:right="0" w:hanging="0"/>
              <w:jc w:val="both"/>
              <w:rPr/>
            </w:pPr>
            <w:r>
              <w:rPr>
                <w:iCs/>
                <w:sz w:val="20"/>
                <w:szCs w:val="20"/>
              </w:rPr>
              <w:t>11.86</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773.7</w:t>
            </w:r>
          </w:p>
        </w:tc>
        <w:tc>
          <w:tcPr>
            <w:tcW w:w="1008" w:type="dxa"/>
            <w:tcBorders/>
            <w:shd w:fill="auto" w:val="clear"/>
          </w:tcPr>
          <w:p>
            <w:pPr>
              <w:pStyle w:val="Paragraph"/>
              <w:widowControl/>
              <w:bidi w:val="0"/>
              <w:spacing w:lineRule="auto" w:line="480" w:before="0" w:after="0"/>
              <w:ind w:left="0" w:right="0" w:hanging="0"/>
              <w:jc w:val="both"/>
              <w:rPr/>
            </w:pPr>
            <w:r>
              <w:rPr>
                <w:iCs/>
                <w:sz w:val="20"/>
                <w:szCs w:val="20"/>
              </w:rPr>
              <w:t>11.07</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828.3</w:t>
            </w:r>
          </w:p>
        </w:tc>
        <w:tc>
          <w:tcPr>
            <w:tcW w:w="995" w:type="dxa"/>
            <w:tcBorders/>
            <w:shd w:fill="auto" w:val="clear"/>
          </w:tcPr>
          <w:p>
            <w:pPr>
              <w:pStyle w:val="Paragraph"/>
              <w:widowControl/>
              <w:bidi w:val="0"/>
              <w:spacing w:lineRule="auto" w:line="480" w:before="0" w:after="0"/>
              <w:ind w:left="0" w:right="0" w:hanging="0"/>
              <w:jc w:val="both"/>
              <w:rPr/>
            </w:pPr>
            <w:r>
              <w:rPr>
                <w:iCs/>
                <w:sz w:val="20"/>
                <w:szCs w:val="20"/>
              </w:rPr>
              <w:t>10.01</w:t>
            </w:r>
          </w:p>
        </w:tc>
      </w:tr>
      <w:tr>
        <w:trPr/>
        <w:tc>
          <w:tcPr>
            <w:tcW w:w="817" w:type="dxa"/>
            <w:tcBorders/>
            <w:shd w:fill="auto" w:val="clear"/>
          </w:tcPr>
          <w:p>
            <w:pPr>
              <w:pStyle w:val="Paragraph"/>
              <w:widowControl/>
              <w:bidi w:val="0"/>
              <w:spacing w:lineRule="auto" w:line="480" w:before="0" w:after="0"/>
              <w:ind w:left="0" w:right="0" w:hanging="0"/>
              <w:jc w:val="both"/>
              <w:rPr/>
            </w:pPr>
            <w:r>
              <w:rPr>
                <w:iCs/>
                <w:sz w:val="20"/>
                <w:szCs w:val="20"/>
              </w:rPr>
              <w:t>918.4</w:t>
            </w:r>
          </w:p>
        </w:tc>
        <w:tc>
          <w:tcPr>
            <w:tcW w:w="1017" w:type="dxa"/>
            <w:tcBorders/>
            <w:shd w:fill="auto" w:val="clear"/>
          </w:tcPr>
          <w:p>
            <w:pPr>
              <w:pStyle w:val="Paragraph"/>
              <w:widowControl/>
              <w:bidi w:val="0"/>
              <w:spacing w:lineRule="auto" w:line="480" w:before="0" w:after="0"/>
              <w:ind w:left="0" w:right="0" w:hanging="0"/>
              <w:jc w:val="both"/>
              <w:rPr/>
            </w:pPr>
            <w:r>
              <w:rPr>
                <w:iCs/>
                <w:sz w:val="20"/>
                <w:szCs w:val="20"/>
              </w:rPr>
              <w:t>11.32</w:t>
            </w:r>
          </w:p>
        </w:tc>
        <w:tc>
          <w:tcPr>
            <w:tcW w:w="717"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1019"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720" w:type="dxa"/>
            <w:tcBorders/>
            <w:shd w:fill="auto" w:val="clear"/>
          </w:tcPr>
          <w:p>
            <w:pPr>
              <w:pStyle w:val="Paragraph"/>
              <w:widowControl/>
              <w:bidi w:val="0"/>
              <w:spacing w:lineRule="auto" w:line="480" w:before="0" w:after="0"/>
              <w:ind w:left="0" w:right="0" w:hanging="0"/>
              <w:jc w:val="both"/>
              <w:rPr/>
            </w:pPr>
            <w:r>
              <w:rPr>
                <w:iCs/>
                <w:sz w:val="20"/>
                <w:szCs w:val="20"/>
              </w:rPr>
              <w:t>855.4</w:t>
            </w:r>
          </w:p>
        </w:tc>
        <w:tc>
          <w:tcPr>
            <w:tcW w:w="1020" w:type="dxa"/>
            <w:tcBorders/>
            <w:shd w:fill="auto" w:val="clear"/>
          </w:tcPr>
          <w:p>
            <w:pPr>
              <w:pStyle w:val="Paragraph"/>
              <w:widowControl/>
              <w:bidi w:val="0"/>
              <w:spacing w:lineRule="auto" w:line="480" w:before="0" w:after="0"/>
              <w:ind w:left="0" w:right="0" w:hanging="0"/>
              <w:jc w:val="both"/>
              <w:rPr/>
            </w:pPr>
            <w:r>
              <w:rPr>
                <w:iCs/>
                <w:sz w:val="20"/>
                <w:szCs w:val="20"/>
              </w:rPr>
              <w:t>12.29</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772.9</w:t>
            </w:r>
          </w:p>
        </w:tc>
        <w:tc>
          <w:tcPr>
            <w:tcW w:w="1008" w:type="dxa"/>
            <w:tcBorders/>
            <w:shd w:fill="auto" w:val="clear"/>
          </w:tcPr>
          <w:p>
            <w:pPr>
              <w:pStyle w:val="Paragraph"/>
              <w:widowControl/>
              <w:bidi w:val="0"/>
              <w:spacing w:lineRule="auto" w:line="480" w:before="0" w:after="0"/>
              <w:ind w:left="0" w:right="0" w:hanging="0"/>
              <w:jc w:val="both"/>
              <w:rPr/>
            </w:pPr>
            <w:r>
              <w:rPr>
                <w:iCs/>
                <w:sz w:val="20"/>
                <w:szCs w:val="20"/>
              </w:rPr>
              <w:t>11.07</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834.4</w:t>
            </w:r>
          </w:p>
        </w:tc>
        <w:tc>
          <w:tcPr>
            <w:tcW w:w="995" w:type="dxa"/>
            <w:tcBorders/>
            <w:shd w:fill="auto" w:val="clear"/>
          </w:tcPr>
          <w:p>
            <w:pPr>
              <w:pStyle w:val="Paragraph"/>
              <w:widowControl/>
              <w:bidi w:val="0"/>
              <w:spacing w:lineRule="auto" w:line="480" w:before="0" w:after="0"/>
              <w:ind w:left="0" w:right="0" w:hanging="0"/>
              <w:jc w:val="both"/>
              <w:rPr/>
            </w:pPr>
            <w:r>
              <w:rPr>
                <w:iCs/>
                <w:sz w:val="20"/>
                <w:szCs w:val="20"/>
              </w:rPr>
              <w:t>9.81</w:t>
            </w:r>
          </w:p>
        </w:tc>
      </w:tr>
      <w:tr>
        <w:trPr/>
        <w:tc>
          <w:tcPr>
            <w:tcW w:w="817" w:type="dxa"/>
            <w:tcBorders/>
            <w:shd w:fill="auto" w:val="clear"/>
          </w:tcPr>
          <w:p>
            <w:pPr>
              <w:pStyle w:val="Paragraph"/>
              <w:widowControl/>
              <w:bidi w:val="0"/>
              <w:spacing w:lineRule="auto" w:line="480" w:before="0" w:after="0"/>
              <w:ind w:left="0" w:right="0" w:hanging="0"/>
              <w:jc w:val="both"/>
              <w:rPr/>
            </w:pPr>
            <w:r>
              <w:rPr>
                <w:iCs/>
                <w:sz w:val="20"/>
                <w:szCs w:val="20"/>
              </w:rPr>
              <w:t>905.1</w:t>
            </w:r>
          </w:p>
        </w:tc>
        <w:tc>
          <w:tcPr>
            <w:tcW w:w="1017" w:type="dxa"/>
            <w:tcBorders/>
            <w:shd w:fill="auto" w:val="clear"/>
          </w:tcPr>
          <w:p>
            <w:pPr>
              <w:pStyle w:val="Paragraph"/>
              <w:widowControl/>
              <w:bidi w:val="0"/>
              <w:spacing w:lineRule="auto" w:line="480" w:before="0" w:after="0"/>
              <w:ind w:left="0" w:right="0" w:hanging="0"/>
              <w:jc w:val="both"/>
              <w:rPr/>
            </w:pPr>
            <w:r>
              <w:rPr>
                <w:iCs/>
                <w:sz w:val="20"/>
                <w:szCs w:val="20"/>
              </w:rPr>
              <w:t>11.63</w:t>
            </w:r>
          </w:p>
        </w:tc>
        <w:tc>
          <w:tcPr>
            <w:tcW w:w="717"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1019"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720"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1020"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762.6</w:t>
            </w:r>
          </w:p>
        </w:tc>
        <w:tc>
          <w:tcPr>
            <w:tcW w:w="1008" w:type="dxa"/>
            <w:tcBorders/>
            <w:shd w:fill="auto" w:val="clear"/>
          </w:tcPr>
          <w:p>
            <w:pPr>
              <w:pStyle w:val="Paragraph"/>
              <w:widowControl/>
              <w:bidi w:val="0"/>
              <w:spacing w:lineRule="auto" w:line="480" w:before="0" w:after="0"/>
              <w:ind w:left="0" w:right="0" w:hanging="0"/>
              <w:jc w:val="both"/>
              <w:rPr/>
            </w:pPr>
            <w:r>
              <w:rPr>
                <w:iCs/>
                <w:sz w:val="20"/>
                <w:szCs w:val="20"/>
              </w:rPr>
              <w:t>11.52</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787.4</w:t>
            </w:r>
          </w:p>
        </w:tc>
        <w:tc>
          <w:tcPr>
            <w:tcW w:w="995" w:type="dxa"/>
            <w:tcBorders/>
            <w:shd w:fill="auto" w:val="clear"/>
          </w:tcPr>
          <w:p>
            <w:pPr>
              <w:pStyle w:val="Paragraph"/>
              <w:widowControl/>
              <w:bidi w:val="0"/>
              <w:spacing w:lineRule="auto" w:line="480" w:before="0" w:after="0"/>
              <w:ind w:left="0" w:right="0" w:hanging="0"/>
              <w:jc w:val="both"/>
              <w:rPr/>
            </w:pPr>
            <w:r>
              <w:rPr>
                <w:iCs/>
                <w:sz w:val="20"/>
                <w:szCs w:val="20"/>
              </w:rPr>
              <w:t>11.80</w:t>
            </w:r>
          </w:p>
        </w:tc>
      </w:tr>
      <w:tr>
        <w:trPr/>
        <w:tc>
          <w:tcPr>
            <w:tcW w:w="817" w:type="dxa"/>
            <w:tcBorders/>
            <w:shd w:fill="auto" w:val="clear"/>
          </w:tcPr>
          <w:p>
            <w:pPr>
              <w:pStyle w:val="Paragraph"/>
              <w:widowControl/>
              <w:bidi w:val="0"/>
              <w:spacing w:lineRule="auto" w:line="480" w:before="0" w:after="0"/>
              <w:ind w:left="0" w:right="0" w:hanging="0"/>
              <w:jc w:val="both"/>
              <w:rPr/>
            </w:pPr>
            <w:r>
              <w:rPr>
                <w:iCs/>
                <w:sz w:val="20"/>
                <w:szCs w:val="20"/>
              </w:rPr>
              <w:t>896.6</w:t>
            </w:r>
          </w:p>
        </w:tc>
        <w:tc>
          <w:tcPr>
            <w:tcW w:w="1017" w:type="dxa"/>
            <w:tcBorders/>
            <w:shd w:fill="auto" w:val="clear"/>
          </w:tcPr>
          <w:p>
            <w:pPr>
              <w:pStyle w:val="Paragraph"/>
              <w:widowControl/>
              <w:bidi w:val="0"/>
              <w:spacing w:lineRule="auto" w:line="480" w:before="0" w:after="0"/>
              <w:ind w:left="0" w:right="0" w:hanging="0"/>
              <w:jc w:val="both"/>
              <w:rPr/>
            </w:pPr>
            <w:r>
              <w:rPr>
                <w:iCs/>
                <w:sz w:val="20"/>
                <w:szCs w:val="20"/>
              </w:rPr>
              <w:t>11.92</w:t>
            </w:r>
          </w:p>
        </w:tc>
        <w:tc>
          <w:tcPr>
            <w:tcW w:w="717"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1019"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720"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1020"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756.3</w:t>
            </w:r>
          </w:p>
        </w:tc>
        <w:tc>
          <w:tcPr>
            <w:tcW w:w="1008" w:type="dxa"/>
            <w:tcBorders/>
            <w:shd w:fill="auto" w:val="clear"/>
          </w:tcPr>
          <w:p>
            <w:pPr>
              <w:pStyle w:val="Paragraph"/>
              <w:widowControl/>
              <w:bidi w:val="0"/>
              <w:spacing w:lineRule="auto" w:line="480" w:before="0" w:after="0"/>
              <w:ind w:left="0" w:right="0" w:hanging="0"/>
              <w:jc w:val="both"/>
              <w:rPr/>
            </w:pPr>
            <w:r>
              <w:rPr>
                <w:iCs/>
                <w:sz w:val="20"/>
                <w:szCs w:val="20"/>
              </w:rPr>
              <w:t>11.74</w:t>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777.4</w:t>
            </w:r>
          </w:p>
        </w:tc>
        <w:tc>
          <w:tcPr>
            <w:tcW w:w="995" w:type="dxa"/>
            <w:tcBorders/>
            <w:shd w:fill="auto" w:val="clear"/>
          </w:tcPr>
          <w:p>
            <w:pPr>
              <w:pStyle w:val="Paragraph"/>
              <w:widowControl/>
              <w:bidi w:val="0"/>
              <w:spacing w:lineRule="auto" w:line="480" w:before="0" w:after="0"/>
              <w:ind w:left="0" w:right="0" w:hanging="0"/>
              <w:jc w:val="both"/>
              <w:rPr/>
            </w:pPr>
            <w:r>
              <w:rPr>
                <w:iCs/>
                <w:sz w:val="20"/>
                <w:szCs w:val="20"/>
              </w:rPr>
              <w:t>12.36</w:t>
            </w:r>
          </w:p>
        </w:tc>
      </w:tr>
      <w:tr>
        <w:trPr/>
        <w:tc>
          <w:tcPr>
            <w:tcW w:w="817"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1017"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717"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1019"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720"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1020"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717" w:type="dxa"/>
            <w:tcBorders/>
            <w:shd w:fill="auto" w:val="clear"/>
          </w:tcPr>
          <w:p>
            <w:pPr>
              <w:pStyle w:val="Paragraph"/>
              <w:widowControl/>
              <w:bidi w:val="0"/>
              <w:spacing w:lineRule="auto" w:line="480" w:before="0" w:after="0"/>
              <w:ind w:left="0" w:right="0" w:hanging="0"/>
              <w:jc w:val="both"/>
              <w:rPr/>
            </w:pPr>
            <w:r>
              <w:rPr>
                <w:iCs/>
                <w:sz w:val="20"/>
                <w:szCs w:val="20"/>
              </w:rPr>
              <w:t>752.1</w:t>
            </w:r>
          </w:p>
        </w:tc>
        <w:tc>
          <w:tcPr>
            <w:tcW w:w="1008" w:type="dxa"/>
            <w:tcBorders/>
            <w:shd w:fill="auto" w:val="clear"/>
          </w:tcPr>
          <w:p>
            <w:pPr>
              <w:pStyle w:val="Paragraph"/>
              <w:widowControl/>
              <w:bidi w:val="0"/>
              <w:spacing w:lineRule="auto" w:line="480" w:before="0" w:after="0"/>
              <w:ind w:left="0" w:right="0" w:hanging="0"/>
              <w:jc w:val="both"/>
              <w:rPr/>
            </w:pPr>
            <w:r>
              <w:rPr>
                <w:iCs/>
                <w:sz w:val="20"/>
                <w:szCs w:val="20"/>
              </w:rPr>
              <w:t>11.95</w:t>
            </w:r>
          </w:p>
        </w:tc>
        <w:tc>
          <w:tcPr>
            <w:tcW w:w="717"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c>
          <w:tcPr>
            <w:tcW w:w="995" w:type="dxa"/>
            <w:tcBorders/>
            <w:shd w:fill="auto" w:val="clear"/>
          </w:tcPr>
          <w:p>
            <w:pPr>
              <w:pStyle w:val="Paragraph"/>
              <w:widowControl/>
              <w:bidi w:val="0"/>
              <w:spacing w:lineRule="auto" w:line="480" w:before="0" w:after="0"/>
              <w:ind w:left="0" w:right="0" w:hanging="0"/>
              <w:jc w:val="both"/>
              <w:rPr>
                <w:iCs/>
                <w:sz w:val="20"/>
                <w:szCs w:val="20"/>
              </w:rPr>
            </w:pPr>
            <w:r>
              <w:rPr>
                <w:iCs/>
                <w:sz w:val="20"/>
                <w:szCs w:val="20"/>
              </w:rPr>
            </w:r>
          </w:p>
        </w:tc>
      </w:tr>
    </w:tbl>
    <w:p>
      <w:pPr>
        <w:pStyle w:val="Paragraph"/>
        <w:spacing w:lineRule="auto" w:line="480" w:before="0" w:after="0"/>
        <w:ind w:hanging="0"/>
        <w:jc w:val="both"/>
        <w:rPr>
          <w:iCs/>
        </w:rPr>
      </w:pPr>
      <w:r>
        <w:rPr>
          <w:iCs/>
        </w:rPr>
      </w:r>
    </w:p>
    <w:p>
      <w:pPr>
        <w:pStyle w:val="Paragraph"/>
        <w:widowControl/>
        <w:bidi w:val="0"/>
        <w:spacing w:lineRule="auto" w:line="480" w:before="0" w:after="0"/>
        <w:ind w:left="0" w:right="0" w:hanging="0"/>
        <w:jc w:val="both"/>
        <w:rPr/>
      </w:pPr>
      <w:r>
        <w:rPr>
          <w:b/>
          <w:iCs/>
        </w:rPr>
        <w:t>Table S2. Viscosity measurements made on the synthesized glasses.</w:t>
      </w:r>
      <w:r>
        <w:rPr>
          <w:iCs/>
        </w:rPr>
        <w:t xml:space="preserve"> Viscosity is in log</w:t>
      </w:r>
      <w:r>
        <w:rPr>
          <w:iCs/>
          <w:vertAlign w:val="subscript"/>
        </w:rPr>
        <w:t>10</w:t>
      </w:r>
      <w:r>
        <w:rPr>
          <w:iCs/>
        </w:rPr>
        <w:t> Pa</w:t>
      </w:r>
      <w:r>
        <w:rPr>
          <w:rFonts w:eastAsia="Symbol" w:cs="Symbol" w:ascii="Symbol" w:hAnsi="Symbol"/>
          <w:iCs/>
        </w:rPr>
        <w:t></w:t>
      </w:r>
      <w:r>
        <w:rPr>
          <w:iCs/>
        </w:rPr>
        <w:t xml:space="preserve">s and was measured using a creep apparatus following the protocol described in </w:t>
      </w:r>
      <w:bookmarkStart w:id="1144" w:name="__UnoMark__21461_2551971298"/>
      <w:bookmarkStart w:id="1145" w:name="__UnoMark__22708_2551971298"/>
      <w:bookmarkStart w:id="1146" w:name="__UnoMark__21258_2551971298"/>
      <w:bookmarkStart w:id="1147" w:name="__UnoMark__21055_2551971298"/>
      <w:bookmarkStart w:id="1148" w:name="__UnoMark__18376_998215430"/>
      <w:bookmarkStart w:id="1149" w:name="__UnoMark__18148_998215430"/>
      <w:bookmarkStart w:id="1150" w:name="ZOTERO_BREF_ZWBxm0yXlW2PyE3pOXLFp"/>
      <w:bookmarkStart w:id="1151" w:name="__UnoMark__11471_2187724418"/>
      <w:bookmarkStart w:id="1152" w:name="__UnoMark__29313_2551971298"/>
      <w:bookmarkStart w:id="1153" w:name="__UnoMark__29473_2551971298"/>
      <w:bookmarkStart w:id="1154" w:name="__UnoMark__18718_4168236645"/>
      <w:bookmarkStart w:id="1155" w:name="__UnoMark__7644_1449571692"/>
      <w:bookmarkStart w:id="1156" w:name="__UnoMark__9951_1449571692"/>
      <w:bookmarkStart w:id="1157" w:name="__UnoMark__10574_2187724418"/>
      <w:bookmarkStart w:id="1158" w:name="__UnoMark__23746_2551971298"/>
      <w:bookmarkStart w:id="1159" w:name="__UnoMark__23540_2551971298"/>
      <w:bookmarkStart w:id="1160" w:name="__UnoMark__23334_2551971298"/>
      <w:bookmarkStart w:id="1161" w:name="__UnoMark__23128_2551971298"/>
      <w:bookmarkStart w:id="1162" w:name="__UnoMark__22922_2551971298"/>
      <w:bookmarkStart w:id="1163" w:name="__UnoMark__22502_2551971298"/>
      <w:bookmarkStart w:id="1164" w:name="__UnoMark__22288_2551971298"/>
      <w:bookmarkStart w:id="1165" w:name="__UnoMark__22082_2551971298"/>
      <w:bookmarkStart w:id="1166" w:name="__UnoMark__21868_2551971298"/>
      <w:bookmarkStart w:id="1167" w:name="__UnoMark__11240_2187724418"/>
      <w:bookmarkStart w:id="1168" w:name="__UnoMark__21664_2551971298"/>
      <w:bookmarkEnd w:id="1157"/>
      <w:r>
        <w:rPr>
          <w:b w:val="false"/>
          <w:iCs/>
          <w:caps w:val="false"/>
          <w:smallCaps w:val="false"/>
          <w:position w:val="0"/>
          <w:sz w:val="24"/>
          <w:sz w:val="24"/>
          <w:u w:val="none"/>
          <w:vertAlign w:val="baseline"/>
        </w:rPr>
        <w:t>(</w:t>
      </w:r>
      <w:r>
        <w:rPr>
          <w:b w:val="false"/>
          <w:i/>
          <w:caps w:val="false"/>
          <w:smallCaps w:val="false"/>
          <w:position w:val="0"/>
          <w:sz w:val="24"/>
          <w:sz w:val="24"/>
          <w:u w:val="none"/>
          <w:vertAlign w:val="baseline"/>
        </w:rPr>
        <w:t>19</w:t>
      </w:r>
      <w:r>
        <w:rPr>
          <w:b w:val="false"/>
          <w:caps w:val="false"/>
          <w:smallCaps w:val="false"/>
          <w:position w:val="0"/>
          <w:sz w:val="24"/>
          <w:sz w:val="24"/>
          <w:u w:val="none"/>
          <w:vertAlign w:val="baseline"/>
        </w:rPr>
        <w:t>)</w:t>
      </w:r>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8"/>
      <w:bookmarkEnd w:id="1159"/>
      <w:bookmarkEnd w:id="1160"/>
      <w:bookmarkEnd w:id="1161"/>
      <w:bookmarkEnd w:id="1162"/>
      <w:bookmarkEnd w:id="1163"/>
      <w:bookmarkEnd w:id="1164"/>
      <w:bookmarkEnd w:id="1165"/>
      <w:bookmarkEnd w:id="1166"/>
      <w:bookmarkEnd w:id="1167"/>
      <w:bookmarkEnd w:id="1168"/>
      <w:r>
        <w:rPr>
          <w:iCs/>
        </w:rPr>
        <w:t>. Errors on temperature are lower than 0.3 K, and errors on viscosity lower, or equal to 0.03 log</w:t>
      </w:r>
      <w:r>
        <w:rPr>
          <w:iCs/>
          <w:vertAlign w:val="subscript"/>
        </w:rPr>
        <w:t>10</w:t>
      </w:r>
      <w:r>
        <w:rPr>
          <w:iCs/>
        </w:rPr>
        <w:t> Pa</w:t>
      </w:r>
      <w:r>
        <w:rPr>
          <w:rFonts w:eastAsia="Symbol" w:cs="Symbol" w:ascii="Symbol" w:hAnsi="Symbol"/>
          <w:iCs/>
        </w:rPr>
        <w:t></w:t>
      </w:r>
      <w:r>
        <w:rPr>
          <w:iCs/>
        </w:rPr>
        <w:t>s.</w:t>
      </w:r>
    </w:p>
    <w:p>
      <w:pPr>
        <w:pStyle w:val="Paragraph"/>
        <w:widowControl/>
        <w:bidi w:val="0"/>
        <w:spacing w:lineRule="auto" w:line="480" w:before="0" w:after="0"/>
        <w:ind w:left="0" w:right="0" w:hanging="0"/>
        <w:jc w:val="both"/>
        <w:rPr>
          <w:iCs/>
        </w:rPr>
      </w:pPr>
      <w:r>
        <w:rPr>
          <w:iCs/>
        </w:rPr>
      </w:r>
    </w:p>
    <w:p>
      <w:pPr>
        <w:pStyle w:val="Paragraph"/>
        <w:widowControl/>
        <w:bidi w:val="0"/>
        <w:spacing w:lineRule="auto" w:line="480" w:before="0" w:after="0"/>
        <w:ind w:left="0" w:right="0" w:hanging="0"/>
        <w:jc w:val="both"/>
        <w:rPr>
          <w:iCs/>
        </w:rPr>
      </w:pPr>
      <w:r>
        <w:rPr>
          <w:iCs/>
        </w:rPr>
      </w:r>
      <w:r>
        <w:br w:type="page"/>
      </w:r>
    </w:p>
    <w:p>
      <w:pPr>
        <w:pStyle w:val="Paragraph"/>
        <w:spacing w:lineRule="auto" w:line="480" w:before="0" w:after="0"/>
        <w:ind w:hanging="0"/>
        <w:jc w:val="both"/>
        <w:rPr/>
      </w:pPr>
      <w:r>
        <w:rPr/>
      </w:r>
    </w:p>
    <w:tbl>
      <w:tblPr>
        <w:tblStyle w:val="TableGrid"/>
        <w:tblW w:w="6429" w:type="dxa"/>
        <w:jc w:val="left"/>
        <w:tblInd w:w="38" w:type="dxa"/>
        <w:tblBorders/>
        <w:tblCellMar>
          <w:top w:w="0" w:type="dxa"/>
          <w:left w:w="138" w:type="dxa"/>
          <w:bottom w:w="0" w:type="dxa"/>
          <w:right w:w="108" w:type="dxa"/>
        </w:tblCellMar>
        <w:tblLook w:noVBand="1" w:val="04a0" w:noHBand="0" w:lastColumn="0" w:firstColumn="1" w:lastRow="0" w:firstRow="1"/>
      </w:tblPr>
      <w:tblGrid>
        <w:gridCol w:w="3339"/>
        <w:gridCol w:w="1023"/>
        <w:gridCol w:w="1166"/>
        <w:gridCol w:w="900"/>
      </w:tblGrid>
      <w:tr>
        <w:trPr/>
        <w:tc>
          <w:tcPr>
            <w:tcW w:w="3339" w:type="dxa"/>
            <w:tcBorders/>
            <w:shd w:fill="auto" w:val="clear"/>
          </w:tcPr>
          <w:p>
            <w:pPr>
              <w:pStyle w:val="Paragraph"/>
              <w:spacing w:lineRule="auto" w:line="480" w:before="0" w:after="0"/>
              <w:ind w:hanging="0"/>
              <w:jc w:val="both"/>
              <w:rPr/>
            </w:pPr>
            <w:r>
              <w:rPr>
                <w:b/>
                <w:bCs/>
                <w:sz w:val="20"/>
                <w:szCs w:val="20"/>
              </w:rPr>
              <w:t>Data subset:</w:t>
            </w:r>
          </w:p>
        </w:tc>
        <w:tc>
          <w:tcPr>
            <w:tcW w:w="1023" w:type="dxa"/>
            <w:tcBorders/>
            <w:shd w:fill="auto" w:val="clear"/>
          </w:tcPr>
          <w:p>
            <w:pPr>
              <w:pStyle w:val="Paragraph"/>
              <w:spacing w:lineRule="auto" w:line="480" w:before="0" w:after="0"/>
              <w:ind w:hanging="0"/>
              <w:jc w:val="both"/>
              <w:rPr/>
            </w:pPr>
            <w:r>
              <w:rPr>
                <w:b/>
                <w:bCs/>
                <w:sz w:val="20"/>
                <w:szCs w:val="20"/>
              </w:rPr>
              <w:t>Training</w:t>
            </w:r>
          </w:p>
        </w:tc>
        <w:tc>
          <w:tcPr>
            <w:tcW w:w="1166" w:type="dxa"/>
            <w:tcBorders/>
            <w:shd w:fill="auto" w:val="clear"/>
          </w:tcPr>
          <w:p>
            <w:pPr>
              <w:pStyle w:val="Paragraph"/>
              <w:spacing w:lineRule="auto" w:line="480" w:before="0" w:after="0"/>
              <w:ind w:hanging="0"/>
              <w:jc w:val="both"/>
              <w:rPr/>
            </w:pPr>
            <w:r>
              <w:rPr>
                <w:b/>
                <w:bCs/>
                <w:sz w:val="20"/>
                <w:szCs w:val="20"/>
              </w:rPr>
              <w:t>Validation</w:t>
            </w:r>
          </w:p>
        </w:tc>
        <w:tc>
          <w:tcPr>
            <w:tcW w:w="900" w:type="dxa"/>
            <w:tcBorders/>
            <w:shd w:fill="auto" w:val="clear"/>
          </w:tcPr>
          <w:p>
            <w:pPr>
              <w:pStyle w:val="Paragraph"/>
              <w:spacing w:lineRule="auto" w:line="480" w:before="0" w:after="0"/>
              <w:ind w:hanging="0"/>
              <w:jc w:val="both"/>
              <w:rPr/>
            </w:pPr>
            <w:r>
              <w:rPr>
                <w:b/>
                <w:bCs/>
                <w:sz w:val="20"/>
                <w:szCs w:val="20"/>
              </w:rPr>
              <w:t>Testing</w:t>
            </w:r>
          </w:p>
        </w:tc>
      </w:tr>
      <w:tr>
        <w:trPr/>
        <w:tc>
          <w:tcPr>
            <w:tcW w:w="3339" w:type="dxa"/>
            <w:tcBorders/>
            <w:shd w:fill="auto" w:val="clear"/>
          </w:tcPr>
          <w:p>
            <w:pPr>
              <w:pStyle w:val="Paragraph"/>
              <w:spacing w:lineRule="auto" w:line="480" w:before="0" w:after="0"/>
              <w:ind w:hanging="0"/>
              <w:jc w:val="both"/>
              <w:rPr/>
            </w:pPr>
            <w:r>
              <w:rPr>
                <w:b/>
                <w:bCs/>
                <w:sz w:val="20"/>
                <w:szCs w:val="20"/>
              </w:rPr>
              <w:t>Adam-Gibbs (eq. 1, log Pa</w:t>
            </w:r>
            <w:r>
              <w:rPr>
                <w:rFonts w:eastAsia="Symbol" w:cs="Symbol" w:ascii="Symbol" w:hAnsi="Symbol"/>
                <w:b/>
                <w:bCs/>
                <w:sz w:val="20"/>
                <w:szCs w:val="20"/>
              </w:rPr>
              <w:t></w:t>
            </w:r>
            <w:r>
              <w:rPr>
                <w:b/>
                <w:bCs/>
                <w:sz w:val="20"/>
                <w:szCs w:val="20"/>
              </w:rPr>
              <w:t>s)</w:t>
            </w:r>
          </w:p>
        </w:tc>
        <w:tc>
          <w:tcPr>
            <w:tcW w:w="1023" w:type="dxa"/>
            <w:tcBorders/>
            <w:shd w:fill="auto" w:val="clear"/>
          </w:tcPr>
          <w:p>
            <w:pPr>
              <w:pStyle w:val="Paragraph"/>
              <w:spacing w:lineRule="auto" w:line="480" w:before="0" w:after="0"/>
              <w:ind w:hanging="0"/>
              <w:jc w:val="both"/>
              <w:rPr/>
            </w:pPr>
            <w:r>
              <w:rPr>
                <w:sz w:val="20"/>
                <w:szCs w:val="20"/>
              </w:rPr>
              <w:t>0.25</w:t>
            </w:r>
          </w:p>
        </w:tc>
        <w:tc>
          <w:tcPr>
            <w:tcW w:w="1166" w:type="dxa"/>
            <w:tcBorders/>
            <w:shd w:fill="auto" w:val="clear"/>
          </w:tcPr>
          <w:p>
            <w:pPr>
              <w:pStyle w:val="Paragraph"/>
              <w:spacing w:lineRule="auto" w:line="480" w:before="0" w:after="0"/>
              <w:ind w:hanging="0"/>
              <w:jc w:val="both"/>
              <w:rPr/>
            </w:pPr>
            <w:r>
              <w:rPr>
                <w:sz w:val="20"/>
                <w:szCs w:val="20"/>
              </w:rPr>
              <w:t>0.30</w:t>
            </w:r>
          </w:p>
        </w:tc>
        <w:tc>
          <w:tcPr>
            <w:tcW w:w="900" w:type="dxa"/>
            <w:tcBorders/>
            <w:shd w:fill="auto" w:val="clear"/>
          </w:tcPr>
          <w:p>
            <w:pPr>
              <w:pStyle w:val="Paragraph"/>
              <w:spacing w:lineRule="auto" w:line="480" w:before="0" w:after="0"/>
              <w:ind w:hanging="0"/>
              <w:jc w:val="both"/>
              <w:rPr/>
            </w:pPr>
            <w:r>
              <w:rPr>
                <w:sz w:val="20"/>
                <w:szCs w:val="20"/>
              </w:rPr>
              <w:t>0.46</w:t>
            </w:r>
          </w:p>
        </w:tc>
      </w:tr>
      <w:tr>
        <w:trPr/>
        <w:tc>
          <w:tcPr>
            <w:tcW w:w="3339" w:type="dxa"/>
            <w:tcBorders/>
            <w:shd w:fill="auto" w:val="clear"/>
          </w:tcPr>
          <w:p>
            <w:pPr>
              <w:pStyle w:val="Paragraph"/>
              <w:spacing w:lineRule="auto" w:line="480" w:before="0" w:after="0"/>
              <w:ind w:hanging="0"/>
              <w:jc w:val="both"/>
              <w:rPr/>
            </w:pPr>
            <w:r>
              <w:rPr>
                <w:b/>
                <w:bCs/>
                <w:sz w:val="20"/>
                <w:szCs w:val="20"/>
              </w:rPr>
              <w:t>Free Volume (eq. 2</w:t>
            </w:r>
            <w:bookmarkStart w:id="1169" w:name="__DdeLink__19570_4168236645"/>
            <w:r>
              <w:rPr>
                <w:b/>
                <w:bCs/>
                <w:sz w:val="20"/>
                <w:szCs w:val="20"/>
              </w:rPr>
              <w:t>, log Pa</w:t>
            </w:r>
            <w:r>
              <w:rPr>
                <w:rFonts w:eastAsia="Symbol" w:cs="Symbol" w:ascii="Symbol" w:hAnsi="Symbol"/>
                <w:b/>
                <w:bCs/>
                <w:sz w:val="20"/>
                <w:szCs w:val="20"/>
              </w:rPr>
              <w:t></w:t>
            </w:r>
            <w:r>
              <w:rPr>
                <w:b/>
                <w:bCs/>
                <w:sz w:val="20"/>
                <w:szCs w:val="20"/>
              </w:rPr>
              <w:t>s)</w:t>
            </w:r>
            <w:bookmarkEnd w:id="1169"/>
          </w:p>
        </w:tc>
        <w:tc>
          <w:tcPr>
            <w:tcW w:w="1023" w:type="dxa"/>
            <w:tcBorders/>
            <w:shd w:fill="auto" w:val="clear"/>
          </w:tcPr>
          <w:p>
            <w:pPr>
              <w:pStyle w:val="Paragraph"/>
              <w:spacing w:lineRule="auto" w:line="480" w:before="0" w:after="0"/>
              <w:ind w:hanging="0"/>
              <w:jc w:val="both"/>
              <w:rPr/>
            </w:pPr>
            <w:r>
              <w:rPr>
                <w:sz w:val="20"/>
                <w:szCs w:val="20"/>
              </w:rPr>
              <w:t>0.22</w:t>
            </w:r>
          </w:p>
        </w:tc>
        <w:tc>
          <w:tcPr>
            <w:tcW w:w="1166" w:type="dxa"/>
            <w:tcBorders/>
            <w:shd w:fill="auto" w:val="clear"/>
          </w:tcPr>
          <w:p>
            <w:pPr>
              <w:pStyle w:val="Paragraph"/>
              <w:spacing w:lineRule="auto" w:line="480" w:before="0" w:after="0"/>
              <w:ind w:hanging="0"/>
              <w:jc w:val="both"/>
              <w:rPr/>
            </w:pPr>
            <w:r>
              <w:rPr>
                <w:sz w:val="20"/>
                <w:szCs w:val="20"/>
              </w:rPr>
              <w:t>0.36</w:t>
            </w:r>
          </w:p>
        </w:tc>
        <w:tc>
          <w:tcPr>
            <w:tcW w:w="900" w:type="dxa"/>
            <w:tcBorders/>
            <w:shd w:fill="auto" w:val="clear"/>
          </w:tcPr>
          <w:p>
            <w:pPr>
              <w:pStyle w:val="Paragraph"/>
              <w:spacing w:lineRule="auto" w:line="480" w:before="0" w:after="0"/>
              <w:ind w:hanging="0"/>
              <w:jc w:val="both"/>
              <w:rPr/>
            </w:pPr>
            <w:r>
              <w:rPr>
                <w:sz w:val="20"/>
                <w:szCs w:val="20"/>
              </w:rPr>
              <w:t>0.45</w:t>
            </w:r>
          </w:p>
        </w:tc>
      </w:tr>
      <w:tr>
        <w:trPr/>
        <w:tc>
          <w:tcPr>
            <w:tcW w:w="3339" w:type="dxa"/>
            <w:tcBorders/>
            <w:shd w:fill="auto" w:val="clear"/>
          </w:tcPr>
          <w:p>
            <w:pPr>
              <w:pStyle w:val="Paragraph"/>
              <w:spacing w:lineRule="auto" w:line="480" w:before="0" w:after="0"/>
              <w:ind w:hanging="0"/>
              <w:jc w:val="both"/>
              <w:rPr/>
            </w:pPr>
            <w:r>
              <w:rPr>
                <w:b/>
                <w:bCs/>
                <w:sz w:val="20"/>
                <w:szCs w:val="20"/>
              </w:rPr>
              <w:t>TVF (eq.S3, log Pa</w:t>
            </w:r>
            <w:r>
              <w:rPr>
                <w:rFonts w:eastAsia="Symbol" w:cs="Symbol" w:ascii="Symbol" w:hAnsi="Symbol"/>
                <w:b/>
                <w:bCs/>
                <w:sz w:val="20"/>
                <w:szCs w:val="20"/>
              </w:rPr>
              <w:t></w:t>
            </w:r>
            <w:r>
              <w:rPr>
                <w:b/>
                <w:bCs/>
                <w:sz w:val="20"/>
                <w:szCs w:val="20"/>
              </w:rPr>
              <w:t>s)</w:t>
            </w:r>
          </w:p>
        </w:tc>
        <w:tc>
          <w:tcPr>
            <w:tcW w:w="1023" w:type="dxa"/>
            <w:tcBorders/>
            <w:shd w:fill="auto" w:val="clear"/>
          </w:tcPr>
          <w:p>
            <w:pPr>
              <w:pStyle w:val="Paragraph"/>
              <w:spacing w:lineRule="auto" w:line="480" w:before="0" w:after="0"/>
              <w:ind w:hanging="0"/>
              <w:jc w:val="both"/>
              <w:rPr/>
            </w:pPr>
            <w:r>
              <w:rPr>
                <w:sz w:val="20"/>
                <w:szCs w:val="20"/>
              </w:rPr>
              <w:t>0.24</w:t>
            </w:r>
          </w:p>
        </w:tc>
        <w:tc>
          <w:tcPr>
            <w:tcW w:w="1166" w:type="dxa"/>
            <w:tcBorders/>
            <w:shd w:fill="auto" w:val="clear"/>
          </w:tcPr>
          <w:p>
            <w:pPr>
              <w:pStyle w:val="Paragraph"/>
              <w:spacing w:lineRule="auto" w:line="480" w:before="0" w:after="0"/>
              <w:ind w:hanging="0"/>
              <w:jc w:val="both"/>
              <w:rPr/>
            </w:pPr>
            <w:r>
              <w:rPr>
                <w:sz w:val="20"/>
                <w:szCs w:val="20"/>
              </w:rPr>
              <w:t>0.35</w:t>
            </w:r>
          </w:p>
        </w:tc>
        <w:tc>
          <w:tcPr>
            <w:tcW w:w="900" w:type="dxa"/>
            <w:tcBorders/>
            <w:shd w:fill="auto" w:val="clear"/>
          </w:tcPr>
          <w:p>
            <w:pPr>
              <w:pStyle w:val="Paragraph"/>
              <w:spacing w:lineRule="auto" w:line="480" w:before="0" w:after="0"/>
              <w:ind w:hanging="0"/>
              <w:jc w:val="both"/>
              <w:rPr/>
            </w:pPr>
            <w:r>
              <w:rPr>
                <w:sz w:val="20"/>
                <w:szCs w:val="20"/>
              </w:rPr>
              <w:t>0.45</w:t>
            </w:r>
          </w:p>
        </w:tc>
      </w:tr>
      <w:tr>
        <w:trPr/>
        <w:tc>
          <w:tcPr>
            <w:tcW w:w="3339" w:type="dxa"/>
            <w:tcBorders/>
            <w:shd w:fill="auto" w:val="clear"/>
          </w:tcPr>
          <w:p>
            <w:pPr>
              <w:pStyle w:val="Paragraph"/>
              <w:spacing w:lineRule="auto" w:line="480" w:before="0" w:after="0"/>
              <w:ind w:hanging="0"/>
              <w:jc w:val="both"/>
              <w:rPr/>
            </w:pPr>
            <w:r>
              <w:rPr>
                <w:b/>
                <w:bCs/>
                <w:sz w:val="20"/>
                <w:szCs w:val="20"/>
              </w:rPr>
              <w:t>MYEGA (eq. S5, log Pa</w:t>
            </w:r>
            <w:r>
              <w:rPr>
                <w:rFonts w:eastAsia="Symbol" w:cs="Symbol" w:ascii="Symbol" w:hAnsi="Symbol"/>
                <w:b/>
                <w:bCs/>
                <w:sz w:val="20"/>
                <w:szCs w:val="20"/>
              </w:rPr>
              <w:t></w:t>
            </w:r>
            <w:r>
              <w:rPr>
                <w:b/>
                <w:bCs/>
                <w:sz w:val="20"/>
                <w:szCs w:val="20"/>
              </w:rPr>
              <w:t>s)</w:t>
            </w:r>
          </w:p>
        </w:tc>
        <w:tc>
          <w:tcPr>
            <w:tcW w:w="1023" w:type="dxa"/>
            <w:tcBorders/>
            <w:shd w:fill="auto" w:val="clear"/>
          </w:tcPr>
          <w:p>
            <w:pPr>
              <w:pStyle w:val="Paragraph"/>
              <w:spacing w:lineRule="auto" w:line="480" w:before="0" w:after="0"/>
              <w:ind w:hanging="0"/>
              <w:jc w:val="both"/>
              <w:rPr/>
            </w:pPr>
            <w:r>
              <w:rPr>
                <w:sz w:val="20"/>
                <w:szCs w:val="20"/>
              </w:rPr>
              <w:t>0.25</w:t>
            </w:r>
          </w:p>
        </w:tc>
        <w:tc>
          <w:tcPr>
            <w:tcW w:w="1166" w:type="dxa"/>
            <w:tcBorders/>
            <w:shd w:fill="auto" w:val="clear"/>
          </w:tcPr>
          <w:p>
            <w:pPr>
              <w:pStyle w:val="Paragraph"/>
              <w:spacing w:lineRule="auto" w:line="480" w:before="0" w:after="0"/>
              <w:ind w:hanging="0"/>
              <w:jc w:val="both"/>
              <w:rPr/>
            </w:pPr>
            <w:r>
              <w:rPr>
                <w:sz w:val="20"/>
                <w:szCs w:val="20"/>
              </w:rPr>
              <w:t>0.39</w:t>
            </w:r>
          </w:p>
        </w:tc>
        <w:tc>
          <w:tcPr>
            <w:tcW w:w="900" w:type="dxa"/>
            <w:tcBorders/>
            <w:shd w:fill="auto" w:val="clear"/>
          </w:tcPr>
          <w:p>
            <w:pPr>
              <w:pStyle w:val="Paragraph"/>
              <w:spacing w:lineRule="auto" w:line="480" w:before="0" w:after="0"/>
              <w:ind w:hanging="0"/>
              <w:jc w:val="both"/>
              <w:rPr/>
            </w:pPr>
            <w:r>
              <w:rPr>
                <w:sz w:val="20"/>
                <w:szCs w:val="20"/>
              </w:rPr>
              <w:t>0.46</w:t>
            </w:r>
          </w:p>
        </w:tc>
      </w:tr>
      <w:tr>
        <w:trPr/>
        <w:tc>
          <w:tcPr>
            <w:tcW w:w="3339" w:type="dxa"/>
            <w:tcBorders/>
            <w:shd w:fill="auto" w:val="clear"/>
          </w:tcPr>
          <w:p>
            <w:pPr>
              <w:pStyle w:val="Paragraph"/>
              <w:spacing w:lineRule="auto" w:line="480" w:before="0" w:after="0"/>
              <w:ind w:hanging="0"/>
              <w:jc w:val="both"/>
              <w:rPr/>
            </w:pPr>
            <w:r>
              <w:rPr>
                <w:b/>
                <w:bCs/>
                <w:sz w:val="20"/>
                <w:szCs w:val="20"/>
              </w:rPr>
              <w:t>Avramov-Milchev (eq. S4, log Pa</w:t>
            </w:r>
            <w:r>
              <w:rPr>
                <w:rFonts w:eastAsia="Symbol" w:cs="Symbol" w:ascii="Symbol" w:hAnsi="Symbol"/>
                <w:b/>
                <w:bCs/>
                <w:sz w:val="20"/>
                <w:szCs w:val="20"/>
              </w:rPr>
              <w:t></w:t>
            </w:r>
            <w:r>
              <w:rPr>
                <w:b/>
                <w:bCs/>
                <w:sz w:val="20"/>
                <w:szCs w:val="20"/>
              </w:rPr>
              <w:t>s)</w:t>
            </w:r>
          </w:p>
        </w:tc>
        <w:tc>
          <w:tcPr>
            <w:tcW w:w="1023" w:type="dxa"/>
            <w:tcBorders/>
            <w:shd w:fill="auto" w:val="clear"/>
          </w:tcPr>
          <w:p>
            <w:pPr>
              <w:pStyle w:val="Paragraph"/>
              <w:spacing w:lineRule="auto" w:line="480" w:before="0" w:after="0"/>
              <w:ind w:hanging="0"/>
              <w:jc w:val="both"/>
              <w:rPr/>
            </w:pPr>
            <w:r>
              <w:rPr>
                <w:sz w:val="20"/>
                <w:szCs w:val="20"/>
              </w:rPr>
              <w:t>0.24</w:t>
            </w:r>
          </w:p>
        </w:tc>
        <w:tc>
          <w:tcPr>
            <w:tcW w:w="1166" w:type="dxa"/>
            <w:tcBorders/>
            <w:shd w:fill="auto" w:val="clear"/>
          </w:tcPr>
          <w:p>
            <w:pPr>
              <w:pStyle w:val="Paragraph"/>
              <w:spacing w:lineRule="auto" w:line="480" w:before="0" w:after="0"/>
              <w:ind w:hanging="0"/>
              <w:jc w:val="both"/>
              <w:rPr/>
            </w:pPr>
            <w:r>
              <w:rPr>
                <w:sz w:val="20"/>
                <w:szCs w:val="20"/>
              </w:rPr>
              <w:t>0.36</w:t>
            </w:r>
          </w:p>
        </w:tc>
        <w:tc>
          <w:tcPr>
            <w:tcW w:w="900" w:type="dxa"/>
            <w:tcBorders/>
            <w:shd w:fill="auto" w:val="clear"/>
          </w:tcPr>
          <w:p>
            <w:pPr>
              <w:pStyle w:val="Paragraph"/>
              <w:spacing w:lineRule="auto" w:line="480" w:before="0" w:after="0"/>
              <w:ind w:hanging="0"/>
              <w:jc w:val="both"/>
              <w:rPr/>
            </w:pPr>
            <w:r>
              <w:rPr>
                <w:sz w:val="20"/>
                <w:szCs w:val="20"/>
              </w:rPr>
              <w:t>0.46</w:t>
            </w:r>
          </w:p>
        </w:tc>
      </w:tr>
      <w:tr>
        <w:trPr/>
        <w:tc>
          <w:tcPr>
            <w:tcW w:w="3339" w:type="dxa"/>
            <w:tcBorders/>
            <w:shd w:fill="auto" w:val="clear"/>
          </w:tcPr>
          <w:p>
            <w:pPr>
              <w:pStyle w:val="Paragraph"/>
              <w:spacing w:lineRule="auto" w:line="480" w:before="0" w:after="0"/>
              <w:ind w:hanging="0"/>
              <w:jc w:val="both"/>
              <w:rPr/>
            </w:pPr>
            <w:r>
              <w:rPr>
                <w:b/>
                <w:bCs/>
                <w:sz w:val="20"/>
                <w:szCs w:val="20"/>
              </w:rPr>
              <w:t>Density (g cm</w:t>
            </w:r>
            <w:r>
              <w:rPr>
                <w:b/>
                <w:bCs/>
                <w:sz w:val="20"/>
                <w:szCs w:val="20"/>
                <w:vertAlign w:val="superscript"/>
              </w:rPr>
              <w:t>-1</w:t>
            </w:r>
            <w:r>
              <w:rPr>
                <w:b/>
                <w:bCs/>
                <w:sz w:val="20"/>
                <w:szCs w:val="20"/>
              </w:rPr>
              <w:t>)</w:t>
            </w:r>
          </w:p>
        </w:tc>
        <w:tc>
          <w:tcPr>
            <w:tcW w:w="1023" w:type="dxa"/>
            <w:tcBorders/>
            <w:shd w:fill="auto" w:val="clear"/>
          </w:tcPr>
          <w:p>
            <w:pPr>
              <w:pStyle w:val="Paragraph"/>
              <w:spacing w:lineRule="auto" w:line="480" w:before="0" w:after="0"/>
              <w:ind w:hanging="0"/>
              <w:jc w:val="both"/>
              <w:rPr/>
            </w:pPr>
            <w:r>
              <w:rPr>
                <w:sz w:val="20"/>
                <w:szCs w:val="20"/>
              </w:rPr>
              <w:t>0.007</w:t>
            </w:r>
          </w:p>
        </w:tc>
        <w:tc>
          <w:tcPr>
            <w:tcW w:w="1166" w:type="dxa"/>
            <w:tcBorders/>
            <w:shd w:fill="auto" w:val="clear"/>
          </w:tcPr>
          <w:p>
            <w:pPr>
              <w:pStyle w:val="Paragraph"/>
              <w:spacing w:lineRule="auto" w:line="480" w:before="0" w:after="0"/>
              <w:ind w:hanging="0"/>
              <w:jc w:val="both"/>
              <w:rPr/>
            </w:pPr>
            <w:r>
              <w:rPr>
                <w:sz w:val="20"/>
                <w:szCs w:val="20"/>
              </w:rPr>
              <w:t>0.014</w:t>
            </w:r>
          </w:p>
        </w:tc>
        <w:tc>
          <w:tcPr>
            <w:tcW w:w="900" w:type="dxa"/>
            <w:tcBorders/>
            <w:shd w:fill="auto" w:val="clear"/>
          </w:tcPr>
          <w:p>
            <w:pPr>
              <w:pStyle w:val="Paragraph"/>
              <w:spacing w:lineRule="auto" w:line="480" w:before="0" w:after="0"/>
              <w:ind w:hanging="0"/>
              <w:jc w:val="both"/>
              <w:rPr/>
            </w:pPr>
            <w:r>
              <w:rPr>
                <w:sz w:val="20"/>
                <w:szCs w:val="20"/>
              </w:rPr>
              <w:t>0.009</w:t>
            </w:r>
          </w:p>
        </w:tc>
      </w:tr>
      <w:tr>
        <w:trPr/>
        <w:tc>
          <w:tcPr>
            <w:tcW w:w="3339" w:type="dxa"/>
            <w:tcBorders/>
            <w:shd w:fill="auto" w:val="clear"/>
          </w:tcPr>
          <w:p>
            <w:pPr>
              <w:pStyle w:val="Paragraph"/>
              <w:spacing w:lineRule="auto" w:line="480" w:before="0" w:after="0"/>
              <w:ind w:hanging="0"/>
              <w:jc w:val="both"/>
              <w:rPr/>
            </w:pPr>
            <w:r>
              <w:rPr>
                <w:b/>
                <w:bCs/>
                <w:sz w:val="20"/>
                <w:szCs w:val="20"/>
              </w:rPr>
              <w:t>Raman spectra (%, LAD)</w:t>
            </w:r>
          </w:p>
        </w:tc>
        <w:tc>
          <w:tcPr>
            <w:tcW w:w="1023" w:type="dxa"/>
            <w:tcBorders/>
            <w:shd w:fill="auto" w:val="clear"/>
          </w:tcPr>
          <w:p>
            <w:pPr>
              <w:pStyle w:val="Paragraph"/>
              <w:spacing w:lineRule="auto" w:line="480" w:before="0" w:after="0"/>
              <w:ind w:hanging="0"/>
              <w:jc w:val="both"/>
              <w:rPr/>
            </w:pPr>
            <w:r>
              <w:rPr>
                <w:sz w:val="20"/>
                <w:szCs w:val="20"/>
              </w:rPr>
              <w:t>18</w:t>
            </w:r>
          </w:p>
        </w:tc>
        <w:tc>
          <w:tcPr>
            <w:tcW w:w="1166" w:type="dxa"/>
            <w:tcBorders/>
            <w:shd w:fill="auto" w:val="clear"/>
          </w:tcPr>
          <w:p>
            <w:pPr>
              <w:pStyle w:val="Paragraph"/>
              <w:spacing w:lineRule="auto" w:line="480" w:before="0" w:after="0"/>
              <w:ind w:hanging="0"/>
              <w:jc w:val="both"/>
              <w:rPr/>
            </w:pPr>
            <w:r>
              <w:rPr>
                <w:sz w:val="20"/>
                <w:szCs w:val="20"/>
              </w:rPr>
              <w:t>22</w:t>
            </w:r>
          </w:p>
        </w:tc>
        <w:tc>
          <w:tcPr>
            <w:tcW w:w="900" w:type="dxa"/>
            <w:tcBorders/>
            <w:shd w:fill="auto" w:val="clear"/>
          </w:tcPr>
          <w:p>
            <w:pPr>
              <w:pStyle w:val="Paragraph"/>
              <w:spacing w:lineRule="auto" w:line="480" w:before="0" w:after="0"/>
              <w:ind w:hanging="0"/>
              <w:jc w:val="both"/>
              <w:rPr/>
            </w:pPr>
            <w:r>
              <w:rPr>
                <w:sz w:val="20"/>
                <w:szCs w:val="20"/>
              </w:rPr>
              <w:t>-</w:t>
            </w:r>
          </w:p>
        </w:tc>
      </w:tr>
      <w:tr>
        <w:trPr/>
        <w:tc>
          <w:tcPr>
            <w:tcW w:w="3339" w:type="dxa"/>
            <w:tcBorders/>
            <w:shd w:fill="auto" w:val="clear"/>
          </w:tcPr>
          <w:p>
            <w:pPr>
              <w:pStyle w:val="Paragraph"/>
              <w:spacing w:lineRule="auto" w:line="480" w:before="0" w:after="0"/>
              <w:ind w:hanging="0"/>
              <w:jc w:val="both"/>
              <w:rPr/>
            </w:pPr>
            <w:r>
              <w:rPr>
                <w:b/>
                <w:bCs/>
                <w:sz w:val="20"/>
                <w:szCs w:val="20"/>
              </w:rPr>
              <w:t>Refractive index</w:t>
            </w:r>
          </w:p>
        </w:tc>
        <w:tc>
          <w:tcPr>
            <w:tcW w:w="1023" w:type="dxa"/>
            <w:tcBorders/>
            <w:shd w:fill="auto" w:val="clear"/>
          </w:tcPr>
          <w:p>
            <w:pPr>
              <w:pStyle w:val="Paragraph"/>
              <w:spacing w:lineRule="auto" w:line="480" w:before="0" w:after="0"/>
              <w:ind w:hanging="0"/>
              <w:jc w:val="both"/>
              <w:rPr/>
            </w:pPr>
            <w:r>
              <w:rPr>
                <w:sz w:val="20"/>
                <w:szCs w:val="20"/>
              </w:rPr>
              <w:t>0.003</w:t>
            </w:r>
          </w:p>
        </w:tc>
        <w:tc>
          <w:tcPr>
            <w:tcW w:w="1166" w:type="dxa"/>
            <w:tcBorders/>
            <w:shd w:fill="auto" w:val="clear"/>
          </w:tcPr>
          <w:p>
            <w:pPr>
              <w:pStyle w:val="Paragraph"/>
              <w:spacing w:lineRule="auto" w:line="480" w:before="0" w:after="0"/>
              <w:ind w:hanging="0"/>
              <w:jc w:val="both"/>
              <w:rPr/>
            </w:pPr>
            <w:r>
              <w:rPr>
                <w:sz w:val="20"/>
                <w:szCs w:val="20"/>
              </w:rPr>
              <w:t>0.003</w:t>
            </w:r>
          </w:p>
        </w:tc>
        <w:tc>
          <w:tcPr>
            <w:tcW w:w="900" w:type="dxa"/>
            <w:tcBorders/>
            <w:shd w:fill="auto" w:val="clear"/>
          </w:tcPr>
          <w:p>
            <w:pPr>
              <w:pStyle w:val="Paragraph"/>
              <w:spacing w:lineRule="auto" w:line="480" w:before="0" w:after="0"/>
              <w:ind w:hanging="0"/>
              <w:jc w:val="both"/>
              <w:rPr/>
            </w:pPr>
            <w:r>
              <w:rPr>
                <w:sz w:val="20"/>
                <w:szCs w:val="20"/>
              </w:rPr>
              <w:t>0.005</w:t>
            </w:r>
          </w:p>
        </w:tc>
      </w:tr>
    </w:tbl>
    <w:p>
      <w:pPr>
        <w:pStyle w:val="Paragraph"/>
        <w:spacing w:lineRule="auto" w:line="480" w:before="0" w:after="0"/>
        <w:ind w:hanging="0"/>
        <w:jc w:val="both"/>
        <w:rPr/>
      </w:pPr>
      <w:r>
        <w:rPr/>
      </w:r>
    </w:p>
    <w:p>
      <w:pPr>
        <w:pStyle w:val="Paragraph"/>
        <w:widowControl/>
        <w:bidi w:val="0"/>
        <w:spacing w:lineRule="auto" w:line="480" w:before="0" w:after="0"/>
        <w:ind w:left="0" w:right="0" w:hanging="0"/>
        <w:jc w:val="both"/>
        <w:rPr/>
      </w:pPr>
      <w:r>
        <w:rPr>
          <w:b/>
          <w:iCs/>
        </w:rPr>
        <w:t>Table S3: Root-mean-square errors of the model.</w:t>
      </w:r>
      <w:r>
        <w:rPr>
          <w:bCs/>
          <w:iCs/>
        </w:rPr>
        <w:t xml:space="preserve"> RMSE calculated between measured and predicted melt viscosity, density, refractive index, except for Raman spectra where a different metric is used (median least absolute deviation LAD).</w:t>
      </w:r>
    </w:p>
    <w:sectPr>
      <w:headerReference w:type="default" r:id="rId12"/>
      <w:footerReference w:type="default" r:id="rId13"/>
      <w:type w:val="nextPage"/>
      <w:pgSz w:w="12240" w:h="15840"/>
      <w:pgMar w:left="1440" w:right="1440" w:header="72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imes">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Ubuntu">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34</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sz w:val="20"/>
      </w:rPr>
    </w:pPr>
    <w:r>
      <w:rPr>
        <w:sz w:val="20"/>
      </w:rPr>
    </w:r>
  </w:p>
  <w:p>
    <w:pPr>
      <w:pStyle w:val="Normal"/>
      <w:rPr/>
    </w:pPr>
    <w:r>
      <w:rPr/>
    </w:r>
  </w:p>
</w:hdr>
</file>

<file path=word/settings.xml><?xml version="1.0" encoding="utf-8"?>
<w:settings xmlns:w="http://schemas.openxmlformats.org/wordprocessingml/2006/main">
  <w:zoom w:percent="11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f630ea"/>
    <w:pPr>
      <w:widowControl/>
      <w:suppressAutoHyphens w:val="true"/>
      <w:bidi w:val="0"/>
      <w:spacing w:lineRule="auto" w:line="480" w:before="0" w:after="0"/>
      <w:jc w:val="both"/>
    </w:pPr>
    <w:rPr>
      <w:rFonts w:ascii="Times New Roman" w:hAnsi="Times New Roman" w:eastAsia="Times New Roman" w:cs="Times New Roman"/>
      <w:color w:val="auto"/>
      <w:kern w:val="0"/>
      <w:sz w:val="24"/>
      <w:szCs w:val="20"/>
      <w:lang w:val="en-US" w:eastAsia="en-US" w:bidi="ar-SA"/>
    </w:rPr>
  </w:style>
  <w:style w:type="paragraph" w:styleId="Heading1">
    <w:name w:val="Heading 1"/>
    <w:basedOn w:val="Normal"/>
    <w:next w:val="Normal"/>
    <w:link w:val="Heading1Char"/>
    <w:semiHidden/>
    <w:qFormat/>
    <w:rsid w:val="00b43b31"/>
    <w:pPr>
      <w:keepNext w:val="true"/>
      <w:spacing w:before="240" w:after="60"/>
      <w:outlineLvl w:val="0"/>
    </w:pPr>
    <w:rPr>
      <w:b/>
      <w:bCs/>
      <w:kern w:val="2"/>
      <w:szCs w:val="24"/>
    </w:rPr>
  </w:style>
  <w:style w:type="paragraph" w:styleId="Heading2">
    <w:name w:val="Heading 2"/>
    <w:basedOn w:val="Normal"/>
    <w:next w:val="Normal"/>
    <w:link w:val="Heading2Char"/>
    <w:semiHidden/>
    <w:qFormat/>
    <w:rsid w:val="007411a1"/>
    <w:pPr>
      <w:keepNext w:val="true"/>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val="true"/>
      <w:spacing w:lineRule="auto" w:line="480"/>
      <w:outlineLvl w:val="2"/>
    </w:pPr>
    <w:rPr>
      <w:rFonts w:ascii="Times" w:hAnsi="Times" w:eastAsia="Times"/>
      <w:b/>
    </w:rPr>
  </w:style>
  <w:style w:type="paragraph" w:styleId="Heading4">
    <w:name w:val="Heading 4"/>
    <w:basedOn w:val="Normal"/>
    <w:next w:val="Normal"/>
    <w:semiHidden/>
    <w:qFormat/>
    <w:rsid w:val="00c600d9"/>
    <w:pPr>
      <w:keepNext w:val="true"/>
      <w:spacing w:lineRule="auto" w:line="480"/>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sid w:val="00477182"/>
    <w:rPr/>
  </w:style>
  <w:style w:type="character" w:styleId="Heading1Char" w:customStyle="1">
    <w:name w:val="Heading 1 Char"/>
    <w:link w:val="Heading1"/>
    <w:semiHidden/>
    <w:qFormat/>
    <w:rsid w:val="00ff04e3"/>
    <w:rPr>
      <w:b/>
      <w:bCs/>
      <w:kern w:val="2"/>
      <w:sz w:val="24"/>
      <w:szCs w:val="24"/>
    </w:rPr>
  </w:style>
  <w:style w:type="character" w:styleId="Heading2Char" w:customStyle="1">
    <w:name w:val="Heading 2 Char"/>
    <w:link w:val="Heading2"/>
    <w:semiHidden/>
    <w:qFormat/>
    <w:rsid w:val="00ff04e3"/>
    <w:rPr>
      <w:rFonts w:ascii="Cambria" w:hAnsi="Cambria"/>
      <w:b/>
      <w:bCs/>
      <w:i/>
      <w:iCs/>
      <w:sz w:val="28"/>
      <w:szCs w:val="28"/>
    </w:rPr>
  </w:style>
  <w:style w:type="character" w:styleId="Heading5Char" w:customStyle="1">
    <w:name w:val="Heading 5 Char"/>
    <w:link w:val="Heading5"/>
    <w:semiHidden/>
    <w:qFormat/>
    <w:rsid w:val="00ff04e3"/>
    <w:rPr>
      <w:rFonts w:ascii="Calibri" w:hAnsi="Calibri"/>
      <w:b/>
      <w:bCs/>
      <w:i/>
      <w:iCs/>
      <w:sz w:val="26"/>
      <w:szCs w:val="26"/>
    </w:rPr>
  </w:style>
  <w:style w:type="character" w:styleId="Heading6Char" w:customStyle="1">
    <w:name w:val="Heading 6 Char"/>
    <w:link w:val="Heading6"/>
    <w:semiHidden/>
    <w:qFormat/>
    <w:rsid w:val="00ff04e3"/>
    <w:rPr>
      <w:rFonts w:ascii="Calibri" w:hAnsi="Calibri"/>
      <w:b/>
      <w:bCs/>
      <w:sz w:val="22"/>
      <w:szCs w:val="22"/>
    </w:rPr>
  </w:style>
  <w:style w:type="character" w:styleId="Heading7Char" w:customStyle="1">
    <w:name w:val="Heading 7 Char"/>
    <w:link w:val="Heading7"/>
    <w:semiHidden/>
    <w:qFormat/>
    <w:rsid w:val="00ff04e3"/>
    <w:rPr>
      <w:rFonts w:ascii="Calibri" w:hAnsi="Calibri"/>
      <w:sz w:val="24"/>
      <w:szCs w:val="24"/>
    </w:rPr>
  </w:style>
  <w:style w:type="character" w:styleId="Heading8Char" w:customStyle="1">
    <w:name w:val="Heading 8 Char"/>
    <w:link w:val="Heading8"/>
    <w:semiHidden/>
    <w:qFormat/>
    <w:rsid w:val="00ff04e3"/>
    <w:rPr>
      <w:rFonts w:ascii="Calibri" w:hAnsi="Calibri"/>
      <w:i/>
      <w:iCs/>
      <w:sz w:val="24"/>
      <w:szCs w:val="24"/>
    </w:rPr>
  </w:style>
  <w:style w:type="character" w:styleId="Heading9Char" w:customStyle="1">
    <w:name w:val="Heading 9 Char"/>
    <w:link w:val="Heading9"/>
    <w:semiHidden/>
    <w:qFormat/>
    <w:rsid w:val="00ff04e3"/>
    <w:rPr>
      <w:rFonts w:ascii="Cambria" w:hAnsi="Cambria"/>
      <w:sz w:val="22"/>
      <w:szCs w:val="22"/>
    </w:rPr>
  </w:style>
  <w:style w:type="character" w:styleId="BalloonTextChar" w:customStyle="1">
    <w:name w:val="Balloon Text Char"/>
    <w:link w:val="BalloonText"/>
    <w:semiHidden/>
    <w:qFormat/>
    <w:rsid w:val="00ff04e3"/>
    <w:rPr>
      <w:rFonts w:ascii="Tahoma" w:hAnsi="Tahoma" w:cs="Tahoma"/>
      <w:sz w:val="16"/>
      <w:szCs w:val="16"/>
    </w:rPr>
  </w:style>
  <w:style w:type="character" w:styleId="BodyTextChar" w:customStyle="1">
    <w:name w:val="Body Text Char"/>
    <w:link w:val="BodyText"/>
    <w:semiHidden/>
    <w:qFormat/>
    <w:rsid w:val="00ff04e3"/>
    <w:rPr>
      <w:sz w:val="24"/>
    </w:rPr>
  </w:style>
  <w:style w:type="character" w:styleId="BodyText2Char" w:customStyle="1">
    <w:name w:val="Body Text 2 Char"/>
    <w:link w:val="BodyText2"/>
    <w:semiHidden/>
    <w:qFormat/>
    <w:rsid w:val="00ff04e3"/>
    <w:rPr>
      <w:sz w:val="24"/>
    </w:rPr>
  </w:style>
  <w:style w:type="character" w:styleId="BodyText3Char" w:customStyle="1">
    <w:name w:val="Body Text 3 Char"/>
    <w:link w:val="BodyText3"/>
    <w:semiHidden/>
    <w:qFormat/>
    <w:rsid w:val="00ff04e3"/>
    <w:rPr>
      <w:sz w:val="16"/>
      <w:szCs w:val="16"/>
    </w:rPr>
  </w:style>
  <w:style w:type="character" w:styleId="BodyTextFirstIndentChar" w:customStyle="1">
    <w:name w:val="Body Text First Indent Char"/>
    <w:link w:val="BodyTextFirstIndent"/>
    <w:semiHidden/>
    <w:qFormat/>
    <w:rsid w:val="00ff04e3"/>
    <w:rPr>
      <w:sz w:val="24"/>
    </w:rPr>
  </w:style>
  <w:style w:type="character" w:styleId="BodyTextIndentChar" w:customStyle="1">
    <w:name w:val="Body Text Indent Char"/>
    <w:link w:val="BodyTextIndent"/>
    <w:semiHidden/>
    <w:qFormat/>
    <w:rsid w:val="00ff04e3"/>
    <w:rPr>
      <w:sz w:val="24"/>
    </w:rPr>
  </w:style>
  <w:style w:type="character" w:styleId="BodyTextFirstIndent2Char" w:customStyle="1">
    <w:name w:val="Body Text First Indent 2 Char"/>
    <w:link w:val="BodyTextFirstIndent2"/>
    <w:semiHidden/>
    <w:qFormat/>
    <w:rsid w:val="00ff04e3"/>
    <w:rPr>
      <w:sz w:val="24"/>
    </w:rPr>
  </w:style>
  <w:style w:type="character" w:styleId="BodyTextIndent2Char" w:customStyle="1">
    <w:name w:val="Body Text Indent 2 Char"/>
    <w:link w:val="BodyTextIndent2"/>
    <w:semiHidden/>
    <w:qFormat/>
    <w:rsid w:val="00ff04e3"/>
    <w:rPr>
      <w:sz w:val="24"/>
    </w:rPr>
  </w:style>
  <w:style w:type="character" w:styleId="BodyTextIndent3Char" w:customStyle="1">
    <w:name w:val="Body Text Indent 3 Char"/>
    <w:link w:val="BodyTextIndent3"/>
    <w:semiHidden/>
    <w:qFormat/>
    <w:rsid w:val="00ff04e3"/>
    <w:rPr>
      <w:sz w:val="16"/>
      <w:szCs w:val="16"/>
    </w:rPr>
  </w:style>
  <w:style w:type="character" w:styleId="ClosingChar" w:customStyle="1">
    <w:name w:val="Closing Char"/>
    <w:link w:val="Closing"/>
    <w:semiHidden/>
    <w:qFormat/>
    <w:rsid w:val="00ff04e3"/>
    <w:rPr>
      <w:sz w:val="24"/>
    </w:rPr>
  </w:style>
  <w:style w:type="character" w:styleId="CommentTextChar" w:customStyle="1">
    <w:name w:val="Comment Text Char"/>
    <w:basedOn w:val="DefaultParagraphFont"/>
    <w:link w:val="CommentText"/>
    <w:semiHidden/>
    <w:qFormat/>
    <w:rsid w:val="00ff04e3"/>
    <w:rPr/>
  </w:style>
  <w:style w:type="character" w:styleId="CommentSubjectChar" w:customStyle="1">
    <w:name w:val="Comment Subject Char"/>
    <w:link w:val="CommentSubject"/>
    <w:semiHidden/>
    <w:qFormat/>
    <w:rsid w:val="00ff04e3"/>
    <w:rPr>
      <w:b/>
      <w:bCs/>
    </w:rPr>
  </w:style>
  <w:style w:type="character" w:styleId="DateChar" w:customStyle="1">
    <w:name w:val="Date Char"/>
    <w:link w:val="Date"/>
    <w:semiHidden/>
    <w:qFormat/>
    <w:rsid w:val="00ff04e3"/>
    <w:rPr>
      <w:sz w:val="24"/>
    </w:rPr>
  </w:style>
  <w:style w:type="character" w:styleId="DocumentMapChar" w:customStyle="1">
    <w:name w:val="Document Map Char"/>
    <w:link w:val="DocumentMap"/>
    <w:semiHidden/>
    <w:qFormat/>
    <w:rsid w:val="00ff04e3"/>
    <w:rPr>
      <w:rFonts w:ascii="Tahoma" w:hAnsi="Tahoma" w:cs="Tahoma"/>
      <w:sz w:val="16"/>
      <w:szCs w:val="16"/>
    </w:rPr>
  </w:style>
  <w:style w:type="character" w:styleId="EmailSignatureChar" w:customStyle="1">
    <w:name w:val="E-mail Signature Char"/>
    <w:link w:val="E-mailSignature"/>
    <w:semiHidden/>
    <w:qFormat/>
    <w:rsid w:val="00ff04e3"/>
    <w:rPr>
      <w:sz w:val="24"/>
    </w:rPr>
  </w:style>
  <w:style w:type="character" w:styleId="EndnoteTextChar" w:customStyle="1">
    <w:name w:val="Endnote Text Char"/>
    <w:basedOn w:val="DefaultParagraphFont"/>
    <w:link w:val="EndnoteText"/>
    <w:semiHidden/>
    <w:qFormat/>
    <w:rsid w:val="00ff04e3"/>
    <w:rPr/>
  </w:style>
  <w:style w:type="character" w:styleId="FooterChar" w:customStyle="1">
    <w:name w:val="Footer Char"/>
    <w:link w:val="Footer"/>
    <w:semiHidden/>
    <w:qFormat/>
    <w:rsid w:val="00ff04e3"/>
    <w:rPr>
      <w:sz w:val="24"/>
    </w:rPr>
  </w:style>
  <w:style w:type="character" w:styleId="FootnoteTextChar" w:customStyle="1">
    <w:name w:val="Footnote Text Char"/>
    <w:basedOn w:val="DefaultParagraphFont"/>
    <w:link w:val="FootnoteText"/>
    <w:semiHidden/>
    <w:qFormat/>
    <w:rsid w:val="00ff04e3"/>
    <w:rPr/>
  </w:style>
  <w:style w:type="character" w:styleId="HeaderChar" w:customStyle="1">
    <w:name w:val="Header Char"/>
    <w:link w:val="Header"/>
    <w:semiHidden/>
    <w:qFormat/>
    <w:rsid w:val="00ff04e3"/>
    <w:rPr>
      <w:sz w:val="24"/>
    </w:rPr>
  </w:style>
  <w:style w:type="character" w:styleId="HTMLAddressChar" w:customStyle="1">
    <w:name w:val="HTML Address Char"/>
    <w:link w:val="HTMLAddress"/>
    <w:semiHidden/>
    <w:qFormat/>
    <w:rsid w:val="00ff04e3"/>
    <w:rPr>
      <w:i/>
      <w:iCs/>
      <w:sz w:val="24"/>
    </w:rPr>
  </w:style>
  <w:style w:type="character" w:styleId="HTMLPreformattedChar" w:customStyle="1">
    <w:name w:val="HTML Preformatted Char"/>
    <w:link w:val="HTMLPreformatted"/>
    <w:semiHidden/>
    <w:qFormat/>
    <w:rsid w:val="00ff04e3"/>
    <w:rPr>
      <w:rFonts w:ascii="Courier New" w:hAnsi="Courier New" w:cs="Courier New"/>
    </w:rPr>
  </w:style>
  <w:style w:type="character" w:styleId="IntenseQuoteChar" w:customStyle="1">
    <w:name w:val="Intense Quote Char"/>
    <w:link w:val="IntenseQuote"/>
    <w:uiPriority w:val="30"/>
    <w:semiHidden/>
    <w:qFormat/>
    <w:rsid w:val="00ff04e3"/>
    <w:rPr>
      <w:b/>
      <w:bCs/>
      <w:i/>
      <w:iCs/>
      <w:color w:val="4F81BD"/>
      <w:sz w:val="24"/>
    </w:rPr>
  </w:style>
  <w:style w:type="character" w:styleId="MacroTextChar" w:customStyle="1">
    <w:name w:val="Macro Text Char"/>
    <w:link w:val="MacroText"/>
    <w:semiHidden/>
    <w:qFormat/>
    <w:rsid w:val="00ff04e3"/>
    <w:rPr>
      <w:rFonts w:ascii="Courier New" w:hAnsi="Courier New" w:cs="Courier New"/>
      <w:lang w:val="en-US" w:eastAsia="en-US" w:bidi="ar-SA"/>
    </w:rPr>
  </w:style>
  <w:style w:type="character" w:styleId="MessageHeaderChar" w:customStyle="1">
    <w:name w:val="Message Header Char"/>
    <w:link w:val="MessageHeader"/>
    <w:semiHidden/>
    <w:qFormat/>
    <w:rsid w:val="00ff04e3"/>
    <w:rPr>
      <w:rFonts w:ascii="Cambria" w:hAnsi="Cambria"/>
      <w:sz w:val="24"/>
      <w:szCs w:val="24"/>
      <w:shd w:fill="CCCCCC" w:val="clear"/>
    </w:rPr>
  </w:style>
  <w:style w:type="character" w:styleId="NoteHeadingChar" w:customStyle="1">
    <w:name w:val="Note Heading Char"/>
    <w:link w:val="NoteHeading"/>
    <w:semiHidden/>
    <w:qFormat/>
    <w:rsid w:val="00ff04e3"/>
    <w:rPr>
      <w:sz w:val="24"/>
    </w:rPr>
  </w:style>
  <w:style w:type="character" w:styleId="PlainTextChar" w:customStyle="1">
    <w:name w:val="Plain Text Char"/>
    <w:link w:val="PlainText"/>
    <w:semiHidden/>
    <w:qFormat/>
    <w:rsid w:val="00ff04e3"/>
    <w:rPr>
      <w:rFonts w:ascii="Courier New" w:hAnsi="Courier New" w:cs="Courier New"/>
    </w:rPr>
  </w:style>
  <w:style w:type="character" w:styleId="QuoteChar" w:customStyle="1">
    <w:name w:val="Quote Char"/>
    <w:link w:val="Quote"/>
    <w:uiPriority w:val="29"/>
    <w:semiHidden/>
    <w:qFormat/>
    <w:rsid w:val="00ff04e3"/>
    <w:rPr>
      <w:i/>
      <w:iCs/>
      <w:color w:val="000000"/>
      <w:sz w:val="24"/>
    </w:rPr>
  </w:style>
  <w:style w:type="character" w:styleId="SalutationChar" w:customStyle="1">
    <w:name w:val="Salutation Char"/>
    <w:link w:val="Salutation"/>
    <w:semiHidden/>
    <w:qFormat/>
    <w:rsid w:val="00ff04e3"/>
    <w:rPr>
      <w:sz w:val="24"/>
    </w:rPr>
  </w:style>
  <w:style w:type="character" w:styleId="SignatureChar" w:customStyle="1">
    <w:name w:val="Signature Char"/>
    <w:link w:val="Signature"/>
    <w:semiHidden/>
    <w:qFormat/>
    <w:rsid w:val="00ff04e3"/>
    <w:rPr>
      <w:sz w:val="24"/>
    </w:rPr>
  </w:style>
  <w:style w:type="character" w:styleId="SubtitleChar" w:customStyle="1">
    <w:name w:val="Subtitle Char"/>
    <w:link w:val="Subtitle"/>
    <w:semiHidden/>
    <w:qFormat/>
    <w:rsid w:val="00ff04e3"/>
    <w:rPr>
      <w:rFonts w:ascii="Cambria" w:hAnsi="Cambria"/>
      <w:sz w:val="24"/>
      <w:szCs w:val="24"/>
    </w:rPr>
  </w:style>
  <w:style w:type="character" w:styleId="TitleChar" w:customStyle="1">
    <w:name w:val="Title Char"/>
    <w:link w:val="Title"/>
    <w:semiHidden/>
    <w:qFormat/>
    <w:rsid w:val="00ff04e3"/>
    <w:rPr>
      <w:rFonts w:ascii="Cambria" w:hAnsi="Cambria"/>
      <w:b/>
      <w:bCs/>
      <w:kern w:val="2"/>
      <w:sz w:val="32"/>
      <w:szCs w:val="32"/>
    </w:rPr>
  </w:style>
  <w:style w:type="character" w:styleId="InternetLink">
    <w:name w:val="Internet Link"/>
    <w:semiHidden/>
    <w:rsid w:val="007402fc"/>
    <w:rPr>
      <w:color w:val="0000FF"/>
      <w:u w:val="single"/>
    </w:rPr>
  </w:style>
  <w:style w:type="character" w:styleId="FollowedHyperlink">
    <w:name w:val="FollowedHyperlink"/>
    <w:semiHidden/>
    <w:unhideWhenUsed/>
    <w:qFormat/>
    <w:rsid w:val="00793072"/>
    <w:rPr>
      <w:color w:val="800080"/>
      <w:u w:val="single"/>
    </w:rPr>
  </w:style>
  <w:style w:type="character" w:styleId="Annotationreference">
    <w:name w:val="annotation reference"/>
    <w:semiHidden/>
    <w:unhideWhenUsed/>
    <w:qFormat/>
    <w:rsid w:val="00793072"/>
    <w:rPr>
      <w:sz w:val="16"/>
      <w:szCs w:val="16"/>
    </w:rPr>
  </w:style>
  <w:style w:type="character" w:styleId="UnresolvedMention">
    <w:name w:val="Unresolved Mention"/>
    <w:basedOn w:val="DefaultParagraphFont"/>
    <w:uiPriority w:val="99"/>
    <w:semiHidden/>
    <w:unhideWhenUsed/>
    <w:qFormat/>
    <w:rsid w:val="008218c4"/>
    <w:rPr>
      <w:color w:val="808080"/>
      <w:shd w:fill="E6E6E6" w:val="clear"/>
    </w:rPr>
  </w:style>
  <w:style w:type="character" w:styleId="JR">
    <w:name w:val="JR"/>
    <w:qFormat/>
    <w:rPr>
      <w:color w:val="FF0000"/>
      <w:highlight w:val="white"/>
    </w:rPr>
  </w:style>
  <w:style w:type="character" w:styleId="ListLabel1">
    <w:name w:val="ListLabel 1"/>
    <w:qFormat/>
    <w:rPr>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semiHidden/>
    <w:rsid w:val="00405336"/>
    <w:pPr>
      <w:spacing w:before="0" w:after="120"/>
    </w:pPr>
    <w:rPr/>
  </w:style>
  <w:style w:type="paragraph" w:styleId="List">
    <w:name w:val="List"/>
    <w:basedOn w:val="Normal"/>
    <w:semiHidden/>
    <w:rsid w:val="00405336"/>
    <w:pPr>
      <w:spacing w:before="0" w:after="0"/>
      <w:ind w:left="360" w:hanging="360"/>
      <w:contextualSpacing/>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MHeading" w:customStyle="1">
    <w:name w:val="SM Heading"/>
    <w:basedOn w:val="Heading1"/>
    <w:qFormat/>
    <w:rsid w:val="00f74f95"/>
    <w:pPr/>
    <w:rPr/>
  </w:style>
  <w:style w:type="paragraph" w:styleId="SMSubheading" w:customStyle="1">
    <w:name w:val="SM Subheading"/>
    <w:basedOn w:val="Normal"/>
    <w:qFormat/>
    <w:rsid w:val="00b9440a"/>
    <w:pPr/>
    <w:rPr>
      <w:u w:val="single"/>
    </w:rPr>
  </w:style>
  <w:style w:type="paragraph" w:styleId="SMText" w:customStyle="1">
    <w:name w:val="SM Text"/>
    <w:basedOn w:val="Normal"/>
    <w:qFormat/>
    <w:rsid w:val="00b9440a"/>
    <w:pPr>
      <w:ind w:firstLine="480"/>
    </w:pPr>
    <w:rPr/>
  </w:style>
  <w:style w:type="paragraph" w:styleId="SMcaption" w:customStyle="1">
    <w:name w:val="SM caption"/>
    <w:basedOn w:val="SMText"/>
    <w:qFormat/>
    <w:rsid w:val="00b9440a"/>
    <w:pPr>
      <w:ind w:hanging="0"/>
    </w:pPr>
    <w:rPr/>
  </w:style>
  <w:style w:type="paragraph" w:styleId="BalloonText">
    <w:name w:val="Balloon Text"/>
    <w:basedOn w:val="Normal"/>
    <w:link w:val="BalloonTextChar"/>
    <w:semiHidden/>
    <w:qFormat/>
    <w:rsid w:val="00405336"/>
    <w:pPr/>
    <w:rPr>
      <w:rFonts w:ascii="Tahoma" w:hAnsi="Tahoma" w:cs="Tahoma"/>
      <w:sz w:val="16"/>
      <w:szCs w:val="16"/>
    </w:rPr>
  </w:style>
  <w:style w:type="paragraph" w:styleId="Bibliography">
    <w:name w:val="Bibliography"/>
    <w:basedOn w:val="Normal"/>
    <w:next w:val="Normal"/>
    <w:uiPriority w:val="37"/>
    <w:semiHidden/>
    <w:qFormat/>
    <w:rsid w:val="00405336"/>
    <w:pPr/>
    <w:rPr/>
  </w:style>
  <w:style w:type="paragraph" w:styleId="BlockText">
    <w:name w:val="Block Text"/>
    <w:basedOn w:val="Normal"/>
    <w:semiHidden/>
    <w:qFormat/>
    <w:rsid w:val="00405336"/>
    <w:pPr>
      <w:spacing w:before="0" w:after="120"/>
      <w:ind w:left="1440" w:right="1440" w:hanging="0"/>
    </w:pPr>
    <w:rPr/>
  </w:style>
  <w:style w:type="paragraph" w:styleId="BodyText2">
    <w:name w:val="Body Text 2"/>
    <w:basedOn w:val="Normal"/>
    <w:link w:val="BodyText2Char"/>
    <w:semiHidden/>
    <w:qFormat/>
    <w:rsid w:val="00405336"/>
    <w:pPr>
      <w:spacing w:lineRule="auto" w:line="480" w:before="0" w:after="120"/>
    </w:pPr>
    <w:rPr/>
  </w:style>
  <w:style w:type="paragraph" w:styleId="BodyText3">
    <w:name w:val="Body Text 3"/>
    <w:basedOn w:val="Normal"/>
    <w:link w:val="BodyText3Char"/>
    <w:semiHidden/>
    <w:qFormat/>
    <w:rsid w:val="00405336"/>
    <w:pPr>
      <w:spacing w:before="0" w:after="120"/>
    </w:pPr>
    <w:rPr>
      <w:sz w:val="16"/>
      <w:szCs w:val="16"/>
    </w:rPr>
  </w:style>
  <w:style w:type="paragraph" w:styleId="TextBodyIndent">
    <w:name w:val="Body Text Indent"/>
    <w:basedOn w:val="Normal"/>
    <w:link w:val="BodyTextIndentChar"/>
    <w:semiHidden/>
    <w:rsid w:val="00405336"/>
    <w:pPr>
      <w:spacing w:before="0" w:after="120"/>
      <w:ind w:left="360" w:hanging="0"/>
    </w:pPr>
    <w:rPr/>
  </w:style>
  <w:style w:type="paragraph" w:styleId="BodyTextFirstIndent2">
    <w:name w:val="Body Text First Indent 2"/>
    <w:basedOn w:val="TextBodyIndent"/>
    <w:link w:val="BodyTextFirstIndent2Char"/>
    <w:semiHidden/>
    <w:qFormat/>
    <w:rsid w:val="00405336"/>
    <w:pPr>
      <w:ind w:left="360" w:firstLine="210"/>
    </w:pPr>
    <w:rPr/>
  </w:style>
  <w:style w:type="paragraph" w:styleId="BodyTextIndent2">
    <w:name w:val="Body Text Indent 2"/>
    <w:basedOn w:val="Normal"/>
    <w:link w:val="BodyTextIndent2Char"/>
    <w:semiHidden/>
    <w:qFormat/>
    <w:rsid w:val="00405336"/>
    <w:pPr>
      <w:spacing w:lineRule="auto" w:line="480" w:before="0" w:after="120"/>
      <w:ind w:left="360" w:hanging="0"/>
    </w:pPr>
    <w:rPr/>
  </w:style>
  <w:style w:type="paragraph" w:styleId="BodyTextIndent3">
    <w:name w:val="Body Text Indent 3"/>
    <w:basedOn w:val="Normal"/>
    <w:link w:val="BodyTextIndent3Char"/>
    <w:semiHidden/>
    <w:qFormat/>
    <w:rsid w:val="00405336"/>
    <w:pPr>
      <w:spacing w:before="0" w:after="120"/>
      <w:ind w:left="360" w:hanging="0"/>
    </w:pPr>
    <w:rPr>
      <w:sz w:val="16"/>
      <w:szCs w:val="16"/>
    </w:rPr>
  </w:style>
  <w:style w:type="paragraph" w:styleId="Caption1">
    <w:name w:val="caption"/>
    <w:basedOn w:val="Normal"/>
    <w:next w:val="Normal"/>
    <w:semiHidden/>
    <w:qFormat/>
    <w:rsid w:val="00405336"/>
    <w:pPr/>
    <w:rPr>
      <w:b/>
      <w:bCs/>
      <w:sz w:val="20"/>
    </w:rPr>
  </w:style>
  <w:style w:type="paragraph" w:styleId="Closing">
    <w:name w:val="Closing"/>
    <w:basedOn w:val="Normal"/>
    <w:link w:val="ClosingChar"/>
    <w:semiHidden/>
    <w:qFormat/>
    <w:rsid w:val="00405336"/>
    <w:pPr>
      <w:ind w:left="4320" w:hanging="0"/>
    </w:pPr>
    <w:rPr/>
  </w:style>
  <w:style w:type="paragraph" w:styleId="Annotationtext">
    <w:name w:val="annotation text"/>
    <w:basedOn w:val="Normal"/>
    <w:link w:val="CommentTextChar"/>
    <w:semiHidden/>
    <w:qFormat/>
    <w:rsid w:val="00405336"/>
    <w:pPr/>
    <w:rPr>
      <w:sz w:val="20"/>
    </w:rPr>
  </w:style>
  <w:style w:type="paragraph" w:styleId="Annotationsubject">
    <w:name w:val="annotation subject"/>
    <w:basedOn w:val="Annotationtext"/>
    <w:link w:val="CommentSubjectChar"/>
    <w:semiHidden/>
    <w:qFormat/>
    <w:rsid w:val="00405336"/>
    <w:pPr/>
    <w:rPr>
      <w:b/>
      <w:bCs/>
    </w:rPr>
  </w:style>
  <w:style w:type="paragraph" w:styleId="Date">
    <w:name w:val="Date"/>
    <w:basedOn w:val="Normal"/>
    <w:next w:val="Normal"/>
    <w:link w:val="DateChar"/>
    <w:semiHidden/>
    <w:qFormat/>
    <w:rsid w:val="00405336"/>
    <w:pPr/>
    <w:rPr/>
  </w:style>
  <w:style w:type="paragraph" w:styleId="DocumentMap">
    <w:name w:val="Document Map"/>
    <w:basedOn w:val="Normal"/>
    <w:link w:val="DocumentMapChar"/>
    <w:semiHidden/>
    <w:qFormat/>
    <w:rsid w:val="00405336"/>
    <w:pPr/>
    <w:rPr>
      <w:rFonts w:ascii="Tahoma" w:hAnsi="Tahoma" w:cs="Tahoma"/>
      <w:sz w:val="16"/>
      <w:szCs w:val="16"/>
    </w:rPr>
  </w:style>
  <w:style w:type="paragraph" w:styleId="EmailSignature">
    <w:name w:val="E-mail Signature"/>
    <w:basedOn w:val="Normal"/>
    <w:link w:val="E-mailSignatureChar"/>
    <w:semiHidden/>
    <w:qFormat/>
    <w:rsid w:val="00405336"/>
    <w:pPr/>
    <w:rPr/>
  </w:style>
  <w:style w:type="paragraph" w:styleId="Endnote">
    <w:name w:val="Endnote Text"/>
    <w:basedOn w:val="Normal"/>
    <w:link w:val="EndnoteTextChar"/>
    <w:semiHidden/>
    <w:rsid w:val="00405336"/>
    <w:pPr/>
    <w:rPr>
      <w:sz w:val="20"/>
    </w:rPr>
  </w:style>
  <w:style w:type="paragraph" w:styleId="Envelopeaddress">
    <w:name w:val="envelope address"/>
    <w:basedOn w:val="Normal"/>
    <w:semiHidden/>
    <w:qFormat/>
    <w:rsid w:val="00405336"/>
    <w:pPr>
      <w:ind w:left="2880" w:hanging="0"/>
    </w:pPr>
    <w:rPr>
      <w:rFonts w:ascii="Cambria" w:hAnsi="Cambria"/>
      <w:szCs w:val="24"/>
    </w:rPr>
  </w:style>
  <w:style w:type="paragraph" w:styleId="Envelopereturn">
    <w:name w:val="envelope return"/>
    <w:basedOn w:val="Normal"/>
    <w:semiHidden/>
    <w:qFormat/>
    <w:rsid w:val="00405336"/>
    <w:pPr/>
    <w:rPr>
      <w:rFonts w:ascii="Cambria" w:hAnsi="Cambria"/>
      <w:sz w:val="20"/>
    </w:rPr>
  </w:style>
  <w:style w:type="paragraph" w:styleId="HeaderandFooter">
    <w:name w:val="Header and Footer"/>
    <w:basedOn w:val="Normal"/>
    <w:qFormat/>
    <w:pPr/>
    <w:rPr/>
  </w:style>
  <w:style w:type="paragraph" w:styleId="Footer">
    <w:name w:val="Footer"/>
    <w:basedOn w:val="Normal"/>
    <w:link w:val="FooterChar"/>
    <w:semiHidden/>
    <w:rsid w:val="00405336"/>
    <w:pPr>
      <w:tabs>
        <w:tab w:val="center" w:pos="4680" w:leader="none"/>
        <w:tab w:val="right" w:pos="9360" w:leader="none"/>
      </w:tabs>
    </w:pPr>
    <w:rPr/>
  </w:style>
  <w:style w:type="paragraph" w:styleId="Footnote">
    <w:name w:val="Footnote Text"/>
    <w:basedOn w:val="Normal"/>
    <w:link w:val="FootnoteTextChar"/>
    <w:semiHidden/>
    <w:rsid w:val="00405336"/>
    <w:pPr/>
    <w:rPr>
      <w:sz w:val="20"/>
    </w:rPr>
  </w:style>
  <w:style w:type="paragraph" w:styleId="Header">
    <w:name w:val="Header"/>
    <w:basedOn w:val="Normal"/>
    <w:link w:val="HeaderChar"/>
    <w:semiHidden/>
    <w:rsid w:val="00405336"/>
    <w:pPr>
      <w:tabs>
        <w:tab w:val="center" w:pos="4680" w:leader="none"/>
        <w:tab w:val="right" w:pos="9360" w:leader="none"/>
      </w:tabs>
    </w:pPr>
    <w:rPr/>
  </w:style>
  <w:style w:type="paragraph" w:styleId="HTMLAddress">
    <w:name w:val="HTML Address"/>
    <w:basedOn w:val="Normal"/>
    <w:link w:val="HTMLAddressChar"/>
    <w:semiHidden/>
    <w:qFormat/>
    <w:rsid w:val="00405336"/>
    <w:pPr/>
    <w:rPr>
      <w:i/>
      <w:iCs/>
    </w:rPr>
  </w:style>
  <w:style w:type="paragraph" w:styleId="HTMLPreformatted">
    <w:name w:val="HTML Preformatted"/>
    <w:basedOn w:val="Normal"/>
    <w:link w:val="HTMLPreformattedChar"/>
    <w:semiHidden/>
    <w:qFormat/>
    <w:rsid w:val="00405336"/>
    <w:pPr/>
    <w:rPr>
      <w:rFonts w:ascii="Courier New" w:hAnsi="Courier New" w:cs="Courier New"/>
      <w:sz w:val="20"/>
    </w:rPr>
  </w:style>
  <w:style w:type="paragraph" w:styleId="Index1">
    <w:name w:val="index 1"/>
    <w:basedOn w:val="Normal"/>
    <w:next w:val="Normal"/>
    <w:autoRedefine/>
    <w:semiHidden/>
    <w:qFormat/>
    <w:rsid w:val="00405336"/>
    <w:pPr>
      <w:ind w:left="240" w:hanging="240"/>
    </w:pPr>
    <w:rPr/>
  </w:style>
  <w:style w:type="paragraph" w:styleId="Index2">
    <w:name w:val="index 2"/>
    <w:basedOn w:val="Normal"/>
    <w:next w:val="Normal"/>
    <w:autoRedefine/>
    <w:semiHidden/>
    <w:qFormat/>
    <w:rsid w:val="00405336"/>
    <w:pPr>
      <w:ind w:left="480" w:hanging="240"/>
    </w:pPr>
    <w:rPr/>
  </w:style>
  <w:style w:type="paragraph" w:styleId="Index3">
    <w:name w:val="index 3"/>
    <w:basedOn w:val="Normal"/>
    <w:next w:val="Normal"/>
    <w:autoRedefine/>
    <w:semiHidden/>
    <w:qFormat/>
    <w:rsid w:val="00405336"/>
    <w:pPr>
      <w:ind w:left="720" w:hanging="240"/>
    </w:pPr>
    <w:rPr/>
  </w:style>
  <w:style w:type="paragraph" w:styleId="Index4">
    <w:name w:val="index 4"/>
    <w:basedOn w:val="Normal"/>
    <w:next w:val="Normal"/>
    <w:autoRedefine/>
    <w:semiHidden/>
    <w:qFormat/>
    <w:rsid w:val="00405336"/>
    <w:pPr>
      <w:ind w:left="960" w:hanging="240"/>
    </w:pPr>
    <w:rPr/>
  </w:style>
  <w:style w:type="paragraph" w:styleId="Index5">
    <w:name w:val="index 5"/>
    <w:basedOn w:val="Normal"/>
    <w:next w:val="Normal"/>
    <w:autoRedefine/>
    <w:semiHidden/>
    <w:qFormat/>
    <w:rsid w:val="00405336"/>
    <w:pPr>
      <w:ind w:left="1200" w:hanging="240"/>
    </w:pPr>
    <w:rPr/>
  </w:style>
  <w:style w:type="paragraph" w:styleId="Index6">
    <w:name w:val="index 6"/>
    <w:basedOn w:val="Normal"/>
    <w:next w:val="Normal"/>
    <w:autoRedefine/>
    <w:semiHidden/>
    <w:qFormat/>
    <w:rsid w:val="00405336"/>
    <w:pPr>
      <w:ind w:left="1440" w:hanging="240"/>
    </w:pPr>
    <w:rPr/>
  </w:style>
  <w:style w:type="paragraph" w:styleId="Index7">
    <w:name w:val="index 7"/>
    <w:basedOn w:val="Normal"/>
    <w:next w:val="Normal"/>
    <w:autoRedefine/>
    <w:semiHidden/>
    <w:qFormat/>
    <w:rsid w:val="00405336"/>
    <w:pPr>
      <w:ind w:left="1680" w:hanging="240"/>
    </w:pPr>
    <w:rPr/>
  </w:style>
  <w:style w:type="paragraph" w:styleId="Index8">
    <w:name w:val="index 8"/>
    <w:basedOn w:val="Normal"/>
    <w:next w:val="Normal"/>
    <w:autoRedefine/>
    <w:semiHidden/>
    <w:qFormat/>
    <w:rsid w:val="00405336"/>
    <w:pPr>
      <w:ind w:left="1920" w:hanging="240"/>
    </w:pPr>
    <w:rPr/>
  </w:style>
  <w:style w:type="paragraph" w:styleId="Index9">
    <w:name w:val="index 9"/>
    <w:basedOn w:val="Normal"/>
    <w:next w:val="Normal"/>
    <w:autoRedefine/>
    <w:semiHidden/>
    <w:qFormat/>
    <w:rsid w:val="00405336"/>
    <w:pPr>
      <w:ind w:left="2160" w:hanging="240"/>
    </w:pPr>
    <w:rPr/>
  </w:style>
  <w:style w:type="paragraph" w:styleId="Indexheading">
    <w:name w:val="index heading"/>
    <w:basedOn w:val="Normal"/>
    <w:semiHidden/>
    <w:qFormat/>
    <w:rsid w:val="00405336"/>
    <w:pPr/>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hanging="0"/>
    </w:pPr>
    <w:rPr>
      <w:b/>
      <w:bCs/>
      <w:i/>
      <w:iCs/>
      <w:color w:val="4F81BD"/>
    </w:rPr>
  </w:style>
  <w:style w:type="paragraph" w:styleId="ListBullet3">
    <w:name w:val="List Bullet 3"/>
    <w:basedOn w:val="Normal"/>
    <w:semiHidden/>
    <w:qFormat/>
    <w:rsid w:val="00405336"/>
    <w:pPr>
      <w:spacing w:before="0" w:after="0"/>
      <w:contextualSpacing/>
    </w:pPr>
    <w:rPr/>
  </w:style>
  <w:style w:type="paragraph" w:styleId="ListBullet4">
    <w:name w:val="List Bullet 4"/>
    <w:basedOn w:val="Normal"/>
    <w:semiHidden/>
    <w:qFormat/>
    <w:rsid w:val="00405336"/>
    <w:pPr>
      <w:spacing w:before="0" w:after="0"/>
      <w:contextualSpacing/>
    </w:pPr>
    <w:rPr/>
  </w:style>
  <w:style w:type="paragraph" w:styleId="ListBullet5">
    <w:name w:val="List Bullet 5"/>
    <w:basedOn w:val="Normal"/>
    <w:semiHidden/>
    <w:qFormat/>
    <w:rsid w:val="00405336"/>
    <w:pPr>
      <w:spacing w:before="0" w:after="0"/>
      <w:contextualSpacing/>
    </w:pPr>
    <w:rPr/>
  </w:style>
  <w:style w:type="paragraph" w:styleId="ListNumber">
    <w:name w:val="List Number"/>
    <w:basedOn w:val="Normal"/>
    <w:semiHidden/>
    <w:qFormat/>
    <w:rsid w:val="00405336"/>
    <w:pPr>
      <w:spacing w:before="0" w:after="0"/>
      <w:contextualSpacing/>
    </w:pPr>
    <w:rPr/>
  </w:style>
  <w:style w:type="paragraph" w:styleId="ListBullet">
    <w:name w:val="List Bullet"/>
    <w:basedOn w:val="Normal"/>
    <w:semiHidden/>
    <w:qFormat/>
    <w:rsid w:val="00405336"/>
    <w:pPr>
      <w:spacing w:before="0" w:after="0"/>
      <w:contextualSpacing/>
    </w:pPr>
    <w:rPr/>
  </w:style>
  <w:style w:type="paragraph" w:styleId="ListBullet2">
    <w:name w:val="List Bullet 2"/>
    <w:basedOn w:val="Normal"/>
    <w:semiHidden/>
    <w:qFormat/>
    <w:rsid w:val="00405336"/>
    <w:pPr>
      <w:spacing w:before="0" w:after="0"/>
      <w:contextualSpacing/>
    </w:pPr>
    <w:rPr/>
  </w:style>
  <w:style w:type="paragraph" w:styleId="ListContinue">
    <w:name w:val="List Continue"/>
    <w:basedOn w:val="Normal"/>
    <w:semiHidden/>
    <w:qFormat/>
    <w:rsid w:val="00405336"/>
    <w:pPr>
      <w:spacing w:before="0" w:after="120"/>
      <w:ind w:left="360" w:hanging="0"/>
      <w:contextualSpacing/>
    </w:pPr>
    <w:rPr/>
  </w:style>
  <w:style w:type="paragraph" w:styleId="ListContinue2">
    <w:name w:val="List Continue 2"/>
    <w:basedOn w:val="Normal"/>
    <w:semiHidden/>
    <w:qFormat/>
    <w:rsid w:val="00405336"/>
    <w:pPr>
      <w:spacing w:before="0" w:after="120"/>
      <w:ind w:left="720" w:hanging="0"/>
      <w:contextualSpacing/>
    </w:pPr>
    <w:rPr/>
  </w:style>
  <w:style w:type="paragraph" w:styleId="ListContinue3">
    <w:name w:val="List Continue 3"/>
    <w:basedOn w:val="Normal"/>
    <w:semiHidden/>
    <w:qFormat/>
    <w:rsid w:val="00405336"/>
    <w:pPr>
      <w:spacing w:before="0" w:after="120"/>
      <w:ind w:left="1080" w:hanging="0"/>
      <w:contextualSpacing/>
    </w:pPr>
    <w:rPr/>
  </w:style>
  <w:style w:type="paragraph" w:styleId="ListContinue4">
    <w:name w:val="List Continue 4"/>
    <w:basedOn w:val="Normal"/>
    <w:semiHidden/>
    <w:qFormat/>
    <w:rsid w:val="00405336"/>
    <w:pPr>
      <w:spacing w:before="0" w:after="120"/>
      <w:ind w:left="1440" w:hanging="0"/>
      <w:contextualSpacing/>
    </w:pPr>
    <w:rPr/>
  </w:style>
  <w:style w:type="paragraph" w:styleId="ListContinue5">
    <w:name w:val="List Continue 5"/>
    <w:basedOn w:val="Normal"/>
    <w:semiHidden/>
    <w:qFormat/>
    <w:rsid w:val="00405336"/>
    <w:pPr>
      <w:spacing w:before="0" w:after="120"/>
      <w:ind w:left="1800" w:hanging="0"/>
      <w:contextualSpacing/>
    </w:pPr>
    <w:rPr/>
  </w:style>
  <w:style w:type="paragraph" w:styleId="ListNumber2">
    <w:name w:val="List Number 2"/>
    <w:basedOn w:val="Normal"/>
    <w:semiHidden/>
    <w:qFormat/>
    <w:rsid w:val="00405336"/>
    <w:pPr>
      <w:spacing w:before="0" w:after="0"/>
      <w:contextualSpacing/>
    </w:pPr>
    <w:rPr/>
  </w:style>
  <w:style w:type="paragraph" w:styleId="ListNumber3">
    <w:name w:val="List Number 3"/>
    <w:basedOn w:val="Normal"/>
    <w:semiHidden/>
    <w:qFormat/>
    <w:rsid w:val="00405336"/>
    <w:pPr>
      <w:spacing w:before="0" w:after="0"/>
      <w:contextualSpacing/>
    </w:pPr>
    <w:rPr/>
  </w:style>
  <w:style w:type="paragraph" w:styleId="ListNumber4">
    <w:name w:val="List Number 4"/>
    <w:basedOn w:val="Normal"/>
    <w:semiHidden/>
    <w:qFormat/>
    <w:rsid w:val="00405336"/>
    <w:pPr>
      <w:spacing w:before="0" w:after="0"/>
      <w:contextualSpacing/>
    </w:pPr>
    <w:rPr/>
  </w:style>
  <w:style w:type="paragraph" w:styleId="ListNumber5">
    <w:name w:val="List Number 5"/>
    <w:basedOn w:val="Normal"/>
    <w:semiHidden/>
    <w:qFormat/>
    <w:rsid w:val="00405336"/>
    <w:pPr>
      <w:spacing w:before="0" w:after="0"/>
      <w:contextualSpacing/>
    </w:pPr>
    <w:rPr/>
  </w:style>
  <w:style w:type="paragraph" w:styleId="ListParagraph">
    <w:name w:val="List Paragraph"/>
    <w:basedOn w:val="Normal"/>
    <w:uiPriority w:val="34"/>
    <w:semiHidden/>
    <w:qFormat/>
    <w:rsid w:val="00405336"/>
    <w:pPr>
      <w:ind w:left="720" w:hanging="0"/>
    </w:pPr>
    <w:rPr/>
  </w:style>
  <w:style w:type="paragraph" w:styleId="Macro">
    <w:name w:val="macro"/>
    <w:link w:val="MacroTextChar"/>
    <w:semiHidden/>
    <w:qFormat/>
    <w:rsid w:val="00405336"/>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0" w:after="0"/>
      <w:jc w:val="left"/>
    </w:pPr>
    <w:rPr>
      <w:rFonts w:ascii="Courier New" w:hAnsi="Courier New" w:eastAsia="Times New Roman" w:cs="Courier New"/>
      <w:color w:val="auto"/>
      <w:kern w:val="0"/>
      <w:sz w:val="24"/>
      <w:szCs w:val="20"/>
      <w:lang w:val="en-US" w:eastAsia="en-US" w:bidi="ar-SA"/>
    </w:rPr>
  </w:style>
  <w:style w:type="paragraph" w:styleId="MessageHeader">
    <w:name w:val="Message Header"/>
    <w:basedOn w:val="Normal"/>
    <w:link w:val="MessageHeaderChar"/>
    <w:semiHidden/>
    <w:qFormat/>
    <w:rsid w:val="00405336"/>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Cambria" w:hAnsi="Cambria"/>
      <w:szCs w:val="24"/>
    </w:rPr>
  </w:style>
  <w:style w:type="paragraph" w:styleId="NoSpacing">
    <w:name w:val="No Spacing"/>
    <w:uiPriority w:val="1"/>
    <w:semiHidden/>
    <w:qFormat/>
    <w:rsid w:val="00405336"/>
    <w:pPr>
      <w:widowControl/>
      <w:suppressAutoHyphens w:val="true"/>
      <w:bidi w:val="0"/>
      <w:spacing w:before="0" w:after="0"/>
      <w:jc w:val="left"/>
    </w:pPr>
    <w:rPr>
      <w:rFonts w:ascii="Times New Roman" w:hAnsi="Times New Roman" w:eastAsia="Times New Roman" w:cs="Times New Roman"/>
      <w:color w:val="auto"/>
      <w:kern w:val="0"/>
      <w:sz w:val="24"/>
      <w:szCs w:val="20"/>
      <w:lang w:val="en-US" w:eastAsia="en-US" w:bidi="ar-SA"/>
    </w:rPr>
  </w:style>
  <w:style w:type="paragraph" w:styleId="NormalWeb">
    <w:name w:val="Normal (Web)"/>
    <w:basedOn w:val="Normal"/>
    <w:semiHidden/>
    <w:qFormat/>
    <w:rsid w:val="00405336"/>
    <w:pPr/>
    <w:rPr>
      <w:szCs w:val="24"/>
    </w:rPr>
  </w:style>
  <w:style w:type="paragraph" w:styleId="NormalIndent">
    <w:name w:val="Normal Indent"/>
    <w:basedOn w:val="Normal"/>
    <w:semiHidden/>
    <w:qFormat/>
    <w:rsid w:val="00405336"/>
    <w:pPr>
      <w:ind w:left="720" w:hanging="0"/>
    </w:pPr>
    <w:rPr/>
  </w:style>
  <w:style w:type="paragraph" w:styleId="NoteHeading">
    <w:name w:val="Note Heading"/>
    <w:basedOn w:val="Normal"/>
    <w:next w:val="Normal"/>
    <w:link w:val="NoteHeadingChar"/>
    <w:semiHidden/>
    <w:qFormat/>
    <w:rsid w:val="00405336"/>
    <w:pPr/>
    <w:rPr/>
  </w:style>
  <w:style w:type="paragraph" w:styleId="PlainText">
    <w:name w:val="Plain Text"/>
    <w:basedOn w:val="Normal"/>
    <w:link w:val="PlainTextChar"/>
    <w:semiHidden/>
    <w:qFormat/>
    <w:rsid w:val="00405336"/>
    <w:pPr/>
    <w:rPr>
      <w:rFonts w:ascii="Courier New" w:hAnsi="Courier New" w:cs="Courier New"/>
      <w:sz w:val="20"/>
    </w:rPr>
  </w:style>
  <w:style w:type="paragraph" w:styleId="Quote">
    <w:name w:val="Quote"/>
    <w:basedOn w:val="Normal"/>
    <w:next w:val="Normal"/>
    <w:link w:val="QuoteChar"/>
    <w:uiPriority w:val="29"/>
    <w:semiHidden/>
    <w:qFormat/>
    <w:rsid w:val="00405336"/>
    <w:pPr/>
    <w:rPr>
      <w:i/>
      <w:iCs/>
      <w:color w:val="000000"/>
    </w:rPr>
  </w:style>
  <w:style w:type="paragraph" w:styleId="ComplimentaryClose">
    <w:name w:val="Salutation"/>
    <w:basedOn w:val="Normal"/>
    <w:next w:val="Normal"/>
    <w:link w:val="SalutationChar"/>
    <w:semiHidden/>
    <w:rsid w:val="00405336"/>
    <w:pPr/>
    <w:rPr/>
  </w:style>
  <w:style w:type="paragraph" w:styleId="Signature">
    <w:name w:val="Signature"/>
    <w:basedOn w:val="Normal"/>
    <w:link w:val="SignatureChar"/>
    <w:semiHidden/>
    <w:rsid w:val="00405336"/>
    <w:pPr>
      <w:ind w:left="4320" w:hanging="0"/>
    </w:pPr>
    <w:rPr/>
  </w:style>
  <w:style w:type="paragraph" w:styleId="Subtitle">
    <w:name w:val="Subtitle"/>
    <w:basedOn w:val="Normal"/>
    <w:next w:val="Normal"/>
    <w:link w:val="SubtitleChar"/>
    <w:semiHidden/>
    <w:qFormat/>
    <w:rsid w:val="00405336"/>
    <w:pPr>
      <w:spacing w:before="0" w:after="60"/>
      <w:jc w:val="center"/>
      <w:outlineLvl w:val="1"/>
    </w:pPr>
    <w:rPr>
      <w:rFonts w:ascii="Cambria" w:hAnsi="Cambria"/>
      <w:szCs w:val="24"/>
    </w:rPr>
  </w:style>
  <w:style w:type="paragraph" w:styleId="Tableofauthorities">
    <w:name w:val="table of authorities"/>
    <w:basedOn w:val="Normal"/>
    <w:next w:val="Normal"/>
    <w:semiHidden/>
    <w:qFormat/>
    <w:rsid w:val="00405336"/>
    <w:pPr>
      <w:ind w:left="240" w:hanging="240"/>
    </w:pPr>
    <w:rPr/>
  </w:style>
  <w:style w:type="paragraph" w:styleId="Tableoffigures">
    <w:name w:val="table of figures"/>
    <w:basedOn w:val="Normal"/>
    <w:next w:val="Normal"/>
    <w:semiHidden/>
    <w:qFormat/>
    <w:rsid w:val="00405336"/>
    <w:pPr/>
    <w:rPr/>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
      <w:sz w:val="32"/>
      <w:szCs w:val="32"/>
    </w:rPr>
  </w:style>
  <w:style w:type="paragraph" w:styleId="Toaheading">
    <w:name w:val="toa heading"/>
    <w:basedOn w:val="Normal"/>
    <w:next w:val="Normal"/>
    <w:semiHidden/>
    <w:qFormat/>
    <w:rsid w:val="00405336"/>
    <w:pPr>
      <w:spacing w:before="120" w:after="0"/>
    </w:pPr>
    <w:rPr>
      <w:rFonts w:ascii="Cambria" w:hAnsi="Cambria"/>
      <w:b/>
      <w:bCs/>
      <w:szCs w:val="24"/>
    </w:rPr>
  </w:style>
  <w:style w:type="paragraph" w:styleId="Contents1">
    <w:name w:val="TOC 1"/>
    <w:basedOn w:val="Normal"/>
    <w:next w:val="Normal"/>
    <w:autoRedefine/>
    <w:semiHidden/>
    <w:rsid w:val="00405336"/>
    <w:pPr/>
    <w:rPr/>
  </w:style>
  <w:style w:type="paragraph" w:styleId="Contents2">
    <w:name w:val="TOC 2"/>
    <w:basedOn w:val="Normal"/>
    <w:next w:val="Normal"/>
    <w:autoRedefine/>
    <w:semiHidden/>
    <w:rsid w:val="00405336"/>
    <w:pPr>
      <w:ind w:left="240" w:hanging="0"/>
    </w:pPr>
    <w:rPr/>
  </w:style>
  <w:style w:type="paragraph" w:styleId="Contents3">
    <w:name w:val="TOC 3"/>
    <w:basedOn w:val="Normal"/>
    <w:next w:val="Normal"/>
    <w:autoRedefine/>
    <w:semiHidden/>
    <w:rsid w:val="00405336"/>
    <w:pPr>
      <w:ind w:left="480" w:hanging="0"/>
    </w:pPr>
    <w:rPr/>
  </w:style>
  <w:style w:type="paragraph" w:styleId="Contents4">
    <w:name w:val="TOC 4"/>
    <w:basedOn w:val="Normal"/>
    <w:next w:val="Normal"/>
    <w:autoRedefine/>
    <w:semiHidden/>
    <w:rsid w:val="00405336"/>
    <w:pPr>
      <w:ind w:left="720" w:hanging="0"/>
    </w:pPr>
    <w:rPr/>
  </w:style>
  <w:style w:type="paragraph" w:styleId="Contents5">
    <w:name w:val="TOC 5"/>
    <w:basedOn w:val="Normal"/>
    <w:next w:val="Normal"/>
    <w:autoRedefine/>
    <w:semiHidden/>
    <w:rsid w:val="00405336"/>
    <w:pPr>
      <w:ind w:left="960" w:hanging="0"/>
    </w:pPr>
    <w:rPr/>
  </w:style>
  <w:style w:type="paragraph" w:styleId="Contents6">
    <w:name w:val="TOC 6"/>
    <w:basedOn w:val="Normal"/>
    <w:next w:val="Normal"/>
    <w:autoRedefine/>
    <w:semiHidden/>
    <w:rsid w:val="00405336"/>
    <w:pPr>
      <w:ind w:left="1200" w:hanging="0"/>
    </w:pPr>
    <w:rPr/>
  </w:style>
  <w:style w:type="paragraph" w:styleId="Contents7">
    <w:name w:val="TOC 7"/>
    <w:basedOn w:val="Normal"/>
    <w:next w:val="Normal"/>
    <w:autoRedefine/>
    <w:semiHidden/>
    <w:rsid w:val="00405336"/>
    <w:pPr>
      <w:ind w:left="1440" w:hanging="0"/>
    </w:pPr>
    <w:rPr/>
  </w:style>
  <w:style w:type="paragraph" w:styleId="Contents8">
    <w:name w:val="TOC 8"/>
    <w:basedOn w:val="Normal"/>
    <w:next w:val="Normal"/>
    <w:autoRedefine/>
    <w:semiHidden/>
    <w:rsid w:val="00405336"/>
    <w:pPr>
      <w:ind w:left="1680" w:hanging="0"/>
    </w:pPr>
    <w:rPr/>
  </w:style>
  <w:style w:type="paragraph" w:styleId="Contents9">
    <w:name w:val="TOC 9"/>
    <w:basedOn w:val="Normal"/>
    <w:next w:val="Normal"/>
    <w:autoRedefine/>
    <w:semiHidden/>
    <w:rsid w:val="00405336"/>
    <w:pPr>
      <w:ind w:left="1920" w:hanging="0"/>
    </w:pPr>
    <w:rPr/>
  </w:style>
  <w:style w:type="paragraph" w:styleId="TOCHeading">
    <w:name w:val="TOC Heading"/>
    <w:basedOn w:val="Heading1"/>
    <w:next w:val="Normal"/>
    <w:uiPriority w:val="39"/>
    <w:semiHidden/>
    <w:unhideWhenUsed/>
    <w:qFormat/>
    <w:rsid w:val="00405336"/>
    <w:pPr/>
    <w:rPr>
      <w:rFonts w:ascii="Cambria" w:hAnsi="Cambria"/>
      <w:sz w:val="32"/>
      <w:szCs w:val="32"/>
    </w:rPr>
  </w:style>
  <w:style w:type="paragraph" w:styleId="PreformattedText">
    <w:name w:val="Preformatted Text"/>
    <w:basedOn w:val="Normal"/>
    <w:qFormat/>
    <w:pPr>
      <w:spacing w:lineRule="auto" w:line="480"/>
      <w:jc w:val="both"/>
    </w:pPr>
    <w:rPr>
      <w:rFonts w:ascii="Liberation Mono" w:hAnsi="Liberation Mono" w:eastAsia="Liberation Mono" w:cs="Liberation Mono"/>
    </w:rPr>
  </w:style>
  <w:style w:type="paragraph" w:styleId="BaseText">
    <w:name w:val="Base_Text"/>
    <w:qFormat/>
    <w:pPr>
      <w:widowControl/>
      <w:suppressAutoHyphens w:val="true"/>
      <w:bidi w:val="0"/>
      <w:spacing w:before="120" w:after="0"/>
      <w:jc w:val="left"/>
    </w:pPr>
    <w:rPr>
      <w:rFonts w:ascii="Times New Roman" w:hAnsi="Times New Roman" w:eastAsia="Times New Roman" w:cs="Times New Roman"/>
      <w:color w:val="auto"/>
      <w:kern w:val="0"/>
      <w:sz w:val="24"/>
      <w:szCs w:val="24"/>
      <w:lang w:val="en-US" w:eastAsia="en-US" w:bidi="ar-SA"/>
    </w:rPr>
  </w:style>
  <w:style w:type="paragraph" w:styleId="Paragraph">
    <w:name w:val="Paragraph"/>
    <w:basedOn w:val="BaseText"/>
    <w:qFormat/>
    <w:pPr>
      <w:spacing w:lineRule="auto" w:line="480"/>
      <w:ind w:firstLine="720"/>
      <w:jc w:val="both"/>
    </w:pPr>
    <w:rPr/>
  </w:style>
  <w:style w:type="paragraph" w:styleId="BaseHeading">
    <w:name w:val="Base_Heading"/>
    <w:qFormat/>
    <w:pPr>
      <w:keepNext w:val="true"/>
      <w:widowControl/>
      <w:suppressAutoHyphens w:val="true"/>
      <w:bidi w:val="0"/>
      <w:spacing w:before="240" w:after="0"/>
      <w:jc w:val="left"/>
      <w:outlineLvl w:val="0"/>
    </w:pPr>
    <w:rPr>
      <w:rFonts w:ascii="Times New Roman" w:hAnsi="Times New Roman" w:eastAsia="Times New Roman" w:cs="Times New Roman"/>
      <w:color w:val="auto"/>
      <w:kern w:val="2"/>
      <w:sz w:val="28"/>
      <w:szCs w:val="28"/>
      <w:lang w:val="en-US" w:eastAsia="en-US" w:bidi="ar-SA"/>
    </w:rPr>
  </w:style>
  <w:style w:type="paragraph" w:styleId="SOMHead">
    <w:name w:val="SOMHead"/>
    <w:basedOn w:val="BaseHeading"/>
    <w:qFormat/>
    <w:pPr/>
    <w:rPr>
      <w:b/>
      <w:sz w:val="24"/>
      <w:szCs w:val="24"/>
    </w:rPr>
  </w:style>
  <w:style w:type="paragraph" w:styleId="1stparatext">
    <w:name w:val="1st para text"/>
    <w:basedOn w:val="BaseText"/>
    <w:qFormat/>
    <w:pPr/>
    <w:rPr/>
  </w:style>
  <w:style w:type="paragraph" w:styleId="SOMContent">
    <w:name w:val="SOMContent"/>
    <w:basedOn w:val="1stparatext"/>
    <w:qFormat/>
    <w:pPr/>
    <w:rPr/>
  </w:style>
  <w:style w:type="paragraph" w:styleId="Head">
    <w:name w:val="Head"/>
    <w:basedOn w:val="BaseHeading"/>
    <w:qFormat/>
    <w:pPr>
      <w:spacing w:before="120" w:after="120"/>
      <w:jc w:val="center"/>
    </w:pPr>
    <w:rPr>
      <w:b/>
      <w:bCs/>
    </w:rPr>
  </w:style>
  <w:style w:type="paragraph" w:styleId="Bibliography1">
    <w:name w:val="Bibliography 1"/>
    <w:basedOn w:val="Index"/>
    <w:qFormat/>
    <w:pPr>
      <w:tabs>
        <w:tab w:val="left" w:pos="504" w:leader="none"/>
      </w:tabs>
      <w:spacing w:lineRule="atLeast" w:line="240" w:before="0" w:after="240"/>
      <w:ind w:left="504" w:hanging="504"/>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charlesll/neuravi" TargetMode="External"/><Relationship Id="rId4" Type="http://schemas.openxmlformats.org/officeDocument/2006/relationships/hyperlink" Target="https://github.com/charlesll/neuravi"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1085</TotalTime>
  <Application>LibreOffice/6.0.7.3$Linux_X86_64 LibreOffice_project/00m0$Build-3</Application>
  <Pages>34</Pages>
  <Words>6867</Words>
  <Characters>37293</Characters>
  <CharactersWithSpaces>43813</CharactersWithSpaces>
  <Paragraphs>360</Paragraphs>
  <Company>AAAS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2018-01-11T19:58:00Z</dcterms:created>
  <dc:creator>Brooks Hanson</dc:creator>
  <dc:description/>
  <dc:language>en-AU</dc:language>
  <cp:lastModifiedBy>Charles Le Losq</cp:lastModifiedBy>
  <cp:lastPrinted>2018-01-11T19:53:00Z</cp:lastPrinted>
  <dcterms:modified xsi:type="dcterms:W3CDTF">2020-07-03T15:06:39Z</dcterms:modified>
  <cp:revision>138</cp:revision>
  <dc:subject/>
  <dc:title>Supporting Online Material for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AAAS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BREF_1A9dOKqt6B0F_1">
    <vt:lpwstr>ZOTERO_ITEM CSL_CITATION {"citationID":"SLQMgEwY","properties":{"formattedCitation":"({\\i{}27}, {\\i{}28})","plainCitation":"(27, 28)","noteIndex":0},"citationItems":[{"id":505,"uris":["http://zotero.org/users/453153/items/B2UZRPWV"],"uri":["http://zoter</vt:lpwstr>
  </property>
  <property fmtid="{D5CDD505-2E9C-101B-9397-08002B2CF9AE}" pid="10" name="ZOTERO_BREF_1A9dOKqt6B0F_2">
    <vt:lpwstr>o.org/users/453153/items/B2UZRPWV"],"itemData":{"id":505,"type":"article-journal","title":"Toward a general viscosity equation for natural anhydrous and hydrous silicate melts","container-title":"Geochimica et Cosmochimica Acta","page":"403-416","volume":</vt:lpwstr>
  </property>
  <property fmtid="{D5CDD505-2E9C-101B-9397-08002B2CF9AE}" pid="11" name="ZOTERO_BREF_1A9dOKqt6B0F_3">
    <vt:lpwstr>"71","issue":"2","author":[{"family":"Hui","given":"H."},{"family":"Zhang","given":"Y."}],"issued":{"date-parts":[["2007"]]}}},{"id":757,"uris":["http://zotero.org/users/453153/items/5GE3I8II"],"uri":["http://zotero.org/users/453153/items/5GE3I8II"],"item</vt:lpwstr>
  </property>
  <property fmtid="{D5CDD505-2E9C-101B-9397-08002B2CF9AE}" pid="12" name="ZOTERO_BREF_1A9dOKqt6B0F_4">
    <vt:lpwstr>Data":{"id":757,"type":"article-journal","title":"Viscosity of magmatic liquids: A model","container-title":"Earth and Planetary Science Letters","page":"123-134","volume":"271","issue":"1-4","source":"CrossRef","DOI":"10.1016/j.epsl.2008.03.038","ISSN":"</vt:lpwstr>
  </property>
  <property fmtid="{D5CDD505-2E9C-101B-9397-08002B2CF9AE}" pid="13" name="ZOTERO_BREF_1A9dOKqt6B0F_5">
    <vt:lpwstr>0012821X","shortTitle":"Viscosity of magmatic liquids","language":"en","author":[{"family":"Giordano","given":"D."},{"family":"Russell","given":"J. K."},{"family":"Dingwell","given":"D. B."}],"issued":{"date-parts":[["2008",7]]}}}],"schema":"https://githu</vt:lpwstr>
  </property>
  <property fmtid="{D5CDD505-2E9C-101B-9397-08002B2CF9AE}" pid="14" name="ZOTERO_BREF_1A9dOKqt6B0F_6">
    <vt:lpwstr>b.com/citation-style-language/schema/raw/master/csl-citation.json"}</vt:lpwstr>
  </property>
  <property fmtid="{D5CDD505-2E9C-101B-9397-08002B2CF9AE}" pid="15" name="ZOTERO_BREF_28gIxYHwNI5w_1">
    <vt:lpwstr>ZOTERO_ITEM CSL_CITATION {"citationID":"OgHMA0c2","properties":{"formattedCitation":"({\\i{}35})","plainCitation":"(35)","noteIndex":0},"citationItems":[{"id":1124,"uris":["http://zotero.org/users/453153/items/CM5D74NE"],"uri":["http://zotero.org/users/45</vt:lpwstr>
  </property>
  <property fmtid="{D5CDD505-2E9C-101B-9397-08002B2CF9AE}" pid="16" name="ZOTERO_BREF_28gIxYHwNI5w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17" name="ZOTERO_BREF_28gIxYHwNI5w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18" name="ZOTERO_BREF_28gIxYHwNI5w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19" name="ZOTERO_BREF_28gIxYHwNI5w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20" name="ZOTERO_BREF_28gIxYHwNI5w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21" name="ZOTERO_BREF_28gIxYHwNI5w_7">
    <vt:lpwstr>rnalAbbreviation":"Geochimica et Cosmochimica Acta","author":[{"family":"Richet","given":"Pascal"},{"family":"Bottinga","given":"Yan"}],"issued":{"date-parts":[["1984",3,1]]}}}],"schema":"https://github.com/citation-style-language/schema/raw/master/csl-ci</vt:lpwstr>
  </property>
  <property fmtid="{D5CDD505-2E9C-101B-9397-08002B2CF9AE}" pid="22" name="ZOTERO_BREF_28gIxYHwNI5w_8">
    <vt:lpwstr>tation.json"}</vt:lpwstr>
  </property>
  <property fmtid="{D5CDD505-2E9C-101B-9397-08002B2CF9AE}" pid="23" name="ZOTERO_BREF_49IIyo6ISjaz_1">
    <vt:lpwstr>ZOTERO_ITEM CSL_CITATION {"citationID":"1Vnv2ex5","properties":{"formattedCitation":"({\\i{}5})","plainCitation":"(5)","noteIndex":0},"citationItems":[{"id":5621,"uris":["http://zotero.org/users/453153/items/9CVZQU9I"],"uri":["http://zotero.org/users/4531</vt:lpwstr>
  </property>
  <property fmtid="{D5CDD505-2E9C-101B-9397-08002B2CF9AE}" pid="24" name="ZOTERO_BREF_49IIyo6ISjaz_2">
    <vt:lpwstr>53/items/9CVZQU9I"],"itemData":{"id":5621,"type":"book","title":"Pattern recognition and machine learning","collection-title":"Information science and statistics","publisher":"Springer","publisher-place":"New York","number-of-pages":"738","source":"Librar</vt:lpwstr>
  </property>
  <property fmtid="{D5CDD505-2E9C-101B-9397-08002B2CF9AE}" pid="25" name="ZOTERO_BREF_49IIyo6ISjaz_3">
    <vt:lpwstr>y of Congress ISBN","event-place":"New York","ISBN":"978-0-387-31073-2","call-number":"Q327 .B52 2006","language":"en","author":[{"family":"Bishop","given":"Christopher M."}],"issued":{"date-parts":[["2006"]]}}}],"schema":"https://github.com/citation-styl</vt:lpwstr>
  </property>
  <property fmtid="{D5CDD505-2E9C-101B-9397-08002B2CF9AE}" pid="26" name="ZOTERO_BREF_49IIyo6ISjaz_4">
    <vt:lpwstr>e-language/schema/raw/master/csl-citation.json"}</vt:lpwstr>
  </property>
  <property fmtid="{D5CDD505-2E9C-101B-9397-08002B2CF9AE}" pid="27" name="ZOTERO_BREF_5ppr0glj2jos_1">
    <vt:lpwstr>ZOTERO_ITEM CSL_CITATION {"citationID":"KqG6MFGj","properties":{"formattedCitation":"({\\i{}18}, {\\i{}19})","plainCitation":"(18, 19)","noteIndex":0},"citationItems":[{"id":2408,"uris":["http://zotero.org/users/453153/items/6F3ZQ4UW"],"uri":["http://zote</vt:lpwstr>
  </property>
  <property fmtid="{D5CDD505-2E9C-101B-9397-08002B2CF9AE}" pid="28" name="ZOTERO_BREF_5ppr0glj2jos_10">
    <vt:lpwstr>, central to understanding industrial and geological processes.","DOI":"10.1038/s41598-017-16741-3","ISSN":"2045-2322","shortTitle":"Percolation channels","language":"En","author":[{"family":"Le Losq","given":"C."},{"family":"Neuville","given":"D. R."},{"</vt:lpwstr>
  </property>
  <property fmtid="{D5CDD505-2E9C-101B-9397-08002B2CF9AE}" pid="29" name="ZOTERO_BREF_5ppr0glj2jos_11">
    <vt:lpwstr>family":"Chen","given":"W."},{"family":"Florian","given":"P."},{"family":"Massiot","given":"D."},{"family":"Zhou","given":"Z."},{"family":"Greaves","given":"G. N."}],"issued":{"date-parts":[["2017",12]]}}}],"schema":"https://github.com/citation-style-lang</vt:lpwstr>
  </property>
  <property fmtid="{D5CDD505-2E9C-101B-9397-08002B2CF9AE}" pid="30" name="ZOTERO_BREF_5ppr0glj2jos_12">
    <vt:lpwstr>uage/schema/raw/master/csl-citation.json"}</vt:lpwstr>
  </property>
  <property fmtid="{D5CDD505-2E9C-101B-9397-08002B2CF9AE}" pid="31" name="ZOTERO_BREF_5ppr0glj2jos_2">
    <vt:lpwstr>ro.org/users/453153/items/6F3ZQ4UW"],"itemData":{"id":2408,"type":"article-journal","title":"Reconciling ionic-transport properties with atomic structure in oxide glasses","container-title":"Physical Review B","page":"6358-6380","volume":"52","issue":"9",</vt:lpwstr>
  </property>
  <property fmtid="{D5CDD505-2E9C-101B-9397-08002B2CF9AE}" pid="32" name="ZOTERO_BREF_5ppr0glj2jos_3">
    <vt:lpwstr>"DOI":"10.1103/PhysRevB.52.6358","journalAbbreviation":"Phys. Rev. B","author":[{"family":"Greaves","given":"G. N."},{"family":"Ngai","given":"K. L."}],"issued":{"date-parts":[["1995"]]}}},{"id":4406,"uris":["http://zotero.org/users/453153/items/6VDKVSXJ"</vt:lpwstr>
  </property>
  <property fmtid="{D5CDD505-2E9C-101B-9397-08002B2CF9AE}" pid="33" name="ZOTERO_BREF_5ppr0glj2jos_4">
    <vt:lpwstr>],"uri":["http://zotero.org/users/453153/items/6VDKVSXJ"],"itemData":{"id":4406,"type":"article-journal","title":"Percolation channels: a universal idea to describe the atomic structure and dynamics of glasses and melts","container-title":"Scientific Repo</vt:lpwstr>
  </property>
  <property fmtid="{D5CDD505-2E9C-101B-9397-08002B2CF9AE}" pid="34" name="ZOTERO_BREF_5ppr0glj2jos_5">
    <vt:lpwstr>rts","page":"16490","volume":"7","issue":"1","source":"www.nature.com","abstract":"Understanding the links between chemical composition, nano-structure and the dynamic properties of silicate melts and glasses is fundamental to both Earth and Materials Sci</vt:lpwstr>
  </property>
  <property fmtid="{D5CDD505-2E9C-101B-9397-08002B2CF9AE}" pid="35" name="ZOTERO_BREF_5ppr0glj2jos_6">
    <vt:lpwstr>ences. Central to this is whether the distribution of mobile metallic ions is random or not. In silicate systems, such as window glass, it is well-established that the short-range structure is not random but metal ions cluster, forming percolation channel</vt:lpwstr>
  </property>
  <property fmtid="{D5CDD505-2E9C-101B-9397-08002B2CF9AE}" pid="36" name="ZOTERO_BREF_5ppr0glj2jos_7">
    <vt:lpwstr>s 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37" name="ZOTERO_BREF_5ppr0glj2jos_8">
    <vt:lpwstr>          − tetrahedra, but until now clustering has not been confirmed. Here we report how major changes in melt viscosity, together with glass Raman and Nuclear Magnetic Resonance measurements and Molecular Dynamics simulations, demonstrate that metal i</vt:lpwstr>
  </property>
  <property fmtid="{D5CDD505-2E9C-101B-9397-08002B2CF9AE}" pid="38" name="ZOTERO_BREF_5ppr0glj2jos_9">
    <vt:lpwstr>ons nano-segregate into percolation channels, making this a universal phenomenon of oxide glasses and melts. Furthermore, we can explain how, in both single and mixed alkali compositions, metal ion clustering and percolation radically affect melt mobility</vt:lpwstr>
  </property>
  <property fmtid="{D5CDD505-2E9C-101B-9397-08002B2CF9AE}" pid="39" name="ZOTERO_BREF_92qqvzrvSfKs_1">
    <vt:lpwstr>ZOTERO_ITEM CSL_CITATION {"citationID":"VKVjSvMw","properties":{"formattedCitation":"({\\i{}12}\\uc0\\u8211{}{\\i{}16})","plainCitation":"(12–16)","noteIndex":0},"citationItems":[{"id":550,"uris":["http://zotero.org/users/453153/items/5QIABEAG"],"uri":["h</vt:lpwstr>
  </property>
  <property fmtid="{D5CDD505-2E9C-101B-9397-08002B2CF9AE}" pid="40" name="ZOTERO_BREF_92qqvzrvSfKs_10">
    <vt:lpwstr>dy","container-title":"Physical Review B","page":"014304","volume":"74","issue":"1","source":"CrossRef","DOI":"10.1103/PhysRevB.74.014304","ISSN":"1098-0121, 1550-235X","shortTitle":"Formation of channels for fast-ion diffusion in alkali silicate melts","</vt:lpwstr>
  </property>
  <property fmtid="{D5CDD505-2E9C-101B-9397-08002B2CF9AE}" pid="41" name="ZOTERO_BREF_92qqvzrvSfKs_11">
    <vt:lpwstr>language":"en","author":[{"family":"Kargl","given":"F."},{"family":"Meyer","given":"A."},{"family":"Koza","given":"M. M."},{"family":"Schober","given":"H."}],"issued":{"date-parts":[["2006",7,24]]}}}],"schema":"https://github.com/citation-style-language/s</vt:lpwstr>
  </property>
  <property fmtid="{D5CDD505-2E9C-101B-9397-08002B2CF9AE}" pid="42" name="ZOTERO_BREF_92qqvzrvSfKs_12">
    <vt:lpwstr>chema/raw/master/csl-citation.json"}</vt:lpwstr>
  </property>
  <property fmtid="{D5CDD505-2E9C-101B-9397-08002B2CF9AE}" pid="43" name="ZOTERO_BREF_92qqvzrvSfKs_2">
    <vt:lpwstr>ttp://zotero.org/users/453153/items/5QIABEAG"],"itemData":{"id":550,"type":"article-journal","title":"Local structure of silicate glasses","container-title":"Nature","page":"611-616","volume":"293","author":[{"family":"Greaves","given":"G. N."},{"family":</vt:lpwstr>
  </property>
  <property fmtid="{D5CDD505-2E9C-101B-9397-08002B2CF9AE}" pid="44" name="ZOTERO_BREF_92qqvzrvSfKs_3">
    <vt:lpwstr>"Fontaine","given":"A."},{"family":"Lagarde","given":"P."},{"family":"Raoux","given":"D."},{"family":"Gurman","given":"S. J."}],"issued":{"date-parts":[["1981"]]}}},{"id":549,"uris":["http://zotero.org/users/453153/items/S5FSZGBZ"],"uri":["http://zotero.o</vt:lpwstr>
  </property>
  <property fmtid="{D5CDD505-2E9C-101B-9397-08002B2CF9AE}" pid="45" name="ZOTERO_BREF_92qqvzrvSfKs_4">
    <vt:lpwstr>rg/users/453153/items/S5FSZGBZ"],"itemData":{"id":549,"type":"article-journal","title":"Exafs and the structure of glass","container-title":"Journal of Non-Crystalline Solids","page":"203-217","volume":"71","author":[{"family":"Greaves","given":"G. N."}],</vt:lpwstr>
  </property>
  <property fmtid="{D5CDD505-2E9C-101B-9397-08002B2CF9AE}" pid="46" name="ZOTERO_BREF_92qqvzrvSfKs_5">
    <vt:lpwstr>"issued":{"date-parts":[["1985"]]}}},{"id":386,"uris":["http://zotero.org/users/453153/items/UIDSVN4I"],"uri":["http://zotero.org/users/453153/items/UIDSVN4I"],"itemData":{"id":386,"type":"article-journal","title":"EXAFS, glass structure and diffusion","c</vt:lpwstr>
  </property>
  <property fmtid="{D5CDD505-2E9C-101B-9397-08002B2CF9AE}" pid="47" name="ZOTERO_BREF_92qqvzrvSfKs_6">
    <vt:lpwstr>ontainer-title":"Philosophical Magazine Part B","page":"793-800","volume":"60","issue":"6","author":[{"family":"Greaves","given":"G. N."}],"issued":{"date-parts":[["1989"]]}}},{"id":546,"uris":["http://zotero.org/users/453153/items/HGNIRNV3"],"uri":["http</vt:lpwstr>
  </property>
  <property fmtid="{D5CDD505-2E9C-101B-9397-08002B2CF9AE}" pid="48" name="ZOTERO_BREF_92qqvzrvSfKs_7">
    <vt:lpwstr>://zotero.org/users/453153/items/HGNIRNV3"],"itemData":{"id":546,"type":"article-journal","title":"Channel formation and intermediate range order in sodium silicate melts and glasses","container-title":"Physical Review Letters","page":"1-4","volume":"93",</vt:lpwstr>
  </property>
  <property fmtid="{D5CDD505-2E9C-101B-9397-08002B2CF9AE}" pid="49" name="ZOTERO_BREF_92qqvzrvSfKs_8">
    <vt:lpwstr>"issue":"2","author":[{"family":"Meyer","given":"A."},{"family":"Horbach","given":"J."},{"family":"Kob","given":"W."},{"family":"Kargl","given":"F."},{"family":"Schober","given":"H."}],"issued":{"date-parts":[["2004"]]}}},{"id":1436,"uris":["http://zotero</vt:lpwstr>
  </property>
  <property fmtid="{D5CDD505-2E9C-101B-9397-08002B2CF9AE}" pid="50" name="ZOTERO_BREF_92qqvzrvSfKs_9">
    <vt:lpwstr>.org/users/453153/items/NVHNUESC"],"uri":["http://zotero.org/users/453153/items/NVHNUESC"],"itemData":{"id":1436,"type":"article-journal","title":"Formation of channels for fast-ion diffusion in alkali silicate melts: A quasielastic neutron scattering stu</vt:lpwstr>
  </property>
  <property fmtid="{D5CDD505-2E9C-101B-9397-08002B2CF9AE}" pid="51" name="ZOTERO_BREF_A0wrfGP3o0Eh_1">
    <vt:lpwstr>ZOTERO_ITEM CSL_CITATION {"citationID":"3S2VR6Ww","properties":{"formattedCitation":"({\\i{}1})","plainCitation":"(1)","noteIndex":0},"citationItems":[{"id":501,"uris":["http://zotero.org/users/453153/items/8B8VC575"],"uri":["http://zotero.org/users/45315</vt:lpwstr>
  </property>
  <property fmtid="{D5CDD505-2E9C-101B-9397-08002B2CF9AE}" pid="52" name="ZOTERO_BREF_A0wrfGP3o0Eh_2">
    <vt:lpwstr>3/items/8B8VC575"],"itemData":{"id":501,"type":"article-journal","title":"Effect of the Na/K mixing on the structure and the rheology of tectosilicate silica-rich melts","container-title":"Chemical Geology","page":"57-71","volume":"346","DOI":"http://dx.d</vt:lpwstr>
  </property>
  <property fmtid="{D5CDD505-2E9C-101B-9397-08002B2CF9AE}" pid="53" name="ZOTERO_BREF_A0wrfGP3o0Eh_3">
    <vt:lpwstr>oi.org/10.1016/j.chemgeo.2012.09.009","author":[{"family":"Le Losq","given":"C."},{"family":"Neuville","given":"D. R."}],"issued":{"date-parts":[["2013"]]}}}],"schema":"https://github.com/citation-style-language/schema/raw/master/csl-citation.json"}</vt:lpwstr>
  </property>
  <property fmtid="{D5CDD505-2E9C-101B-9397-08002B2CF9AE}" pid="54" name="ZOTERO_BREF_CKT4cu7oW5Pj_1">
    <vt:lpwstr>ZOTERO_ITEM CSL_CITATION {"citationID":"axyA5GXI","properties":{"formattedCitation":"({\\i{}9})","plainCitation":"(9)","noteIndex":0},"citationItems":[{"id":1058,"uris":["http://zotero.org/users/453153/items/NJ2V38JM"],"uri":["http://zotero.org/users/4531</vt:lpwstr>
  </property>
  <property fmtid="{D5CDD505-2E9C-101B-9397-08002B2CF9AE}" pid="55" name="ZOTERO_BREF_CKT4cu7oW5Pj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56" name="ZOTERO_BREF_CKT4cu7oW5Pj_3">
    <vt:lpwstr>sue":"1","author":[{"family":"Adam","given":"G."},{"family":"Gibbs","given":"J. H."}],"issued":{"date-parts":[["1965"]]}}}],"schema":"https://github.com/citation-style-language/schema/raw/master/csl-citation.json"}</vt:lpwstr>
  </property>
  <property fmtid="{D5CDD505-2E9C-101B-9397-08002B2CF9AE}" pid="57" name="ZOTERO_BREF_FfM5K70YisMy_1">
    <vt:lpwstr>ZOTERO_ITEM CSL_CITATION {"citationID":"MGp2JBsS","properties":{"formattedCitation":"({\\i{}34})","plainCitation":"(34)","noteIndex":0},"citationItems":[{"id":651,"uris":["http://zotero.org/users/453153/items/N63VHNVP"],"uri":["http://zotero.org/users/453</vt:lpwstr>
  </property>
  <property fmtid="{D5CDD505-2E9C-101B-9397-08002B2CF9AE}" pid="58" name="ZOTERO_BREF_FfM5K70YisMy_2">
    <vt:lpwstr>153/items/N63VHNVP"],"itemData":{"id":651,"type":"article-journal","title":"Role of aluminium in the silicate network: In situ, high-temperature study of glasses and melts on the join SiO&lt;sub&gt;2&lt;/sub&gt;-NaAlO&lt;sub&gt;2&lt;/sub&gt;","container-title":"Geochimica et Cos</vt:lpwstr>
  </property>
  <property fmtid="{D5CDD505-2E9C-101B-9397-08002B2CF9AE}" pid="59" name="ZOTERO_BREF_FfM5K70YisMy_3">
    <vt:lpwstr>mochimica Acta","page":"1727-1737","volume":"60","author":[{"family":"Neuville","given":"D. R."},{"family":"Mysen","given":"B. O."}],"issued":{"date-parts":[["1996"]]}}}],"schema":"https://github.com/citation-style-language/schema/raw/master/csl-citation.</vt:lpwstr>
  </property>
  <property fmtid="{D5CDD505-2E9C-101B-9397-08002B2CF9AE}" pid="60" name="ZOTERO_BREF_FfM5K70YisMy_4">
    <vt:lpwstr>json"}</vt:lpwstr>
  </property>
  <property fmtid="{D5CDD505-2E9C-101B-9397-08002B2CF9AE}" pid="61" name="ZOTERO_BREF_Lfl6f6nuKjQh_1">
    <vt:lpwstr>ZOTERO_ITEM CSL_CITATION {"citationID":"IpPfdRf6","properties":{"formattedCitation":"({\\i{}18})","plainCitation":"(18)","noteIndex":0},"citationItems":[{"id":2408,"uris":["http://zotero.org/users/453153/items/6F3ZQ4UW"],"uri":["http://zotero.org/users/45</vt:lpwstr>
  </property>
  <property fmtid="{D5CDD505-2E9C-101B-9397-08002B2CF9AE}" pid="62" name="ZOTERO_BREF_Lfl6f6nuKjQh_2">
    <vt:lpwstr>3153/items/6F3ZQ4UW"],"itemData":{"id":2408,"type":"article-journal","title":"Reconciling ionic-transport properties with atomic structure in oxide glasses","container-title":"Physical Review B","page":"6358-6380","volume":"52","issue":"9","DOI":"10.1103/</vt:lpwstr>
  </property>
  <property fmtid="{D5CDD505-2E9C-101B-9397-08002B2CF9AE}" pid="63" name="ZOTERO_BREF_Lfl6f6nuKjQh_3">
    <vt:lpwstr>PhysRevB.52.6358","journalAbbreviation":"Phys. Rev. B","author":[{"family":"Greaves","given":"G. N."},{"family":"Ngai","given":"K. L."}],"issued":{"date-parts":[["1995"]]}}}],"schema":"https://github.com/citation-style-language/schema/raw/master/csl-citat</vt:lpwstr>
  </property>
  <property fmtid="{D5CDD505-2E9C-101B-9397-08002B2CF9AE}" pid="64" name="ZOTERO_BREF_Lfl6f6nuKjQh_4">
    <vt:lpwstr>ion.json"}</vt:lpwstr>
  </property>
  <property fmtid="{D5CDD505-2E9C-101B-9397-08002B2CF9AE}" pid="65" name="ZOTERO_BREF_M1xWTlVB3pWH_1">
    <vt:lpwstr>ZOTERO_ITEM CSL_CITATION {"citationID":"5V8maoOE","properties":{"formattedCitation":"({\\i{}3})","plainCitation":"(3)","noteIndex":0},"citationItems":[{"id":5645,"uris":["http://zotero.org/users/453153/items/5H3WB6PP"],"uri":["http://zotero.org/users/4531</vt:lpwstr>
  </property>
  <property fmtid="{D5CDD505-2E9C-101B-9397-08002B2CF9AE}" pid="66" name="ZOTERO_BREF_M1xWTlVB3pWH_2">
    <vt:lpwstr>53/items/5H3WB6PP"],"itemData":{"id":5645,"type":"article-journal","title":"Determination of the oxidation state of iron in Mid-Ocean Ridge basalt glasses by Raman spectroscopy","container-title":"American Mineralogist","page":"1032-1049","volume":"104","</vt:lpwstr>
  </property>
  <property fmtid="{D5CDD505-2E9C-101B-9397-08002B2CF9AE}" pid="67" name="ZOTERO_BREF_M1xWTlVB3pWH_3">
    <vt:lpwstr>DOI":"10.2138/am-2019-6887","author":[{"family":"Le Losq","given":"C."},{"family":"Berry","given":"A. J."},{"family":"Kendrick","given":"M. A."},{"family":"Neuville","given":"D. R."},{"family":"O'Neill","given":"H. St. C."}],"issued":{"date-parts":[["2019</vt:lpwstr>
  </property>
  <property fmtid="{D5CDD505-2E9C-101B-9397-08002B2CF9AE}" pid="68" name="ZOTERO_BREF_M1xWTlVB3pWH_4">
    <vt:lpwstr>"]]}}}],"schema":"https://github.com/citation-style-language/schema/raw/master/csl-citation.json"}</vt:lpwstr>
  </property>
  <property fmtid="{D5CDD505-2E9C-101B-9397-08002B2CF9AE}" pid="69" name="ZOTERO_BREF_MIDgCoIrgSON_1">
    <vt:lpwstr>ZOTERO_ITEM CSL_CITATION {"citationID":"6XZCxkaU","properties":{"formattedCitation":"({\\i{}35})","plainCitation":"(35)","noteIndex":0},"citationItems":[{"id":1124,"uris":["http://zotero.org/users/453153/items/CM5D74NE"],"uri":["http://zotero.org/users/45</vt:lpwstr>
  </property>
  <property fmtid="{D5CDD505-2E9C-101B-9397-08002B2CF9AE}" pid="70" name="ZOTERO_BREF_MIDgCoIrgSON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71" name="ZOTERO_BREF_MIDgCoIrgSON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72" name="ZOTERO_BREF_MIDgCoIrgSON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73" name="ZOTERO_BREF_MIDgCoIrgSON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74" name="ZOTERO_BREF_MIDgCoIrgSON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75" name="ZOTERO_BREF_MIDgCoIrgSON_7">
    <vt:lpwstr>rnalAbbreviation":"Geochimica et Cosmochimica Acta","author":[{"family":"Richet","given":"Pascal"},{"family":"Bottinga","given":"Yan"}],"issued":{"date-parts":[["1984",3,1]]}}}],"schema":"https://github.com/citation-style-language/schema/raw/master/csl-ci</vt:lpwstr>
  </property>
  <property fmtid="{D5CDD505-2E9C-101B-9397-08002B2CF9AE}" pid="76" name="ZOTERO_BREF_MIDgCoIrgSON_8">
    <vt:lpwstr>tation.json"}</vt:lpwstr>
  </property>
  <property fmtid="{D5CDD505-2E9C-101B-9397-08002B2CF9AE}" pid="77" name="ZOTERO_BREF_OFb8SjeAvAic_1">
    <vt:lpwstr>ZOTERO_ITEM CSL_CITATION {"citationID":"oQGU3d3N","properties":{"formattedCitation":"({\\i{}30})","plainCitation":"(30)","noteIndex":0},"citationItems":[{"id":5653,"uris":["http://zotero.org/users/453153/items/NBAXGI36"],"uri":["http://zotero.org/users/45</vt:lpwstr>
  </property>
  <property fmtid="{D5CDD505-2E9C-101B-9397-08002B2CF9AE}" pid="78" name="ZOTERO_BREF_OFb8SjeAvAic_2">
    <vt:lpwstr>3153/items/NBAXGI36"],"itemData":{"id":5653,"type":"article-journal","title":"An Avramov-based viscosity model for the SiO2-Al2O3-Na2O-K2O system in a wide temperature range","container-title":"Ceramics International","page":"12169-12181","volume":"45","i</vt:lpwstr>
  </property>
  <property fmtid="{D5CDD505-2E9C-101B-9397-08002B2CF9AE}" pid="79" name="ZOTERO_BREF_OFb8SjeAvAic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80" name="ZOTERO_BREF_OFb8SjeAvAic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81" name="ZOTERO_BREF_OFb8SjeAvAic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82" name="ZOTERO_BREF_OFb8SjeAvAic_6">
    <vt:lpwstr>int.2019.03.121","ISSN":"0272-8842","journalAbbreviation":"Ceramics International","author":[{"family":"Starodub","given":"K."},{"family":"Wu","given":"G."},{"family":"Yazhenskikh","given":"E."},{"family":"Müller","given":"M."},{"family":"Khvan","given":"</vt:lpwstr>
  </property>
  <property fmtid="{D5CDD505-2E9C-101B-9397-08002B2CF9AE}" pid="83" name="ZOTERO_BREF_OFb8SjeAvAic_7">
    <vt:lpwstr>A."},{"family":"Kondratiev","given":"A."}],"issued":{"date-parts":[["2019",6,15]]}}}],"schema":"https://github.com/citation-style-language/schema/raw/master/csl-citation.json"}</vt:lpwstr>
  </property>
  <property fmtid="{D5CDD505-2E9C-101B-9397-08002B2CF9AE}" pid="84" name="ZOTERO_BREF_PfV9LGVLf2Id_1">
    <vt:lpwstr>ZOTERO_ITEM CSL_CITATION {"citationID":"lqnd0PaY","properties":{"formattedCitation":"(see {\\i{}11} for a review)","plainCitation":"(see 11 for a review)","noteIndex":0},"citationItems":[{"id":4729,"uris":["http://zotero.org/users/453153/items/2XWMG3XB"],</vt:lpwstr>
  </property>
  <property fmtid="{D5CDD505-2E9C-101B-9397-08002B2CF9AE}" pid="85" name="ZOTERO_BREF_PfV9LGVLf2Id_2">
    <vt:lpwstr>"uri":["http://zotero.org/users/453153/items/2XWMG3XB"],"itemData":{"id":4729,"type":"chapter","title":"Silicate Glasses","container-title":"Handbook of Glass","publisher":"Springer","URL":"https://www.springer.com/us/book/9783319937267","ISBN":"978-3-319</vt:lpwstr>
  </property>
  <property fmtid="{D5CDD505-2E9C-101B-9397-08002B2CF9AE}" pid="86" name="ZOTERO_BREF_PfV9LGVLf2Id_3">
    <vt:lpwstr>-93728-1","author":[{"family":"Le Losq","given":"C."},{"family":"Cicconi","given":"M. R."},{"family":"Greaves","given":"G. N."},{"family":"Neuville","given":"D. R."}],"issued":{"date-parts":[["2019",5]]}},"prefix":"see","suffix":"for a review"}],"schema":</vt:lpwstr>
  </property>
  <property fmtid="{D5CDD505-2E9C-101B-9397-08002B2CF9AE}" pid="87" name="ZOTERO_BREF_PfV9LGVLf2Id_4">
    <vt:lpwstr>"https://github.com/citation-style-language/schema/raw/master/csl-citation.json"}</vt:lpwstr>
  </property>
  <property fmtid="{D5CDD505-2E9C-101B-9397-08002B2CF9AE}" pid="88" name="ZOTERO_BREF_Q5pVydRko6yo_1">
    <vt:lpwstr>ZOTERO_ITEM CSL_CITATION {"citationID":"M3tCUtjr","properties":{"formattedCitation":"({\\i{}8})","plainCitation":"(8)","noteIndex":0},"citationItems":[{"id":4754,"uris":["http://zotero.org/users/453153/items/848542VW"],"uri":["http://zotero.org/users/4531</vt:lpwstr>
  </property>
  <property fmtid="{D5CDD505-2E9C-101B-9397-08002B2CF9AE}" pid="89" name="ZOTERO_BREF_Q5pVydRko6yo_2">
    <vt:lpwstr>53/items/848542VW"],"itemData":{"id":4754,"type":"paper-conference","title":"Bagging Predictors","container-title":"Machine Learning","page":"123–140","source":"CiteSeer","abstract":"Bagging predictors is a method for generating multiple versions of a pre</vt:lpwstr>
  </property>
  <property fmtid="{D5CDD505-2E9C-101B-9397-08002B2CF9AE}" pid="90" name="ZOTERO_BREF_Q5pVydRko6yo_3">
    <vt:lpwstr>dictor and using these to get an aggregated predictor. The aggregation averages over the versions when predicting a numerical outcome and does a plurality vote when predicting a class. The multiple versions are formed by making bootstrap replicates of the</vt:lpwstr>
  </property>
  <property fmtid="{D5CDD505-2E9C-101B-9397-08002B2CF9AE}" pid="91" name="ZOTERO_BREF_Q5pVydRko6yo_4">
    <vt:lpwstr> learning set and using these as new learning sets. Tests on real and simulated data sets using classification and regression trees and subset selection in linear regression show that bagging can give substantial gains in accuracy. The vital element is th</vt:lpwstr>
  </property>
  <property fmtid="{D5CDD505-2E9C-101B-9397-08002B2CF9AE}" pid="92" name="ZOTERO_BREF_Q5pVydRko6yo_5">
    <vt:lpwstr>e instability of the prediction method. If perturbing the learning set can cause significant changes in the predictor constructed, then bagging can improve accuracy. 1. Introduction A learning set of L consists of data f(y n ; x n ), n = 1; : : : ; Ng whe</vt:lpwstr>
  </property>
  <property fmtid="{D5CDD505-2E9C-101B-9397-08002B2CF9AE}" pid="93" name="ZOTERO_BREF_Q5pVydRko6yo_6">
    <vt:lpwstr>re the y's are either class labels or a numerical response. We have a procedure for using this learning set to form a predictor '(x; L) --- if the input is x we ...","author":[{"family":"Breiman","given":"Leo"},{"family":"Breiman","given":"Leo"}],"issued"</vt:lpwstr>
  </property>
  <property fmtid="{D5CDD505-2E9C-101B-9397-08002B2CF9AE}" pid="94" name="ZOTERO_BREF_Q5pVydRko6yo_7">
    <vt:lpwstr>:{"date-parts":[["1996"]]}}}],"schema":"https://github.com/citation-style-language/schema/raw/master/csl-citation.json"}</vt:lpwstr>
  </property>
  <property fmtid="{D5CDD505-2E9C-101B-9397-08002B2CF9AE}" pid="95" name="ZOTERO_BREF_QwJYMsDIJl4i_1">
    <vt:lpwstr>ZOTERO_ITEM CSL_CITATION {"citationID":"PMfKMQKr","properties":{"formattedCitation":"({\\i{}21}, {\\i{}22})","plainCitation":"(21, 22)","noteIndex":0},"citationItems":[{"id":2709,"uris":["http://zotero.org/users/453153/items/4UWQ4N8P"],"uri":["http://zote</vt:lpwstr>
  </property>
  <property fmtid="{D5CDD505-2E9C-101B-9397-08002B2CF9AE}" pid="96" name="ZOTERO_BREF_QwJYMsDIJl4i_10">
    <vt:lpwstr> atomic motion in disordered solids. We demonstrate that using aberration-corrected transmission electron microscopy, we can excite and image atomic rearrangements in a two-dimensional silica glass—revealing a complex dance of elastic and plastic deformat</vt:lpwstr>
  </property>
  <property fmtid="{D5CDD505-2E9C-101B-9397-08002B2CF9AE}" pid="97" name="ZOTERO_BREF_QwJYMsDIJl4i_11">
    <vt:lpwstr>ions, phase transitions, and their interplay. We identified the strain associated with individual ring rearrangements, observed the role of vacancies in shear deformation, and quantified fluctuations at a glass/liquid interface. These examples illustrate </vt:lpwstr>
  </property>
  <property fmtid="{D5CDD505-2E9C-101B-9397-08002B2CF9AE}" pid="98" name="ZOTERO_BREF_QwJYMsDIJl4i_12">
    <vt:lpwstr>the wide-ranging and fundamental materials physics that can now be studied at atomic-resolution via transmission electron microscopy of two-dimensional glasses.\nDynamics of individual atoms in a two-dimensional silicate glass have been observed using tra</vt:lpwstr>
  </property>
  <property fmtid="{D5CDD505-2E9C-101B-9397-08002B2CF9AE}" pid="99" name="ZOTERO_BREF_QwJYMsDIJl4i_13">
    <vt:lpwstr>nsmission electron microscopy. [Also see Perspective by Heyde]\nDynamics of individual atoms in a two-dimensional silicate glass have been observed using transmission electron microscopy. [Also see Perspective by Heyde]","DOI":"10.1126/science.1242248","I</vt:lpwstr>
  </property>
  <property fmtid="{D5CDD505-2E9C-101B-9397-08002B2CF9AE}" pid="100" name="ZOTERO_BREF_QwJYMsDIJl4i_14">
    <vt:lpwstr>SSN":"0036-8075, 1095-9203","note":"PMID: 24115436","shortTitle":"Imaging Atomic Rearrangements in Two-Dimensional Silica Glass","language":"en","author":[{"family":"Huang","given":"Pinshane Y."},{"family":"Kurasch","given":"Simon"},{"family":"Alden","giv</vt:lpwstr>
  </property>
  <property fmtid="{D5CDD505-2E9C-101B-9397-08002B2CF9AE}" pid="101" name="ZOTERO_BREF_QwJYMsDIJl4i_15">
    <vt:lpwstr>en":"Jonathan S."},{"family":"Shekhawat","given":"Ashivni"},{"family":"Alemi","given":"Alexander A."},{"family":"McEuen","given":"Paul L."},{"family":"Sethna","given":"James P."},{"family":"Kaiser","given":"Ute"},{"family":"Muller","given":"David A."}],"i</vt:lpwstr>
  </property>
  <property fmtid="{D5CDD505-2E9C-101B-9397-08002B2CF9AE}" pid="102" name="ZOTERO_BREF_QwJYMsDIJl4i_16">
    <vt:lpwstr>ssued":{"date-parts":[["2013",10,11]]}}}],"schema":"https://github.com/citation-style-language/schema/raw/master/csl-citation.json"}</vt:lpwstr>
  </property>
  <property fmtid="{D5CDD505-2E9C-101B-9397-08002B2CF9AE}" pid="103" name="ZOTERO_BREF_QwJYMsDIJl4i_2">
    <vt:lpwstr>ro.org/users/453153/items/4UWQ4N8P"],"itemData":{"id":2709,"type":"article-journal","title":"Direct Imaging of a Two-Dimensional Silica Glass on Graphene","container-title":"Nano Letters","page":"1081-1086","volume":"12","issue":"2","source":"CrossRef","D</vt:lpwstr>
  </property>
  <property fmtid="{D5CDD505-2E9C-101B-9397-08002B2CF9AE}" pid="104" name="ZOTERO_BREF_QwJYMsDIJl4i_3">
    <vt:lpwstr>OI":"10.1021/nl204423x","ISSN":"1530-6984, 1530-6992","language":"en","author":[{"family":"Huang","given":"Pinshane Y."},{"family":"Kurasch","given":"Simon"},{"family":"Srivastava","given":"Anchal"},{"family":"Skakalova","given":"Viera"},{"family":"Kotako</vt:lpwstr>
  </property>
  <property fmtid="{D5CDD505-2E9C-101B-9397-08002B2CF9AE}" pid="105" name="ZOTERO_BREF_QwJYMsDIJl4i_4">
    <vt:lpwstr>ski","given":"Jani"},{"family":"Krasheninnikov","given":"Arkady V."},{"family":"Hovden","given":"Robert"},{"family":"Mao","given":"Qingyun"},{"family":"Meyer","given":"Jannik C."},{"family":"Smet","given":"Jurgen"},{"family":"Muller","given":"David A."},{</vt:lpwstr>
  </property>
  <property fmtid="{D5CDD505-2E9C-101B-9397-08002B2CF9AE}" pid="106" name="ZOTERO_BREF_QwJYMsDIJl4i_5">
    <vt:lpwstr>"family":"Kaiser","given":"Ute"}],"issued":{"date-parts":[["2012",2,8]]}}},{"id":2740,"uris":["http://zotero.org/users/453153/items/J93CMUTJ"],"uri":["http://zotero.org/users/453153/items/J93CMUTJ"],"itemData":{"id":2740,"type":"article-journal","title":"</vt:lpwstr>
  </property>
  <property fmtid="{D5CDD505-2E9C-101B-9397-08002B2CF9AE}" pid="107" name="ZOTERO_BREF_QwJYMsDIJl4i_6">
    <vt:lpwstr>Imaging Atomic Rearrangements in Two-Dimensional Silica Glass: Watching Silica’s Dance","container-title":"Science","page":"224-227","volume":"342","issue":"6155","source":"science.sciencemag.org","abstract":"Glassy Eyed\nIn crystalline materials, the col</vt:lpwstr>
  </property>
  <property fmtid="{D5CDD505-2E9C-101B-9397-08002B2CF9AE}" pid="108" name="ZOTERO_BREF_QwJYMsDIJl4i_7">
    <vt:lpwstr>lective motion of atoms in one- and two-dimensional defects—like dislocations and stacking faults—controls the response to an applied strain, but how glassy materials change their structure in response to strain is much less clear. Huang et al. (p. 224; s</vt:lpwstr>
  </property>
  <property fmtid="{D5CDD505-2E9C-101B-9397-08002B2CF9AE}" pid="109" name="ZOTERO_BREF_QwJYMsDIJl4i_8">
    <vt:lpwstr>ee the Perspective by Heyde) used advanced-transmission electron microscopy to investigate the structural rearrangements in a two-dimensional glass, including the basis for shear deformations and the atomic behavior at the glass/liquid interface.\nStructu</vt:lpwstr>
  </property>
  <property fmtid="{D5CDD505-2E9C-101B-9397-08002B2CF9AE}" pid="110" name="ZOTERO_BREF_QwJYMsDIJl4i_9">
    <vt:lpwstr>ral rearrangements control a wide range of behavior in amorphous materials, and visualizing these atomic-scale rearrangements is critical for developing and refining models for how glasses bend, break, and melt. It is difficult, however, to directly image</vt:lpwstr>
  </property>
  <property fmtid="{D5CDD505-2E9C-101B-9397-08002B2CF9AE}" pid="111" name="ZOTERO_BREF_R2leDjKZHKGA_1">
    <vt:lpwstr>ZOTERO_ITEM CSL_CITATION {"citationID":"JGl4IeaA","properties":{"formattedCitation":"({\\i{}23})","plainCitation":"(23)","noteIndex":0},"citationItems":[{"id":3505,"uris":["http://zotero.org/users/453153/items/PJAXRXCI"],"uri":["http://zotero.org/users/45</vt:lpwstr>
  </property>
  <property fmtid="{D5CDD505-2E9C-101B-9397-08002B2CF9AE}" pid="112" name="ZOTERO_BREF_R2leDjKZHKGA_10">
    <vt:lpwstr>n-Crystalline Solids","author":[{"family":"Le Losq","given":"C."},{"family":"Neuville","given":"D. R."}],"issued":{"date-parts":[["2017",5,1]]}},"locator":"201"}],"schema":"https://github.com/citation-style-language/schema/raw/master/csl-citation.json"}</vt:lpwstr>
  </property>
  <property fmtid="{D5CDD505-2E9C-101B-9397-08002B2CF9AE}" pid="113" name="ZOTERO_BREF_R2leDjKZHKGA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114" name="ZOTERO_BREF_R2leDjKZHKGA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115" name="ZOTERO_BREF_R2leDjKZHKGA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116" name="ZOTERO_BREF_R2leDjKZHKGA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117" name="ZOTERO_BREF_R2leDjKZHKGA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118" name="ZOTERO_BREF_R2leDjKZHKGA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119" name="ZOTERO_BREF_R2leDjKZHKGA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120" name="ZOTERO_BREF_R2leDjKZHKGA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121" name="ZOTERO_BREF_TNYEF5sE8ULi_1">
    <vt:lpwstr>ZOTERO_ITEM CSL_CITATION {"citationID":"6N6fZC6h","properties":{"formattedCitation":"({\\i{}23})","plainCitation":"(23)","noteIndex":0},"citationItems":[{"id":3505,"uris":["http://zotero.org/users/453153/items/PJAXRXCI"],"uri":["http://zotero.org/users/45</vt:lpwstr>
  </property>
  <property fmtid="{D5CDD505-2E9C-101B-9397-08002B2CF9AE}" pid="122" name="ZOTERO_BREF_TNYEF5sE8ULi_10">
    <vt:lpwstr>n-Crystalline Solids","author":[{"family":"Le Losq","given":"C."},{"family":"Neuville","given":"D. R."}],"issued":{"date-parts":[["2017",5,1]]}}}],"schema":"https://github.com/citation-style-language/schema/raw/master/csl-citation.json"}</vt:lpwstr>
  </property>
  <property fmtid="{D5CDD505-2E9C-101B-9397-08002B2CF9AE}" pid="123" name="ZOTERO_BREF_TNYEF5sE8ULi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124" name="ZOTERO_BREF_TNYEF5sE8ULi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125" name="ZOTERO_BREF_TNYEF5sE8ULi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126" name="ZOTERO_BREF_TNYEF5sE8ULi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127" name="ZOTERO_BREF_TNYEF5sE8ULi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128" name="ZOTERO_BREF_TNYEF5sE8ULi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129" name="ZOTERO_BREF_TNYEF5sE8ULi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130" name="ZOTERO_BREF_TNYEF5sE8ULi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131" name="ZOTERO_BREF_Wi1sjCIqUXhm_1">
    <vt:lpwstr>ZOTERO_BIBL {"uncited":[],"omitted":[],"custom":[]} CSL_BIBLIOGRAPHY</vt:lpwstr>
  </property>
  <property fmtid="{D5CDD505-2E9C-101B-9397-08002B2CF9AE}" pid="132" name="ZOTERO_BREF_Wp5FQSHZ76Wi_1">
    <vt:lpwstr>ZOTERO_ITEM CSL_CITATION {"citationID":"xKwYoBVH","properties":{"formattedCitation":"({\\i{}1})","plainCitation":"(1)","noteIndex":0},"citationItems":[{"id":501,"uris":["http://zotero.org/users/453153/items/8B8VC575"],"uri":["http://zotero.org/users/45315</vt:lpwstr>
  </property>
  <property fmtid="{D5CDD505-2E9C-101B-9397-08002B2CF9AE}" pid="133" name="ZOTERO_BREF_Wp5FQSHZ76Wi_2">
    <vt:lpwstr>3/items/8B8VC575"],"itemData":{"id":501,"type":"article-journal","title":"Effect of the Na/K mixing on the structure and the rheology of tectosilicate silica-rich melts","container-title":"Chemical Geology","page":"57-71","volume":"346","DOI":"http://dx.d</vt:lpwstr>
  </property>
  <property fmtid="{D5CDD505-2E9C-101B-9397-08002B2CF9AE}" pid="134" name="ZOTERO_BREF_Wp5FQSHZ76Wi_3">
    <vt:lpwstr>oi.org/10.1016/j.chemgeo.2012.09.009","author":[{"family":"Le Losq","given":"C."},{"family":"Neuville","given":"D. R."}],"issued":{"date-parts":[["2013"]]}}}],"schema":"https://github.com/citation-style-language/schema/raw/master/csl-citation.json"}</vt:lpwstr>
  </property>
  <property fmtid="{D5CDD505-2E9C-101B-9397-08002B2CF9AE}" pid="135" name="ZOTERO_BREF_YuMn7oQSFz89_1">
    <vt:lpwstr>ZOTERO_ITEM CSL_CITATION {"citationID":"OU65GCbL","properties":{"formattedCitation":"({\\i{}23})","plainCitation":"(23)","noteIndex":0},"citationItems":[{"id":3505,"uris":["http://zotero.org/users/453153/items/PJAXRXCI"],"uri":["http://zotero.org/users/45</vt:lpwstr>
  </property>
  <property fmtid="{D5CDD505-2E9C-101B-9397-08002B2CF9AE}" pid="136" name="ZOTERO_BREF_YuMn7oQSFz89_10">
    <vt:lpwstr>n-Crystalline Solids","author":[{"family":"Le Losq","given":"C."},{"family":"Neuville","given":"D. R."}],"issued":{"date-parts":[["2017",5,1]]}}}],"schema":"https://github.com/citation-style-language/schema/raw/master/csl-citation.json"}</vt:lpwstr>
  </property>
  <property fmtid="{D5CDD505-2E9C-101B-9397-08002B2CF9AE}" pid="137" name="ZOTERO_BREF_YuMn7oQSFz89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138" name="ZOTERO_BREF_YuMn7oQSFz89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139" name="ZOTERO_BREF_YuMn7oQSFz89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140" name="ZOTERO_BREF_YuMn7oQSFz89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141" name="ZOTERO_BREF_YuMn7oQSFz89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142" name="ZOTERO_BREF_YuMn7oQSFz89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143" name="ZOTERO_BREF_YuMn7oQSFz89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144" name="ZOTERO_BREF_YuMn7oQSFz89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145" name="ZOTERO_BREF_a4CLR88KY0r3_1">
    <vt:lpwstr>ZOTERO_ITEM CSL_CITATION {"citationID":"pBfPbd6Z","properties":{"formattedCitation":"({\\i{}2})","plainCitation":"(2)","noteIndex":0},"citationItems":[{"id":5671,"uris":["http://zotero.org/users/453153/items/VEEG3HPD"],"uri":["http://zotero.org/users/4531</vt:lpwstr>
  </property>
  <property fmtid="{D5CDD505-2E9C-101B-9397-08002B2CF9AE}" pid="146" name="ZOTERO_BREF_a4CLR88KY0r3_2">
    <vt:lpwstr>53/items/VEEG3HPD"],"itemData":{"id":5671,"type":"article-journal","title":"Multitask Learning","container-title":"Machine Learning","page":"41-75","volume":"28","issue":"1","source":"Springer Link","abstract":"Multitask Learning is an approach to inducti</vt:lpwstr>
  </property>
  <property fmtid="{D5CDD505-2E9C-101B-9397-08002B2CF9AE}" pid="147" name="ZOTERO_BREF_a4CLR88KY0r3_3">
    <vt:lpwstr>ve transfer that improves generalization by using the domain information contained in the training signals of related tasks as an inductive bias. It does this by learning tasks in parallel while using a shared representation; what is learned for each task</vt:lpwstr>
  </property>
  <property fmtid="{D5CDD505-2E9C-101B-9397-08002B2CF9AE}" pid="148" name="ZOTERO_BREF_a4CLR88KY0r3_4">
    <vt:lpwstr> can help other tasks be learned better. This paper reviews prior work on MTL, presents new evidence that MTL in backprop nets discovers task relatedness without the need of supervisory signals, and presents new results for MTL with k-nearest neighbor and</vt:lpwstr>
  </property>
  <property fmtid="{D5CDD505-2E9C-101B-9397-08002B2CF9AE}" pid="149" name="ZOTERO_BREF_a4CLR88KY0r3_5">
    <vt:lpwstr> kernel regression. In this paper we demonstrate multitask learning in three domains. We explain how multitask learning works, and show that there are many opportunities for multitask learning in real domains. We present an algorithm and results for multi</vt:lpwstr>
  </property>
  <property fmtid="{D5CDD505-2E9C-101B-9397-08002B2CF9AE}" pid="150" name="ZOTERO_BREF_a4CLR88KY0r3_6">
    <vt:lpwstr>task learning with case-based methods like k-nearest neighbor and kernel regression, and sketch an algorithm for multitask learning in decision trees. Because multitask learning works, can be applied to many different kinds of domains, and can be used wit</vt:lpwstr>
  </property>
  <property fmtid="{D5CDD505-2E9C-101B-9397-08002B2CF9AE}" pid="151" name="ZOTERO_BREF_a4CLR88KY0r3_7">
    <vt:lpwstr>h different learning algorithms, we conjecture there will be many opportunities for its use on real-world problems.","DOI":"10.1023/A:1007379606734","ISSN":"1573-0565","journalAbbreviation":"Machine Learning","language":"en","author":[{"family":"Caruana",</vt:lpwstr>
  </property>
  <property fmtid="{D5CDD505-2E9C-101B-9397-08002B2CF9AE}" pid="152" name="ZOTERO_BREF_a4CLR88KY0r3_8">
    <vt:lpwstr>"given":"Rich"}],"issued":{"date-parts":[["1997",7,1]]}}}],"schema":"https://github.com/citation-style-language/schema/raw/master/csl-citation.json"}</vt:lpwstr>
  </property>
  <property fmtid="{D5CDD505-2E9C-101B-9397-08002B2CF9AE}" pid="153" name="ZOTERO_BREF_aWZ85P1iovLH_1">
    <vt:lpwstr>ZOTERO_ITEM CSL_CITATION {"citationID":"EL6Jkzld","properties":{"formattedCitation":"({\\i{}7})","plainCitation":"(7)","noteIndex":0},"citationItems":[{"id":5723,"uris":["http://zotero.org/users/453153/items/W4YPAGQA"],"uri":["http://zotero.org/users/4531</vt:lpwstr>
  </property>
  <property fmtid="{D5CDD505-2E9C-101B-9397-08002B2CF9AE}" pid="154" name="ZOTERO_BREF_aWZ85P1iovLH_2">
    <vt:lpwstr>53/items/W4YPAGQA"],"itemData":{"id":5723,"type":"article-journal","title":"Dropout: A Simple Way to Prevent Neural Networks from Overfitting","container-title":"Journal of Machine Learning Research","page":"1929-1958","volume":"15","source":"jmlr.org","s</vt:lpwstr>
  </property>
  <property fmtid="{D5CDD505-2E9C-101B-9397-08002B2CF9AE}" pid="155" name="ZOTERO_BREF_aWZ85P1iovLH_3">
    <vt:lpwstr>hortTitle":"Dropout","author":[{"family":"Srivastava","given":"Nitish"},{"family":"Hinton","given":"Geoffrey"},{"family":"Krizhevsky","given":"Alex"},{"family":"Sutskever","given":"Ilya"},{"family":"Salakhutdinov","given":"Ruslan"}],"issued":{"date-parts"</vt:lpwstr>
  </property>
  <property fmtid="{D5CDD505-2E9C-101B-9397-08002B2CF9AE}" pid="156" name="ZOTERO_BREF_aWZ85P1iovLH_4">
    <vt:lpwstr>:[["2014"]]}}}],"schema":"https://github.com/citation-style-language/schema/raw/master/csl-citation.json"}</vt:lpwstr>
  </property>
  <property fmtid="{D5CDD505-2E9C-101B-9397-08002B2CF9AE}" pid="157" name="ZOTERO_BREF_b7kDl8uV3ABz_1">
    <vt:lpwstr>ZOTERO_ITEM CSL_CITATION {"citationID":"izIJoFQj","properties":{"formattedCitation":"({\\i{}33})","plainCitation":"(33)","noteIndex":0},"citationItems":[{"id":905,"uris":["http://zotero.org/users/453153/items/AVNB26JD"],"uri":["http://zotero.org/users/453</vt:lpwstr>
  </property>
  <property fmtid="{D5CDD505-2E9C-101B-9397-08002B2CF9AE}" pid="158" name="ZOTERO_BREF_b7kDl8uV3ABz_2">
    <vt:lpwstr>153/items/AVNB26JD"],"itemData":{"id":905,"type":"article-journal","title":"Heat capacity of aluminum-free liquid silicates","container-title":"Geochimica et Cosmochimica Acta","page":"471-486","volume":"49","issue":"2","source":"ScienceDirect","abstract"</vt:lpwstr>
  </property>
  <property fmtid="{D5CDD505-2E9C-101B-9397-08002B2CF9AE}" pid="159" name="ZOTERO_BREF_b7kDl8uV3ABz_3">
    <vt:lpwstr>:"Drop calorimetry measurements made between 900 and 1800 K are reported for six MO-SiO2 liquids (M = Li2, K2, SrandBa) and two titanium alkalisilicate melts. These results, together with data from the literature, are used to derive a model for calculatin</vt:lpwstr>
  </property>
  <property fmtid="{D5CDD505-2E9C-101B-9397-08002B2CF9AE}" pid="160" name="ZOTERO_BREF_b7kDl8uV3ABz_4">
    <vt:lpwstr>g the heat capacity of Al-free silicate melts as a function of temperature and chemical composition. Twenty-one major or minor oxides have been considered and, except for K2O-bearing melts, the available data do not indicate deviations of the heat capacit</vt:lpwstr>
  </property>
  <property fmtid="{D5CDD505-2E9C-101B-9397-08002B2CF9AE}" pid="161" name="ZOTERO_BREF_b7kDl8uV3ABz_5">
    <vt:lpwstr>ies from an additive function of composition. Simple energy calculations show that large variations of the temperature of the liquids result in structural changes of a magnitude similar to those of crystal-liquid transitions. It is suggested that network-</vt:lpwstr>
  </property>
  <property fmtid="{D5CDD505-2E9C-101B-9397-08002B2CF9AE}" pid="162" name="ZOTERO_BREF_b7kDl8uV3ABz_6">
    <vt:lpwstr>modifier cations play an important role in changing the configuration of the liquid in response to temperature variations. The specificity of the behavior of the cations is shown by the lack of a simple relationship between the heat capacities of the liqu</vt:lpwstr>
  </property>
  <property fmtid="{D5CDD505-2E9C-101B-9397-08002B2CF9AE}" pid="163" name="ZOTERO_BREF_b7kDl8uV3ABz_7">
    <vt:lpwstr>ids and characteristics of the alkali and alkaline-earth cations such as ionic potential or field strength.","DOI":"10.1016/0016-7037(85)90039-0","ISSN":"0016-7037","journalAbbreviation":"Geochimica et Cosmochimica Acta","author":[{"family":"Richet","give</vt:lpwstr>
  </property>
  <property fmtid="{D5CDD505-2E9C-101B-9397-08002B2CF9AE}" pid="164" name="ZOTERO_BREF_b7kDl8uV3ABz_8">
    <vt:lpwstr>n":"Pascal"},{"family":"Bottinga","given":"Yan"}],"issued":{"date-parts":[["1985",2,1]]}}}],"schema":"https://github.com/citation-style-language/schema/raw/master/csl-citation.json"}</vt:lpwstr>
  </property>
  <property fmtid="{D5CDD505-2E9C-101B-9397-08002B2CF9AE}" pid="165" name="ZOTERO_BREF_d2Eb9LX4hCoC_1">
    <vt:lpwstr>ZOTERO_ITEM CSL_CITATION {"citationID":"PhVUONIU","properties":{"formattedCitation":"({\\i{}36})","plainCitation":"(36)","noteIndex":0},"citationItems":[{"id":416,"uris":["http://zotero.org/users/453153/items/AGSANS3H"],"uri":["http://zotero.org/users/453</vt:lpwstr>
  </property>
  <property fmtid="{D5CDD505-2E9C-101B-9397-08002B2CF9AE}" pid="166" name="ZOTERO_BREF_d2Eb9LX4hCoC_2">
    <vt:lpwstr>153/items/AGSANS3H"],"itemData":{"id":416,"type":"article-journal","title":"Thermodynamics of open networks: ordering and entropy in NaAlSiO₄ glass, liquid and polymorphs","container-title":"Physics and Chemistry of Minerals","page":"385-394","volume":"17</vt:lpwstr>
  </property>
  <property fmtid="{D5CDD505-2E9C-101B-9397-08002B2CF9AE}" pid="167" name="ZOTERO_BREF_d2Eb9LX4hCoC_3">
    <vt:lpwstr>","author":[{"family":"Richet","given":"P."},{"family":"Robie","given":"R. A."},{"family":"Rogez","given":"J."},{"family":"Hemingway","given":"B. S."},{"family":"Courtial","given":"P."},{"family":"Téqui","given":"C."}],"issued":{"date-parts":[["1990"]]}}}</vt:lpwstr>
  </property>
  <property fmtid="{D5CDD505-2E9C-101B-9397-08002B2CF9AE}" pid="168" name="ZOTERO_BREF_d2Eb9LX4hCoC_4">
    <vt:lpwstr>],"schema":"https://github.com/citation-style-language/schema/raw/master/csl-citation.json"}</vt:lpwstr>
  </property>
  <property fmtid="{D5CDD505-2E9C-101B-9397-08002B2CF9AE}" pid="169" name="ZOTERO_BREF_ewiGgE4Skc9t_1">
    <vt:lpwstr>ZOTERO_ITEM CSL_CITATION {"citationID":"Sm20LIqg","properties":{"formattedCitation":"({\\i{}10})","plainCitation":"(10)","noteIndex":0},"citationItems":[{"id":5955,"uris":["http://zotero.org/users/453153/items/VQVKPG9Q"],"uri":["http://zotero.org/users/45</vt:lpwstr>
  </property>
  <property fmtid="{D5CDD505-2E9C-101B-9397-08002B2CF9AE}" pid="170" name="ZOTERO_BREF_ewiGgE4Skc9t_2">
    <vt:lpwstr>3153/items/VQVKPG9Q"],"itemData":{"id":5955,"type":"book","title":"Deep Learning","publisher":"MIT Press","URL":"http://www.deeplearningbook.org","author":[{"family":"Goodfellow","given":"I."},{"family":"Bengio","given":"Y."},{"family":"Courville","given"</vt:lpwstr>
  </property>
  <property fmtid="{D5CDD505-2E9C-101B-9397-08002B2CF9AE}" pid="171" name="ZOTERO_BREF_ewiGgE4Skc9t_3">
    <vt:lpwstr>:"A."}],"issued":{"date-parts":[["2016"]]}}}],"schema":"https://github.com/citation-style-language/schema/raw/master/csl-citation.json"}</vt:lpwstr>
  </property>
  <property fmtid="{D5CDD505-2E9C-101B-9397-08002B2CF9AE}" pid="172" name="ZOTERO_BREF_hFRS1UZ3uRMG_1">
    <vt:lpwstr>ZOTERO_ITEM CSL_CITATION {"citationID":"aYqgXcAU","properties":{"formattedCitation":"({\\i{}20})","plainCitation":"(20)","noteIndex":0},"citationItems":[{"id":534,"uris":["http://zotero.org/users/453153/items/XHMDNPUG"],"uri":["http://zotero.org/users/453</vt:lpwstr>
  </property>
  <property fmtid="{D5CDD505-2E9C-101B-9397-08002B2CF9AE}" pid="173" name="ZOTERO_BREF_hFRS1UZ3uRMG_2">
    <vt:lpwstr>153/items/XHMDNPUG"],"itemData":{"id":534,"type":"article-journal","title":"NMR evidence for five-coordinated silicon in a silicate glass at atmospheric pressure","container-title":"Nature","page":"638-639","volume":"351","author":[{"family":"Stebbins","g</vt:lpwstr>
  </property>
  <property fmtid="{D5CDD505-2E9C-101B-9397-08002B2CF9AE}" pid="174" name="ZOTERO_BREF_hFRS1UZ3uRMG_3">
    <vt:lpwstr>iven":"J."}],"issued":{"date-parts":[["1991"]]}}}],"schema":"https://github.com/citation-style-language/schema/raw/master/csl-citation.json"}</vt:lpwstr>
  </property>
  <property fmtid="{D5CDD505-2E9C-101B-9397-08002B2CF9AE}" pid="175" name="ZOTERO_BREF_hqDjR1w0g0Xl_1">
    <vt:lpwstr>ZOTERO_ITEM CSL_CITATION {"citationID":"iRdNmNX1","properties":{"formattedCitation":"({\\i{}5})","plainCitation":"(5)","noteIndex":0},"citationItems":[{"id":5621,"uris":["http://zotero.org/users/453153/items/9CVZQU9I"],"uri":["http://zotero.org/users/4531</vt:lpwstr>
  </property>
  <property fmtid="{D5CDD505-2E9C-101B-9397-08002B2CF9AE}" pid="176" name="ZOTERO_BREF_hqDjR1w0g0Xl_2">
    <vt:lpwstr>53/items/9CVZQU9I"],"itemData":{"id":5621,"type":"book","title":"Pattern recognition and machine learning","collection-title":"Information science and statistics","publisher":"Springer","publisher-place":"New York","number-of-pages":"738","source":"Librar</vt:lpwstr>
  </property>
  <property fmtid="{D5CDD505-2E9C-101B-9397-08002B2CF9AE}" pid="177" name="ZOTERO_BREF_hqDjR1w0g0Xl_3">
    <vt:lpwstr>y of Congress ISBN","event-place":"New York","ISBN":"978-0-387-31073-2","call-number":"Q327 .B52 2006","language":"en","author":[{"family":"Bishop","given":"Christopher M."}],"issued":{"date-parts":[["2006"]]}}}],"schema":"https://github.com/citation-styl</vt:lpwstr>
  </property>
  <property fmtid="{D5CDD505-2E9C-101B-9397-08002B2CF9AE}" pid="178" name="ZOTERO_BREF_hqDjR1w0g0Xl_4">
    <vt:lpwstr>e-language/schema/raw/master/csl-citation.json"}</vt:lpwstr>
  </property>
  <property fmtid="{D5CDD505-2E9C-101B-9397-08002B2CF9AE}" pid="179" name="ZOTERO_BREF_ie894lXRwABm_1">
    <vt:lpwstr>ZOTERO_ITEM CSL_CITATION {"citationID":"RrLWmlRS","properties":{"formattedCitation":"({\\i{}25})","plainCitation":"(25)","noteIndex":0},"citationItems":[{"id":642,"uris":["http://zotero.org/users/453153/items/EH5CCRSB"],"uri":["http://zotero.org/users/453</vt:lpwstr>
  </property>
  <property fmtid="{D5CDD505-2E9C-101B-9397-08002B2CF9AE}" pid="180" name="ZOTERO_BREF_ie894lXRwABm_2">
    <vt:lpwstr>153/items/EH5CCRSB"],"itemData":{"id":642,"type":"article-journal","title":"The structural behavior of Al&lt;sup&gt;3+&lt;/sup&gt; in peralkaline melts and glasses in the system Na₂O-Al₂O₃-SiO₂","container-title":"American Mineralogist","page":"1668-1678","volume":"8</vt:lpwstr>
  </property>
  <property fmtid="{D5CDD505-2E9C-101B-9397-08002B2CF9AE}" pid="181" name="ZOTERO_BREF_ie894lXRwABm_3">
    <vt:lpwstr>8","author":[{"family":"Mysen","given":"B. O."},{"family":"Lucier","given":"A."},{"family":"Cody","given":"G. D."}],"issued":{"date-parts":[["2003"]]}}}],"schema":"https://github.com/citation-style-language/schema/raw/master/csl-citation.json"}</vt:lpwstr>
  </property>
  <property fmtid="{D5CDD505-2E9C-101B-9397-08002B2CF9AE}" pid="182" name="ZOTERO_BREF_ipyD8uvJUSJV_1">
    <vt:lpwstr>ZOTERO_ITEM CSL_CITATION {"citationID":"0mEJhA5e","properties":{"formattedCitation":"({\\i{}31}, {\\i{}32})","plainCitation":"(31, 32)","noteIndex":0},"citationItems":[{"id":516,"uris":["http://zotero.org/users/453153/items/QRCFZFJ7"],"uri":["http://zoter</vt:lpwstr>
  </property>
  <property fmtid="{D5CDD505-2E9C-101B-9397-08002B2CF9AE}" pid="183" name="ZOTERO_BREF_ipyD8uvJUSJV_10">
    <vt:lpwstr>odel of melt viscosity and values predicted by the GRD viscosity model for multicomponent silicate melts (cf. Giordano et al., 2008).","DOI":"10.1016/j.chemgeo.2016.07.019","ISSN":"0009-2541","journalAbbreviation":"Chemical Geology","author":[{"family":"R</vt:lpwstr>
  </property>
  <property fmtid="{D5CDD505-2E9C-101B-9397-08002B2CF9AE}" pid="184" name="ZOTERO_BREF_ipyD8uvJUSJV_11">
    <vt:lpwstr>ussell","given":"J. K."},{"family":"Giordano","given":"D."}],"issued":{"date-parts":[["2017"]]}}}],"schema":"https://github.com/citation-style-language/schema/raw/master/csl-citation.json"}</vt:lpwstr>
  </property>
  <property fmtid="{D5CDD505-2E9C-101B-9397-08002B2CF9AE}" pid="185" name="ZOTERO_BREF_ipyD8uvJUSJV_2">
    <vt:lpwstr>o.org/users/453153/items/QRCFZFJ7"],"itemData":{"id":516,"type":"article-journal","title":"Configurational heat capacity of Na₂O–CaO–Al₂O₃–SiO₂ melts","container-title":"Chemical Geology","page":"92-101","volume":"256","issue":"3-4","author":[{"family":"W</vt:lpwstr>
  </property>
  <property fmtid="{D5CDD505-2E9C-101B-9397-08002B2CF9AE}" pid="186" name="ZOTERO_BREF_ipyD8uvJUSJV_3">
    <vt:lpwstr>ebb","given":"S. L. L."}],"issued":{"date-parts":[["2008"]]}}},{"id":2423,"uris":["http://zotero.org/users/453153/items/MAEM4I4T"],"uri":["http://zotero.org/users/453153/items/MAEM4I4T"],"itemData":{"id":2423,"type":"article-journal","title":"Modelling co</vt:lpwstr>
  </property>
  <property fmtid="{D5CDD505-2E9C-101B-9397-08002B2CF9AE}" pid="187" name="ZOTERO_BREF_ipyD8uvJUSJV_4">
    <vt:lpwstr>nfigurational entropy of silicate melts","container-title":"Chemical Geology","page":"140-151","volume":"461","source":"ScienceDirect","abstract":"The Adam-Gibbs theory provides a robust connection between the transport or relaxation properties of melts a</vt:lpwstr>
  </property>
  <property fmtid="{D5CDD505-2E9C-101B-9397-08002B2CF9AE}" pid="188" name="ZOTERO_BREF_ipyD8uvJUSJV_5">
    <vt:lpwstr>nd their thermochemical properties. In its expanded form: log η = A + B T S c Tg + C p c ln T T g\n\nthe equation has adjustable unknown parameters A, B and Sc (Tg) which can be estimated from experimental estimates of configurational heat capacity (Cpc),</vt:lpwstr>
  </property>
  <property fmtid="{D5CDD505-2E9C-101B-9397-08002B2CF9AE}" pid="189" name="ZOTERO_BREF_ipyD8uvJUSJV_6">
    <vt:lpwstr> glass transition temperature (Tg) and viscosity (η). Here, we use recently published datasets for anhydrous and hydrous silicate melts and glasses (N ~ 50) for which there are measurements of log η and calorimetric measurements of Cpc and Tg. Our fitting</vt:lpwstr>
  </property>
  <property fmtid="{D5CDD505-2E9C-101B-9397-08002B2CF9AE}" pid="190" name="ZOTERO_BREF_ipyD8uvJUSJV_7">
    <vt:lpwstr> strategy follows the approach developed by previous workers with the sole exception that we assume all silicate melts converge to a common, but unknown, high temperature limit to melt viscosity (e.g., A = log η∞). Our optimal value for A is − 3.51 ± 0.25</vt:lpwstr>
  </property>
  <property fmtid="{D5CDD505-2E9C-101B-9397-08002B2CF9AE}" pid="191" name="ZOTERO_BREF_ipyD8uvJUSJV_8">
    <vt:lpwstr>. A consequence of a common, high-temperature limit to silicate melt viscosity is that the corresponding model values of glass transition temperature (Tg12), melt fragility (m), and the ratio Cpc/Sc are constrained to lie on a single plane approximated as</vt:lpwstr>
  </property>
  <property fmtid="{D5CDD505-2E9C-101B-9397-08002B2CF9AE}" pid="192" name="ZOTERO_BREF_ipyD8uvJUSJV_9">
    <vt:lpwstr>: Cp c S c = − Tg 12 243399 − m 15.518 + 0.996\n\nthereby establishing a quantitative connection between calorimetric and rheological measurements. Lastly, we show a good correspondence between values of Tg12 and fragility (m) from this Adam-Gibbs based m</vt:lpwstr>
  </property>
  <property fmtid="{D5CDD505-2E9C-101B-9397-08002B2CF9AE}" pid="193" name="ZOTERO_BREF_ivL1Vsg77JjN_1">
    <vt:lpwstr>ZOTERO_ITEM CSL_CITATION {"citationID":"yl5bIWs3","properties":{"unsorted":true,"formattedCitation":"({\\i{}26}\\uc0\\u8211{}{\\i{}29})","plainCitation":"(26–29)","noteIndex":0},"citationItems":[{"id":2366,"uris":["http://zotero.org/users/453153/items/2ZQ</vt:lpwstr>
  </property>
  <property fmtid="{D5CDD505-2E9C-101B-9397-08002B2CF9AE}" pid="194" name="ZOTERO_BREF_ivL1Vsg77JjN_10">
    <vt:lpwstr>so calculate values of Tg for melts across the Di-An-Ab ternary system and show that intermediate melt compositions have Tg values that are depressed by up to 100°C relative to the end-members Di-An-Ab. Our non-Arrhenian viscosity model accurately reprodu</vt:lpwstr>
  </property>
  <property fmtid="{D5CDD505-2E9C-101B-9397-08002B2CF9AE}" pid="195" name="ZOTERO_BREF_ivL1Vsg77JjN_11">
    <vt:lpwstr>ces the original database, allows for continuous variations in rheological properties, and has a demonstrated capacity for extrapolation beyond the original data.","DOI":"10.1016/j.gca.2005.06.019","ISSN":"0016-7037","journalAbbreviation":"Geochimica et C</vt:lpwstr>
  </property>
  <property fmtid="{D5CDD505-2E9C-101B-9397-08002B2CF9AE}" pid="196" name="ZOTERO_BREF_ivL1Vsg77JjN_12">
    <vt:lpwstr>osmochimica Acta","author":[{"family":"Russell","given":"James K."},{"family":"Giordano","given":"Daniele"}],"issued":{"date-parts":[["2005",11,15]]}}},{"id":505,"uris":["http://zotero.org/users/453153/items/B2UZRPWV"],"uri":["http://zotero.org/users/4531</vt:lpwstr>
  </property>
  <property fmtid="{D5CDD505-2E9C-101B-9397-08002B2CF9AE}" pid="197" name="ZOTERO_BREF_ivL1Vsg77JjN_13">
    <vt:lpwstr>53/items/B2UZRPWV"],"itemData":{"id":505,"type":"article-journal","title":"Toward a general viscosity equation for natural anhydrous and hydrous silicate melts","container-title":"Geochimica et Cosmochimica Acta","page":"403-416","volume":"71","issue":"2"</vt:lpwstr>
  </property>
  <property fmtid="{D5CDD505-2E9C-101B-9397-08002B2CF9AE}" pid="198" name="ZOTERO_BREF_ivL1Vsg77JjN_14">
    <vt:lpwstr>,"author":[{"family":"Hui","given":"H."},{"family":"Zhang","given":"Y."}],"issued":{"date-parts":[["2007"]]}}},{"id":757,"uris":["http://zotero.org/users/453153/items/5GE3I8II"],"uri":["http://zotero.org/users/453153/items/5GE3I8II"],"itemData":{"id":757,</vt:lpwstr>
  </property>
  <property fmtid="{D5CDD505-2E9C-101B-9397-08002B2CF9AE}" pid="199" name="ZOTERO_BREF_ivL1Vsg77JjN_15">
    <vt:lpwstr>"type":"article-journal","title":"Viscosity of magmatic liquids: A model","container-title":"Earth and Planetary Science Letters","page":"123-134","volume":"271","issue":"1-4","source":"CrossRef","DOI":"10.1016/j.epsl.2008.03.038","ISSN":"0012821X","short</vt:lpwstr>
  </property>
  <property fmtid="{D5CDD505-2E9C-101B-9397-08002B2CF9AE}" pid="200" name="ZOTERO_BREF_ivL1Vsg77JjN_16">
    <vt:lpwstr>Title":"Viscosity of magmatic liquids","language":"en","author":[{"family":"Giordano","given":"D."},{"family":"Russell","given":"J. K."},{"family":"Dingwell","given":"D. B."}],"issued":{"date-parts":[["2008",7]]}}},{"id":4880,"uris":["http://zotero.org/us</vt:lpwstr>
  </property>
  <property fmtid="{D5CDD505-2E9C-101B-9397-08002B2CF9AE}" pid="201" name="ZOTERO_BREF_ivL1Vsg77JjN_17">
    <vt:lpwstr>ers/453153/items/P7C95CY9"],"uri":["http://zotero.org/users/453153/items/P7C95CY9"],"itemData":{"id":4880,"type":"article-journal","title":"A model for calculating the viscosity of natural iron-bearing silicate melts over a wide range of temperatures, pre</vt:lpwstr>
  </property>
  <property fmtid="{D5CDD505-2E9C-101B-9397-08002B2CF9AE}" pid="202" name="ZOTERO_BREF_ivL1Vsg77JjN_18">
    <vt:lpwstr>ssures, oxygen fugacites, and compositions","container-title":"American Mineralogist","page":"2378-2388","volume":"99","issue":"11-12","source":"Crossref","abstract":"A new general model that takes into account the pressure and redox state effect is prese</vt:lpwstr>
  </property>
  <property fmtid="{D5CDD505-2E9C-101B-9397-08002B2CF9AE}" pid="203" name="ZOTERO_BREF_ivL1Vsg77JjN_19">
    <vt:lpwstr>nted to calculate melt viscosities of natural Fe-bearing melts. This new model is applicable to melts that span a wide range of temperatures (from 733 to 1873 K), pressures (0.001–15 kbar), H2O content (from 0 to 12.3 wt%), and compositions (from ultramaf</vt:lpwstr>
  </property>
  <property fmtid="{D5CDD505-2E9C-101B-9397-08002B2CF9AE}" pid="204" name="ZOTERO_BREF_ivL1Vsg77JjN_2">
    <vt:lpwstr>PAKPF"],"uri":["http://zotero.org/users/453153/items/2ZQPAKPF"],"itemData":{"id":2366,"type":"article-journal","title":"A model for silicate melt viscosity in the system CaMgSi&lt;sub&gt;2&lt;/sub&gt;O&lt;sub&gt;6&lt;/sub&gt;-CaAl&lt;sub&gt;2&lt;/sub&gt;Si&lt;sub&gt;2&lt;/sub&gt;O&lt;sub&gt;8&lt;/sub&gt;-NaAlSi&lt;su</vt:lpwstr>
  </property>
  <property fmtid="{D5CDD505-2E9C-101B-9397-08002B2CF9AE}" pid="205" name="ZOTERO_BREF_ivL1Vsg77JjN_20">
    <vt:lpwstr>ic, mafic to silicic melts). The accuracy of the model is calculated to be ±0.23 log units of viscosity, which is within or close to experimental uncertainty. The transport properties, including glass transition temperature and melt fragility, can also be</vt:lpwstr>
  </property>
  <property fmtid="{D5CDD505-2E9C-101B-9397-08002B2CF9AE}" pid="206" name="ZOTERO_BREF_ivL1Vsg77JjN_21">
    <vt:lpwstr> calculated from this model. A spreadsheet to calculate the viscosity is provided in an Electronic Supplement.","DOI":"10.2138/am-2014-4841","ISSN":"0003-004X","language":"en","author":[{"family":"Duan","given":"X."}],"issued":{"date-parts":[["2014",11,1]</vt:lpwstr>
  </property>
  <property fmtid="{D5CDD505-2E9C-101B-9397-08002B2CF9AE}" pid="207" name="ZOTERO_BREF_ivL1Vsg77JjN_22">
    <vt:lpwstr>]}}}],"schema":"https://github.com/citation-style-language/schema/raw/master/csl-citation.json"}</vt:lpwstr>
  </property>
  <property fmtid="{D5CDD505-2E9C-101B-9397-08002B2CF9AE}" pid="208" name="ZOTERO_BREF_ivL1Vsg77JjN_3">
    <vt:lpwstr>b&gt;3&lt;/sub&gt;O&lt;sub&gt;8&lt;/sub&gt;","container-title":"Geochimica et Cosmochimica Acta","page":"5333-5349","volume":"69","issue":"22","source":"ScienceDirect","abstract":"Five hundred eighty-five viscosity measurements on 40 melt compositions from the ternary system </vt:lpwstr>
  </property>
  <property fmtid="{D5CDD505-2E9C-101B-9397-08002B2CF9AE}" pid="209" name="ZOTERO_BREF_ivL1Vsg77JjN_4">
    <vt:lpwstr>CaMgSi2O6 (Di)-CaAl2Si2O8 (An)-NaAlSi3O8 (Ab) have been compiled to create an experimental database spanning a wide range of temperatures (660–2175°C). The melts within this ternary system show near-Arrhenian to strongly non-Arrhenian properties, and in t</vt:lpwstr>
  </property>
  <property fmtid="{D5CDD505-2E9C-101B-9397-08002B2CF9AE}" pid="210" name="ZOTERO_BREF_ivL1Vsg77JjN_5">
    <vt:lpwstr>his regard are comparable to natural melts. The database is used to produce a chemical model for the compositional and temperature dependence of melt viscosity in the Di-An-Ab system. We use the Vogel-Fulcher-Tammann equation (VFT: log η = A + B/(T − C)) </vt:lpwstr>
  </property>
  <property fmtid="{D5CDD505-2E9C-101B-9397-08002B2CF9AE}" pid="211" name="ZOTERO_BREF_ivL1Vsg77JjN_6">
    <vt:lpwstr>to account for the temperature dependence of melt viscosity. We also assume that all silicate melts converge to a common viscosity at high temperature. Thus, A is independent of composition, and all compositional dependence resides in the parameters B and</vt:lpwstr>
  </property>
  <property fmtid="{D5CDD505-2E9C-101B-9397-08002B2CF9AE}" pid="212" name="ZOTERO_BREF_ivL1Vsg77JjN_7">
    <vt:lpwstr> C. The best estimate for A is −5.06, which implies a high-temperature limit to viscosity of 10-5.06 Pa s. The compositional dependence of B and C is expressed by 12 coefficients (bi=1,2.6, cj=1,2..6) representing linear (e.g., bi=1:3) and higher order, n</vt:lpwstr>
  </property>
  <property fmtid="{D5CDD505-2E9C-101B-9397-08002B2CF9AE}" pid="213" name="ZOTERO_BREF_ivL1Vsg77JjN_8">
    <vt:lpwstr>onlinear (e.g., bi=4:6) contributions. Our results suggest a near-linear compositional dependence for B (&amp;lt;10% nonlinear) and C (&amp;lt;7% nonlinear). We use the model to predict model VFT functions and to demonstrate the systematic variations in viscosity</vt:lpwstr>
  </property>
  <property fmtid="{D5CDD505-2E9C-101B-9397-08002B2CF9AE}" pid="214" name="ZOTERO_BREF_ivL1Vsg77JjN_9">
    <vt:lpwstr> due to changes in melt composition. Despite the near linear compositional dependence of B and C, the model reproduces the pronounced nonlinearities shown by the original data, including the crossing of VFT functions for different melt compositions. We al</vt:lpwstr>
  </property>
  <property fmtid="{D5CDD505-2E9C-101B-9397-08002B2CF9AE}" pid="215" name="ZOTERO_BREF_jKuB97iEj4hK_1">
    <vt:lpwstr>ZOTERO_ITEM CSL_CITATION {"citationID":"zAiHESrM","properties":{"formattedCitation":"({\\i{}1})","plainCitation":"(1)","noteIndex":0},"citationItems":[{"id":501,"uris":["http://zotero.org/users/453153/items/8B8VC575"],"uri":["http://zotero.org/users/45315</vt:lpwstr>
  </property>
  <property fmtid="{D5CDD505-2E9C-101B-9397-08002B2CF9AE}" pid="216" name="ZOTERO_BREF_jKuB97iEj4hK_2">
    <vt:lpwstr>3/items/8B8VC575"],"itemData":{"id":501,"type":"article-journal","title":"Effect of the Na/K mixing on the structure and the rheology of tectosilicate silica-rich melts","container-title":"Chemical Geology","page":"57-71","volume":"346","DOI":"http://dx.d</vt:lpwstr>
  </property>
  <property fmtid="{D5CDD505-2E9C-101B-9397-08002B2CF9AE}" pid="217" name="ZOTERO_BREF_jKuB97iEj4hK_3">
    <vt:lpwstr>oi.org/10.1016/j.chemgeo.2012.09.009","author":[{"family":"Le Losq","given":"C."},{"family":"Neuville","given":"D. R."}],"issued":{"date-parts":[["2013"]]}}}],"schema":"https://github.com/citation-style-language/schema/raw/master/csl-citation.json"}</vt:lpwstr>
  </property>
  <property fmtid="{D5CDD505-2E9C-101B-9397-08002B2CF9AE}" pid="218" name="ZOTERO_BREF_l6C4rjugeCOw_1">
    <vt:lpwstr/>
  </property>
  <property fmtid="{D5CDD505-2E9C-101B-9397-08002B2CF9AE}" pid="219" name="ZOTERO_BREF_mAQhnCA8mPAP_1">
    <vt:lpwstr>ZOTERO_ITEM CSL_CITATION {"citationID":"lwYuOhzX","properties":{"formattedCitation":"({\\i{}24})","plainCitation":"(24)","noteIndex":0},"citationItems":[{"id":358,"uris":["http://zotero.org/users/453153/items/UENA3I4E"],"uri":["http://zotero.org/users/453</vt:lpwstr>
  </property>
  <property fmtid="{D5CDD505-2E9C-101B-9397-08002B2CF9AE}" pid="220" name="ZOTERO_BREF_mAQhnCA8mPAP_2">
    <vt:lpwstr>153/items/UENA3I4E"],"itemData":{"id":358,"type":"article-journal","title":"Experimental, in situ, high-temperature studies of properties and structure of silicate melts relevant to magmatic processes","container-title":"European Journal of Mineralogy","p</vt:lpwstr>
  </property>
  <property fmtid="{D5CDD505-2E9C-101B-9397-08002B2CF9AE}" pid="221" name="ZOTERO_BREF_mAQhnCA8mPAP_3">
    <vt:lpwstr>age":"745-766","volume":"7","author":[{"family":"Mysen","given":"B. O."}],"issued":{"date-parts":[["1995"]]}}}],"schema":"https://github.com/citation-style-language/schema/raw/master/csl-citation.json"}</vt:lpwstr>
  </property>
  <property fmtid="{D5CDD505-2E9C-101B-9397-08002B2CF9AE}" pid="222" name="ZOTERO_BREF_mmlFsYuqkYKw_1">
    <vt:lpwstr>ZOTERO_ITEM CSL_CITATION {"citationID":"3NsFOIM5","properties":{"formattedCitation":"(see review of {\\i{}11})","plainCitation":"(see review of 11)","noteIndex":0},"citationItems":[{"id":4729,"uris":["http://zotero.org/users/453153/items/2XWMG3XB"],"uri":</vt:lpwstr>
  </property>
  <property fmtid="{D5CDD505-2E9C-101B-9397-08002B2CF9AE}" pid="223" name="ZOTERO_BREF_mmlFsYuqkYKw_2">
    <vt:lpwstr>["http://zotero.org/users/453153/items/2XWMG3XB"],"itemData":{"id":4729,"type":"chapter","title":"Silicate Glasses","container-title":"Handbook of Glass","publisher":"Springer","URL":"https://www.springer.com/us/book/9783319937267","ISBN":"978-3-319-93728</vt:lpwstr>
  </property>
  <property fmtid="{D5CDD505-2E9C-101B-9397-08002B2CF9AE}" pid="224" name="ZOTERO_BREF_mmlFsYuqkYKw_3">
    <vt:lpwstr>-1","author":[{"family":"Le Losq","given":"C."},{"family":"Cicconi","given":"M. R."},{"family":"Greaves","given":"G. N."},{"family":"Neuville","given":"D. R."}],"issued":{"date-parts":[["2019",5]]}},"prefix":"see review of"}],"schema":"https://github.com/</vt:lpwstr>
  </property>
  <property fmtid="{D5CDD505-2E9C-101B-9397-08002B2CF9AE}" pid="225" name="ZOTERO_BREF_mmlFsYuqkYKw_4">
    <vt:lpwstr>citation-style-language/schema/raw/master/csl-citation.json"}</vt:lpwstr>
  </property>
  <property fmtid="{D5CDD505-2E9C-101B-9397-08002B2CF9AE}" pid="226" name="ZOTERO_BREF_pu3oU2ySGXy6_1">
    <vt:lpwstr>ZOTERO_ITEM CSL_CITATION {"citationID":"adbrzYNV","properties":{"formattedCitation":"({\\i{}6})","plainCitation":"(6)","noteIndex":0},"citationItems":[{"id":1375,"uris":["http://zotero.org/users/453153/items/PMMGXQ3B"],"uri":["http://zotero.org/users/4531</vt:lpwstr>
  </property>
  <property fmtid="{D5CDD505-2E9C-101B-9397-08002B2CF9AE}" pid="227" name="ZOTERO_BREF_pu3oU2ySGXy6_2">
    <vt:lpwstr>53/items/PMMGXQ3B"],"itemData":{"id":1375,"type":"paper-conference","title":"Deep sparse rectifier neural networks","container-title":"International Conference on Artificial Intelligence and Statistics","page":"315–323","source":"Google Scholar","URL":"ht</vt:lpwstr>
  </property>
  <property fmtid="{D5CDD505-2E9C-101B-9397-08002B2CF9AE}" pid="228" name="ZOTERO_BREF_pu3oU2ySGXy6_3">
    <vt:lpwstr>tp://machinelearning.wustl.edu/mlpapers/paper_files/AISTATS2011_GlorotBB11.pdf","author":[{"family":"Glorot","given":"Xavier"},{"family":"Bordes","given":"Antoine"},{"family":"Bengio","given":"Yoshua"}],"issued":{"date-parts":[["2011"]]},"accessed":{"date</vt:lpwstr>
  </property>
  <property fmtid="{D5CDD505-2E9C-101B-9397-08002B2CF9AE}" pid="229" name="ZOTERO_BREF_pu3oU2ySGXy6_4">
    <vt:lpwstr>-parts":[["2016",6,15]]}}}],"schema":"https://github.com/citation-style-language/schema/raw/master/csl-citation.json"}</vt:lpwstr>
  </property>
  <property fmtid="{D5CDD505-2E9C-101B-9397-08002B2CF9AE}" pid="230" name="ZOTERO_BREF_tGGwCehXNU1e_1">
    <vt:lpwstr>ZOTERO_ITEM CSL_CITATION {"citationID":"RAVzEbb8","properties":{"formattedCitation":"({\\i{}1}, {\\i{}19})","plainCitation":"(1, 19)","noteIndex":0},"citationItems":[{"id":501,"uris":["http://zotero.org/users/453153/items/8B8VC575"],"uri":["http://zotero.</vt:lpwstr>
  </property>
  <property fmtid="{D5CDD505-2E9C-101B-9397-08002B2CF9AE}" pid="231" name="ZOTERO_BREF_tGGwCehXNU1e_10">
    <vt:lpwstr>erstanding industrial and geological processes.","DOI":"10.1038/s41598-017-16741-3","ISSN":"2045-2322","shortTitle":"Percolation channels","language":"En","author":[{"family":"Le Losq","given":"C."},{"family":"Neuville","given":"D. R."},{"family":"Chen","</vt:lpwstr>
  </property>
  <property fmtid="{D5CDD505-2E9C-101B-9397-08002B2CF9AE}" pid="232" name="ZOTERO_BREF_tGGwCehXNU1e_11">
    <vt:lpwstr>given":"W."},{"family":"Florian","given":"P."},{"family":"Massiot","given":"D."},{"family":"Zhou","given":"Z."},{"family":"Greaves","given":"G. N."}],"issued":{"date-parts":[["2017",12]]}}}],"schema":"https://github.com/citation-style-language/schema/raw/</vt:lpwstr>
  </property>
  <property fmtid="{D5CDD505-2E9C-101B-9397-08002B2CF9AE}" pid="233" name="ZOTERO_BREF_tGGwCehXNU1e_12">
    <vt:lpwstr>master/csl-citation.json"}</vt:lpwstr>
  </property>
  <property fmtid="{D5CDD505-2E9C-101B-9397-08002B2CF9AE}" pid="234" name="ZOTERO_BREF_tGGwCehXNU1e_2">
    <vt:lpwstr>org/users/453153/items/8B8VC575"],"itemData":{"id":501,"type":"article-journal","title":"Effect of the Na/K mixing on the structure and the rheology of tectosilicate silica-rich melts","container-title":"Chemical Geology","page":"57-71","volume":"346","DO</vt:lpwstr>
  </property>
  <property fmtid="{D5CDD505-2E9C-101B-9397-08002B2CF9AE}" pid="235" name="ZOTERO_BREF_tGGwCehXNU1e_3">
    <vt:lpwstr>I":"http://dx.doi.org/10.1016/j.chemgeo.2012.09.009","author":[{"family":"Le Losq","given":"C."},{"family":"Neuville","given":"D. R."}],"issued":{"date-parts":[["2013"]]}}},{"id":4406,"uris":["http://zotero.org/users/453153/items/6VDKVSXJ"],"uri":["http:/</vt:lpwstr>
  </property>
  <property fmtid="{D5CDD505-2E9C-101B-9397-08002B2CF9AE}" pid="236" name="ZOTERO_BREF_tGGwCehXNU1e_4">
    <vt:lpwstr>/zotero.org/users/453153/items/6VDKVSXJ"],"itemData":{"id":4406,"type":"article-journal","title":"Percolation channels: a universal idea to describe the atomic structure and dynamics of glasses and melts","container-title":"Scientific Reports","page":"164</vt:lpwstr>
  </property>
  <property fmtid="{D5CDD505-2E9C-101B-9397-08002B2CF9AE}" pid="237" name="ZOTERO_BREF_tGGwCehXNU1e_5">
    <vt:lpwstr>90","volume":"7","issue":"1","source":"www.nature.com","abstract":"Understanding the links between chemical composition, nano-structure and the dynamic properties of silicate melts and glasses is fundamental to both Earth and Materials Sciences. Central t</vt:lpwstr>
  </property>
  <property fmtid="{D5CDD505-2E9C-101B-9397-08002B2CF9AE}" pid="238" name="ZOTERO_BREF_tGGwCehXNU1e_6">
    <vt:lpwstr>o this is whether the distribution of mobile metallic ions is random or not. In silicate systems, such as window glass, it is well-established that the short-range structure is not random but metal ions cluster, forming percolation channels through a part</vt:lpwstr>
  </property>
  <property fmtid="{D5CDD505-2E9C-101B-9397-08002B2CF9AE}" pid="239" name="ZOTERO_BREF_tGGwCehXNU1e_7">
    <vt:lpwstr>ly broken network of corner-sharing SiO4 tetrahedra. In alumino-silicate glasses and melts, extensively used in industry and representing most of the Earth magmas, metal ions compensate the electrical charge deficit of AlO4\n                        − tetr</vt:lpwstr>
  </property>
  <property fmtid="{D5CDD505-2E9C-101B-9397-08002B2CF9AE}" pid="240" name="ZOTERO_BREF_tGGwCehXNU1e_8">
    <vt:lpwstr>ahedra, but until now clustering has not been confirmed. Here we report how major changes in melt viscosity, together with glass Raman and Nuclear Magnetic Resonance measurements and Molecular Dynamics simulations, demonstrate that metal ions nano-segrega</vt:lpwstr>
  </property>
  <property fmtid="{D5CDD505-2E9C-101B-9397-08002B2CF9AE}" pid="241" name="ZOTERO_BREF_tGGwCehXNU1e_9">
    <vt:lpwstr>te into percolation channels, making this a universal phenomenon of oxide glasses and melts. Furthermore, we can explain how, in both single and mixed alkali compositions, metal ion clustering and percolation radically affect melt mobility, central to und</vt:lpwstr>
  </property>
  <property fmtid="{D5CDD505-2E9C-101B-9397-08002B2CF9AE}" pid="242" name="ZOTERO_BREF_w4moMihUmSXA_1">
    <vt:lpwstr>ZOTERO_ITEM CSL_CITATION {"citationID":"G7dOkTva","properties":{"formattedCitation":"({\\i{}17})","plainCitation":"(17)","noteIndex":0},"citationItems":[{"id":1328,"uris":["http://zotero.org/users/453153/items/CZT3JPVA"],"uri":["http://zotero.org/users/45</vt:lpwstr>
  </property>
  <property fmtid="{D5CDD505-2E9C-101B-9397-08002B2CF9AE}" pid="243" name="ZOTERO_BREF_w4moMihUmSXA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244" name="ZOTERO_BREF_w4moMihUmSXA_3">
    <vt:lpwstr>ge":"495-517","volume":"126","source":"CrossRef","DOI":"10.1016/j.gca.2013.11.010","ISSN":"00167037","language":"en","author":[{"family":"Le Losq","given":"C."},{"family":"Neuville","given":"D. R."},{"family":"Florian","given":"P."},{"family":"Henderson",</vt:lpwstr>
  </property>
  <property fmtid="{D5CDD505-2E9C-101B-9397-08002B2CF9AE}" pid="245" name="ZOTERO_BREF_w4moMihUmSXA_4">
    <vt:lpwstr>"given":"G. S."},{"family":"Massiot","given":"D."}],"issued":{"date-parts":[["2014",2]]}}}],"schema":"https://github.com/citation-style-language/schema/raw/master/csl-citation.json"}</vt:lpwstr>
  </property>
  <property fmtid="{D5CDD505-2E9C-101B-9397-08002B2CF9AE}" pid="246" name="ZOTERO_BREF_z88cu7Bx1r5y_1">
    <vt:lpwstr>ZOTERO_ITEM CSL_CITATION {"citationID":"AhxTP1xD","properties":{"formattedCitation":"({\\i{}4})","plainCitation":"(4)","noteIndex":0},"citationItems":[{"id":1639,"uris":["http://zotero.org/users/453153/items/VXTS2VFC"],"uri":["http://zotero.org/users/4531</vt:lpwstr>
  </property>
  <property fmtid="{D5CDD505-2E9C-101B-9397-08002B2CF9AE}" pid="247" name="ZOTERO_BREF_z88cu7Bx1r5y_2">
    <vt:lpwstr>53/items/VXTS2VFC"],"itemData":{"id":1639,"type":"book","title":"Machine Learning: A Probabilistic Perspective","publisher":"The MIT Press","publisher-place":"Cambridge, Massachusetts","event-place":"Cambridge, Massachusetts","author":[{"family":"Murphy",</vt:lpwstr>
  </property>
  <property fmtid="{D5CDD505-2E9C-101B-9397-08002B2CF9AE}" pid="248" name="ZOTERO_BREF_z88cu7Bx1r5y_3">
    <vt:lpwstr>"given":"K. P."}],"issued":{"date-parts":[["2012"]]}}}],"schema":"https://github.com/citation-style-language/schema/raw/master/csl-citation.json"}</vt:lpwstr>
  </property>
  <property fmtid="{D5CDD505-2E9C-101B-9397-08002B2CF9AE}" pid="249" name="ZOTERO_PREF_1">
    <vt:lpwstr>&lt;data data-version="3" zotero-version="5.0.87"&gt;&lt;session id="XFXBCpM7"/&gt;&lt;style id="http://www.zotero.org/styles/science" hasBibliography="1" bibliographyStyleHasBeenSet="1"/&gt;&lt;prefs&gt;&lt;pref name="fieldType" value="Bookmark"/&gt;&lt;/prefs&gt;&lt;/data&gt;</vt:lpwstr>
  </property>
</Properties>
</file>
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D2240C" w14:textId="77777777" w:rsidR="009274F1" w:rsidRDefault="005505C2">
      <w:pPr>
        <w:pStyle w:val="Head"/>
        <w:spacing w:before="0" w:after="0" w:line="480" w:lineRule="auto"/>
        <w:jc w:val="both"/>
      </w:pPr>
      <w:r>
        <w:rPr>
          <w:color w:val="000000"/>
        </w:rPr>
        <w:t xml:space="preserve">Title: </w:t>
      </w:r>
      <w:commentRangeStart w:id="0"/>
      <w:r>
        <w:rPr>
          <w:color w:val="000000"/>
        </w:rPr>
        <w:t xml:space="preserve">Deep learning </w:t>
      </w:r>
      <w:commentRangeEnd w:id="0"/>
      <w:r>
        <w:commentReference w:id="0"/>
      </w:r>
      <w:r>
        <w:commentReference w:id="1"/>
      </w:r>
      <w:r>
        <w:rPr>
          <w:color w:val="000000"/>
        </w:rPr>
        <w:t xml:space="preserve">prediction </w:t>
      </w:r>
      <w:commentRangeStart w:id="2"/>
      <w:r>
        <w:rPr>
          <w:color w:val="000000"/>
        </w:rPr>
        <w:t xml:space="preserve">of </w:t>
      </w:r>
      <w:r w:rsidR="00D83BCB" w:rsidRPr="00D83BCB">
        <w:rPr>
          <w:color w:val="000000"/>
          <w:highlight w:val="yellow"/>
        </w:rPr>
        <w:t>glass and</w:t>
      </w:r>
      <w:r w:rsidR="00D83BCB">
        <w:rPr>
          <w:color w:val="000000"/>
        </w:rPr>
        <w:t xml:space="preserve"> </w:t>
      </w:r>
      <w:commentRangeEnd w:id="2"/>
      <w:r w:rsidR="003B7587">
        <w:rPr>
          <w:rStyle w:val="Marquedannotation"/>
          <w:b w:val="0"/>
          <w:bCs w:val="0"/>
          <w:kern w:val="0"/>
        </w:rPr>
        <w:commentReference w:id="2"/>
      </w:r>
      <w:r>
        <w:rPr>
          <w:color w:val="000000"/>
        </w:rPr>
        <w:t>melt properties</w:t>
      </w:r>
    </w:p>
    <w:p w14:paraId="7FBD9DB9" w14:textId="77777777" w:rsidR="009274F1" w:rsidRDefault="005505C2">
      <w:pPr>
        <w:pStyle w:val="Teaser"/>
        <w:spacing w:before="0" w:line="480" w:lineRule="auto"/>
        <w:jc w:val="both"/>
        <w:rPr>
          <w:lang w:val="fr-FR"/>
        </w:rPr>
      </w:pPr>
      <w:proofErr w:type="spellStart"/>
      <w:r>
        <w:rPr>
          <w:b/>
          <w:color w:val="000000"/>
          <w:lang w:val="fr-FR"/>
        </w:rPr>
        <w:t>Authors</w:t>
      </w:r>
      <w:proofErr w:type="spellEnd"/>
      <w:r>
        <w:rPr>
          <w:b/>
          <w:color w:val="000000"/>
          <w:lang w:val="fr-FR"/>
        </w:rPr>
        <w:t xml:space="preserve"> : </w:t>
      </w:r>
      <w:bookmarkStart w:id="3" w:name="__DdeLink__4220_2187724418"/>
      <w:r>
        <w:rPr>
          <w:b/>
          <w:color w:val="000000"/>
          <w:lang w:val="fr-FR"/>
        </w:rPr>
        <w:t>Charles Le Losq</w:t>
      </w:r>
      <w:r>
        <w:rPr>
          <w:b/>
          <w:color w:val="000000"/>
          <w:vertAlign w:val="superscript"/>
          <w:lang w:val="fr-FR"/>
        </w:rPr>
        <w:t>1</w:t>
      </w:r>
      <w:proofErr w:type="gramStart"/>
      <w:r>
        <w:rPr>
          <w:b/>
          <w:color w:val="000000"/>
          <w:vertAlign w:val="superscript"/>
          <w:lang w:val="fr-FR"/>
        </w:rPr>
        <w:t>,</w:t>
      </w:r>
      <w:bookmarkStart w:id="4" w:name="__DdeLink__1669_3633244984"/>
      <w:r>
        <w:rPr>
          <w:b/>
          <w:color w:val="000000"/>
          <w:vertAlign w:val="superscript"/>
          <w:lang w:val="fr-FR"/>
        </w:rPr>
        <w:t>2</w:t>
      </w:r>
      <w:bookmarkEnd w:id="4"/>
      <w:r>
        <w:rPr>
          <w:b/>
          <w:color w:val="000000"/>
          <w:vertAlign w:val="superscript"/>
          <w:lang w:val="fr-FR"/>
        </w:rPr>
        <w:t>,3</w:t>
      </w:r>
      <w:proofErr w:type="gramEnd"/>
      <w:r>
        <w:rPr>
          <w:b/>
          <w:color w:val="000000"/>
          <w:vertAlign w:val="superscript"/>
          <w:lang w:val="fr-FR"/>
        </w:rPr>
        <w:t>,*</w:t>
      </w:r>
      <w:r>
        <w:rPr>
          <w:b/>
          <w:color w:val="000000"/>
          <w:lang w:val="fr-FR"/>
        </w:rPr>
        <w:t>, Andrew Valentine</w:t>
      </w:r>
      <w:r>
        <w:rPr>
          <w:b/>
          <w:color w:val="000000"/>
          <w:vertAlign w:val="superscript"/>
          <w:lang w:val="fr-FR"/>
        </w:rPr>
        <w:t xml:space="preserve">2 </w:t>
      </w:r>
      <w:r>
        <w:rPr>
          <w:b/>
          <w:color w:val="000000"/>
          <w:lang w:val="fr-FR"/>
        </w:rPr>
        <w:t>, Bjorn O. Mysen</w:t>
      </w:r>
      <w:r>
        <w:rPr>
          <w:b/>
          <w:color w:val="000000"/>
          <w:vertAlign w:val="superscript"/>
          <w:lang w:val="fr-FR"/>
        </w:rPr>
        <w:t>3</w:t>
      </w:r>
      <w:bookmarkEnd w:id="3"/>
      <w:r>
        <w:rPr>
          <w:b/>
          <w:color w:val="000000"/>
          <w:lang w:val="fr-FR"/>
        </w:rPr>
        <w:t>, Daniel R. Neuville</w:t>
      </w:r>
      <w:r>
        <w:rPr>
          <w:b/>
          <w:color w:val="000000"/>
          <w:vertAlign w:val="superscript"/>
          <w:lang w:val="fr-FR"/>
        </w:rPr>
        <w:t>1</w:t>
      </w:r>
    </w:p>
    <w:p w14:paraId="2858B958" w14:textId="77777777" w:rsidR="009274F1" w:rsidRDefault="005505C2">
      <w:pPr>
        <w:pStyle w:val="Teaser"/>
        <w:spacing w:before="0" w:line="480" w:lineRule="auto"/>
        <w:jc w:val="both"/>
        <w:rPr>
          <w:lang w:val="fr-FR"/>
        </w:rPr>
      </w:pPr>
      <w:r>
        <w:rPr>
          <w:b/>
          <w:color w:val="000000"/>
          <w:lang w:val="fr-FR"/>
        </w:rPr>
        <w:t>Affiliations :</w:t>
      </w:r>
    </w:p>
    <w:p w14:paraId="6ECB379D" w14:textId="77777777" w:rsidR="009274F1" w:rsidRDefault="005505C2">
      <w:pPr>
        <w:pStyle w:val="PreformattedText"/>
        <w:rPr>
          <w:lang w:val="fr-FR"/>
        </w:rPr>
      </w:pPr>
      <w:r>
        <w:rPr>
          <w:rFonts w:cs="Times New Roman"/>
          <w:color w:val="000000"/>
          <w:szCs w:val="24"/>
          <w:vertAlign w:val="superscript"/>
          <w:lang w:val="fr-FR"/>
        </w:rPr>
        <w:t>1</w:t>
      </w:r>
      <w:r>
        <w:rPr>
          <w:rFonts w:cs="Times New Roman"/>
          <w:color w:val="000000"/>
          <w:szCs w:val="24"/>
          <w:lang w:val="fr-FR"/>
        </w:rPr>
        <w:t xml:space="preserve">Institut de physique du globe de Paris, </w:t>
      </w:r>
      <w:commentRangeStart w:id="5"/>
      <w:r w:rsidR="00D83BCB" w:rsidRPr="00D83BCB">
        <w:rPr>
          <w:rFonts w:cs="Times New Roman"/>
          <w:color w:val="000000"/>
          <w:szCs w:val="24"/>
          <w:highlight w:val="yellow"/>
          <w:lang w:val="fr-FR"/>
        </w:rPr>
        <w:t>CNRS-UMR7154,</w:t>
      </w:r>
      <w:r w:rsidR="00D83BCB">
        <w:rPr>
          <w:rFonts w:cs="Times New Roman"/>
          <w:color w:val="000000"/>
          <w:szCs w:val="24"/>
          <w:lang w:val="fr-FR"/>
        </w:rPr>
        <w:t xml:space="preserve"> </w:t>
      </w:r>
      <w:commentRangeEnd w:id="5"/>
      <w:r w:rsidR="003B7587">
        <w:rPr>
          <w:rStyle w:val="Marquedannotation"/>
          <w:rFonts w:eastAsia="Times New Roman" w:cs="Times New Roman"/>
        </w:rPr>
        <w:commentReference w:id="5"/>
      </w:r>
      <w:r>
        <w:rPr>
          <w:rFonts w:cs="Times New Roman"/>
          <w:color w:val="000000"/>
          <w:szCs w:val="24"/>
          <w:lang w:val="fr-FR"/>
        </w:rPr>
        <w:t>Université de Paris, Paris 75005, France</w:t>
      </w:r>
    </w:p>
    <w:p w14:paraId="0521694A" w14:textId="77777777" w:rsidR="009274F1" w:rsidRDefault="005505C2">
      <w:pPr>
        <w:pStyle w:val="PreformattedText"/>
      </w:pPr>
      <w:r>
        <w:rPr>
          <w:rFonts w:cs="Times New Roman"/>
          <w:color w:val="000000"/>
          <w:szCs w:val="24"/>
          <w:vertAlign w:val="superscript"/>
        </w:rPr>
        <w:t xml:space="preserve">2 </w:t>
      </w:r>
      <w:r>
        <w:rPr>
          <w:rFonts w:cs="Times New Roman"/>
          <w:color w:val="000000"/>
          <w:szCs w:val="24"/>
        </w:rPr>
        <w:t xml:space="preserve">Research </w:t>
      </w:r>
      <w:proofErr w:type="gramStart"/>
      <w:r>
        <w:rPr>
          <w:rFonts w:cs="Times New Roman"/>
          <w:color w:val="000000"/>
          <w:szCs w:val="24"/>
        </w:rPr>
        <w:t>School</w:t>
      </w:r>
      <w:proofErr w:type="gramEnd"/>
      <w:r>
        <w:rPr>
          <w:rFonts w:cs="Times New Roman"/>
          <w:color w:val="000000"/>
          <w:szCs w:val="24"/>
        </w:rPr>
        <w:t xml:space="preserve"> of Earth Sciences, Australian National University, Canberra 2601, Australia</w:t>
      </w:r>
    </w:p>
    <w:p w14:paraId="6DD0FB0B" w14:textId="77777777" w:rsidR="009274F1" w:rsidRDefault="005505C2">
      <w:pPr>
        <w:pStyle w:val="PreformattedText"/>
      </w:pPr>
      <w:r>
        <w:rPr>
          <w:rFonts w:cs="Times New Roman"/>
          <w:color w:val="000000"/>
          <w:szCs w:val="24"/>
          <w:vertAlign w:val="superscript"/>
        </w:rPr>
        <w:t xml:space="preserve">3 </w:t>
      </w:r>
      <w:r>
        <w:rPr>
          <w:rFonts w:cs="Times New Roman"/>
          <w:color w:val="000000"/>
          <w:szCs w:val="24"/>
        </w:rPr>
        <w:t xml:space="preserve">Geophysical </w:t>
      </w:r>
      <w:proofErr w:type="gramStart"/>
      <w:r>
        <w:rPr>
          <w:rFonts w:cs="Times New Roman"/>
          <w:color w:val="000000"/>
          <w:szCs w:val="24"/>
        </w:rPr>
        <w:t>Laboratory</w:t>
      </w:r>
      <w:proofErr w:type="gramEnd"/>
      <w:r>
        <w:rPr>
          <w:rFonts w:cs="Times New Roman"/>
          <w:color w:val="000000"/>
          <w:szCs w:val="24"/>
        </w:rPr>
        <w:t>, Carnegie Institution for Science, Washington D.C. 20001, U.S.A.</w:t>
      </w:r>
    </w:p>
    <w:p w14:paraId="053BD9EC" w14:textId="77777777" w:rsidR="009274F1" w:rsidRDefault="005505C2">
      <w:r>
        <w:rPr>
          <w:sz w:val="24"/>
          <w:szCs w:val="24"/>
        </w:rPr>
        <w:t xml:space="preserve">*Correspondence to: </w:t>
      </w:r>
      <w:hyperlink r:id="rId9">
        <w:r>
          <w:rPr>
            <w:rStyle w:val="Hyperlink1"/>
            <w:sz w:val="24"/>
            <w:szCs w:val="24"/>
            <w:u w:val="none"/>
          </w:rPr>
          <w:t>lelosq@ipgp.fr</w:t>
        </w:r>
      </w:hyperlink>
    </w:p>
    <w:p w14:paraId="6423EF33" w14:textId="77777777" w:rsidR="009274F1" w:rsidRDefault="009274F1">
      <w:pPr>
        <w:pStyle w:val="AbstractSummary"/>
        <w:shd w:val="clear" w:color="auto" w:fill="FFFFFF"/>
        <w:spacing w:before="0" w:line="480" w:lineRule="auto"/>
        <w:jc w:val="both"/>
        <w:rPr>
          <w:i/>
        </w:rPr>
      </w:pPr>
    </w:p>
    <w:p w14:paraId="519C67C5" w14:textId="77777777" w:rsidR="009274F1" w:rsidRDefault="005505C2">
      <w:pPr>
        <w:pStyle w:val="AbstractSummary"/>
        <w:spacing w:before="0" w:line="480" w:lineRule="auto"/>
        <w:jc w:val="both"/>
        <w:rPr>
          <w:b/>
        </w:rPr>
      </w:pPr>
      <w:r>
        <w:rPr>
          <w:b/>
          <w:bCs/>
        </w:rPr>
        <w:t xml:space="preserve">Abstract: </w:t>
      </w:r>
      <w:r>
        <w:t>(</w:t>
      </w:r>
      <w:r>
        <w:rPr>
          <w:color w:val="FF0000"/>
        </w:rPr>
        <w:t>123</w:t>
      </w:r>
      <w:r>
        <w:t>/125 w)</w:t>
      </w:r>
    </w:p>
    <w:p w14:paraId="7845CE26" w14:textId="77777777" w:rsidR="009274F1" w:rsidRDefault="005505C2">
      <w:pPr>
        <w:pStyle w:val="PreformattedText"/>
      </w:pPr>
      <w:r>
        <w:rPr>
          <w:rFonts w:cs="Times New Roman"/>
          <w:color w:val="000000"/>
          <w:szCs w:val="24"/>
        </w:rPr>
        <w:t xml:space="preserve">Knowledge of the links between chemistry, structure and properties of materials is critical to many disciplines, including metallurgy, </w:t>
      </w:r>
      <w:commentRangeStart w:id="6"/>
      <w:r w:rsidR="00D83BCB">
        <w:rPr>
          <w:rFonts w:cs="Times New Roman"/>
          <w:color w:val="000000"/>
          <w:szCs w:val="24"/>
        </w:rPr>
        <w:t>Earth Sciences</w:t>
      </w:r>
      <w:r>
        <w:rPr>
          <w:rFonts w:cs="Times New Roman"/>
          <w:color w:val="000000"/>
          <w:szCs w:val="24"/>
        </w:rPr>
        <w:t xml:space="preserve"> and </w:t>
      </w:r>
      <w:commentRangeStart w:id="7"/>
      <w:r w:rsidR="00D83BCB" w:rsidRPr="00D83BCB">
        <w:rPr>
          <w:rFonts w:cs="Times New Roman"/>
          <w:color w:val="000000"/>
          <w:szCs w:val="24"/>
          <w:highlight w:val="yellow"/>
        </w:rPr>
        <w:t xml:space="preserve">material </w:t>
      </w:r>
      <w:commentRangeEnd w:id="6"/>
      <w:r w:rsidR="003B7587">
        <w:rPr>
          <w:rStyle w:val="Marquedannotation"/>
          <w:rFonts w:eastAsia="Times New Roman" w:cs="Times New Roman"/>
        </w:rPr>
        <w:commentReference w:id="6"/>
      </w:r>
      <w:r w:rsidR="00D83BCB" w:rsidRPr="00D83BCB">
        <w:rPr>
          <w:rFonts w:cs="Times New Roman"/>
          <w:color w:val="000000"/>
          <w:szCs w:val="24"/>
          <w:highlight w:val="yellow"/>
        </w:rPr>
        <w:t>and</w:t>
      </w:r>
      <w:r w:rsidR="00D83BCB">
        <w:rPr>
          <w:rFonts w:cs="Times New Roman"/>
          <w:color w:val="000000"/>
          <w:szCs w:val="24"/>
        </w:rPr>
        <w:t xml:space="preserve"> </w:t>
      </w:r>
      <w:r w:rsidRPr="00D83BCB">
        <w:rPr>
          <w:rFonts w:cs="Times New Roman"/>
          <w:color w:val="000000"/>
          <w:szCs w:val="24"/>
          <w:highlight w:val="yellow"/>
        </w:rPr>
        <w:t>glass</w:t>
      </w:r>
      <w:r>
        <w:rPr>
          <w:rFonts w:cs="Times New Roman"/>
          <w:color w:val="000000"/>
          <w:szCs w:val="24"/>
        </w:rPr>
        <w:t xml:space="preserve"> </w:t>
      </w:r>
      <w:r w:rsidR="00D83BCB" w:rsidRPr="00D83BCB">
        <w:rPr>
          <w:rFonts w:cs="Times New Roman"/>
          <w:color w:val="000000"/>
          <w:szCs w:val="24"/>
          <w:highlight w:val="yellow"/>
        </w:rPr>
        <w:t>science and</w:t>
      </w:r>
      <w:r w:rsidR="00D83BCB">
        <w:rPr>
          <w:rFonts w:cs="Times New Roman"/>
          <w:color w:val="000000"/>
          <w:szCs w:val="24"/>
        </w:rPr>
        <w:t xml:space="preserve"> </w:t>
      </w:r>
      <w:commentRangeEnd w:id="7"/>
      <w:r w:rsidR="003B7587">
        <w:rPr>
          <w:rStyle w:val="Marquedannotation"/>
          <w:rFonts w:eastAsia="Times New Roman" w:cs="Times New Roman"/>
        </w:rPr>
        <w:commentReference w:id="7"/>
      </w:r>
      <w:r>
        <w:rPr>
          <w:rFonts w:cs="Times New Roman"/>
          <w:color w:val="000000"/>
          <w:szCs w:val="24"/>
        </w:rPr>
        <w:t xml:space="preserve">industry. For instance, the composition of lavas strongly influences their rheology, and, hence, the dynamic of volcanic eruptions. No general model allows revealing the molecular and thermodynamic origin being this. Here, a deep learning model embedding thermodynamic equations predicts alkali </w:t>
      </w:r>
      <w:proofErr w:type="spellStart"/>
      <w:r>
        <w:rPr>
          <w:rFonts w:cs="Times New Roman"/>
          <w:color w:val="000000"/>
          <w:szCs w:val="24"/>
        </w:rPr>
        <w:t>aluminosilicate</w:t>
      </w:r>
      <w:proofErr w:type="spellEnd"/>
      <w:r>
        <w:rPr>
          <w:rFonts w:cs="Times New Roman"/>
          <w:color w:val="000000"/>
          <w:szCs w:val="24"/>
        </w:rPr>
        <w:t xml:space="preserve"> melts and glasses properties, including viscosity, density, and glass Raman signals. The model captured the links between different quantities and theories. It reveals that the correlation between </w:t>
      </w:r>
      <w:commentRangeStart w:id="8"/>
      <w:r>
        <w:rPr>
          <w:rFonts w:cs="Times New Roman"/>
          <w:color w:val="000000"/>
          <w:szCs w:val="24"/>
        </w:rPr>
        <w:t xml:space="preserve">rhyolite magma composition and eruptive styles </w:t>
      </w:r>
      <w:commentRangeEnd w:id="8"/>
      <w:r w:rsidR="00D83BCB">
        <w:rPr>
          <w:rStyle w:val="Marquedannotation"/>
          <w:rFonts w:eastAsia="Times New Roman" w:cs="Times New Roman"/>
        </w:rPr>
        <w:commentReference w:id="8"/>
      </w:r>
      <w:r>
        <w:rPr>
          <w:rFonts w:cs="Times New Roman"/>
          <w:color w:val="000000"/>
          <w:szCs w:val="24"/>
        </w:rPr>
        <w:t xml:space="preserve">finds its roots in large changes in magma structure and </w:t>
      </w:r>
      <w:proofErr w:type="spellStart"/>
      <w:r>
        <w:rPr>
          <w:rFonts w:cs="Times New Roman"/>
          <w:color w:val="000000"/>
          <w:szCs w:val="24"/>
        </w:rPr>
        <w:t>configurational</w:t>
      </w:r>
      <w:proofErr w:type="spellEnd"/>
      <w:r>
        <w:rPr>
          <w:rFonts w:cs="Times New Roman"/>
          <w:color w:val="000000"/>
          <w:szCs w:val="24"/>
        </w:rPr>
        <w:t xml:space="preserve"> entropy. More generally, our approach provides a new, exciting way to build models for various applications.</w:t>
      </w:r>
    </w:p>
    <w:p w14:paraId="290282FD" w14:textId="77777777" w:rsidR="009274F1" w:rsidRDefault="005505C2">
      <w:pPr>
        <w:pStyle w:val="PreformattedText"/>
      </w:pPr>
      <w:r>
        <w:rPr>
          <w:rFonts w:cs="Times New Roman"/>
          <w:b/>
          <w:bCs/>
          <w:color w:val="000000"/>
          <w:szCs w:val="24"/>
        </w:rPr>
        <w:t>One sentence summary</w:t>
      </w:r>
      <w:r>
        <w:rPr>
          <w:rFonts w:cs="Times New Roman"/>
          <w:color w:val="000000"/>
          <w:szCs w:val="24"/>
        </w:rPr>
        <w:t xml:space="preserve"> (112/125 characters): Deep learning bridges the gap between data and </w:t>
      </w:r>
      <w:proofErr w:type="gramStart"/>
      <w:r>
        <w:rPr>
          <w:rFonts w:cs="Times New Roman"/>
          <w:color w:val="000000"/>
          <w:szCs w:val="24"/>
        </w:rPr>
        <w:t>models</w:t>
      </w:r>
      <w:proofErr w:type="gramEnd"/>
      <w:r>
        <w:rPr>
          <w:rFonts w:cs="Times New Roman"/>
          <w:color w:val="000000"/>
          <w:szCs w:val="24"/>
        </w:rPr>
        <w:t xml:space="preserve"> for practical material property prediction and exploration</w:t>
      </w:r>
    </w:p>
    <w:p w14:paraId="6067EF10" w14:textId="77777777" w:rsidR="009274F1" w:rsidRDefault="009274F1">
      <w:pPr>
        <w:pStyle w:val="PreformattedText"/>
        <w:rPr>
          <w:rFonts w:cs="Times New Roman"/>
          <w:color w:val="000000"/>
          <w:szCs w:val="24"/>
        </w:rPr>
      </w:pPr>
    </w:p>
    <w:p w14:paraId="0E4B19C6" w14:textId="77777777" w:rsidR="009274F1" w:rsidRDefault="009274F1">
      <w:pPr>
        <w:pStyle w:val="PreformattedText"/>
        <w:rPr>
          <w:rFonts w:cs="Times New Roman"/>
          <w:color w:val="000000"/>
          <w:szCs w:val="24"/>
        </w:rPr>
      </w:pPr>
    </w:p>
    <w:p w14:paraId="7228760D" w14:textId="77777777" w:rsidR="009274F1" w:rsidRDefault="005505C2">
      <w:pPr>
        <w:pStyle w:val="PreformattedText"/>
        <w:rPr>
          <w:rFonts w:cs="Times New Roman"/>
          <w:b/>
          <w:bCs/>
          <w:color w:val="000000"/>
          <w:szCs w:val="24"/>
        </w:rPr>
      </w:pPr>
      <w:r>
        <w:rPr>
          <w:rFonts w:cs="Times New Roman"/>
          <w:b/>
          <w:bCs/>
          <w:color w:val="000000"/>
          <w:szCs w:val="24"/>
        </w:rPr>
        <w:t>Main Text:</w:t>
      </w:r>
    </w:p>
    <w:p w14:paraId="1545C89C" w14:textId="77777777" w:rsidR="009274F1" w:rsidRDefault="005505C2">
      <w:pPr>
        <w:pStyle w:val="PreformattedText"/>
      </w:pPr>
      <w:r>
        <w:rPr>
          <w:rFonts w:cs="Times New Roman"/>
          <w:bCs/>
          <w:color w:val="000000"/>
          <w:szCs w:val="24"/>
        </w:rPr>
        <w:t xml:space="preserve">How do liquids move? How do they exchange heat with other media? How do they crystallize? These fundamental questions underpin many practical problems, including the dynamics of volcanic eruptions </w:t>
      </w:r>
      <w:bookmarkStart w:id="9" w:name="ZOTERO_BREF_8L6kwDIbqWTr"/>
      <w:r>
        <w:rPr>
          <w:szCs w:val="24"/>
        </w:rPr>
        <w:t>(</w:t>
      </w:r>
      <w:r>
        <w:rPr>
          <w:i/>
        </w:rPr>
        <w:t>1</w:t>
      </w:r>
      <w:proofErr w:type="gramStart"/>
      <w:r>
        <w:t>)</w:t>
      </w:r>
      <w:bookmarkEnd w:id="9"/>
      <w:r>
        <w:rPr>
          <w:szCs w:val="24"/>
        </w:rPr>
        <w:t xml:space="preserve"> </w:t>
      </w:r>
      <w:r>
        <w:rPr>
          <w:rFonts w:cs="Times New Roman"/>
          <w:bCs/>
          <w:color w:val="000000"/>
          <w:szCs w:val="24"/>
        </w:rPr>
        <w:t>,</w:t>
      </w:r>
      <w:proofErr w:type="gramEnd"/>
      <w:r>
        <w:rPr>
          <w:rFonts w:cs="Times New Roman"/>
          <w:bCs/>
          <w:color w:val="000000"/>
          <w:szCs w:val="24"/>
        </w:rPr>
        <w:t xml:space="preserve"> the formation of rocks </w:t>
      </w:r>
      <w:bookmarkStart w:id="10" w:name="ZOTERO_BREF_tpDuM8KcZYQQ"/>
      <w:r>
        <w:rPr>
          <w:rFonts w:cs="Times New Roman"/>
          <w:bCs/>
          <w:color w:val="000000"/>
          <w:szCs w:val="24"/>
        </w:rPr>
        <w:t>(</w:t>
      </w:r>
      <w:r>
        <w:rPr>
          <w:i/>
        </w:rPr>
        <w:t>2</w:t>
      </w:r>
      <w:r>
        <w:t>)</w:t>
      </w:r>
      <w:bookmarkEnd w:id="10"/>
      <w:r>
        <w:rPr>
          <w:rFonts w:cs="Times New Roman"/>
          <w:bCs/>
          <w:color w:val="000000"/>
          <w:szCs w:val="24"/>
        </w:rPr>
        <w:t>, and th</w:t>
      </w:r>
      <w:r w:rsidR="00D83BCB">
        <w:rPr>
          <w:rFonts w:cs="Times New Roman"/>
          <w:bCs/>
          <w:color w:val="000000"/>
          <w:szCs w:val="24"/>
        </w:rPr>
        <w:t xml:space="preserve">e manufacturing of novel glass, </w:t>
      </w:r>
      <w:commentRangeStart w:id="11"/>
      <w:r w:rsidR="00D83BCB">
        <w:rPr>
          <w:rFonts w:cs="Times New Roman"/>
          <w:bCs/>
          <w:color w:val="000000"/>
          <w:szCs w:val="24"/>
          <w:highlight w:val="yellow"/>
        </w:rPr>
        <w:t>glass-</w:t>
      </w:r>
      <w:r w:rsidR="00D83BCB" w:rsidRPr="00D83BCB">
        <w:rPr>
          <w:rFonts w:cs="Times New Roman"/>
          <w:bCs/>
          <w:color w:val="000000"/>
          <w:szCs w:val="24"/>
          <w:highlight w:val="yellow"/>
        </w:rPr>
        <w:t>ceramics and ceramics</w:t>
      </w:r>
      <w:commentRangeEnd w:id="11"/>
      <w:r w:rsidR="003B7587">
        <w:rPr>
          <w:rStyle w:val="Marquedannotation"/>
          <w:rFonts w:eastAsia="Times New Roman" w:cs="Times New Roman"/>
        </w:rPr>
        <w:commentReference w:id="11"/>
      </w:r>
      <w:r w:rsidR="00D83BCB">
        <w:rPr>
          <w:rFonts w:cs="Times New Roman"/>
          <w:bCs/>
          <w:color w:val="000000"/>
          <w:szCs w:val="24"/>
        </w:rPr>
        <w:t xml:space="preserve"> </w:t>
      </w:r>
      <w:r>
        <w:rPr>
          <w:rFonts w:cs="Times New Roman"/>
          <w:bCs/>
          <w:color w:val="000000"/>
          <w:szCs w:val="24"/>
        </w:rPr>
        <w:t>materials. Addressing them requires knowledge of physical properties such as viscosity, heat capacity and entropy, which are ultimately governed by the liquid’s composition and associated atomic/ionic structure. At present, this information is inferred from specific experimental observations</w:t>
      </w:r>
      <w:r>
        <w:rPr>
          <w:rFonts w:cs="Times New Roman"/>
          <w:color w:val="000000"/>
          <w:szCs w:val="24"/>
        </w:rPr>
        <w:t xml:space="preserve"> and/or thermodynamic or molecular dynamics (MD) simulations </w:t>
      </w:r>
      <w:bookmarkStart w:id="12" w:name="ZOTERO_BREF_tiNb89oBbPlG"/>
      <w:r>
        <w:t xml:space="preserve">(e.g. </w:t>
      </w:r>
      <w:r>
        <w:rPr>
          <w:i/>
        </w:rPr>
        <w:t>3</w:t>
      </w:r>
      <w:r>
        <w:t xml:space="preserve">, </w:t>
      </w:r>
      <w:r>
        <w:rPr>
          <w:i/>
        </w:rPr>
        <w:t>4</w:t>
      </w:r>
      <w:r>
        <w:t>)</w:t>
      </w:r>
      <w:bookmarkEnd w:id="12"/>
      <w:r>
        <w:t>; these are usually restricted to a small range of liquid chemical compositions.</w:t>
      </w:r>
      <w:r>
        <w:rPr>
          <w:rFonts w:cs="Times New Roman"/>
          <w:color w:val="000000"/>
          <w:szCs w:val="24"/>
        </w:rPr>
        <w:t xml:space="preserve"> CALPHAD calculations </w:t>
      </w:r>
      <w:bookmarkStart w:id="13" w:name="ZOTERO_BREF_NzojJANvu1JR"/>
      <w:r>
        <w:t>(</w:t>
      </w:r>
      <w:r>
        <w:rPr>
          <w:i/>
        </w:rPr>
        <w:t>5</w:t>
      </w:r>
      <w:r>
        <w:t>)</w:t>
      </w:r>
      <w:bookmarkEnd w:id="13"/>
      <w:r>
        <w:t xml:space="preserve"> </w:t>
      </w:r>
      <w:r>
        <w:rPr>
          <w:rFonts w:cs="Times New Roman"/>
          <w:color w:val="000000"/>
          <w:szCs w:val="24"/>
        </w:rPr>
        <w:t xml:space="preserve">and MD simulation </w:t>
      </w:r>
      <w:bookmarkStart w:id="14" w:name="ZOTERO_BREF_sTuFEr2oig1Z"/>
      <w:r>
        <w:rPr>
          <w:rFonts w:cs="Times New Roman"/>
          <w:color w:val="000000"/>
          <w:szCs w:val="24"/>
        </w:rPr>
        <w:t>(</w:t>
      </w:r>
      <w:r>
        <w:rPr>
          <w:i/>
        </w:rPr>
        <w:t>6</w:t>
      </w:r>
      <w:r>
        <w:t>)</w:t>
      </w:r>
      <w:bookmarkEnd w:id="14"/>
      <w:r>
        <w:rPr>
          <w:rFonts w:cs="Times New Roman"/>
          <w:color w:val="000000"/>
          <w:szCs w:val="24"/>
        </w:rPr>
        <w:t xml:space="preserve"> have proved successful for some simple materials (such as binary alloys) or under specific conditions (e.g. very high temperatures in MD, but are not yet able to effectively predict the properties of complex materials, such as oxide glasses, at conditions relevant to Earth and material sciences. Thermodynamic or empirical models may provide an intermediate way of predicting macroscopic properties, but these are usually highly simplified, and limited to predicting a handful of properties in a restricted compositional range </w:t>
      </w:r>
      <w:bookmarkStart w:id="15" w:name="ZOTERO_BREF_5HAJxqdFeNZs"/>
      <w:r>
        <w:rPr>
          <w:rFonts w:cs="Times New Roman"/>
          <w:color w:val="000000"/>
          <w:szCs w:val="24"/>
        </w:rPr>
        <w:t xml:space="preserve">(e.g., for viscosity see </w:t>
      </w:r>
      <w:r>
        <w:rPr>
          <w:i/>
        </w:rPr>
        <w:t>7</w:t>
      </w:r>
      <w:r>
        <w:t>–</w:t>
      </w:r>
      <w:r>
        <w:rPr>
          <w:i/>
        </w:rPr>
        <w:t>10</w:t>
      </w:r>
      <w:r>
        <w:t>)</w:t>
      </w:r>
      <w:bookmarkEnd w:id="15"/>
      <w:r>
        <w:rPr>
          <w:rFonts w:cs="Times New Roman"/>
          <w:color w:val="000000"/>
          <w:szCs w:val="24"/>
        </w:rPr>
        <w:t>. In this publication, we show that these shortcomings can be resolved by combining multiple theoretical equations using deep learning. This allows prediction of liquid properties under a wide range of realistic circumstances, and enables investigation of the fundamental links between material composition, structure and properties.</w:t>
      </w:r>
    </w:p>
    <w:p w14:paraId="312DD420" w14:textId="77777777" w:rsidR="009274F1" w:rsidRDefault="009274F1">
      <w:pPr>
        <w:pStyle w:val="PreformattedText"/>
        <w:rPr>
          <w:rFonts w:cs="Times New Roman"/>
          <w:color w:val="000000"/>
          <w:szCs w:val="24"/>
        </w:rPr>
      </w:pPr>
    </w:p>
    <w:p w14:paraId="462FA618" w14:textId="77777777" w:rsidR="009274F1" w:rsidRDefault="005505C2">
      <w:pPr>
        <w:pStyle w:val="PreformattedText"/>
      </w:pPr>
      <w:r>
        <w:rPr>
          <w:rFonts w:cs="Times New Roman"/>
          <w:color w:val="000000"/>
          <w:szCs w:val="24"/>
        </w:rPr>
        <w:lastRenderedPageBreak/>
        <w:t xml:space="preserve">As a concrete example, we consider </w:t>
      </w:r>
      <w:proofErr w:type="spellStart"/>
      <w:r>
        <w:rPr>
          <w:rFonts w:cs="Times New Roman"/>
          <w:color w:val="000000"/>
          <w:szCs w:val="24"/>
        </w:rPr>
        <w:t>aluminosilicate</w:t>
      </w:r>
      <w:proofErr w:type="spellEnd"/>
      <w:r>
        <w:rPr>
          <w:rFonts w:cs="Times New Roman"/>
          <w:color w:val="000000"/>
          <w:szCs w:val="24"/>
        </w:rPr>
        <w:t xml:space="preserve"> melts and glasses, materials central to the Earth and material sciences </w:t>
      </w:r>
      <w:bookmarkStart w:id="16" w:name="ZOTERO_BREF_UXPs8TMvYRezXF0k250jR"/>
      <w:r>
        <w:rPr>
          <w:rFonts w:cs="Times New Roman"/>
          <w:color w:val="000000"/>
          <w:szCs w:val="24"/>
        </w:rPr>
        <w:t>(</w:t>
      </w:r>
      <w:r>
        <w:rPr>
          <w:i/>
        </w:rPr>
        <w:t>11</w:t>
      </w:r>
      <w:r>
        <w:t xml:space="preserve">, </w:t>
      </w:r>
      <w:r>
        <w:rPr>
          <w:i/>
        </w:rPr>
        <w:t>12</w:t>
      </w:r>
      <w:r>
        <w:t>)</w:t>
      </w:r>
      <w:bookmarkEnd w:id="16"/>
      <w:r>
        <w:rPr>
          <w:rFonts w:cs="Times New Roman"/>
          <w:color w:val="000000"/>
          <w:szCs w:val="24"/>
        </w:rPr>
        <w:t>. We particularly focus on compositions in the K</w:t>
      </w:r>
      <w:r>
        <w:rPr>
          <w:rFonts w:cs="Times New Roman"/>
          <w:color w:val="000000"/>
          <w:szCs w:val="24"/>
          <w:vertAlign w:val="subscript"/>
        </w:rPr>
        <w:t>2</w:t>
      </w:r>
      <w:r>
        <w:rPr>
          <w:rFonts w:cs="Times New Roman"/>
          <w:color w:val="000000"/>
          <w:szCs w:val="24"/>
        </w:rPr>
        <w:t>O-Na</w:t>
      </w:r>
      <w:r>
        <w:rPr>
          <w:rFonts w:cs="Times New Roman"/>
          <w:color w:val="000000"/>
          <w:szCs w:val="24"/>
          <w:vertAlign w:val="subscript"/>
        </w:rPr>
        <w:t>2</w:t>
      </w:r>
      <w:r>
        <w:rPr>
          <w:rFonts w:cs="Times New Roman"/>
          <w:color w:val="000000"/>
          <w:szCs w:val="24"/>
        </w:rPr>
        <w:t>O-Al</w:t>
      </w:r>
      <w:r>
        <w:rPr>
          <w:rFonts w:cs="Times New Roman"/>
          <w:color w:val="000000"/>
          <w:szCs w:val="24"/>
          <w:vertAlign w:val="subscript"/>
        </w:rPr>
        <w:t>2</w:t>
      </w:r>
      <w:r>
        <w:rPr>
          <w:rFonts w:cs="Times New Roman"/>
          <w:color w:val="000000"/>
          <w:szCs w:val="24"/>
        </w:rPr>
        <w:t>O</w:t>
      </w:r>
      <w:r>
        <w:rPr>
          <w:rFonts w:cs="Times New Roman"/>
          <w:color w:val="000000"/>
          <w:szCs w:val="24"/>
          <w:vertAlign w:val="subscript"/>
        </w:rPr>
        <w:t>3</w:t>
      </w:r>
      <w:r>
        <w:rPr>
          <w:rFonts w:cs="Times New Roman"/>
          <w:color w:val="000000"/>
          <w:szCs w:val="24"/>
        </w:rPr>
        <w:t>-SiO</w:t>
      </w:r>
      <w:r>
        <w:rPr>
          <w:rFonts w:cs="Times New Roman"/>
          <w:color w:val="000000"/>
          <w:szCs w:val="24"/>
          <w:vertAlign w:val="subscript"/>
        </w:rPr>
        <w:t>2</w:t>
      </w:r>
      <w:r>
        <w:rPr>
          <w:rFonts w:cs="Times New Roman"/>
          <w:color w:val="000000"/>
          <w:szCs w:val="24"/>
        </w:rPr>
        <w:t xml:space="preserve"> system, central to understanding why </w:t>
      </w:r>
      <w:proofErr w:type="spellStart"/>
      <w:r>
        <w:rPr>
          <w:rFonts w:cs="Times New Roman"/>
          <w:color w:val="000000"/>
          <w:szCs w:val="24"/>
        </w:rPr>
        <w:t>rhyolitic</w:t>
      </w:r>
      <w:proofErr w:type="spellEnd"/>
      <w:r>
        <w:rPr>
          <w:rFonts w:cs="Times New Roman"/>
          <w:color w:val="000000"/>
          <w:szCs w:val="24"/>
        </w:rPr>
        <w:t xml:space="preserve"> magmas enriched in Al and in K yield more violent volcanic eruptions </w:t>
      </w:r>
      <w:bookmarkStart w:id="17" w:name="ZOTERO_BREF_OPTmknpRry3k"/>
      <w:r>
        <w:rPr>
          <w:rFonts w:cs="Times New Roman"/>
          <w:color w:val="000000"/>
          <w:szCs w:val="24"/>
          <w:u w:val="dash"/>
        </w:rPr>
        <w:t>(</w:t>
      </w:r>
      <w:r>
        <w:rPr>
          <w:i/>
        </w:rPr>
        <w:t>13</w:t>
      </w:r>
      <w:r>
        <w:t>)</w:t>
      </w:r>
      <w:bookmarkEnd w:id="17"/>
      <w:r>
        <w:t xml:space="preserve">, and </w:t>
      </w:r>
      <w:r>
        <w:rPr>
          <w:rFonts w:cs="Times New Roman"/>
          <w:color w:val="000000"/>
          <w:szCs w:val="24"/>
        </w:rPr>
        <w:t>for which a fairly complete (albeit sparse) dataset is available (Fig. S1)</w:t>
      </w:r>
      <w:r>
        <w:rPr>
          <w:rFonts w:cs="Times New Roman"/>
          <w:color w:val="000000"/>
          <w:szCs w:val="24"/>
          <w:u w:val="dash"/>
        </w:rPr>
        <w:t>.</w:t>
      </w:r>
      <w:r>
        <w:rPr>
          <w:rFonts w:cs="Times New Roman"/>
          <w:color w:val="000000"/>
          <w:szCs w:val="24"/>
        </w:rPr>
        <w:t xml:space="preserve"> Viscosity is key to this problem </w:t>
      </w:r>
      <w:bookmarkStart w:id="18" w:name="ZOTERO_BREF_QOd9e3b1Jc3s"/>
      <w:r>
        <w:rPr>
          <w:rFonts w:cs="Times New Roman"/>
          <w:color w:val="000000"/>
          <w:szCs w:val="24"/>
        </w:rPr>
        <w:t>(</w:t>
      </w:r>
      <w:r>
        <w:rPr>
          <w:i/>
        </w:rPr>
        <w:t>13</w:t>
      </w:r>
      <w:r>
        <w:t>)</w:t>
      </w:r>
      <w:bookmarkEnd w:id="18"/>
      <w:r>
        <w:rPr>
          <w:rFonts w:cs="Times New Roman"/>
          <w:color w:val="000000"/>
          <w:szCs w:val="24"/>
        </w:rPr>
        <w:t xml:space="preserve">, but the underlying structural and thermodynamic controls have yet to be truly characterized. A better understanding of – and ability to predict – the </w:t>
      </w:r>
      <w:proofErr w:type="gramStart"/>
      <w:r>
        <w:rPr>
          <w:rFonts w:cs="Times New Roman"/>
          <w:color w:val="000000"/>
          <w:szCs w:val="24"/>
        </w:rPr>
        <w:t xml:space="preserve">properties of alkali </w:t>
      </w:r>
      <w:proofErr w:type="spellStart"/>
      <w:r>
        <w:rPr>
          <w:rFonts w:cs="Times New Roman"/>
          <w:color w:val="000000"/>
          <w:szCs w:val="24"/>
        </w:rPr>
        <w:t>aluminosilicate</w:t>
      </w:r>
      <w:proofErr w:type="spellEnd"/>
      <w:r>
        <w:rPr>
          <w:rFonts w:cs="Times New Roman"/>
          <w:color w:val="000000"/>
          <w:szCs w:val="24"/>
        </w:rPr>
        <w:t xml:space="preserve"> glasses is</w:t>
      </w:r>
      <w:proofErr w:type="gramEnd"/>
      <w:r>
        <w:rPr>
          <w:rFonts w:cs="Times New Roman"/>
          <w:color w:val="000000"/>
          <w:szCs w:val="24"/>
        </w:rPr>
        <w:t xml:space="preserve"> also valuable beyond volcanology: for example, it can aid the development of technological glass materials such as smartphone screens. </w:t>
      </w:r>
    </w:p>
    <w:p w14:paraId="2D03B1B9" w14:textId="77777777" w:rsidR="009274F1" w:rsidRDefault="009274F1">
      <w:pPr>
        <w:pStyle w:val="PreformattedText"/>
        <w:rPr>
          <w:rFonts w:cs="Times New Roman"/>
          <w:color w:val="000000"/>
          <w:szCs w:val="24"/>
        </w:rPr>
      </w:pPr>
    </w:p>
    <w:p w14:paraId="01C5D93B" w14:textId="77777777" w:rsidR="009274F1" w:rsidRDefault="005505C2">
      <w:pPr>
        <w:pStyle w:val="PreformattedText"/>
      </w:pPr>
      <w:r>
        <w:rPr>
          <w:rFonts w:cs="Times New Roman"/>
          <w:color w:val="000000"/>
          <w:szCs w:val="24"/>
        </w:rPr>
        <w:t>To address any such problems, we require a model that links melt composition (</w:t>
      </w:r>
      <w:r>
        <w:rPr>
          <w:rFonts w:cs="Times New Roman"/>
          <w:i/>
          <w:iCs/>
          <w:color w:val="000000"/>
          <w:szCs w:val="24"/>
        </w:rPr>
        <w:t>x</w:t>
      </w:r>
      <w:r>
        <w:rPr>
          <w:rFonts w:cs="Times New Roman"/>
          <w:color w:val="000000"/>
          <w:szCs w:val="24"/>
        </w:rPr>
        <w:t xml:space="preserve">) and structure to </w:t>
      </w:r>
      <w:commentRangeStart w:id="19"/>
      <w:r>
        <w:rPr>
          <w:rFonts w:cs="Times New Roman"/>
          <w:color w:val="000000"/>
          <w:szCs w:val="24"/>
        </w:rPr>
        <w:t>physical properties and intensive variables</w:t>
      </w:r>
      <w:commentRangeEnd w:id="19"/>
      <w:r>
        <w:commentReference w:id="19"/>
      </w:r>
      <w:r>
        <w:commentReference w:id="20"/>
      </w:r>
      <w:r>
        <w:rPr>
          <w:rFonts w:cs="Times New Roman"/>
          <w:color w:val="000000"/>
          <w:szCs w:val="24"/>
        </w:rPr>
        <w:t xml:space="preserve"> such as temperature (</w:t>
      </w:r>
      <w:r>
        <w:rPr>
          <w:rFonts w:cs="Times New Roman"/>
          <w:i/>
          <w:iCs/>
          <w:color w:val="000000"/>
          <w:szCs w:val="24"/>
        </w:rPr>
        <w:t>T</w:t>
      </w:r>
      <w:r>
        <w:rPr>
          <w:rFonts w:cs="Times New Roman"/>
          <w:color w:val="000000"/>
          <w:szCs w:val="24"/>
        </w:rPr>
        <w:t xml:space="preserve">). We construct a deep neural network that takes an input composition, and predicts a wide range of </w:t>
      </w:r>
      <w:proofErr w:type="gramStart"/>
      <w:r>
        <w:rPr>
          <w:rFonts w:cs="Times New Roman"/>
          <w:color w:val="000000"/>
          <w:szCs w:val="24"/>
        </w:rPr>
        <w:t>directly-observable</w:t>
      </w:r>
      <w:proofErr w:type="gramEnd"/>
      <w:r>
        <w:rPr>
          <w:rFonts w:cs="Times New Roman"/>
          <w:color w:val="000000"/>
          <w:szCs w:val="24"/>
        </w:rPr>
        <w:t xml:space="preserve"> glass properties including density, refractive index and Raman spectra (</w:t>
      </w:r>
      <w:r>
        <w:rPr>
          <w:rFonts w:cs="Times New Roman"/>
          <w:color w:val="000000"/>
          <w:szCs w:val="24"/>
          <w:highlight w:val="yellow"/>
        </w:rPr>
        <w:t>Fig. 1a; Supplementary Material</w:t>
      </w:r>
      <w:r>
        <w:rPr>
          <w:rFonts w:cs="Times New Roman"/>
          <w:color w:val="000000"/>
          <w:szCs w:val="24"/>
        </w:rPr>
        <w:t xml:space="preserve">). In addition, it outputs the latent variables (such as </w:t>
      </w:r>
      <w:proofErr w:type="spellStart"/>
      <w:r>
        <w:rPr>
          <w:rFonts w:cs="Times New Roman"/>
          <w:color w:val="000000"/>
          <w:szCs w:val="24"/>
        </w:rPr>
        <w:t>configurational</w:t>
      </w:r>
      <w:proofErr w:type="spellEnd"/>
      <w:r>
        <w:rPr>
          <w:rFonts w:cs="Times New Roman"/>
          <w:color w:val="000000"/>
          <w:szCs w:val="24"/>
        </w:rPr>
        <w:t xml:space="preserve"> entropy, </w:t>
      </w:r>
      <w:proofErr w:type="spellStart"/>
      <w:proofErr w:type="gramStart"/>
      <w:r>
        <w:rPr>
          <w:i/>
          <w:iCs/>
          <w:szCs w:val="24"/>
        </w:rPr>
        <w:t>S</w:t>
      </w:r>
      <w:r>
        <w:rPr>
          <w:i/>
          <w:iCs/>
          <w:szCs w:val="24"/>
          <w:vertAlign w:val="superscript"/>
        </w:rPr>
        <w:t>conf</w:t>
      </w:r>
      <w:proofErr w:type="spellEnd"/>
      <w:r>
        <w:rPr>
          <w:i/>
          <w:iCs/>
          <w:szCs w:val="24"/>
        </w:rPr>
        <w:t>(</w:t>
      </w:r>
      <w:proofErr w:type="spellStart"/>
      <w:proofErr w:type="gramEnd"/>
      <w:r>
        <w:rPr>
          <w:i/>
          <w:iCs/>
          <w:szCs w:val="24"/>
        </w:rPr>
        <w:t>T</w:t>
      </w:r>
      <w:r>
        <w:rPr>
          <w:i/>
          <w:iCs/>
          <w:szCs w:val="24"/>
          <w:vertAlign w:val="subscript"/>
        </w:rPr>
        <w:t>g</w:t>
      </w:r>
      <w:proofErr w:type="spellEnd"/>
      <w:r>
        <w:rPr>
          <w:i/>
          <w:iCs/>
          <w:szCs w:val="24"/>
        </w:rPr>
        <w:t>)</w:t>
      </w:r>
      <w:r>
        <w:rPr>
          <w:szCs w:val="24"/>
        </w:rPr>
        <w:t>, a thermodynamic image of the liquid structure</w:t>
      </w:r>
      <w:r>
        <w:rPr>
          <w:rFonts w:cs="Times New Roman"/>
          <w:color w:val="000000"/>
          <w:szCs w:val="24"/>
        </w:rPr>
        <w:t>) required to predict melt viscosity (</w:t>
      </w:r>
      <w:r>
        <w:rPr>
          <w:rFonts w:ascii="Symbol" w:hAnsi="Symbol" w:cs="Times New Roman"/>
          <w:i/>
          <w:iCs/>
          <w:color w:val="000000"/>
          <w:szCs w:val="24"/>
        </w:rPr>
        <w:t></w:t>
      </w:r>
      <w:r>
        <w:rPr>
          <w:rFonts w:cs="Times New Roman"/>
          <w:color w:val="000000"/>
          <w:szCs w:val="24"/>
        </w:rPr>
        <w:t xml:space="preserve">) within five theoretical and empirical frameworks:  Adam-Gibbs, MYEGA, </w:t>
      </w:r>
      <w:proofErr w:type="spellStart"/>
      <w:r>
        <w:rPr>
          <w:rFonts w:cs="Times New Roman"/>
          <w:color w:val="000000"/>
          <w:szCs w:val="24"/>
        </w:rPr>
        <w:t>Avramov-Milchev</w:t>
      </w:r>
      <w:proofErr w:type="spellEnd"/>
      <w:r>
        <w:rPr>
          <w:rFonts w:cs="Times New Roman"/>
          <w:color w:val="000000"/>
          <w:szCs w:val="24"/>
        </w:rPr>
        <w:t xml:space="preserve">, </w:t>
      </w:r>
      <w:proofErr w:type="spellStart"/>
      <w:r>
        <w:rPr>
          <w:rFonts w:cs="Times New Roman"/>
          <w:color w:val="000000"/>
          <w:szCs w:val="24"/>
        </w:rPr>
        <w:t>Tamman</w:t>
      </w:r>
      <w:proofErr w:type="spellEnd"/>
      <w:r>
        <w:rPr>
          <w:rFonts w:cs="Times New Roman"/>
          <w:color w:val="000000"/>
          <w:szCs w:val="24"/>
        </w:rPr>
        <w:t>-Vogel-</w:t>
      </w:r>
      <w:proofErr w:type="spellStart"/>
      <w:r>
        <w:rPr>
          <w:rFonts w:cs="Times New Roman"/>
          <w:color w:val="000000"/>
          <w:szCs w:val="24"/>
        </w:rPr>
        <w:t>Fulcher</w:t>
      </w:r>
      <w:proofErr w:type="spellEnd"/>
      <w:r>
        <w:rPr>
          <w:rFonts w:cs="Times New Roman"/>
          <w:color w:val="000000"/>
          <w:szCs w:val="24"/>
        </w:rPr>
        <w:t xml:space="preserve"> and Free Volume Theory (</w:t>
      </w:r>
      <w:r>
        <w:rPr>
          <w:rFonts w:cs="Times New Roman"/>
          <w:color w:val="000000"/>
          <w:szCs w:val="24"/>
          <w:highlight w:val="yellow"/>
        </w:rPr>
        <w:t>Supplementary Material</w:t>
      </w:r>
      <w:r>
        <w:rPr>
          <w:rFonts w:cs="Times New Roman"/>
          <w:color w:val="000000"/>
          <w:szCs w:val="24"/>
        </w:rPr>
        <w:t xml:space="preserve">). These are some of the more </w:t>
      </w:r>
      <w:proofErr w:type="gramStart"/>
      <w:r>
        <w:rPr>
          <w:rFonts w:cs="Times New Roman"/>
          <w:color w:val="000000"/>
          <w:szCs w:val="24"/>
        </w:rPr>
        <w:t>commonly-encountered</w:t>
      </w:r>
      <w:proofErr w:type="gramEnd"/>
      <w:r>
        <w:rPr>
          <w:rFonts w:cs="Times New Roman"/>
          <w:color w:val="000000"/>
          <w:szCs w:val="24"/>
        </w:rPr>
        <w:t xml:space="preserve"> members of a vast landscape of theories describing viscous flow of liquids; a</w:t>
      </w:r>
      <w:r>
        <w:rPr>
          <w:color w:val="000000"/>
          <w:szCs w:val="24"/>
        </w:rPr>
        <w:t xml:space="preserve">t present, there appears to be no consensus towards any one model appropriate for all liquids. As a result, </w:t>
      </w:r>
      <w:r>
        <w:rPr>
          <w:rFonts w:cs="Times New Roman"/>
          <w:color w:val="000000"/>
          <w:szCs w:val="24"/>
        </w:rPr>
        <w:t xml:space="preserve">we </w:t>
      </w:r>
      <w:r>
        <w:rPr>
          <w:rFonts w:eastAsia="Calibri" w:cs="Times New Roman"/>
          <w:color w:val="000000"/>
          <w:szCs w:val="24"/>
        </w:rPr>
        <w:t>propose</w:t>
      </w:r>
      <w:r>
        <w:rPr>
          <w:rFonts w:cs="Times New Roman"/>
          <w:color w:val="000000"/>
          <w:szCs w:val="24"/>
        </w:rPr>
        <w:t xml:space="preserve"> a trans-theoretical approach, whereby our neural network simultaneously enables predictions across multiple theories, and is trained to provide best average performance across all five frameworks. Where </w:t>
      </w:r>
      <w:commentRangeStart w:id="21"/>
      <w:r>
        <w:rPr>
          <w:rFonts w:cs="Times New Roman"/>
          <w:color w:val="000000"/>
          <w:szCs w:val="24"/>
        </w:rPr>
        <w:t xml:space="preserve">quantities </w:t>
      </w:r>
      <w:commentRangeEnd w:id="21"/>
      <w:r w:rsidR="00D83BCB">
        <w:rPr>
          <w:rStyle w:val="Marquedannotation"/>
          <w:rFonts w:eastAsia="Times New Roman" w:cs="Times New Roman"/>
        </w:rPr>
        <w:commentReference w:id="21"/>
      </w:r>
      <w:r>
        <w:rPr>
          <w:rFonts w:cs="Times New Roman"/>
          <w:color w:val="000000"/>
          <w:szCs w:val="24"/>
        </w:rPr>
        <w:t xml:space="preserve">(such as the glass transition </w:t>
      </w:r>
      <w:r>
        <w:rPr>
          <w:rFonts w:cs="Times New Roman"/>
          <w:color w:val="000000"/>
          <w:szCs w:val="24"/>
        </w:rPr>
        <w:lastRenderedPageBreak/>
        <w:t xml:space="preserve">temperature, </w:t>
      </w:r>
      <w:proofErr w:type="spellStart"/>
      <w:r>
        <w:rPr>
          <w:i/>
          <w:iCs/>
          <w:szCs w:val="24"/>
        </w:rPr>
        <w:t>T</w:t>
      </w:r>
      <w:r>
        <w:rPr>
          <w:i/>
          <w:iCs/>
          <w:szCs w:val="24"/>
          <w:vertAlign w:val="subscript"/>
        </w:rPr>
        <w:t>g</w:t>
      </w:r>
      <w:proofErr w:type="spellEnd"/>
      <w:r>
        <w:rPr>
          <w:rFonts w:cs="Times New Roman"/>
          <w:color w:val="000000"/>
          <w:szCs w:val="24"/>
        </w:rPr>
        <w:t>) appear as latent variables within multiple frameworks, our approach further provides one value that is optimal across all theories.</w:t>
      </w:r>
    </w:p>
    <w:p w14:paraId="1E2B69CD" w14:textId="77777777" w:rsidR="009274F1" w:rsidRDefault="009274F1">
      <w:pPr>
        <w:pStyle w:val="PreformattedText"/>
        <w:rPr>
          <w:rFonts w:cs="Times New Roman"/>
          <w:color w:val="000000"/>
          <w:szCs w:val="24"/>
        </w:rPr>
      </w:pPr>
    </w:p>
    <w:p w14:paraId="0286AE40" w14:textId="77777777" w:rsidR="009274F1" w:rsidRDefault="005505C2">
      <w:pPr>
        <w:pStyle w:val="PreformattedText"/>
      </w:pPr>
      <w:bookmarkStart w:id="22" w:name="__UnoMark__1391_1826520858"/>
      <w:bookmarkEnd w:id="22"/>
      <w:r>
        <w:rPr>
          <w:rFonts w:cs="Times New Roman"/>
          <w:color w:val="000000"/>
          <w:szCs w:val="24"/>
        </w:rPr>
        <w:t xml:space="preserve">After training, </w:t>
      </w:r>
      <w:commentRangeStart w:id="23"/>
      <w:commentRangeStart w:id="24"/>
      <w:r>
        <w:rPr>
          <w:rFonts w:cs="Times New Roman"/>
          <w:color w:val="000000"/>
          <w:szCs w:val="24"/>
        </w:rPr>
        <w:t>the</w:t>
      </w:r>
      <w:r>
        <w:rPr>
          <w:rFonts w:cs="Times New Roman"/>
          <w:iCs/>
          <w:color w:val="000000"/>
          <w:szCs w:val="24"/>
        </w:rPr>
        <w:t xml:space="preserve"> model</w:t>
      </w:r>
      <w:r>
        <w:rPr>
          <w:rFonts w:cs="Times New Roman"/>
          <w:color w:val="000000"/>
          <w:szCs w:val="24"/>
        </w:rPr>
        <w:t xml:space="preserve"> </w:t>
      </w:r>
      <w:commentRangeEnd w:id="23"/>
      <w:r>
        <w:commentReference w:id="23"/>
      </w:r>
      <w:commentRangeEnd w:id="24"/>
      <w:r>
        <w:rPr>
          <w:rStyle w:val="Marquedannotation"/>
          <w:rFonts w:eastAsia="Times New Roman" w:cs="Times New Roman"/>
        </w:rPr>
        <w:commentReference w:id="24"/>
      </w:r>
      <w:r>
        <w:commentReference w:id="25"/>
      </w:r>
      <w:r>
        <w:rPr>
          <w:rFonts w:cs="Times New Roman"/>
          <w:color w:val="000000"/>
          <w:szCs w:val="24"/>
        </w:rPr>
        <w:t xml:space="preserve">allows accurate predictions of liquid and glass properties, including structure-dependent properties such as Raman spectra. Trans-theoretical predictions of </w:t>
      </w:r>
      <w:r>
        <w:rPr>
          <w:rFonts w:ascii="Symbol" w:hAnsi="Symbol" w:cs="Times New Roman"/>
          <w:i/>
          <w:iCs/>
          <w:color w:val="000000"/>
          <w:szCs w:val="24"/>
        </w:rPr>
        <w:t></w:t>
      </w:r>
      <w:r>
        <w:rPr>
          <w:rFonts w:cs="Times New Roman"/>
          <w:color w:val="000000"/>
          <w:szCs w:val="24"/>
        </w:rPr>
        <w:t xml:space="preserve"> </w:t>
      </w:r>
      <w:r>
        <w:rPr>
          <w:iCs/>
          <w:szCs w:val="24"/>
        </w:rPr>
        <w:t>(</w:t>
      </w:r>
      <w:r>
        <w:rPr>
          <w:iCs/>
          <w:szCs w:val="24"/>
          <w:highlight w:val="yellow"/>
        </w:rPr>
        <w:t>Fig. 1b</w:t>
      </w:r>
      <w:r>
        <w:rPr>
          <w:iCs/>
          <w:szCs w:val="24"/>
        </w:rPr>
        <w:t xml:space="preserve">, Figure </w:t>
      </w:r>
      <w:r>
        <w:rPr>
          <w:iCs/>
          <w:szCs w:val="24"/>
          <w:highlight w:val="yellow"/>
        </w:rPr>
        <w:t>S3</w:t>
      </w:r>
      <w:r>
        <w:rPr>
          <w:iCs/>
          <w:szCs w:val="24"/>
        </w:rPr>
        <w:t>) are possible with good precision (σ</w:t>
      </w:r>
      <w:r>
        <w:rPr>
          <w:rFonts w:ascii="Symbol" w:hAnsi="Symbol" w:cs="Times New Roman"/>
          <w:i/>
          <w:iCs/>
          <w:color w:val="000000"/>
          <w:szCs w:val="24"/>
          <w:vertAlign w:val="subscript"/>
        </w:rPr>
        <w:t></w:t>
      </w:r>
      <w:r>
        <w:rPr>
          <w:rFonts w:ascii="Symbol" w:hAnsi="Symbol" w:cs="Times New Roman"/>
          <w:i/>
          <w:iCs/>
          <w:color w:val="000000"/>
          <w:szCs w:val="24"/>
        </w:rPr>
        <w:t></w:t>
      </w:r>
      <w:r>
        <w:rPr>
          <w:iCs/>
          <w:szCs w:val="24"/>
        </w:rPr>
        <w:t xml:space="preserve">&lt; 0.4 log </w:t>
      </w:r>
      <w:proofErr w:type="spellStart"/>
      <w:r>
        <w:rPr>
          <w:iCs/>
          <w:szCs w:val="24"/>
        </w:rPr>
        <w:t>Pa</w:t>
      </w:r>
      <w:r>
        <w:rPr>
          <w:rFonts w:eastAsia="Symbol" w:cs="Symbol"/>
          <w:iCs/>
          <w:szCs w:val="24"/>
        </w:rPr>
        <w:t>·</w:t>
      </w:r>
      <w:r>
        <w:rPr>
          <w:iCs/>
          <w:szCs w:val="24"/>
        </w:rPr>
        <w:t>s</w:t>
      </w:r>
      <w:proofErr w:type="spellEnd"/>
      <w:r>
        <w:rPr>
          <w:iCs/>
          <w:szCs w:val="24"/>
        </w:rPr>
        <w:t xml:space="preserve"> on unseen data, Table </w:t>
      </w:r>
      <w:r>
        <w:rPr>
          <w:iCs/>
          <w:szCs w:val="24"/>
          <w:highlight w:val="yellow"/>
        </w:rPr>
        <w:t>S3;</w:t>
      </w:r>
      <w:r>
        <w:rPr>
          <w:iCs/>
          <w:szCs w:val="24"/>
        </w:rPr>
        <w:t xml:space="preserve"> for comparison, σ</w:t>
      </w:r>
      <w:r>
        <w:rPr>
          <w:rFonts w:ascii="Symbol" w:hAnsi="Symbol" w:cs="Times New Roman"/>
          <w:i/>
          <w:iCs/>
          <w:color w:val="000000"/>
          <w:szCs w:val="24"/>
          <w:vertAlign w:val="subscript"/>
        </w:rPr>
        <w:t></w:t>
      </w:r>
      <w:r>
        <w:rPr>
          <w:rFonts w:ascii="Symbol" w:hAnsi="Symbol" w:cs="Times New Roman"/>
          <w:i/>
          <w:iCs/>
          <w:color w:val="000000"/>
          <w:szCs w:val="24"/>
          <w:vertAlign w:val="subscript"/>
        </w:rPr>
        <w:t></w:t>
      </w:r>
      <w:r>
        <w:rPr>
          <w:rFonts w:ascii="Symbol" w:hAnsi="Symbol" w:cs="Times New Roman"/>
          <w:color w:val="000000"/>
          <w:szCs w:val="24"/>
        </w:rPr>
        <w:t></w:t>
      </w:r>
      <w:r>
        <w:rPr>
          <w:rFonts w:ascii="Symbol" w:hAnsi="Symbol" w:cs="Times New Roman"/>
          <w:color w:val="000000"/>
          <w:szCs w:val="24"/>
        </w:rPr>
        <w:t></w:t>
      </w:r>
      <w:r>
        <w:rPr>
          <w:rFonts w:cs="Times New Roman"/>
          <w:color w:val="000000"/>
          <w:szCs w:val="24"/>
        </w:rPr>
        <w:t xml:space="preserve">0.6 log </w:t>
      </w:r>
      <w:proofErr w:type="spellStart"/>
      <w:r>
        <w:rPr>
          <w:rFonts w:cs="Times New Roman"/>
          <w:color w:val="000000"/>
          <w:szCs w:val="24"/>
        </w:rPr>
        <w:t>Pa</w:t>
      </w:r>
      <w:r>
        <w:rPr>
          <w:rFonts w:eastAsia="Symbol" w:cs="Symbol"/>
          <w:color w:val="000000"/>
          <w:szCs w:val="24"/>
        </w:rPr>
        <w:t>·</w:t>
      </w:r>
      <w:r>
        <w:rPr>
          <w:rFonts w:cs="Times New Roman"/>
          <w:color w:val="000000"/>
          <w:szCs w:val="24"/>
        </w:rPr>
        <w:t>s</w:t>
      </w:r>
      <w:r>
        <w:rPr>
          <w:rFonts w:ascii="Symbol" w:hAnsi="Symbol" w:cs="Times New Roman"/>
          <w:i/>
          <w:iCs/>
          <w:color w:val="000000"/>
          <w:szCs w:val="24"/>
          <w:vertAlign w:val="subscript"/>
        </w:rPr>
        <w:t></w:t>
      </w:r>
      <w:r>
        <w:rPr>
          <w:rFonts w:cs="Times New Roman"/>
          <w:color w:val="000000"/>
          <w:szCs w:val="24"/>
        </w:rPr>
        <w:t>for</w:t>
      </w:r>
      <w:proofErr w:type="spellEnd"/>
      <w:r>
        <w:rPr>
          <w:rFonts w:cs="Times New Roman"/>
          <w:color w:val="000000"/>
          <w:szCs w:val="24"/>
        </w:rPr>
        <w:t xml:space="preserve"> </w:t>
      </w:r>
      <w:r>
        <w:rPr>
          <w:iCs/>
          <w:szCs w:val="24"/>
        </w:rPr>
        <w:t>the best empirical magma viscosity models (e.g.</w:t>
      </w:r>
      <w:bookmarkStart w:id="26" w:name="ZOTERO_BREF_ser4W5gdFJoI"/>
      <w:bookmarkEnd w:id="26"/>
      <w:r>
        <w:rPr>
          <w:iCs/>
          <w:szCs w:val="24"/>
        </w:rPr>
        <w:t xml:space="preserve"> </w:t>
      </w:r>
      <w:r>
        <w:rPr>
          <w:i/>
        </w:rPr>
        <w:t>7</w:t>
      </w:r>
      <w:r>
        <w:t>)</w:t>
      </w:r>
      <w:r>
        <w:rPr>
          <w:iCs/>
          <w:szCs w:val="24"/>
        </w:rPr>
        <w:t xml:space="preserve">). </w:t>
      </w:r>
      <w:commentRangeStart w:id="27"/>
      <w:r>
        <w:rPr>
          <w:iCs/>
          <w:szCs w:val="24"/>
        </w:rPr>
        <w:t>Known viscous</w:t>
      </w:r>
      <w:bookmarkStart w:id="28" w:name="OLE_LINK2"/>
      <w:bookmarkStart w:id="29" w:name="OLE_LINK1"/>
      <w:bookmarkEnd w:id="28"/>
      <w:bookmarkEnd w:id="29"/>
      <w:r>
        <w:rPr>
          <w:iCs/>
          <w:szCs w:val="24"/>
        </w:rPr>
        <w:t xml:space="preserve"> </w:t>
      </w:r>
      <w:proofErr w:type="spellStart"/>
      <w:r>
        <w:rPr>
          <w:i/>
          <w:iCs/>
          <w:szCs w:val="24"/>
        </w:rPr>
        <w:t>T</w:t>
      </w:r>
      <w:r>
        <w:rPr>
          <w:i/>
          <w:iCs/>
          <w:szCs w:val="24"/>
          <w:vertAlign w:val="subscript"/>
        </w:rPr>
        <w:t>g</w:t>
      </w:r>
      <w:proofErr w:type="spellEnd"/>
      <w:r>
        <w:rPr>
          <w:i/>
          <w:iCs/>
          <w:szCs w:val="24"/>
        </w:rPr>
        <w:t xml:space="preserve"> </w:t>
      </w:r>
      <w:r>
        <w:rPr>
          <w:iCs/>
          <w:szCs w:val="24"/>
        </w:rPr>
        <w:t xml:space="preserve">and </w:t>
      </w:r>
      <w:proofErr w:type="spellStart"/>
      <w:proofErr w:type="gramStart"/>
      <w:r>
        <w:rPr>
          <w:i/>
          <w:iCs/>
          <w:szCs w:val="24"/>
        </w:rPr>
        <w:t>S</w:t>
      </w:r>
      <w:r>
        <w:rPr>
          <w:i/>
          <w:iCs/>
          <w:szCs w:val="24"/>
          <w:vertAlign w:val="superscript"/>
        </w:rPr>
        <w:t>conf</w:t>
      </w:r>
      <w:proofErr w:type="spellEnd"/>
      <w:r>
        <w:rPr>
          <w:i/>
          <w:iCs/>
          <w:szCs w:val="24"/>
        </w:rPr>
        <w:t>(</w:t>
      </w:r>
      <w:proofErr w:type="spellStart"/>
      <w:proofErr w:type="gramEnd"/>
      <w:r>
        <w:rPr>
          <w:i/>
          <w:iCs/>
          <w:szCs w:val="24"/>
        </w:rPr>
        <w:t>T</w:t>
      </w:r>
      <w:r>
        <w:rPr>
          <w:i/>
          <w:iCs/>
          <w:szCs w:val="24"/>
          <w:vertAlign w:val="subscript"/>
        </w:rPr>
        <w:t>g</w:t>
      </w:r>
      <w:proofErr w:type="spellEnd"/>
      <w:r>
        <w:rPr>
          <w:i/>
          <w:iCs/>
          <w:szCs w:val="24"/>
        </w:rPr>
        <w:t>)</w:t>
      </w:r>
      <w:r>
        <w:rPr>
          <w:iCs/>
          <w:szCs w:val="24"/>
        </w:rPr>
        <w:t xml:space="preserve"> are predicted within 16 K and 0.8 J mol</w:t>
      </w:r>
      <w:r>
        <w:rPr>
          <w:iCs/>
          <w:szCs w:val="24"/>
          <w:vertAlign w:val="superscript"/>
        </w:rPr>
        <w:t>-1</w:t>
      </w:r>
      <w:r>
        <w:rPr>
          <w:iCs/>
          <w:szCs w:val="24"/>
        </w:rPr>
        <w:t xml:space="preserve"> K</w:t>
      </w:r>
      <w:r>
        <w:rPr>
          <w:iCs/>
          <w:szCs w:val="24"/>
          <w:vertAlign w:val="superscript"/>
        </w:rPr>
        <w:t>-1</w:t>
      </w:r>
      <w:r>
        <w:rPr>
          <w:iCs/>
          <w:szCs w:val="24"/>
        </w:rPr>
        <w:t>, respectively, and glass density and refractive index are predicted within 0.009 g cm</w:t>
      </w:r>
      <w:r>
        <w:rPr>
          <w:iCs/>
          <w:szCs w:val="24"/>
          <w:vertAlign w:val="superscript"/>
        </w:rPr>
        <w:t>-3</w:t>
      </w:r>
      <w:r>
        <w:rPr>
          <w:iCs/>
          <w:szCs w:val="24"/>
        </w:rPr>
        <w:t xml:space="preserve"> and 0.005, respectively (Fig. </w:t>
      </w:r>
      <w:r>
        <w:rPr>
          <w:iCs/>
          <w:szCs w:val="24"/>
          <w:highlight w:val="yellow"/>
        </w:rPr>
        <w:t>S4</w:t>
      </w:r>
      <w:r>
        <w:rPr>
          <w:iCs/>
          <w:szCs w:val="24"/>
        </w:rPr>
        <w:t xml:space="preserve">). </w:t>
      </w:r>
      <w:commentRangeEnd w:id="27"/>
      <w:r w:rsidR="00D83BCB">
        <w:rPr>
          <w:rStyle w:val="Marquedannotation"/>
          <w:rFonts w:eastAsia="Times New Roman" w:cs="Times New Roman"/>
        </w:rPr>
        <w:commentReference w:id="27"/>
      </w:r>
      <w:r>
        <w:rPr>
          <w:iCs/>
          <w:szCs w:val="24"/>
        </w:rPr>
        <w:t>Despite a limited dataset (</w:t>
      </w:r>
      <w:r>
        <w:rPr>
          <w:iCs/>
          <w:szCs w:val="24"/>
          <w:highlight w:val="yellow"/>
        </w:rPr>
        <w:t>Fig. S1</w:t>
      </w:r>
      <w:r>
        <w:rPr>
          <w:iCs/>
          <w:szCs w:val="24"/>
        </w:rPr>
        <w:t>), global variations of Raman signals have been captured well (</w:t>
      </w:r>
      <w:r>
        <w:rPr>
          <w:iCs/>
          <w:szCs w:val="24"/>
          <w:highlight w:val="yellow"/>
        </w:rPr>
        <w:t>Fig. 1c</w:t>
      </w:r>
      <w:r>
        <w:rPr>
          <w:iCs/>
          <w:szCs w:val="24"/>
        </w:rPr>
        <w:t xml:space="preserve">, </w:t>
      </w:r>
      <w:r>
        <w:rPr>
          <w:iCs/>
          <w:szCs w:val="24"/>
          <w:highlight w:val="yellow"/>
        </w:rPr>
        <w:t>S4, S7</w:t>
      </w:r>
      <w:r>
        <w:rPr>
          <w:iCs/>
          <w:szCs w:val="24"/>
        </w:rPr>
        <w:t>) and can be predicted with a reasonable error (</w:t>
      </w:r>
      <w:r>
        <w:rPr>
          <w:iCs/>
          <w:szCs w:val="24"/>
          <w:highlight w:val="yellow"/>
        </w:rPr>
        <w:t>Supplementary Text</w:t>
      </w:r>
      <w:r>
        <w:rPr>
          <w:iCs/>
          <w:szCs w:val="24"/>
        </w:rPr>
        <w:t xml:space="preserve">). The model thus embeds structural information, and allows estimation of structural parameters from Raman spectra including the ratio of intra- and inter-tetrahedral </w:t>
      </w:r>
      <w:proofErr w:type="spellStart"/>
      <w:r>
        <w:rPr>
          <w:iCs/>
          <w:szCs w:val="24"/>
        </w:rPr>
        <w:t>aluminosilicate</w:t>
      </w:r>
      <w:proofErr w:type="spellEnd"/>
      <w:r>
        <w:rPr>
          <w:iCs/>
          <w:szCs w:val="24"/>
        </w:rPr>
        <w:t xml:space="preserve"> vibrations,</w:t>
      </w:r>
      <w:r>
        <w:rPr>
          <w:i/>
          <w:iCs/>
          <w:szCs w:val="24"/>
        </w:rPr>
        <w:t xml:space="preserve"> </w:t>
      </w:r>
      <w:proofErr w:type="spellStart"/>
      <w:r>
        <w:rPr>
          <w:i/>
          <w:iCs/>
          <w:szCs w:val="24"/>
        </w:rPr>
        <w:t>R</w:t>
      </w:r>
      <w:r>
        <w:rPr>
          <w:i/>
          <w:iCs/>
          <w:szCs w:val="24"/>
          <w:vertAlign w:val="subscript"/>
        </w:rPr>
        <w:t>Raman</w:t>
      </w:r>
      <w:proofErr w:type="spellEnd"/>
      <w:r>
        <w:rPr>
          <w:iCs/>
          <w:szCs w:val="24"/>
        </w:rPr>
        <w:t xml:space="preserve"> (</w:t>
      </w:r>
      <w:r>
        <w:rPr>
          <w:iCs/>
          <w:szCs w:val="24"/>
          <w:highlight w:val="yellow"/>
        </w:rPr>
        <w:t>Fig. 1c</w:t>
      </w:r>
      <w:r>
        <w:rPr>
          <w:iCs/>
          <w:szCs w:val="24"/>
        </w:rPr>
        <w:t>). This serves as a proxy for glass network topology (the 3D connectivity of the polyhedral SiO</w:t>
      </w:r>
      <w:r>
        <w:rPr>
          <w:iCs/>
          <w:szCs w:val="24"/>
          <w:vertAlign w:val="subscript"/>
        </w:rPr>
        <w:t>2</w:t>
      </w:r>
      <w:r>
        <w:rPr>
          <w:iCs/>
          <w:szCs w:val="24"/>
        </w:rPr>
        <w:t>-AlO</w:t>
      </w:r>
      <w:r>
        <w:rPr>
          <w:iCs/>
          <w:szCs w:val="24"/>
          <w:vertAlign w:val="subscript"/>
        </w:rPr>
        <w:t>2</w:t>
      </w:r>
      <w:r>
        <w:rPr>
          <w:iCs/>
          <w:szCs w:val="24"/>
        </w:rPr>
        <w:t xml:space="preserve"> network), and is linked to variations in melt properties </w:t>
      </w:r>
      <w:r>
        <w:t>(</w:t>
      </w:r>
      <w:bookmarkStart w:id="30" w:name="ZOTERO_BREF_gl0BtrYrHbvc"/>
      <w:bookmarkEnd w:id="30"/>
      <w:r>
        <w:rPr>
          <w:i/>
        </w:rPr>
        <w:t>15</w:t>
      </w:r>
      <w:r>
        <w:t>)</w:t>
      </w:r>
      <w:r>
        <w:rPr>
          <w:iCs/>
          <w:szCs w:val="24"/>
        </w:rPr>
        <w:t xml:space="preserve">. </w:t>
      </w:r>
    </w:p>
    <w:p w14:paraId="03D79064" w14:textId="77777777" w:rsidR="009274F1" w:rsidRDefault="009274F1">
      <w:pPr>
        <w:rPr>
          <w:iCs/>
          <w:sz w:val="24"/>
          <w:szCs w:val="24"/>
        </w:rPr>
      </w:pPr>
    </w:p>
    <w:p w14:paraId="7FCAF636" w14:textId="77777777" w:rsidR="009274F1" w:rsidRDefault="005505C2">
      <w:pPr>
        <w:pStyle w:val="PreformattedText"/>
      </w:pPr>
      <w:r>
        <w:rPr>
          <w:iCs/>
          <w:szCs w:val="24"/>
        </w:rPr>
        <w:t xml:space="preserve">Using </w:t>
      </w:r>
      <w:commentRangeStart w:id="31"/>
      <w:r>
        <w:rPr>
          <w:iCs/>
          <w:szCs w:val="24"/>
        </w:rPr>
        <w:t>the model</w:t>
      </w:r>
      <w:commentRangeEnd w:id="31"/>
      <w:r w:rsidR="003B7587">
        <w:rPr>
          <w:rStyle w:val="Marquedannotation"/>
          <w:rFonts w:eastAsia="Times New Roman" w:cs="Times New Roman"/>
        </w:rPr>
        <w:commentReference w:id="31"/>
      </w:r>
      <w:r>
        <w:rPr>
          <w:iCs/>
          <w:szCs w:val="24"/>
        </w:rPr>
        <w:t>, we can explore why viscosity varies substantially according to the concentration of Al and K in Na</w:t>
      </w:r>
      <w:r>
        <w:rPr>
          <w:iCs/>
          <w:szCs w:val="24"/>
          <w:vertAlign w:val="subscript"/>
        </w:rPr>
        <w:t>2</w:t>
      </w:r>
      <w:r>
        <w:rPr>
          <w:iCs/>
          <w:szCs w:val="24"/>
        </w:rPr>
        <w:t>O-K</w:t>
      </w:r>
      <w:r>
        <w:rPr>
          <w:iCs/>
          <w:szCs w:val="24"/>
          <w:vertAlign w:val="subscript"/>
        </w:rPr>
        <w:t>2</w:t>
      </w:r>
      <w:r>
        <w:rPr>
          <w:iCs/>
          <w:szCs w:val="24"/>
        </w:rPr>
        <w:t>O-Al</w:t>
      </w:r>
      <w:r>
        <w:rPr>
          <w:iCs/>
          <w:szCs w:val="24"/>
          <w:vertAlign w:val="subscript"/>
        </w:rPr>
        <w:t>2</w:t>
      </w:r>
      <w:r>
        <w:rPr>
          <w:iCs/>
          <w:szCs w:val="24"/>
        </w:rPr>
        <w:t>O</w:t>
      </w:r>
      <w:r>
        <w:rPr>
          <w:iCs/>
          <w:szCs w:val="24"/>
          <w:vertAlign w:val="subscript"/>
        </w:rPr>
        <w:t>3</w:t>
      </w:r>
      <w:r>
        <w:rPr>
          <w:iCs/>
          <w:szCs w:val="24"/>
        </w:rPr>
        <w:t>-SiO</w:t>
      </w:r>
      <w:r>
        <w:rPr>
          <w:iCs/>
          <w:szCs w:val="24"/>
          <w:vertAlign w:val="subscript"/>
        </w:rPr>
        <w:t>2</w:t>
      </w:r>
      <w:r>
        <w:rPr>
          <w:iCs/>
          <w:szCs w:val="24"/>
        </w:rPr>
        <w:t xml:space="preserve"> melts. We observe the known division between topological and chemical effects </w:t>
      </w:r>
      <w:bookmarkStart w:id="32" w:name="ZOTERO_BREF_glX53mmnYsD1"/>
      <w:r>
        <w:rPr>
          <w:iCs/>
          <w:szCs w:val="24"/>
        </w:rPr>
        <w:t>(</w:t>
      </w:r>
      <w:r>
        <w:rPr>
          <w:i/>
          <w:iCs/>
          <w:szCs w:val="24"/>
        </w:rPr>
        <w:t>16</w:t>
      </w:r>
      <w:r>
        <w:rPr>
          <w:iCs/>
          <w:szCs w:val="24"/>
        </w:rPr>
        <w:t>)</w:t>
      </w:r>
      <w:bookmarkEnd w:id="32"/>
      <w:r>
        <w:rPr>
          <w:iCs/>
          <w:szCs w:val="24"/>
        </w:rPr>
        <w:t xml:space="preserve"> on different properties: glass network topology largely correlates with the glass transition temperature (Fig. </w:t>
      </w:r>
      <w:r>
        <w:rPr>
          <w:iCs/>
          <w:szCs w:val="24"/>
          <w:highlight w:val="yellow"/>
        </w:rPr>
        <w:t>2a</w:t>
      </w:r>
      <w:r>
        <w:rPr>
          <w:iCs/>
          <w:szCs w:val="24"/>
        </w:rPr>
        <w:t xml:space="preserve">), and to quantities proportional to energy barriers opposed to ionic mobility (Fig. </w:t>
      </w:r>
      <w:r>
        <w:rPr>
          <w:iCs/>
          <w:szCs w:val="24"/>
          <w:highlight w:val="yellow"/>
        </w:rPr>
        <w:t>2b</w:t>
      </w:r>
      <w:r>
        <w:rPr>
          <w:iCs/>
          <w:szCs w:val="24"/>
        </w:rPr>
        <w:t>), or the glass refractive index (</w:t>
      </w:r>
      <w:r>
        <w:rPr>
          <w:iCs/>
          <w:szCs w:val="24"/>
          <w:highlight w:val="yellow"/>
        </w:rPr>
        <w:t>Supplementary Materials</w:t>
      </w:r>
      <w:r>
        <w:rPr>
          <w:iCs/>
          <w:szCs w:val="24"/>
        </w:rPr>
        <w:t xml:space="preserve">). The glass transition temperature exhibits detailed compositional dependence, in agreement with the well-known mixed alkali effect </w:t>
      </w:r>
      <w:bookmarkStart w:id="33" w:name="ZOTERO_BREF_ER9p4SnqnQds"/>
      <w:r>
        <w:rPr>
          <w:iCs/>
          <w:szCs w:val="24"/>
        </w:rPr>
        <w:t xml:space="preserve">(MAE, </w:t>
      </w:r>
      <w:r>
        <w:rPr>
          <w:i/>
        </w:rPr>
        <w:t>17</w:t>
      </w:r>
      <w:r>
        <w:t>)</w:t>
      </w:r>
      <w:bookmarkEnd w:id="33"/>
      <w:r>
        <w:rPr>
          <w:iCs/>
          <w:szCs w:val="24"/>
        </w:rPr>
        <w:t xml:space="preserve"> resulting from metal </w:t>
      </w:r>
      <w:proofErr w:type="spellStart"/>
      <w:r>
        <w:rPr>
          <w:iCs/>
          <w:szCs w:val="24"/>
        </w:rPr>
        <w:t>cation</w:t>
      </w:r>
      <w:proofErr w:type="spellEnd"/>
      <w:r>
        <w:rPr>
          <w:iCs/>
          <w:szCs w:val="24"/>
        </w:rPr>
        <w:t xml:space="preserve"> </w:t>
      </w:r>
      <w:r>
        <w:rPr>
          <w:iCs/>
          <w:szCs w:val="24"/>
        </w:rPr>
        <w:lastRenderedPageBreak/>
        <w:t xml:space="preserve">interactions within the </w:t>
      </w:r>
      <w:commentRangeStart w:id="34"/>
      <w:r w:rsidRPr="00D83BCB">
        <w:rPr>
          <w:iCs/>
          <w:strike/>
          <w:szCs w:val="24"/>
          <w:highlight w:val="yellow"/>
        </w:rPr>
        <w:t>SiO</w:t>
      </w:r>
      <w:r w:rsidRPr="00D83BCB">
        <w:rPr>
          <w:iCs/>
          <w:strike/>
          <w:szCs w:val="24"/>
          <w:highlight w:val="yellow"/>
          <w:vertAlign w:val="subscript"/>
        </w:rPr>
        <w:t>2</w:t>
      </w:r>
      <w:r w:rsidRPr="00D83BCB">
        <w:rPr>
          <w:iCs/>
          <w:szCs w:val="24"/>
          <w:highlight w:val="yellow"/>
        </w:rPr>
        <w:t xml:space="preserve"> </w:t>
      </w:r>
      <w:r w:rsidR="00D83BCB" w:rsidRPr="00D83BCB">
        <w:rPr>
          <w:iCs/>
          <w:szCs w:val="24"/>
          <w:highlight w:val="yellow"/>
        </w:rPr>
        <w:t>SiO</w:t>
      </w:r>
      <w:r w:rsidR="00D83BCB" w:rsidRPr="00D83BCB">
        <w:rPr>
          <w:iCs/>
          <w:szCs w:val="24"/>
          <w:highlight w:val="yellow"/>
          <w:vertAlign w:val="subscript"/>
        </w:rPr>
        <w:t>4</w:t>
      </w:r>
      <w:r w:rsidR="00D83BCB" w:rsidRPr="00D83BCB">
        <w:rPr>
          <w:iCs/>
          <w:szCs w:val="24"/>
          <w:highlight w:val="yellow"/>
          <w:vertAlign w:val="superscript"/>
        </w:rPr>
        <w:t>4-</w:t>
      </w:r>
      <w:r w:rsidR="00D83BCB">
        <w:rPr>
          <w:iCs/>
          <w:szCs w:val="24"/>
          <w:vertAlign w:val="superscript"/>
        </w:rPr>
        <w:t xml:space="preserve"> </w:t>
      </w:r>
      <w:commentRangeEnd w:id="34"/>
      <w:r w:rsidR="003B7587">
        <w:rPr>
          <w:rStyle w:val="Marquedannotation"/>
          <w:rFonts w:eastAsia="Times New Roman" w:cs="Times New Roman"/>
        </w:rPr>
        <w:commentReference w:id="34"/>
      </w:r>
      <w:r>
        <w:rPr>
          <w:iCs/>
          <w:szCs w:val="24"/>
        </w:rPr>
        <w:t xml:space="preserve">polyhedral network </w:t>
      </w:r>
      <w:bookmarkStart w:id="35" w:name="ZOTERO_BREF_7nwh0aDVUJgx"/>
      <w:r>
        <w:rPr>
          <w:u w:val="dash"/>
        </w:rPr>
        <w:t xml:space="preserve">(e.g. </w:t>
      </w:r>
      <w:r>
        <w:rPr>
          <w:i/>
        </w:rPr>
        <w:t>9</w:t>
      </w:r>
      <w:r>
        <w:t>)</w:t>
      </w:r>
      <w:bookmarkEnd w:id="35"/>
      <w:r>
        <w:rPr>
          <w:u w:val="dash"/>
        </w:rPr>
        <w:t>.</w:t>
      </w:r>
      <w:r>
        <w:rPr>
          <w:iCs/>
          <w:szCs w:val="24"/>
        </w:rPr>
        <w:t xml:space="preserve"> This chemical effect strongly affects properties influenced by cationic interactions and steric hindrance effects, such as the </w:t>
      </w:r>
      <w:proofErr w:type="spellStart"/>
      <w:r>
        <w:rPr>
          <w:iCs/>
          <w:szCs w:val="24"/>
        </w:rPr>
        <w:t>configurational</w:t>
      </w:r>
      <w:proofErr w:type="spellEnd"/>
      <w:r>
        <w:rPr>
          <w:iCs/>
          <w:szCs w:val="24"/>
        </w:rPr>
        <w:t xml:space="preserve"> entropy</w:t>
      </w:r>
      <w:r>
        <w:rPr>
          <w:i/>
          <w:iCs/>
          <w:szCs w:val="24"/>
        </w:rPr>
        <w:t xml:space="preserve"> </w:t>
      </w:r>
      <w:bookmarkStart w:id="36" w:name="ZOTERO_BREF_ppsFHJO1MFJ9"/>
      <w:r>
        <w:rPr>
          <w:i/>
          <w:iCs/>
          <w:szCs w:val="24"/>
        </w:rPr>
        <w:t>(</w:t>
      </w:r>
      <w:r>
        <w:rPr>
          <w:i/>
        </w:rPr>
        <w:t>9</w:t>
      </w:r>
      <w:r>
        <w:t xml:space="preserve">, </w:t>
      </w:r>
      <w:r>
        <w:rPr>
          <w:i/>
        </w:rPr>
        <w:t>16</w:t>
      </w:r>
      <w:r>
        <w:t xml:space="preserve">, </w:t>
      </w:r>
      <w:r>
        <w:rPr>
          <w:i/>
        </w:rPr>
        <w:t>18</w:t>
      </w:r>
      <w:r>
        <w:t xml:space="preserve">, </w:t>
      </w:r>
      <w:r>
        <w:rPr>
          <w:i/>
        </w:rPr>
        <w:t>19</w:t>
      </w:r>
      <w:r>
        <w:t>)</w:t>
      </w:r>
      <w:bookmarkEnd w:id="36"/>
      <w:r>
        <w:rPr>
          <w:i/>
          <w:iCs/>
          <w:szCs w:val="24"/>
        </w:rPr>
        <w:t>,</w:t>
      </w:r>
      <w:r>
        <w:rPr>
          <w:iCs/>
          <w:szCs w:val="24"/>
        </w:rPr>
        <w:t xml:space="preserve"> or the term </w:t>
      </w:r>
      <w:commentRangeStart w:id="37"/>
      <w:r>
        <w:rPr>
          <w:i/>
          <w:iCs/>
          <w:szCs w:val="24"/>
        </w:rPr>
        <w:t>C</w:t>
      </w:r>
      <w:r>
        <w:rPr>
          <w:i/>
          <w:iCs/>
          <w:szCs w:val="24"/>
          <w:vertAlign w:val="subscript"/>
        </w:rPr>
        <w:t>FV</w:t>
      </w:r>
      <w:r>
        <w:rPr>
          <w:iCs/>
          <w:szCs w:val="24"/>
        </w:rPr>
        <w:t xml:space="preserve"> </w:t>
      </w:r>
      <w:commentRangeEnd w:id="37"/>
      <w:r>
        <w:commentReference w:id="37"/>
      </w:r>
      <w:r>
        <w:commentReference w:id="38"/>
      </w:r>
      <w:r>
        <w:rPr>
          <w:iCs/>
          <w:szCs w:val="24"/>
        </w:rPr>
        <w:t xml:space="preserve"> in the free volume theory that encompass local cationic influences on melt free volume (Fig. </w:t>
      </w:r>
      <w:r>
        <w:rPr>
          <w:iCs/>
          <w:szCs w:val="24"/>
          <w:highlight w:val="yellow"/>
        </w:rPr>
        <w:t>2c,d, Supplementary Text</w:t>
      </w:r>
      <w:r>
        <w:rPr>
          <w:iCs/>
          <w:szCs w:val="24"/>
        </w:rPr>
        <w:t>). The model allows such effects to be seen, and its trans-theoretical character further allows observing relationships between latent variables from different theories</w:t>
      </w:r>
      <w:r>
        <w:rPr>
          <w:i/>
          <w:iCs/>
          <w:szCs w:val="24"/>
          <w:vertAlign w:val="subscript"/>
        </w:rPr>
        <w:t xml:space="preserve"> </w:t>
      </w:r>
      <w:r>
        <w:rPr>
          <w:szCs w:val="24"/>
        </w:rPr>
        <w:t>(</w:t>
      </w:r>
      <w:r>
        <w:rPr>
          <w:szCs w:val="24"/>
          <w:highlight w:val="yellow"/>
        </w:rPr>
        <w:t>Supplementary Text</w:t>
      </w:r>
      <w:r>
        <w:rPr>
          <w:szCs w:val="24"/>
        </w:rPr>
        <w:t>).</w:t>
      </w:r>
    </w:p>
    <w:p w14:paraId="28547B0F" w14:textId="77777777" w:rsidR="009274F1" w:rsidRDefault="009274F1">
      <w:pPr>
        <w:pStyle w:val="PreformattedText"/>
        <w:rPr>
          <w:iCs/>
          <w:szCs w:val="24"/>
        </w:rPr>
      </w:pPr>
    </w:p>
    <w:p w14:paraId="4C01A5F8" w14:textId="77777777" w:rsidR="009274F1" w:rsidRDefault="005505C2">
      <w:pPr>
        <w:pStyle w:val="PreformattedText"/>
      </w:pPr>
      <w:r>
        <w:rPr>
          <w:iCs/>
          <w:szCs w:val="24"/>
        </w:rPr>
        <w:t>From the above observations, cationic mixing largely affects macroscopic variables such as</w:t>
      </w:r>
      <w:ins w:id="39" w:author="Andrew Valentine" w:date="2020-07-22T18:01:00Z">
        <w:r>
          <w:rPr>
            <w:iCs/>
            <w:szCs w:val="24"/>
          </w:rPr>
          <w:t xml:space="preserve"> </w:t>
        </w:r>
      </w:ins>
      <w:proofErr w:type="spellStart"/>
      <w:proofErr w:type="gramStart"/>
      <w:r>
        <w:rPr>
          <w:i/>
          <w:iCs/>
          <w:szCs w:val="24"/>
        </w:rPr>
        <w:t>S</w:t>
      </w:r>
      <w:r>
        <w:rPr>
          <w:i/>
          <w:iCs/>
          <w:szCs w:val="24"/>
          <w:vertAlign w:val="superscript"/>
        </w:rPr>
        <w:t>conf</w:t>
      </w:r>
      <w:proofErr w:type="spellEnd"/>
      <w:r>
        <w:rPr>
          <w:i/>
          <w:iCs/>
          <w:szCs w:val="24"/>
        </w:rPr>
        <w:t>(</w:t>
      </w:r>
      <w:proofErr w:type="spellStart"/>
      <w:proofErr w:type="gramEnd"/>
      <w:r>
        <w:rPr>
          <w:i/>
          <w:iCs/>
          <w:szCs w:val="24"/>
        </w:rPr>
        <w:t>T</w:t>
      </w:r>
      <w:r>
        <w:rPr>
          <w:i/>
          <w:iCs/>
          <w:szCs w:val="24"/>
          <w:vertAlign w:val="subscript"/>
        </w:rPr>
        <w:t>g</w:t>
      </w:r>
      <w:proofErr w:type="spellEnd"/>
      <w:r>
        <w:rPr>
          <w:i/>
          <w:iCs/>
          <w:szCs w:val="24"/>
        </w:rPr>
        <w:t>)</w:t>
      </w:r>
      <w:r>
        <w:rPr>
          <w:iCs/>
          <w:szCs w:val="24"/>
        </w:rPr>
        <w:t>.</w:t>
      </w:r>
      <w:r>
        <w:rPr>
          <w:szCs w:val="24"/>
        </w:rPr>
        <w:t xml:space="preserve"> Cationic mixing</w:t>
      </w:r>
      <w:commentRangeStart w:id="40"/>
      <w:r>
        <w:rPr>
          <w:szCs w:val="24"/>
        </w:rPr>
        <w:t xml:space="preserve"> can be random </w:t>
      </w:r>
      <w:commentRangeEnd w:id="40"/>
      <w:r>
        <w:commentReference w:id="40"/>
      </w:r>
      <w:r>
        <w:commentReference w:id="41"/>
      </w:r>
      <w:r>
        <w:rPr>
          <w:szCs w:val="24"/>
        </w:rPr>
        <w:t>(</w:t>
      </w:r>
      <w:r>
        <w:rPr>
          <w:i/>
        </w:rPr>
        <w:t>16</w:t>
      </w:r>
      <w:r>
        <w:t xml:space="preserve">, </w:t>
      </w:r>
      <w:bookmarkStart w:id="42" w:name="ZOTERO_BREF_uQopbhEYAM5n"/>
      <w:bookmarkEnd w:id="42"/>
      <w:r>
        <w:rPr>
          <w:i/>
        </w:rPr>
        <w:t>19</w:t>
      </w:r>
      <w:r>
        <w:t>)</w:t>
      </w:r>
      <w:r>
        <w:rPr>
          <w:szCs w:val="24"/>
        </w:rPr>
        <w:t xml:space="preserve"> or not </w:t>
      </w:r>
      <w:r>
        <w:t>(</w:t>
      </w:r>
      <w:r>
        <w:rPr>
          <w:i/>
        </w:rPr>
        <w:t>20</w:t>
      </w:r>
      <w:r>
        <w:t xml:space="preserve">, </w:t>
      </w:r>
      <w:bookmarkStart w:id="43" w:name="ZOTERO_BREF_F1oLVDfecm2i"/>
      <w:bookmarkEnd w:id="43"/>
      <w:r>
        <w:rPr>
          <w:i/>
        </w:rPr>
        <w:t>21</w:t>
      </w:r>
      <w:r>
        <w:t xml:space="preserve">), and are usually </w:t>
      </w:r>
      <w:r>
        <w:rPr>
          <w:szCs w:val="24"/>
        </w:rPr>
        <w:t xml:space="preserve">difficult to predict. The model solves this problem by enabling systematic quantification of such mixing effects (Fig. </w:t>
      </w:r>
      <w:r>
        <w:rPr>
          <w:szCs w:val="24"/>
          <w:highlight w:val="yellow"/>
        </w:rPr>
        <w:t>3</w:t>
      </w:r>
      <w:r>
        <w:rPr>
          <w:szCs w:val="24"/>
        </w:rPr>
        <w:t xml:space="preserve">). For the system </w:t>
      </w:r>
      <w:proofErr w:type="spellStart"/>
      <w:r>
        <w:rPr>
          <w:szCs w:val="24"/>
        </w:rPr>
        <w:t>analysed</w:t>
      </w:r>
      <w:proofErr w:type="spellEnd"/>
      <w:r>
        <w:rPr>
          <w:szCs w:val="24"/>
        </w:rPr>
        <w:t xml:space="preserve"> here, increasing [Al] leads to decreasing </w:t>
      </w:r>
      <w:proofErr w:type="spellStart"/>
      <w:proofErr w:type="gramStart"/>
      <w:r>
        <w:rPr>
          <w:i/>
          <w:iCs/>
          <w:szCs w:val="24"/>
        </w:rPr>
        <w:t>S</w:t>
      </w:r>
      <w:r>
        <w:rPr>
          <w:i/>
          <w:iCs/>
          <w:szCs w:val="24"/>
          <w:vertAlign w:val="superscript"/>
        </w:rPr>
        <w:t>conf</w:t>
      </w:r>
      <w:proofErr w:type="spellEnd"/>
      <w:r>
        <w:rPr>
          <w:i/>
          <w:iCs/>
          <w:szCs w:val="24"/>
        </w:rPr>
        <w:t>(</w:t>
      </w:r>
      <w:proofErr w:type="spellStart"/>
      <w:proofErr w:type="gramEnd"/>
      <w:r>
        <w:rPr>
          <w:i/>
          <w:iCs/>
          <w:szCs w:val="24"/>
        </w:rPr>
        <w:t>T</w:t>
      </w:r>
      <w:r>
        <w:rPr>
          <w:i/>
          <w:iCs/>
          <w:szCs w:val="24"/>
          <w:vertAlign w:val="subscript"/>
        </w:rPr>
        <w:t>g</w:t>
      </w:r>
      <w:proofErr w:type="spellEnd"/>
      <w:r>
        <w:rPr>
          <w:i/>
          <w:iCs/>
          <w:szCs w:val="24"/>
        </w:rPr>
        <w:t>)</w:t>
      </w:r>
      <w:r>
        <w:rPr>
          <w:szCs w:val="24"/>
        </w:rPr>
        <w:t xml:space="preserve"> (Fig. </w:t>
      </w:r>
      <w:r>
        <w:rPr>
          <w:szCs w:val="24"/>
          <w:highlight w:val="yellow"/>
        </w:rPr>
        <w:t>3a,b</w:t>
      </w:r>
      <w:r>
        <w:rPr>
          <w:szCs w:val="24"/>
        </w:rPr>
        <w:t>). Furthermore, Al-to-alkali ratio largely affects the MAE: without Al, the MAE results in an entropy excess (</w:t>
      </w:r>
      <w:r>
        <w:rPr>
          <w:szCs w:val="24"/>
          <w:highlight w:val="yellow"/>
        </w:rPr>
        <w:t>Fig. 3c</w:t>
      </w:r>
      <w:r>
        <w:rPr>
          <w:szCs w:val="24"/>
        </w:rPr>
        <w:t>) and, hence, in large decreases in melt viscosity (</w:t>
      </w:r>
      <w:r>
        <w:rPr>
          <w:i/>
          <w:iCs/>
        </w:rPr>
        <w:t>η ∝</w:t>
      </w:r>
      <w:r>
        <w:t xml:space="preserve"> </w:t>
      </w:r>
      <w:r>
        <w:rPr>
          <w:i/>
          <w:iCs/>
        </w:rPr>
        <w:t>1/</w:t>
      </w:r>
      <w:proofErr w:type="spellStart"/>
      <w:proofErr w:type="gramStart"/>
      <w:r>
        <w:rPr>
          <w:i/>
          <w:iCs/>
        </w:rPr>
        <w:t>S</w:t>
      </w:r>
      <w:r>
        <w:rPr>
          <w:i/>
          <w:iCs/>
          <w:vertAlign w:val="superscript"/>
        </w:rPr>
        <w:t>conf</w:t>
      </w:r>
      <w:proofErr w:type="spellEnd"/>
      <w:r>
        <w:rPr>
          <w:i/>
          <w:iCs/>
        </w:rPr>
        <w:t>(</w:t>
      </w:r>
      <w:proofErr w:type="spellStart"/>
      <w:proofErr w:type="gramEnd"/>
      <w:r>
        <w:rPr>
          <w:i/>
          <w:iCs/>
        </w:rPr>
        <w:t>T</w:t>
      </w:r>
      <w:r>
        <w:rPr>
          <w:i/>
          <w:iCs/>
          <w:vertAlign w:val="subscript"/>
        </w:rPr>
        <w:t>g</w:t>
      </w:r>
      <w:proofErr w:type="spellEnd"/>
      <w:r>
        <w:rPr>
          <w:i/>
          <w:iCs/>
        </w:rPr>
        <w:t>)</w:t>
      </w:r>
      <w:r>
        <w:t xml:space="preserve">, </w:t>
      </w:r>
      <w:bookmarkStart w:id="44" w:name="ZOTERO_BREF_U9d8tbA6RM2s"/>
      <w:bookmarkEnd w:id="44"/>
      <w:r>
        <w:rPr>
          <w:i/>
        </w:rPr>
        <w:t>18</w:t>
      </w:r>
      <w:r>
        <w:t>)</w:t>
      </w:r>
      <w:r>
        <w:rPr>
          <w:szCs w:val="24"/>
        </w:rPr>
        <w:t>. Increasing [Al]/[</w:t>
      </w:r>
      <w:proofErr w:type="spellStart"/>
      <w:r>
        <w:rPr>
          <w:szCs w:val="24"/>
        </w:rPr>
        <w:t>Na+K</w:t>
      </w:r>
      <w:proofErr w:type="spellEnd"/>
      <w:r>
        <w:rPr>
          <w:szCs w:val="24"/>
        </w:rPr>
        <w:t xml:space="preserve">] leads to changing the role of alkali metals in the network </w:t>
      </w:r>
      <w:r>
        <w:t>(</w:t>
      </w:r>
      <w:bookmarkStart w:id="45" w:name="ZOTERO_BREF_Qt6nXzC28ZkH"/>
      <w:bookmarkEnd w:id="45"/>
      <w:r>
        <w:rPr>
          <w:i/>
        </w:rPr>
        <w:t>22</w:t>
      </w:r>
      <w:r>
        <w:t xml:space="preserve">). Na and K segregate in different molecular </w:t>
      </w:r>
      <w:proofErr w:type="spellStart"/>
      <w:r>
        <w:t>nano</w:t>
      </w:r>
      <w:proofErr w:type="spellEnd"/>
      <w:r>
        <w:t>-environments (</w:t>
      </w:r>
      <w:r>
        <w:rPr>
          <w:i/>
        </w:rPr>
        <w:t>9</w:t>
      </w:r>
      <w:r>
        <w:t xml:space="preserve">, </w:t>
      </w:r>
      <w:bookmarkStart w:id="46" w:name="ZOTERO_BREF_JiWFJ7anCHol"/>
      <w:bookmarkEnd w:id="46"/>
      <w:r>
        <w:rPr>
          <w:i/>
        </w:rPr>
        <w:t>23</w:t>
      </w:r>
      <w:r>
        <w:t xml:space="preserve">), inducing less and less excess entropy of mixing as </w:t>
      </w:r>
      <w:r>
        <w:rPr>
          <w:szCs w:val="24"/>
        </w:rPr>
        <w:t>[Al]/[</w:t>
      </w:r>
      <w:proofErr w:type="spellStart"/>
      <w:r>
        <w:rPr>
          <w:szCs w:val="24"/>
        </w:rPr>
        <w:t>Na+K</w:t>
      </w:r>
      <w:proofErr w:type="spellEnd"/>
      <w:r>
        <w:rPr>
          <w:szCs w:val="24"/>
        </w:rPr>
        <w:t xml:space="preserve">] increases (Fig. </w:t>
      </w:r>
      <w:r>
        <w:rPr>
          <w:szCs w:val="24"/>
          <w:highlight w:val="yellow"/>
        </w:rPr>
        <w:t>3d,e</w:t>
      </w:r>
      <w:proofErr w:type="gramStart"/>
      <w:r>
        <w:rPr>
          <w:szCs w:val="24"/>
          <w:highlight w:val="yellow"/>
        </w:rPr>
        <w:t>,f</w:t>
      </w:r>
      <w:proofErr w:type="gramEnd"/>
      <w:r>
        <w:rPr>
          <w:szCs w:val="24"/>
        </w:rPr>
        <w:t xml:space="preserve">). In addition, K-rich and Al-rich melts show higher local order </w:t>
      </w:r>
      <w:bookmarkStart w:id="47" w:name="ZOTERO_BREF_sxNuKwqBF83r"/>
      <w:bookmarkEnd w:id="47"/>
      <w:r>
        <w:t>(</w:t>
      </w:r>
      <w:r>
        <w:rPr>
          <w:i/>
        </w:rPr>
        <w:t>4</w:t>
      </w:r>
      <w:r>
        <w:t xml:space="preserve">) resulting in small </w:t>
      </w:r>
      <w:proofErr w:type="spellStart"/>
      <w:proofErr w:type="gramStart"/>
      <w:r>
        <w:rPr>
          <w:i/>
          <w:iCs/>
          <w:szCs w:val="24"/>
        </w:rPr>
        <w:t>S</w:t>
      </w:r>
      <w:r>
        <w:rPr>
          <w:i/>
          <w:iCs/>
          <w:szCs w:val="24"/>
          <w:vertAlign w:val="superscript"/>
        </w:rPr>
        <w:t>conf</w:t>
      </w:r>
      <w:proofErr w:type="spellEnd"/>
      <w:r>
        <w:rPr>
          <w:i/>
          <w:iCs/>
          <w:szCs w:val="24"/>
        </w:rPr>
        <w:t>(</w:t>
      </w:r>
      <w:proofErr w:type="spellStart"/>
      <w:proofErr w:type="gramEnd"/>
      <w:r>
        <w:rPr>
          <w:i/>
          <w:iCs/>
          <w:szCs w:val="24"/>
        </w:rPr>
        <w:t>T</w:t>
      </w:r>
      <w:r>
        <w:rPr>
          <w:i/>
          <w:iCs/>
          <w:szCs w:val="24"/>
          <w:vertAlign w:val="subscript"/>
        </w:rPr>
        <w:t>g</w:t>
      </w:r>
      <w:proofErr w:type="spellEnd"/>
      <w:r>
        <w:rPr>
          <w:i/>
          <w:iCs/>
          <w:szCs w:val="24"/>
        </w:rPr>
        <w:t>)</w:t>
      </w:r>
      <w:r>
        <w:rPr>
          <w:szCs w:val="24"/>
        </w:rPr>
        <w:t xml:space="preserve"> values (Fig. </w:t>
      </w:r>
      <w:r>
        <w:rPr>
          <w:szCs w:val="24"/>
          <w:highlight w:val="yellow"/>
        </w:rPr>
        <w:t>3b,f</w:t>
      </w:r>
      <w:r>
        <w:rPr>
          <w:szCs w:val="24"/>
        </w:rPr>
        <w:t>).</w:t>
      </w:r>
    </w:p>
    <w:p w14:paraId="76490BC8" w14:textId="77777777" w:rsidR="009274F1" w:rsidRDefault="009274F1">
      <w:pPr>
        <w:pStyle w:val="PreformattedText"/>
        <w:rPr>
          <w:szCs w:val="24"/>
        </w:rPr>
      </w:pPr>
    </w:p>
    <w:p w14:paraId="6B55FF0D" w14:textId="77777777" w:rsidR="009274F1" w:rsidRDefault="005505C2">
      <w:pPr>
        <w:pStyle w:val="PreformattedText"/>
      </w:pPr>
      <w:r>
        <w:rPr>
          <w:szCs w:val="24"/>
        </w:rPr>
        <w:t xml:space="preserve">We are now in a position to understand why eruptions of rhyolite magmas (essentially alkali </w:t>
      </w:r>
      <w:proofErr w:type="spellStart"/>
      <w:r>
        <w:rPr>
          <w:szCs w:val="24"/>
        </w:rPr>
        <w:t>aluminosilicate</w:t>
      </w:r>
      <w:proofErr w:type="spellEnd"/>
      <w:r>
        <w:rPr>
          <w:szCs w:val="24"/>
        </w:rPr>
        <w:t xml:space="preserve"> melts with some impurities of Fe, </w:t>
      </w:r>
      <w:proofErr w:type="spellStart"/>
      <w:r>
        <w:rPr>
          <w:szCs w:val="24"/>
        </w:rPr>
        <w:t>Ca</w:t>
      </w:r>
      <w:proofErr w:type="spellEnd"/>
      <w:r>
        <w:rPr>
          <w:szCs w:val="24"/>
        </w:rPr>
        <w:t xml:space="preserve">, Mg, and volatiles) tend to be more explosive if the magmas are rich in K and Al. Amongst other features such as degassing and </w:t>
      </w:r>
      <w:proofErr w:type="spellStart"/>
      <w:r>
        <w:rPr>
          <w:szCs w:val="24"/>
        </w:rPr>
        <w:t>nano-cristallization</w:t>
      </w:r>
      <w:proofErr w:type="spellEnd"/>
      <w:r>
        <w:rPr>
          <w:szCs w:val="24"/>
        </w:rPr>
        <w:t xml:space="preserve"> </w:t>
      </w:r>
      <w:bookmarkStart w:id="48" w:name="ZOTERO_BREF_tRTzgpMhBmCW"/>
      <w:r>
        <w:rPr>
          <w:szCs w:val="24"/>
        </w:rPr>
        <w:t>(</w:t>
      </w:r>
      <w:r>
        <w:rPr>
          <w:i/>
        </w:rPr>
        <w:t>13</w:t>
      </w:r>
      <w:r>
        <w:t xml:space="preserve">, </w:t>
      </w:r>
      <w:r>
        <w:rPr>
          <w:i/>
        </w:rPr>
        <w:t>24</w:t>
      </w:r>
      <w:r>
        <w:t>)</w:t>
      </w:r>
      <w:bookmarkEnd w:id="48"/>
      <w:r>
        <w:rPr>
          <w:szCs w:val="24"/>
        </w:rPr>
        <w:t xml:space="preserve">, </w:t>
      </w:r>
      <w:commentRangeStart w:id="49"/>
      <w:r>
        <w:rPr>
          <w:szCs w:val="24"/>
        </w:rPr>
        <w:t xml:space="preserve">rhyolite magmas that erupt explosively and effusively show a clear chemical distinction </w:t>
      </w:r>
      <w:commentRangeEnd w:id="49"/>
      <w:r w:rsidR="003B7587">
        <w:rPr>
          <w:rStyle w:val="Marquedannotation"/>
          <w:rFonts w:eastAsia="Times New Roman" w:cs="Times New Roman"/>
        </w:rPr>
        <w:commentReference w:id="49"/>
      </w:r>
      <w:r>
        <w:rPr>
          <w:szCs w:val="24"/>
        </w:rPr>
        <w:t xml:space="preserve"> </w:t>
      </w:r>
      <w:bookmarkStart w:id="51" w:name="ZOTERO_BREF_ListGkzUs73t"/>
      <w:r>
        <w:t>(</w:t>
      </w:r>
      <w:r>
        <w:rPr>
          <w:i/>
        </w:rPr>
        <w:t>13</w:t>
      </w:r>
      <w:r>
        <w:t>)</w:t>
      </w:r>
      <w:bookmarkEnd w:id="51"/>
      <w:r>
        <w:t>. The model demonstrates that this relates to</w:t>
      </w:r>
      <w:r>
        <w:rPr>
          <w:szCs w:val="24"/>
        </w:rPr>
        <w:t xml:space="preserve"> how melt composition </w:t>
      </w:r>
      <w:r>
        <w:rPr>
          <w:szCs w:val="24"/>
        </w:rPr>
        <w:lastRenderedPageBreak/>
        <w:t xml:space="preserve">drives their structure (Fig. </w:t>
      </w:r>
      <w:r>
        <w:rPr>
          <w:szCs w:val="24"/>
          <w:highlight w:val="yellow"/>
        </w:rPr>
        <w:t>4a</w:t>
      </w:r>
      <w:r>
        <w:rPr>
          <w:szCs w:val="24"/>
        </w:rPr>
        <w:t xml:space="preserve">) and </w:t>
      </w:r>
      <w:proofErr w:type="spellStart"/>
      <w:r>
        <w:rPr>
          <w:szCs w:val="24"/>
        </w:rPr>
        <w:t>configurational</w:t>
      </w:r>
      <w:proofErr w:type="spellEnd"/>
      <w:r>
        <w:rPr>
          <w:szCs w:val="24"/>
        </w:rPr>
        <w:t xml:space="preserve"> entropy (Fig. </w:t>
      </w:r>
      <w:r>
        <w:rPr>
          <w:szCs w:val="24"/>
          <w:highlight w:val="yellow"/>
        </w:rPr>
        <w:t>4b</w:t>
      </w:r>
      <w:r>
        <w:rPr>
          <w:szCs w:val="24"/>
        </w:rPr>
        <w:t xml:space="preserve">). </w:t>
      </w:r>
      <w:commentRangeStart w:id="52"/>
      <w:r>
        <w:rPr>
          <w:szCs w:val="24"/>
        </w:rPr>
        <w:t xml:space="preserve">Increasing [Al] and [K] increases network connectivity and </w:t>
      </w:r>
      <w:proofErr w:type="spellStart"/>
      <w:r>
        <w:rPr>
          <w:szCs w:val="24"/>
        </w:rPr>
        <w:t>nano</w:t>
      </w:r>
      <w:proofErr w:type="spellEnd"/>
      <w:r>
        <w:rPr>
          <w:szCs w:val="24"/>
        </w:rPr>
        <w:t xml:space="preserve">-structuration (Figs. 3, </w:t>
      </w:r>
      <w:r>
        <w:rPr>
          <w:szCs w:val="24"/>
          <w:highlight w:val="yellow"/>
        </w:rPr>
        <w:t>4a</w:t>
      </w:r>
      <w:r>
        <w:rPr>
          <w:szCs w:val="24"/>
        </w:rPr>
        <w:t xml:space="preserve">), reduces </w:t>
      </w:r>
      <w:proofErr w:type="spellStart"/>
      <w:proofErr w:type="gramStart"/>
      <w:r>
        <w:rPr>
          <w:i/>
          <w:iCs/>
          <w:szCs w:val="24"/>
        </w:rPr>
        <w:t>S</w:t>
      </w:r>
      <w:r>
        <w:rPr>
          <w:i/>
          <w:iCs/>
          <w:szCs w:val="24"/>
          <w:vertAlign w:val="superscript"/>
        </w:rPr>
        <w:t>conf</w:t>
      </w:r>
      <w:proofErr w:type="spellEnd"/>
      <w:r>
        <w:rPr>
          <w:i/>
          <w:iCs/>
          <w:szCs w:val="24"/>
        </w:rPr>
        <w:t>(</w:t>
      </w:r>
      <w:proofErr w:type="spellStart"/>
      <w:proofErr w:type="gramEnd"/>
      <w:r>
        <w:rPr>
          <w:i/>
          <w:iCs/>
          <w:szCs w:val="24"/>
        </w:rPr>
        <w:t>T</w:t>
      </w:r>
      <w:r>
        <w:rPr>
          <w:i/>
          <w:iCs/>
          <w:szCs w:val="24"/>
          <w:vertAlign w:val="subscript"/>
        </w:rPr>
        <w:t>g</w:t>
      </w:r>
      <w:proofErr w:type="spellEnd"/>
      <w:r>
        <w:rPr>
          <w:i/>
          <w:iCs/>
          <w:szCs w:val="24"/>
        </w:rPr>
        <w:t xml:space="preserve">) </w:t>
      </w:r>
      <w:r>
        <w:rPr>
          <w:szCs w:val="24"/>
        </w:rPr>
        <w:t>(Fig.</w:t>
      </w:r>
      <w:r>
        <w:rPr>
          <w:szCs w:val="24"/>
          <w:highlight w:val="yellow"/>
        </w:rPr>
        <w:t xml:space="preserve"> 4b</w:t>
      </w:r>
      <w:r>
        <w:rPr>
          <w:szCs w:val="24"/>
        </w:rPr>
        <w:t>) to a threshold beyond which magmas become too viscous, explaining their association with explosive eruptions.</w:t>
      </w:r>
      <w:commentRangeEnd w:id="52"/>
      <w:r>
        <w:commentReference w:id="52"/>
      </w:r>
      <w:r>
        <w:commentReference w:id="53"/>
      </w:r>
    </w:p>
    <w:p w14:paraId="5D267840" w14:textId="77777777" w:rsidR="009274F1" w:rsidRDefault="009274F1">
      <w:pPr>
        <w:pStyle w:val="PreformattedText"/>
        <w:rPr>
          <w:szCs w:val="24"/>
        </w:rPr>
      </w:pPr>
    </w:p>
    <w:p w14:paraId="27E02A0F" w14:textId="77777777" w:rsidR="009274F1" w:rsidRDefault="005505C2">
      <w:pPr>
        <w:pStyle w:val="PreformattedText"/>
      </w:pPr>
      <w:r>
        <w:rPr>
          <w:szCs w:val="24"/>
        </w:rPr>
        <w:t xml:space="preserve">This application highlights how our model can be used for practical property predictions in the Earth sciences. It reveals the fine structural and thermodynamic controls on magma viscosity, which in turn govern the dynamics of volcanic eruptions. The model can readily be extended to include quantities of interest across a range of domains and applications, with the present results demonstrating that a combination of neural networks and physical/thermodynamic models can offer new perspectives on long-standing problems in many disciplines. </w:t>
      </w:r>
      <w:commentRangeStart w:id="54"/>
      <w:r>
        <w:rPr>
          <w:szCs w:val="24"/>
        </w:rPr>
        <w:t xml:space="preserve">Given the trans-theoretical insights brought by deep learning models, such approach helps addressing fundamental questions like how melts flow (Supplementary Materials), and could be applied to better understand the nature of glass and of the glass transition that remains currently elusive as shown by the recent work of </w:t>
      </w:r>
      <w:bookmarkStart w:id="55" w:name="ZOTERO_BREF_u8xvL5NrIIWT"/>
      <w:r>
        <w:t>(</w:t>
      </w:r>
      <w:r>
        <w:rPr>
          <w:i/>
        </w:rPr>
        <w:t>25</w:t>
      </w:r>
      <w:r>
        <w:t>)</w:t>
      </w:r>
      <w:bookmarkEnd w:id="55"/>
      <w:r>
        <w:rPr>
          <w:szCs w:val="24"/>
        </w:rPr>
        <w:t>.</w:t>
      </w:r>
      <w:commentRangeEnd w:id="54"/>
      <w:r>
        <w:commentReference w:id="54"/>
      </w:r>
      <w:r>
        <w:commentReference w:id="56"/>
      </w:r>
    </w:p>
    <w:p w14:paraId="5DBA501F" w14:textId="77777777" w:rsidR="009274F1" w:rsidRDefault="009274F1">
      <w:pPr>
        <w:rPr>
          <w:iCs/>
          <w:sz w:val="24"/>
          <w:szCs w:val="24"/>
        </w:rPr>
      </w:pPr>
    </w:p>
    <w:p w14:paraId="4FA0AAD3" w14:textId="77777777" w:rsidR="009274F1" w:rsidRDefault="005505C2">
      <w:pPr>
        <w:pStyle w:val="Refhead"/>
        <w:spacing w:before="0" w:after="0" w:line="480" w:lineRule="auto"/>
        <w:jc w:val="both"/>
      </w:pPr>
      <w:proofErr w:type="gramStart"/>
      <w:r>
        <w:t>References and Notes</w:t>
      </w:r>
      <w:bookmarkStart w:id="57" w:name="__UnoMark__11167_358539444"/>
      <w:bookmarkStart w:id="58" w:name="__UnoMark__11162_358539444"/>
      <w:bookmarkStart w:id="59" w:name="__UnoMark__11170_358539444"/>
      <w:bookmarkEnd w:id="57"/>
      <w:bookmarkEnd w:id="58"/>
      <w:bookmarkEnd w:id="59"/>
      <w:r>
        <w:t>.</w:t>
      </w:r>
      <w:proofErr w:type="gramEnd"/>
      <w:r>
        <w:rPr>
          <w:b w:val="0"/>
          <w:bCs w:val="0"/>
        </w:rPr>
        <w:t xml:space="preserve"> (30 citations max main text)</w:t>
      </w:r>
    </w:p>
    <w:p w14:paraId="61C63A44" w14:textId="77777777" w:rsidR="009274F1" w:rsidRDefault="005505C2">
      <w:pPr>
        <w:pStyle w:val="Bibliography1"/>
      </w:pPr>
      <w:bookmarkStart w:id="60" w:name="__UnoMark__9839_1449571692"/>
      <w:bookmarkStart w:id="61" w:name="ZOTERO_BREF_ZSAN6dRHpKDB"/>
      <w:bookmarkEnd w:id="60"/>
      <w:r>
        <w:t xml:space="preserve">1. D. B. </w:t>
      </w:r>
      <w:proofErr w:type="spellStart"/>
      <w:r>
        <w:t>Dingwell</w:t>
      </w:r>
      <w:proofErr w:type="spellEnd"/>
      <w:r>
        <w:t xml:space="preserve">, Volcanic Dilemma - Flow or Blow? </w:t>
      </w:r>
      <w:r>
        <w:rPr>
          <w:i/>
        </w:rPr>
        <w:t>Science</w:t>
      </w:r>
      <w:r>
        <w:t xml:space="preserve">. </w:t>
      </w:r>
      <w:r>
        <w:rPr>
          <w:b/>
        </w:rPr>
        <w:t>273</w:t>
      </w:r>
      <w:r>
        <w:t>, 1054–1055 (1996).</w:t>
      </w:r>
    </w:p>
    <w:p w14:paraId="0CB625D6" w14:textId="77777777" w:rsidR="009274F1" w:rsidRDefault="005505C2">
      <w:pPr>
        <w:pStyle w:val="Bibliography1"/>
      </w:pPr>
      <w:r>
        <w:t xml:space="preserve">2. N. L. Bowen, </w:t>
      </w:r>
      <w:r>
        <w:rPr>
          <w:i/>
        </w:rPr>
        <w:t>The evolution of igneous rocks</w:t>
      </w:r>
      <w:r>
        <w:t xml:space="preserve"> (Dover Publications, 1956).</w:t>
      </w:r>
    </w:p>
    <w:p w14:paraId="42D64222" w14:textId="77777777" w:rsidR="009274F1" w:rsidRDefault="005505C2">
      <w:pPr>
        <w:pStyle w:val="Bibliography1"/>
      </w:pPr>
      <w:r>
        <w:t xml:space="preserve">3. Y. Wang, T. </w:t>
      </w:r>
      <w:proofErr w:type="spellStart"/>
      <w:r>
        <w:t>Sakamaki</w:t>
      </w:r>
      <w:proofErr w:type="spellEnd"/>
      <w:r>
        <w:t xml:space="preserve">, L. B. Skinner, Z. Jing, T. Yu, Y. </w:t>
      </w:r>
      <w:proofErr w:type="spellStart"/>
      <w:r>
        <w:t>Kono</w:t>
      </w:r>
      <w:proofErr w:type="spellEnd"/>
      <w:r>
        <w:t xml:space="preserve">, C. Park, G. </w:t>
      </w:r>
      <w:proofErr w:type="spellStart"/>
      <w:r>
        <w:t>Shen</w:t>
      </w:r>
      <w:proofErr w:type="spellEnd"/>
      <w:r>
        <w:t xml:space="preserve">, M. L. Rivers, S. R. Sutton, Atomistic insight into viscosity and density of silicate melts under pressure. </w:t>
      </w:r>
      <w:r>
        <w:rPr>
          <w:i/>
        </w:rPr>
        <w:t xml:space="preserve">Nat. </w:t>
      </w:r>
      <w:proofErr w:type="spellStart"/>
      <w:r>
        <w:rPr>
          <w:i/>
        </w:rPr>
        <w:t>Commun</w:t>
      </w:r>
      <w:proofErr w:type="spellEnd"/>
      <w:r>
        <w:rPr>
          <w:i/>
        </w:rPr>
        <w:t>.</w:t>
      </w:r>
      <w:r>
        <w:t xml:space="preserve"> </w:t>
      </w:r>
      <w:r>
        <w:rPr>
          <w:b/>
        </w:rPr>
        <w:t>5</w:t>
      </w:r>
      <w:r>
        <w:t xml:space="preserve"> (2014), doi</w:t>
      </w:r>
      <w:proofErr w:type="gramStart"/>
      <w:r>
        <w:t>:10.1038</w:t>
      </w:r>
      <w:proofErr w:type="gramEnd"/>
      <w:r>
        <w:t>/ncomms4241.</w:t>
      </w:r>
    </w:p>
    <w:p w14:paraId="30B3DF74" w14:textId="77777777" w:rsidR="009274F1" w:rsidRDefault="005505C2">
      <w:pPr>
        <w:pStyle w:val="Bibliography1"/>
      </w:pPr>
      <w:r>
        <w:t xml:space="preserve">4. C. Le </w:t>
      </w:r>
      <w:proofErr w:type="spellStart"/>
      <w:r>
        <w:t>Losq</w:t>
      </w:r>
      <w:proofErr w:type="spellEnd"/>
      <w:r>
        <w:t xml:space="preserve">, D. R. </w:t>
      </w:r>
      <w:proofErr w:type="spellStart"/>
      <w:r>
        <w:t>Neuville</w:t>
      </w:r>
      <w:proofErr w:type="spellEnd"/>
      <w:r>
        <w:t xml:space="preserve">, W. Chen, P. Florian, D. </w:t>
      </w:r>
      <w:proofErr w:type="spellStart"/>
      <w:r>
        <w:t>Massiot</w:t>
      </w:r>
      <w:proofErr w:type="spellEnd"/>
      <w:r>
        <w:t xml:space="preserve">, Z. Zhou, G. N. Greaves, Percolation channels: a universal idea to describe the atomic structure and dynamics of glasses and melts. </w:t>
      </w:r>
      <w:r>
        <w:rPr>
          <w:i/>
        </w:rPr>
        <w:t>Sci. Rep.</w:t>
      </w:r>
      <w:r>
        <w:t xml:space="preserve"> </w:t>
      </w:r>
      <w:r>
        <w:rPr>
          <w:b/>
        </w:rPr>
        <w:t>7</w:t>
      </w:r>
      <w:r>
        <w:t>, 16490 (2017).</w:t>
      </w:r>
    </w:p>
    <w:p w14:paraId="7F903B74" w14:textId="77777777" w:rsidR="009274F1" w:rsidRDefault="005505C2">
      <w:pPr>
        <w:pStyle w:val="Bibliography1"/>
      </w:pPr>
      <w:r>
        <w:lastRenderedPageBreak/>
        <w:t xml:space="preserve">5. N. Saunders, A. </w:t>
      </w:r>
      <w:proofErr w:type="spellStart"/>
      <w:r>
        <w:t>Miodownik</w:t>
      </w:r>
      <w:proofErr w:type="spellEnd"/>
      <w:r>
        <w:t xml:space="preserve">, </w:t>
      </w:r>
      <w:r>
        <w:rPr>
          <w:i/>
        </w:rPr>
        <w:t>CALPHAD (calculation of phase diagrams): a comprehensive guide</w:t>
      </w:r>
      <w:r>
        <w:t xml:space="preserve"> (Elsevier</w:t>
      </w:r>
      <w:proofErr w:type="gramStart"/>
      <w:r>
        <w:t>.,</w:t>
      </w:r>
      <w:proofErr w:type="gramEnd"/>
      <w:r>
        <w:t xml:space="preserve"> 1998).</w:t>
      </w:r>
    </w:p>
    <w:p w14:paraId="5B45DAEF" w14:textId="77777777" w:rsidR="009274F1" w:rsidRDefault="005505C2">
      <w:pPr>
        <w:pStyle w:val="Bibliography1"/>
      </w:pPr>
      <w:proofErr w:type="gramStart"/>
      <w:r>
        <w:t xml:space="preserve">6. D. C. </w:t>
      </w:r>
      <w:proofErr w:type="spellStart"/>
      <w:r>
        <w:t>Rapaport</w:t>
      </w:r>
      <w:proofErr w:type="spellEnd"/>
      <w:r>
        <w:t xml:space="preserve">, </w:t>
      </w:r>
      <w:r>
        <w:rPr>
          <w:i/>
        </w:rPr>
        <w:t>The art of molecular dynamics simulation</w:t>
      </w:r>
      <w:r>
        <w:t xml:space="preserve"> (Cambridge University Press, Cambridge, U.K., ed. 2nd, 2004).</w:t>
      </w:r>
      <w:proofErr w:type="gramEnd"/>
    </w:p>
    <w:p w14:paraId="21ECDE2A" w14:textId="77777777" w:rsidR="009274F1" w:rsidRDefault="005505C2">
      <w:pPr>
        <w:pStyle w:val="Bibliography1"/>
      </w:pPr>
      <w:r>
        <w:t xml:space="preserve">7. D. Giordano, J. K. Russell, D. B. </w:t>
      </w:r>
      <w:proofErr w:type="spellStart"/>
      <w:r>
        <w:t>Dingwell</w:t>
      </w:r>
      <w:proofErr w:type="spellEnd"/>
      <w:r>
        <w:t xml:space="preserve">, </w:t>
      </w:r>
      <w:proofErr w:type="gramStart"/>
      <w:r>
        <w:t>Viscosity</w:t>
      </w:r>
      <w:proofErr w:type="gramEnd"/>
      <w:r>
        <w:t xml:space="preserve"> of magmatic liquids: A model. </w:t>
      </w:r>
      <w:r>
        <w:rPr>
          <w:i/>
        </w:rPr>
        <w:t xml:space="preserve">Earth Planet. Sci. </w:t>
      </w:r>
      <w:proofErr w:type="spellStart"/>
      <w:r>
        <w:rPr>
          <w:i/>
        </w:rPr>
        <w:t>Lett</w:t>
      </w:r>
      <w:proofErr w:type="spellEnd"/>
      <w:r>
        <w:rPr>
          <w:i/>
        </w:rPr>
        <w:t>.</w:t>
      </w:r>
      <w:r>
        <w:t xml:space="preserve"> </w:t>
      </w:r>
      <w:proofErr w:type="gramStart"/>
      <w:r>
        <w:rPr>
          <w:b/>
        </w:rPr>
        <w:t>271</w:t>
      </w:r>
      <w:r>
        <w:t>, 123–134 (2008).</w:t>
      </w:r>
      <w:proofErr w:type="gramEnd"/>
    </w:p>
    <w:p w14:paraId="1713B4D9" w14:textId="77777777" w:rsidR="009274F1" w:rsidRDefault="005505C2">
      <w:pPr>
        <w:pStyle w:val="Bibliography1"/>
      </w:pPr>
      <w:r>
        <w:t xml:space="preserve">8. J. C. Mauro, A. J. Ellison, D. C. Allan, M. M. </w:t>
      </w:r>
      <w:proofErr w:type="spellStart"/>
      <w:r>
        <w:t>Smedskjaer</w:t>
      </w:r>
      <w:proofErr w:type="spellEnd"/>
      <w:r>
        <w:t xml:space="preserve">, Topological Model for the Viscosity of Multicomponent Glass-Forming Liquids. </w:t>
      </w:r>
      <w:proofErr w:type="gramStart"/>
      <w:r>
        <w:rPr>
          <w:i/>
        </w:rPr>
        <w:t>Int. J. Appl. Glass Sci.</w:t>
      </w:r>
      <w:r>
        <w:t xml:space="preserve"> </w:t>
      </w:r>
      <w:r>
        <w:rPr>
          <w:b/>
        </w:rPr>
        <w:t>4</w:t>
      </w:r>
      <w:r>
        <w:t>, 408–413 (2013).</w:t>
      </w:r>
      <w:proofErr w:type="gramEnd"/>
    </w:p>
    <w:p w14:paraId="6A0D9629" w14:textId="77777777" w:rsidR="009274F1" w:rsidRDefault="005505C2">
      <w:pPr>
        <w:pStyle w:val="Bibliography1"/>
      </w:pPr>
      <w:r>
        <w:t xml:space="preserve">9. C. Le </w:t>
      </w:r>
      <w:proofErr w:type="spellStart"/>
      <w:r>
        <w:t>Losq</w:t>
      </w:r>
      <w:proofErr w:type="spellEnd"/>
      <w:r>
        <w:t xml:space="preserve">, D. R. </w:t>
      </w:r>
      <w:proofErr w:type="spellStart"/>
      <w:r>
        <w:t>Neuville</w:t>
      </w:r>
      <w:proofErr w:type="spellEnd"/>
      <w:r>
        <w:t xml:space="preserve">, Molecular structure, </w:t>
      </w:r>
      <w:proofErr w:type="spellStart"/>
      <w:r>
        <w:t>configurational</w:t>
      </w:r>
      <w:proofErr w:type="spellEnd"/>
      <w:r>
        <w:t xml:space="preserve"> entropy and viscosity of silicate melts: Link through the Adam and Gibbs theory of viscous flow. </w:t>
      </w:r>
      <w:r>
        <w:rPr>
          <w:i/>
        </w:rPr>
        <w:t>J. Non-</w:t>
      </w:r>
      <w:proofErr w:type="spellStart"/>
      <w:r>
        <w:rPr>
          <w:i/>
        </w:rPr>
        <w:t>Cryst</w:t>
      </w:r>
      <w:proofErr w:type="spellEnd"/>
      <w:r>
        <w:rPr>
          <w:i/>
        </w:rPr>
        <w:t>. Solids</w:t>
      </w:r>
      <w:r>
        <w:t xml:space="preserve">. </w:t>
      </w:r>
      <w:proofErr w:type="gramStart"/>
      <w:r>
        <w:rPr>
          <w:b/>
        </w:rPr>
        <w:t>463</w:t>
      </w:r>
      <w:r>
        <w:t>, 175–188 (2017).</w:t>
      </w:r>
      <w:proofErr w:type="gramEnd"/>
    </w:p>
    <w:p w14:paraId="26469EFA" w14:textId="77777777" w:rsidR="009274F1" w:rsidRDefault="005505C2">
      <w:pPr>
        <w:pStyle w:val="Bibliography1"/>
      </w:pPr>
      <w:r>
        <w:t xml:space="preserve">10. K. </w:t>
      </w:r>
      <w:proofErr w:type="spellStart"/>
      <w:r>
        <w:t>Starodub</w:t>
      </w:r>
      <w:proofErr w:type="spellEnd"/>
      <w:r>
        <w:t xml:space="preserve">, G. Wu, E. </w:t>
      </w:r>
      <w:proofErr w:type="spellStart"/>
      <w:r>
        <w:t>Yazhenskikh</w:t>
      </w:r>
      <w:proofErr w:type="spellEnd"/>
      <w:r>
        <w:t xml:space="preserve">, M. Müller, A. </w:t>
      </w:r>
      <w:proofErr w:type="spellStart"/>
      <w:r>
        <w:t>Khvan</w:t>
      </w:r>
      <w:proofErr w:type="spellEnd"/>
      <w:r>
        <w:t xml:space="preserve">, A. </w:t>
      </w:r>
      <w:proofErr w:type="spellStart"/>
      <w:r>
        <w:t>Kondratiev</w:t>
      </w:r>
      <w:proofErr w:type="spellEnd"/>
      <w:r>
        <w:t xml:space="preserve">, An </w:t>
      </w:r>
      <w:proofErr w:type="spellStart"/>
      <w:r>
        <w:t>Avramov</w:t>
      </w:r>
      <w:proofErr w:type="spellEnd"/>
      <w:r>
        <w:t xml:space="preserve">-based viscosity model for the SiO2-Al2O3-Na2O-K2O system in a wide temperature range. </w:t>
      </w:r>
      <w:r>
        <w:rPr>
          <w:i/>
        </w:rPr>
        <w:t>Ceram. Int.</w:t>
      </w:r>
      <w:r>
        <w:t xml:space="preserve"> </w:t>
      </w:r>
      <w:r>
        <w:rPr>
          <w:b/>
        </w:rPr>
        <w:t>45</w:t>
      </w:r>
      <w:r>
        <w:t>, 12169–12181 (2019).</w:t>
      </w:r>
    </w:p>
    <w:p w14:paraId="7E4DAEDD" w14:textId="77777777" w:rsidR="009274F1" w:rsidRDefault="005505C2">
      <w:pPr>
        <w:pStyle w:val="Bibliography1"/>
      </w:pPr>
      <w:r>
        <w:t xml:space="preserve">11. B. O. </w:t>
      </w:r>
      <w:proofErr w:type="spellStart"/>
      <w:r>
        <w:t>Mysen</w:t>
      </w:r>
      <w:proofErr w:type="spellEnd"/>
      <w:r>
        <w:t xml:space="preserve">, P. Richet, </w:t>
      </w:r>
      <w:r>
        <w:rPr>
          <w:i/>
        </w:rPr>
        <w:t>Silicate Glasses and Melts</w:t>
      </w:r>
      <w:r>
        <w:t xml:space="preserve"> (Elsevier, ed. 2nd, 2019).</w:t>
      </w:r>
    </w:p>
    <w:p w14:paraId="053A5085" w14:textId="77777777" w:rsidR="009274F1" w:rsidRDefault="005505C2">
      <w:pPr>
        <w:pStyle w:val="Bibliography1"/>
      </w:pPr>
      <w:r>
        <w:t xml:space="preserve">12. C. Le </w:t>
      </w:r>
      <w:proofErr w:type="spellStart"/>
      <w:r>
        <w:t>Losq</w:t>
      </w:r>
      <w:proofErr w:type="spellEnd"/>
      <w:r>
        <w:t xml:space="preserve">, M. R. </w:t>
      </w:r>
      <w:proofErr w:type="spellStart"/>
      <w:r>
        <w:t>Cicconi</w:t>
      </w:r>
      <w:proofErr w:type="spellEnd"/>
      <w:r>
        <w:t xml:space="preserve">, G. N. Greaves, D. R. </w:t>
      </w:r>
      <w:proofErr w:type="spellStart"/>
      <w:r>
        <w:t>Neuville</w:t>
      </w:r>
      <w:proofErr w:type="spellEnd"/>
      <w:r>
        <w:t xml:space="preserve">, in </w:t>
      </w:r>
      <w:r>
        <w:rPr>
          <w:i/>
        </w:rPr>
        <w:t>Handbook of Glass</w:t>
      </w:r>
      <w:r>
        <w:t xml:space="preserve"> (Springer, 2019; https://www.springer.com/us/book/9783319937267).</w:t>
      </w:r>
    </w:p>
    <w:p w14:paraId="292FB816" w14:textId="77777777" w:rsidR="009274F1" w:rsidRDefault="005505C2">
      <w:pPr>
        <w:pStyle w:val="Bibliography1"/>
      </w:pPr>
      <w:r>
        <w:t xml:space="preserve">13. D. Di </w:t>
      </w:r>
      <w:proofErr w:type="spellStart"/>
      <w:r>
        <w:t>Genova</w:t>
      </w:r>
      <w:proofErr w:type="spellEnd"/>
      <w:r>
        <w:t xml:space="preserve">, S. </w:t>
      </w:r>
      <w:proofErr w:type="spellStart"/>
      <w:r>
        <w:t>Kolzenburg</w:t>
      </w:r>
      <w:proofErr w:type="spellEnd"/>
      <w:r>
        <w:t xml:space="preserve">, S. </w:t>
      </w:r>
      <w:proofErr w:type="spellStart"/>
      <w:r>
        <w:t>Wiesmaier</w:t>
      </w:r>
      <w:proofErr w:type="spellEnd"/>
      <w:r>
        <w:t xml:space="preserve">, E. </w:t>
      </w:r>
      <w:proofErr w:type="spellStart"/>
      <w:r>
        <w:t>Dallanave</w:t>
      </w:r>
      <w:proofErr w:type="spellEnd"/>
      <w:r>
        <w:t xml:space="preserve">, D. R. </w:t>
      </w:r>
      <w:proofErr w:type="spellStart"/>
      <w:r>
        <w:t>Neuville</w:t>
      </w:r>
      <w:proofErr w:type="spellEnd"/>
      <w:r>
        <w:t xml:space="preserve">, K. U. Hess, D. B. </w:t>
      </w:r>
      <w:proofErr w:type="spellStart"/>
      <w:r>
        <w:t>Dingwell</w:t>
      </w:r>
      <w:proofErr w:type="spellEnd"/>
      <w:r>
        <w:t xml:space="preserve">, A compositional tipping point governing the mobilization and eruption style of </w:t>
      </w:r>
      <w:proofErr w:type="spellStart"/>
      <w:r>
        <w:t>rhyolitic</w:t>
      </w:r>
      <w:proofErr w:type="spellEnd"/>
      <w:r>
        <w:t xml:space="preserve"> magma. </w:t>
      </w:r>
      <w:r>
        <w:rPr>
          <w:i/>
        </w:rPr>
        <w:t>Nature</w:t>
      </w:r>
      <w:r>
        <w:t xml:space="preserve">. </w:t>
      </w:r>
      <w:proofErr w:type="gramStart"/>
      <w:r>
        <w:rPr>
          <w:b/>
        </w:rPr>
        <w:t>552</w:t>
      </w:r>
      <w:r>
        <w:t>, 235 (2017).</w:t>
      </w:r>
      <w:proofErr w:type="gramEnd"/>
    </w:p>
    <w:p w14:paraId="26B5FF8E" w14:textId="77777777" w:rsidR="009274F1" w:rsidRDefault="005505C2">
      <w:pPr>
        <w:pStyle w:val="Bibliography1"/>
      </w:pPr>
      <w:r>
        <w:t xml:space="preserve">14. Y. </w:t>
      </w:r>
      <w:proofErr w:type="spellStart"/>
      <w:r>
        <w:t>Bottinga</w:t>
      </w:r>
      <w:proofErr w:type="spellEnd"/>
      <w:r>
        <w:t xml:space="preserve">, P. Richet, A. </w:t>
      </w:r>
      <w:proofErr w:type="spellStart"/>
      <w:r>
        <w:t>Sipp</w:t>
      </w:r>
      <w:proofErr w:type="spellEnd"/>
      <w:r>
        <w:t xml:space="preserve">, Viscosity regimes of homogeneous silicate melts. </w:t>
      </w:r>
      <w:r>
        <w:rPr>
          <w:i/>
        </w:rPr>
        <w:t>Am. Mineral.</w:t>
      </w:r>
      <w:r>
        <w:t xml:space="preserve"> </w:t>
      </w:r>
      <w:proofErr w:type="gramStart"/>
      <w:r>
        <w:rPr>
          <w:b/>
        </w:rPr>
        <w:t>80</w:t>
      </w:r>
      <w:r>
        <w:t>, 305–318 (1995).</w:t>
      </w:r>
      <w:proofErr w:type="gramEnd"/>
    </w:p>
    <w:p w14:paraId="2F19C314" w14:textId="77777777" w:rsidR="009274F1" w:rsidRDefault="005505C2">
      <w:pPr>
        <w:pStyle w:val="Bibliography1"/>
      </w:pPr>
      <w:r>
        <w:t xml:space="preserve">15. D. Giordano, J. K. Russell, </w:t>
      </w:r>
      <w:proofErr w:type="gramStart"/>
      <w:r>
        <w:t>Towards</w:t>
      </w:r>
      <w:proofErr w:type="gramEnd"/>
      <w:r>
        <w:t xml:space="preserve"> a structural model for the viscosity of geological melts. </w:t>
      </w:r>
      <w:r>
        <w:rPr>
          <w:i/>
        </w:rPr>
        <w:t xml:space="preserve">Earth Planet. Sci. </w:t>
      </w:r>
      <w:proofErr w:type="spellStart"/>
      <w:r>
        <w:rPr>
          <w:i/>
        </w:rPr>
        <w:t>Lett</w:t>
      </w:r>
      <w:proofErr w:type="spellEnd"/>
      <w:r>
        <w:rPr>
          <w:i/>
        </w:rPr>
        <w:t>.</w:t>
      </w:r>
      <w:r>
        <w:t xml:space="preserve"> </w:t>
      </w:r>
      <w:r>
        <w:rPr>
          <w:b/>
        </w:rPr>
        <w:t>501</w:t>
      </w:r>
      <w:r>
        <w:t>, 202–212 (2018).</w:t>
      </w:r>
    </w:p>
    <w:p w14:paraId="0A5D9D9A" w14:textId="77777777" w:rsidR="009274F1" w:rsidRDefault="005505C2">
      <w:pPr>
        <w:pStyle w:val="Bibliography1"/>
      </w:pPr>
      <w:r>
        <w:t xml:space="preserve">16. D. R. </w:t>
      </w:r>
      <w:proofErr w:type="spellStart"/>
      <w:r>
        <w:t>Neuville</w:t>
      </w:r>
      <w:proofErr w:type="spellEnd"/>
      <w:r>
        <w:t>, P. Richet, Viscosity and mixing in molten (</w:t>
      </w:r>
      <w:proofErr w:type="spellStart"/>
      <w:r>
        <w:t>Ca</w:t>
      </w:r>
      <w:proofErr w:type="spellEnd"/>
      <w:r>
        <w:t xml:space="preserve">, Mg) pyroxenes and garnets. </w:t>
      </w:r>
      <w:proofErr w:type="spellStart"/>
      <w:r>
        <w:rPr>
          <w:i/>
        </w:rPr>
        <w:t>Geochim</w:t>
      </w:r>
      <w:proofErr w:type="spellEnd"/>
      <w:r>
        <w:rPr>
          <w:i/>
        </w:rPr>
        <w:t xml:space="preserve">. </w:t>
      </w:r>
      <w:proofErr w:type="spellStart"/>
      <w:r>
        <w:rPr>
          <w:i/>
        </w:rPr>
        <w:t>Cosmochim</w:t>
      </w:r>
      <w:proofErr w:type="spellEnd"/>
      <w:r>
        <w:rPr>
          <w:i/>
        </w:rPr>
        <w:t xml:space="preserve">. </w:t>
      </w:r>
      <w:proofErr w:type="spellStart"/>
      <w:r>
        <w:rPr>
          <w:i/>
        </w:rPr>
        <w:t>Acta</w:t>
      </w:r>
      <w:proofErr w:type="spellEnd"/>
      <w:r>
        <w:t xml:space="preserve">. </w:t>
      </w:r>
      <w:r>
        <w:rPr>
          <w:b/>
        </w:rPr>
        <w:t>55</w:t>
      </w:r>
      <w:r>
        <w:t>, 1011–1019 (1991).</w:t>
      </w:r>
    </w:p>
    <w:p w14:paraId="4473CD6D" w14:textId="77777777" w:rsidR="009274F1" w:rsidRDefault="005505C2">
      <w:pPr>
        <w:pStyle w:val="Bibliography1"/>
      </w:pPr>
      <w:r>
        <w:t xml:space="preserve">17. J. O. </w:t>
      </w:r>
      <w:proofErr w:type="spellStart"/>
      <w:r>
        <w:t>Isard</w:t>
      </w:r>
      <w:proofErr w:type="spellEnd"/>
      <w:r>
        <w:t xml:space="preserve">, The mixed alkali effect in glass. </w:t>
      </w:r>
      <w:r>
        <w:rPr>
          <w:i/>
        </w:rPr>
        <w:t>J. Non-</w:t>
      </w:r>
      <w:proofErr w:type="spellStart"/>
      <w:r>
        <w:rPr>
          <w:i/>
        </w:rPr>
        <w:t>Cryst</w:t>
      </w:r>
      <w:proofErr w:type="spellEnd"/>
      <w:r>
        <w:rPr>
          <w:i/>
        </w:rPr>
        <w:t>. Solids</w:t>
      </w:r>
      <w:r>
        <w:t xml:space="preserve">. </w:t>
      </w:r>
      <w:proofErr w:type="gramStart"/>
      <w:r>
        <w:rPr>
          <w:b/>
        </w:rPr>
        <w:t>1</w:t>
      </w:r>
      <w:r>
        <w:t>, 235–261 (1969).</w:t>
      </w:r>
      <w:proofErr w:type="gramEnd"/>
    </w:p>
    <w:p w14:paraId="299C9615" w14:textId="77777777" w:rsidR="009274F1" w:rsidRDefault="005505C2">
      <w:pPr>
        <w:pStyle w:val="Bibliography1"/>
      </w:pPr>
      <w:r>
        <w:t xml:space="preserve">18. P. Richet, Viscosity and </w:t>
      </w:r>
      <w:proofErr w:type="spellStart"/>
      <w:r>
        <w:t>configurational</w:t>
      </w:r>
      <w:proofErr w:type="spellEnd"/>
      <w:r>
        <w:t xml:space="preserve"> entropy of silicate melts. </w:t>
      </w:r>
      <w:proofErr w:type="spellStart"/>
      <w:r>
        <w:rPr>
          <w:i/>
        </w:rPr>
        <w:t>Geochim</w:t>
      </w:r>
      <w:proofErr w:type="spellEnd"/>
      <w:r>
        <w:rPr>
          <w:i/>
        </w:rPr>
        <w:t xml:space="preserve">. </w:t>
      </w:r>
      <w:proofErr w:type="spellStart"/>
      <w:r>
        <w:rPr>
          <w:i/>
        </w:rPr>
        <w:t>Cosmochim</w:t>
      </w:r>
      <w:proofErr w:type="spellEnd"/>
      <w:r>
        <w:rPr>
          <w:i/>
        </w:rPr>
        <w:t xml:space="preserve">. </w:t>
      </w:r>
      <w:proofErr w:type="spellStart"/>
      <w:r>
        <w:rPr>
          <w:i/>
        </w:rPr>
        <w:t>Acta</w:t>
      </w:r>
      <w:proofErr w:type="spellEnd"/>
      <w:r>
        <w:t xml:space="preserve">. </w:t>
      </w:r>
      <w:r>
        <w:rPr>
          <w:b/>
        </w:rPr>
        <w:t>48</w:t>
      </w:r>
      <w:r>
        <w:t>, 471–483 (1984).</w:t>
      </w:r>
    </w:p>
    <w:p w14:paraId="7736620B" w14:textId="77777777" w:rsidR="009274F1" w:rsidRDefault="005505C2">
      <w:pPr>
        <w:pStyle w:val="Bibliography1"/>
      </w:pPr>
      <w:r>
        <w:lastRenderedPageBreak/>
        <w:t xml:space="preserve">19. D. R. </w:t>
      </w:r>
      <w:proofErr w:type="spellStart"/>
      <w:r>
        <w:t>Neuville</w:t>
      </w:r>
      <w:proofErr w:type="spellEnd"/>
      <w:r>
        <w:t xml:space="preserve">, B. O. </w:t>
      </w:r>
      <w:proofErr w:type="spellStart"/>
      <w:r>
        <w:t>Mysen</w:t>
      </w:r>
      <w:proofErr w:type="spellEnd"/>
      <w:r>
        <w:t xml:space="preserve">, Role of </w:t>
      </w:r>
      <w:proofErr w:type="spellStart"/>
      <w:r>
        <w:t>aluminium</w:t>
      </w:r>
      <w:proofErr w:type="spellEnd"/>
      <w:r>
        <w:t xml:space="preserve"> in the silicate network: In situ, high-temperature study of glasses and melts on the join SiO</w:t>
      </w:r>
      <w:r>
        <w:rPr>
          <w:vertAlign w:val="subscript"/>
        </w:rPr>
        <w:t>2</w:t>
      </w:r>
      <w:r>
        <w:t>-NaAlO</w:t>
      </w:r>
      <w:r>
        <w:rPr>
          <w:vertAlign w:val="subscript"/>
        </w:rPr>
        <w:t>2</w:t>
      </w:r>
      <w:r>
        <w:t xml:space="preserve">. </w:t>
      </w:r>
      <w:proofErr w:type="spellStart"/>
      <w:r>
        <w:rPr>
          <w:i/>
        </w:rPr>
        <w:t>Geochim</w:t>
      </w:r>
      <w:proofErr w:type="spellEnd"/>
      <w:r>
        <w:rPr>
          <w:i/>
        </w:rPr>
        <w:t xml:space="preserve">. </w:t>
      </w:r>
      <w:proofErr w:type="spellStart"/>
      <w:r>
        <w:rPr>
          <w:i/>
        </w:rPr>
        <w:t>Cosmochim</w:t>
      </w:r>
      <w:proofErr w:type="spellEnd"/>
      <w:r>
        <w:rPr>
          <w:i/>
        </w:rPr>
        <w:t xml:space="preserve">. </w:t>
      </w:r>
      <w:proofErr w:type="spellStart"/>
      <w:r>
        <w:rPr>
          <w:i/>
        </w:rPr>
        <w:t>Acta</w:t>
      </w:r>
      <w:proofErr w:type="spellEnd"/>
      <w:r>
        <w:t xml:space="preserve">. </w:t>
      </w:r>
      <w:r>
        <w:rPr>
          <w:b/>
        </w:rPr>
        <w:t>60</w:t>
      </w:r>
      <w:r>
        <w:t>, 1727–1737 (1996).</w:t>
      </w:r>
    </w:p>
    <w:p w14:paraId="7C5C2598" w14:textId="77777777" w:rsidR="009274F1" w:rsidRDefault="005505C2">
      <w:pPr>
        <w:pStyle w:val="Bibliography1"/>
      </w:pPr>
      <w:r>
        <w:t xml:space="preserve">20. D. R. </w:t>
      </w:r>
      <w:proofErr w:type="spellStart"/>
      <w:r>
        <w:t>Neuville</w:t>
      </w:r>
      <w:proofErr w:type="spellEnd"/>
      <w:r>
        <w:t>, Viscosity, structure and mixing in (</w:t>
      </w:r>
      <w:proofErr w:type="spellStart"/>
      <w:r>
        <w:t>Ca</w:t>
      </w:r>
      <w:proofErr w:type="spellEnd"/>
      <w:r>
        <w:t xml:space="preserve">, Na) silicate melts. </w:t>
      </w:r>
      <w:r>
        <w:rPr>
          <w:i/>
        </w:rPr>
        <w:t>Chem. Geol.</w:t>
      </w:r>
      <w:r>
        <w:t xml:space="preserve"> </w:t>
      </w:r>
      <w:r>
        <w:rPr>
          <w:b/>
        </w:rPr>
        <w:t>229</w:t>
      </w:r>
      <w:r>
        <w:t>, 28–41 (2006).</w:t>
      </w:r>
    </w:p>
    <w:p w14:paraId="761B441B" w14:textId="77777777" w:rsidR="009274F1" w:rsidRDefault="005505C2">
      <w:pPr>
        <w:pStyle w:val="Bibliography1"/>
      </w:pPr>
      <w:r>
        <w:t>21. S. K. Lee, Structure and the extent of disorder in quaternary (</w:t>
      </w:r>
      <w:proofErr w:type="spellStart"/>
      <w:r>
        <w:t>Ca</w:t>
      </w:r>
      <w:proofErr w:type="spellEnd"/>
      <w:r>
        <w:t xml:space="preserve">-Mg and </w:t>
      </w:r>
      <w:proofErr w:type="spellStart"/>
      <w:r>
        <w:t>Ca</w:t>
      </w:r>
      <w:proofErr w:type="spellEnd"/>
      <w:r>
        <w:t xml:space="preserve">-Na) </w:t>
      </w:r>
      <w:proofErr w:type="spellStart"/>
      <w:r>
        <w:t>aluminosilicate</w:t>
      </w:r>
      <w:proofErr w:type="spellEnd"/>
      <w:r>
        <w:t xml:space="preserve"> glasses and melts. </w:t>
      </w:r>
      <w:r>
        <w:rPr>
          <w:i/>
        </w:rPr>
        <w:t>Am. Mineral.</w:t>
      </w:r>
      <w:r>
        <w:t xml:space="preserve"> </w:t>
      </w:r>
      <w:r>
        <w:rPr>
          <w:b/>
        </w:rPr>
        <w:t>90</w:t>
      </w:r>
      <w:r>
        <w:t>, 1393–1401 (2005).</w:t>
      </w:r>
    </w:p>
    <w:p w14:paraId="0F10C4CF" w14:textId="77777777" w:rsidR="009274F1" w:rsidRDefault="005505C2">
      <w:pPr>
        <w:pStyle w:val="Bibliography1"/>
      </w:pPr>
      <w:r>
        <w:t xml:space="preserve">22. C. Le </w:t>
      </w:r>
      <w:proofErr w:type="spellStart"/>
      <w:r>
        <w:t>Losq</w:t>
      </w:r>
      <w:proofErr w:type="spellEnd"/>
      <w:r>
        <w:t xml:space="preserve">, D. R. </w:t>
      </w:r>
      <w:proofErr w:type="spellStart"/>
      <w:r>
        <w:t>Neuville</w:t>
      </w:r>
      <w:proofErr w:type="spellEnd"/>
      <w:r>
        <w:t xml:space="preserve">, P. Florian, G. S. Henderson, D. </w:t>
      </w:r>
      <w:proofErr w:type="spellStart"/>
      <w:r>
        <w:t>Massiot</w:t>
      </w:r>
      <w:proofErr w:type="spellEnd"/>
      <w:r>
        <w:t>, The role of Al</w:t>
      </w:r>
      <w:r>
        <w:rPr>
          <w:vertAlign w:val="superscript"/>
        </w:rPr>
        <w:t>3+</w:t>
      </w:r>
      <w:r>
        <w:t xml:space="preserve"> on rheology and structural changes of sodium silicate and </w:t>
      </w:r>
      <w:proofErr w:type="spellStart"/>
      <w:r>
        <w:t>aluminosilicate</w:t>
      </w:r>
      <w:proofErr w:type="spellEnd"/>
      <w:r>
        <w:t xml:space="preserve"> glasses and melts. </w:t>
      </w:r>
      <w:proofErr w:type="spellStart"/>
      <w:r>
        <w:rPr>
          <w:i/>
        </w:rPr>
        <w:t>Geochim</w:t>
      </w:r>
      <w:proofErr w:type="spellEnd"/>
      <w:r>
        <w:rPr>
          <w:i/>
        </w:rPr>
        <w:t xml:space="preserve">. </w:t>
      </w:r>
      <w:proofErr w:type="spellStart"/>
      <w:r>
        <w:rPr>
          <w:i/>
        </w:rPr>
        <w:t>Cosmochim</w:t>
      </w:r>
      <w:proofErr w:type="spellEnd"/>
      <w:r>
        <w:rPr>
          <w:i/>
        </w:rPr>
        <w:t xml:space="preserve">. </w:t>
      </w:r>
      <w:proofErr w:type="spellStart"/>
      <w:r>
        <w:rPr>
          <w:i/>
        </w:rPr>
        <w:t>Acta</w:t>
      </w:r>
      <w:proofErr w:type="spellEnd"/>
      <w:r>
        <w:t xml:space="preserve">. </w:t>
      </w:r>
      <w:r>
        <w:rPr>
          <w:b/>
        </w:rPr>
        <w:t>126</w:t>
      </w:r>
      <w:r>
        <w:t>, 495–517 (2014).</w:t>
      </w:r>
    </w:p>
    <w:p w14:paraId="115AFC90" w14:textId="77777777" w:rsidR="009274F1" w:rsidRDefault="005505C2">
      <w:pPr>
        <w:pStyle w:val="Bibliography1"/>
      </w:pPr>
      <w:r>
        <w:t xml:space="preserve">23. C. Le </w:t>
      </w:r>
      <w:proofErr w:type="spellStart"/>
      <w:r>
        <w:t>Losq</w:t>
      </w:r>
      <w:proofErr w:type="spellEnd"/>
      <w:r>
        <w:t xml:space="preserve">, D. R. </w:t>
      </w:r>
      <w:proofErr w:type="spellStart"/>
      <w:r>
        <w:t>Neuville</w:t>
      </w:r>
      <w:proofErr w:type="spellEnd"/>
      <w:r>
        <w:t xml:space="preserve">, Effect of the Na/K mixing on the structure and the rheology of </w:t>
      </w:r>
      <w:proofErr w:type="spellStart"/>
      <w:r>
        <w:t>tectosilicate</w:t>
      </w:r>
      <w:proofErr w:type="spellEnd"/>
      <w:r>
        <w:t xml:space="preserve"> silica-rich melts. </w:t>
      </w:r>
      <w:r>
        <w:rPr>
          <w:i/>
        </w:rPr>
        <w:t>Chem. Geol.</w:t>
      </w:r>
      <w:r>
        <w:t xml:space="preserve"> </w:t>
      </w:r>
      <w:r>
        <w:rPr>
          <w:b/>
        </w:rPr>
        <w:t>346</w:t>
      </w:r>
      <w:r>
        <w:t>, 57–71 (2013).</w:t>
      </w:r>
    </w:p>
    <w:p w14:paraId="6A97DF1A" w14:textId="77777777" w:rsidR="009274F1" w:rsidRDefault="005505C2">
      <w:pPr>
        <w:pStyle w:val="Bibliography1"/>
      </w:pPr>
      <w:r>
        <w:t xml:space="preserve">24. F. </w:t>
      </w:r>
      <w:proofErr w:type="spellStart"/>
      <w:r>
        <w:t>Cáceres</w:t>
      </w:r>
      <w:proofErr w:type="spellEnd"/>
      <w:r>
        <w:t xml:space="preserve">, F. B. Wadsworth, B. </w:t>
      </w:r>
      <w:proofErr w:type="spellStart"/>
      <w:r>
        <w:t>Scheu</w:t>
      </w:r>
      <w:proofErr w:type="spellEnd"/>
      <w:r>
        <w:t xml:space="preserve">, M. </w:t>
      </w:r>
      <w:proofErr w:type="spellStart"/>
      <w:r>
        <w:t>Colombier</w:t>
      </w:r>
      <w:proofErr w:type="spellEnd"/>
      <w:r>
        <w:t xml:space="preserve">, C. Madonna, C. </w:t>
      </w:r>
      <w:proofErr w:type="spellStart"/>
      <w:r>
        <w:t>Cimarelli</w:t>
      </w:r>
      <w:proofErr w:type="spellEnd"/>
      <w:r>
        <w:t>, K</w:t>
      </w:r>
      <w:proofErr w:type="gramStart"/>
      <w:r>
        <w:t>.-</w:t>
      </w:r>
      <w:proofErr w:type="gramEnd"/>
      <w:r>
        <w:t xml:space="preserve">U. Hess, M. </w:t>
      </w:r>
      <w:proofErr w:type="spellStart"/>
      <w:r>
        <w:t>Kaliwoda</w:t>
      </w:r>
      <w:proofErr w:type="spellEnd"/>
      <w:r>
        <w:t xml:space="preserve">, B. </w:t>
      </w:r>
      <w:proofErr w:type="spellStart"/>
      <w:r>
        <w:t>Ruthensteiner</w:t>
      </w:r>
      <w:proofErr w:type="spellEnd"/>
      <w:r>
        <w:t xml:space="preserve">, D. B. </w:t>
      </w:r>
      <w:proofErr w:type="spellStart"/>
      <w:r>
        <w:t>Dingwell</w:t>
      </w:r>
      <w:proofErr w:type="spellEnd"/>
      <w:r>
        <w:t xml:space="preserve">, Can </w:t>
      </w:r>
      <w:proofErr w:type="spellStart"/>
      <w:r>
        <w:t>nanolites</w:t>
      </w:r>
      <w:proofErr w:type="spellEnd"/>
      <w:r>
        <w:t xml:space="preserve"> enhance eruption </w:t>
      </w:r>
      <w:proofErr w:type="spellStart"/>
      <w:r>
        <w:t>explosivity</w:t>
      </w:r>
      <w:proofErr w:type="spellEnd"/>
      <w:r>
        <w:t xml:space="preserve">? </w:t>
      </w:r>
      <w:r>
        <w:rPr>
          <w:i/>
        </w:rPr>
        <w:t>Geology</w:t>
      </w:r>
      <w:r>
        <w:t xml:space="preserve"> (2020), doi</w:t>
      </w:r>
      <w:proofErr w:type="gramStart"/>
      <w:r>
        <w:t>:10.1130</w:t>
      </w:r>
      <w:proofErr w:type="gramEnd"/>
      <w:r>
        <w:t>/G47317.1.</w:t>
      </w:r>
    </w:p>
    <w:p w14:paraId="5F56CA86" w14:textId="77777777" w:rsidR="009274F1" w:rsidRDefault="005505C2">
      <w:pPr>
        <w:pStyle w:val="Bibliography1"/>
      </w:pPr>
      <w:r>
        <w:t xml:space="preserve">25. V. </w:t>
      </w:r>
      <w:proofErr w:type="spellStart"/>
      <w:r>
        <w:t>Bapst</w:t>
      </w:r>
      <w:proofErr w:type="spellEnd"/>
      <w:r>
        <w:t xml:space="preserve">, T. Keck, A. </w:t>
      </w:r>
      <w:proofErr w:type="spellStart"/>
      <w:r>
        <w:t>Grabska-Barwińska</w:t>
      </w:r>
      <w:proofErr w:type="spellEnd"/>
      <w:r>
        <w:t xml:space="preserve">, C. Donner, E. D. </w:t>
      </w:r>
      <w:proofErr w:type="spellStart"/>
      <w:r>
        <w:t>Cubuk</w:t>
      </w:r>
      <w:proofErr w:type="spellEnd"/>
      <w:r>
        <w:t xml:space="preserve">, S. S. </w:t>
      </w:r>
      <w:proofErr w:type="spellStart"/>
      <w:r>
        <w:t>Schoenholz</w:t>
      </w:r>
      <w:proofErr w:type="spellEnd"/>
      <w:r>
        <w:t xml:space="preserve">, A. </w:t>
      </w:r>
      <w:proofErr w:type="spellStart"/>
      <w:r>
        <w:t>Obika</w:t>
      </w:r>
      <w:proofErr w:type="spellEnd"/>
      <w:r>
        <w:t xml:space="preserve">, A. W. R. Nelson, T. Back, D. </w:t>
      </w:r>
      <w:proofErr w:type="spellStart"/>
      <w:r>
        <w:t>Hassabis</w:t>
      </w:r>
      <w:proofErr w:type="spellEnd"/>
      <w:r>
        <w:t xml:space="preserve">, P. </w:t>
      </w:r>
      <w:proofErr w:type="spellStart"/>
      <w:r>
        <w:t>Kohli</w:t>
      </w:r>
      <w:proofErr w:type="spellEnd"/>
      <w:r>
        <w:t xml:space="preserve">, Unveiling the predictive power of static structure in glassy systems. </w:t>
      </w:r>
      <w:r>
        <w:rPr>
          <w:i/>
        </w:rPr>
        <w:t>Nat. Phys.</w:t>
      </w:r>
      <w:r>
        <w:t xml:space="preserve"> </w:t>
      </w:r>
      <w:r>
        <w:rPr>
          <w:b/>
        </w:rPr>
        <w:t>16</w:t>
      </w:r>
      <w:r>
        <w:t>, 448–454 (2020).</w:t>
      </w:r>
      <w:bookmarkEnd w:id="61"/>
    </w:p>
    <w:p w14:paraId="1FA46DF8" w14:textId="77777777" w:rsidR="009274F1" w:rsidRDefault="009274F1">
      <w:pPr>
        <w:pStyle w:val="Referencesandnotes"/>
        <w:spacing w:before="0" w:line="480" w:lineRule="auto"/>
        <w:ind w:firstLine="0"/>
        <w:jc w:val="both"/>
        <w:rPr>
          <w:b/>
        </w:rPr>
      </w:pPr>
    </w:p>
    <w:p w14:paraId="021B7D2B" w14:textId="77777777" w:rsidR="009274F1" w:rsidRDefault="009274F1">
      <w:pPr>
        <w:pStyle w:val="Referencesandnotes"/>
        <w:spacing w:before="0" w:line="480" w:lineRule="auto"/>
        <w:ind w:firstLine="0"/>
        <w:jc w:val="both"/>
        <w:rPr>
          <w:i/>
          <w:iCs/>
        </w:rPr>
      </w:pPr>
    </w:p>
    <w:p w14:paraId="739D8554" w14:textId="77777777" w:rsidR="009274F1" w:rsidRDefault="005505C2">
      <w:pPr>
        <w:pStyle w:val="Acknowledgement"/>
        <w:spacing w:before="0" w:line="480" w:lineRule="auto"/>
        <w:ind w:left="0" w:firstLine="0"/>
        <w:jc w:val="both"/>
      </w:pPr>
      <w:r>
        <w:rPr>
          <w:b/>
        </w:rPr>
        <w:t xml:space="preserve">Acknowledgments: </w:t>
      </w:r>
      <w:r>
        <w:rPr>
          <w:iCs/>
        </w:rPr>
        <w:t xml:space="preserve">CLL thanks Malcolm </w:t>
      </w:r>
      <w:proofErr w:type="spellStart"/>
      <w:r>
        <w:rPr>
          <w:iCs/>
        </w:rPr>
        <w:t>Sambridge</w:t>
      </w:r>
      <w:proofErr w:type="spellEnd"/>
      <w:r>
        <w:rPr>
          <w:iCs/>
        </w:rPr>
        <w:t xml:space="preserve"> (Seismology &amp; Mathematical Geophysics, RSES, Australian National University), </w:t>
      </w:r>
      <w:proofErr w:type="spellStart"/>
      <w:r>
        <w:rPr>
          <w:iCs/>
        </w:rPr>
        <w:t>Lexing</w:t>
      </w:r>
      <w:proofErr w:type="spellEnd"/>
      <w:r>
        <w:rPr>
          <w:iCs/>
        </w:rPr>
        <w:t xml:space="preserve"> </w:t>
      </w:r>
      <w:proofErr w:type="spellStart"/>
      <w:r>
        <w:rPr>
          <w:iCs/>
        </w:rPr>
        <w:t>Xie</w:t>
      </w:r>
      <w:proofErr w:type="spellEnd"/>
      <w:r>
        <w:rPr>
          <w:iCs/>
        </w:rPr>
        <w:t xml:space="preserve"> and Cheng Soon </w:t>
      </w:r>
      <w:proofErr w:type="spellStart"/>
      <w:r>
        <w:rPr>
          <w:iCs/>
        </w:rPr>
        <w:t>Ong</w:t>
      </w:r>
      <w:proofErr w:type="spellEnd"/>
      <w:r>
        <w:rPr>
          <w:iCs/>
        </w:rPr>
        <w:t xml:space="preserve"> (CECS, Australian National University), and Sung </w:t>
      </w:r>
      <w:proofErr w:type="spellStart"/>
      <w:r>
        <w:rPr>
          <w:iCs/>
        </w:rPr>
        <w:t>Keun</w:t>
      </w:r>
      <w:proofErr w:type="spellEnd"/>
      <w:r>
        <w:rPr>
          <w:iCs/>
        </w:rPr>
        <w:t xml:space="preserve"> Lee (Seoul National University) for various discussions regarding optimization, machine learning, and melt and glass properties. </w:t>
      </w:r>
    </w:p>
    <w:p w14:paraId="7D10D5E2" w14:textId="77777777" w:rsidR="009274F1" w:rsidRDefault="009274F1">
      <w:pPr>
        <w:pStyle w:val="Acknowledgement"/>
        <w:spacing w:before="0" w:line="480" w:lineRule="auto"/>
        <w:ind w:left="0" w:firstLine="0"/>
        <w:jc w:val="both"/>
        <w:rPr>
          <w:b/>
          <w:iCs/>
        </w:rPr>
      </w:pPr>
    </w:p>
    <w:p w14:paraId="09EA454D" w14:textId="77777777" w:rsidR="009274F1" w:rsidRDefault="005505C2">
      <w:pPr>
        <w:pStyle w:val="Acknowledgement"/>
        <w:spacing w:before="0" w:line="480" w:lineRule="auto"/>
        <w:ind w:left="0" w:firstLine="0"/>
        <w:jc w:val="both"/>
      </w:pPr>
      <w:r>
        <w:rPr>
          <w:b/>
          <w:iCs/>
        </w:rPr>
        <w:t>Funding:</w:t>
      </w:r>
      <w:r>
        <w:rPr>
          <w:iCs/>
        </w:rPr>
        <w:t xml:space="preserve"> CLL acknowledges funding from a “</w:t>
      </w:r>
      <w:proofErr w:type="spellStart"/>
      <w:r>
        <w:rPr>
          <w:iCs/>
        </w:rPr>
        <w:t>Chaire</w:t>
      </w:r>
      <w:proofErr w:type="spellEnd"/>
      <w:r>
        <w:rPr>
          <w:iCs/>
        </w:rPr>
        <w:t xml:space="preserve"> </w:t>
      </w:r>
      <w:proofErr w:type="spellStart"/>
      <w:r>
        <w:rPr>
          <w:iCs/>
        </w:rPr>
        <w:t>d’Excellence</w:t>
      </w:r>
      <w:proofErr w:type="spellEnd"/>
      <w:r>
        <w:rPr>
          <w:iCs/>
        </w:rPr>
        <w:t xml:space="preserve">” from the </w:t>
      </w:r>
      <w:proofErr w:type="spellStart"/>
      <w:r>
        <w:rPr>
          <w:iCs/>
        </w:rPr>
        <w:t>Université</w:t>
      </w:r>
      <w:proofErr w:type="spellEnd"/>
      <w:r>
        <w:rPr>
          <w:iCs/>
        </w:rPr>
        <w:t xml:space="preserve"> de Paris, from the Australian Research Council Laureate Fellowship FL1600000 to Prof. Hugh O’Neill (ANU-RSES) as well as from the Postdoctoral Fellowship of the Carnegie Institution for Science during the </w:t>
      </w:r>
      <w:proofErr w:type="spellStart"/>
      <w:r>
        <w:rPr>
          <w:iCs/>
        </w:rPr>
        <w:t>realisation</w:t>
      </w:r>
      <w:proofErr w:type="spellEnd"/>
      <w:r>
        <w:rPr>
          <w:iCs/>
        </w:rPr>
        <w:t xml:space="preserve"> of this project. </w:t>
      </w:r>
    </w:p>
    <w:p w14:paraId="7B715ABC" w14:textId="77777777" w:rsidR="009274F1" w:rsidRDefault="009274F1">
      <w:pPr>
        <w:pStyle w:val="Acknowledgement"/>
        <w:spacing w:before="0" w:line="480" w:lineRule="auto"/>
        <w:ind w:left="0" w:firstLine="0"/>
        <w:jc w:val="both"/>
        <w:rPr>
          <w:b/>
          <w:iCs/>
        </w:rPr>
      </w:pPr>
    </w:p>
    <w:p w14:paraId="46B2CE3D" w14:textId="77777777" w:rsidR="009274F1" w:rsidRDefault="005505C2">
      <w:pPr>
        <w:pStyle w:val="Acknowledgement"/>
        <w:spacing w:before="0" w:line="480" w:lineRule="auto"/>
        <w:ind w:left="0" w:firstLine="0"/>
        <w:jc w:val="both"/>
      </w:pPr>
      <w:r>
        <w:rPr>
          <w:b/>
        </w:rPr>
        <w:lastRenderedPageBreak/>
        <w:t>Author contributions:</w:t>
      </w:r>
      <w:r>
        <w:t xml:space="preserve"> CLL designed the study, collected the data, performed Raman and viscosity experiments, </w:t>
      </w:r>
      <w:proofErr w:type="gramStart"/>
      <w:r>
        <w:t>developed</w:t>
      </w:r>
      <w:proofErr w:type="gramEnd"/>
      <w:r>
        <w:t xml:space="preserve"> the computer code. AV and BOM helped in the design of the neural network. CLL, BOM and DN performed Raman measurements. CLL and AV drafted the manuscript. All authors contributed to the final version of the manuscript. </w:t>
      </w:r>
    </w:p>
    <w:p w14:paraId="549EE262" w14:textId="77777777" w:rsidR="009274F1" w:rsidRDefault="009274F1">
      <w:pPr>
        <w:pStyle w:val="Acknowledgement"/>
        <w:spacing w:before="0" w:line="480" w:lineRule="auto"/>
        <w:ind w:left="0" w:firstLine="0"/>
        <w:jc w:val="both"/>
        <w:rPr>
          <w:b/>
          <w:bCs/>
        </w:rPr>
      </w:pPr>
    </w:p>
    <w:p w14:paraId="6E5FBCD7" w14:textId="77777777" w:rsidR="009274F1" w:rsidRDefault="005505C2">
      <w:pPr>
        <w:pStyle w:val="Acknowledgement"/>
        <w:spacing w:before="0" w:line="480" w:lineRule="auto"/>
        <w:ind w:left="0" w:firstLine="0"/>
        <w:jc w:val="both"/>
      </w:pPr>
      <w:r>
        <w:rPr>
          <w:b/>
          <w:bCs/>
        </w:rPr>
        <w:t>Competing interests:</w:t>
      </w:r>
      <w:r>
        <w:t xml:space="preserve"> Authors declare no competing interests. </w:t>
      </w:r>
    </w:p>
    <w:p w14:paraId="69DC6BE1" w14:textId="77777777" w:rsidR="009274F1" w:rsidRDefault="009274F1">
      <w:pPr>
        <w:pStyle w:val="Acknowledgement"/>
        <w:spacing w:before="0" w:line="480" w:lineRule="auto"/>
        <w:ind w:left="0" w:firstLine="0"/>
        <w:jc w:val="both"/>
        <w:rPr>
          <w:b/>
        </w:rPr>
      </w:pPr>
    </w:p>
    <w:p w14:paraId="4823869B" w14:textId="77777777" w:rsidR="009274F1" w:rsidRDefault="005505C2">
      <w:pPr>
        <w:pStyle w:val="Acknowledgement"/>
        <w:spacing w:before="0" w:line="480" w:lineRule="auto"/>
        <w:ind w:left="0" w:firstLine="0"/>
        <w:jc w:val="both"/>
      </w:pPr>
      <w:r>
        <w:rPr>
          <w:b/>
        </w:rPr>
        <w:t>Data and materials availability:</w:t>
      </w:r>
      <w:r>
        <w:t xml:space="preserve"> All the data are available in the main text or the supplementary materials. The computer code to reproduce the results of this study is available as a Python library at the web address </w:t>
      </w:r>
      <w:hyperlink r:id="rId10">
        <w:r>
          <w:rPr>
            <w:rStyle w:val="Hyperlink1"/>
          </w:rPr>
          <w:t>https://github.com/charlesll/neuravi</w:t>
        </w:r>
      </w:hyperlink>
      <w:r>
        <w:t xml:space="preserve"> (open access will be provided upon acceptance). </w:t>
      </w:r>
    </w:p>
    <w:p w14:paraId="15EFC96B" w14:textId="77777777" w:rsidR="009274F1" w:rsidRDefault="009274F1">
      <w:pPr>
        <w:pStyle w:val="Acknowledgement"/>
        <w:spacing w:before="0" w:line="480" w:lineRule="auto"/>
        <w:jc w:val="both"/>
      </w:pPr>
    </w:p>
    <w:p w14:paraId="2B0ED0EF" w14:textId="77777777" w:rsidR="009274F1" w:rsidRDefault="005505C2">
      <w:pPr>
        <w:pStyle w:val="Paragraph"/>
        <w:spacing w:before="0"/>
        <w:ind w:firstLine="0"/>
      </w:pPr>
      <w:r>
        <w:rPr>
          <w:b/>
        </w:rPr>
        <w:t>Supplementary Materials:</w:t>
      </w:r>
    </w:p>
    <w:p w14:paraId="72722A1A" w14:textId="77777777" w:rsidR="009274F1" w:rsidRDefault="005505C2">
      <w:pPr>
        <w:pStyle w:val="Paragraph"/>
        <w:spacing w:before="0"/>
        <w:ind w:firstLine="0"/>
      </w:pPr>
      <w:r>
        <w:t>Materials and Methods</w:t>
      </w:r>
    </w:p>
    <w:p w14:paraId="20C61A03" w14:textId="77777777" w:rsidR="009274F1" w:rsidRDefault="005505C2">
      <w:pPr>
        <w:pStyle w:val="Paragraph"/>
        <w:spacing w:before="0"/>
        <w:ind w:firstLine="0"/>
      </w:pPr>
      <w:r>
        <w:t>Supplementary Text</w:t>
      </w:r>
    </w:p>
    <w:p w14:paraId="6AE0B496" w14:textId="77777777" w:rsidR="009274F1" w:rsidRDefault="005505C2">
      <w:pPr>
        <w:pStyle w:val="Paragraph"/>
        <w:spacing w:before="0"/>
        <w:ind w:firstLine="0"/>
      </w:pPr>
      <w:r>
        <w:t>Figures S1-S7</w:t>
      </w:r>
    </w:p>
    <w:p w14:paraId="497CD3FB" w14:textId="77777777" w:rsidR="009274F1" w:rsidRDefault="005505C2">
      <w:pPr>
        <w:pStyle w:val="Paragraph"/>
        <w:spacing w:before="0"/>
        <w:ind w:firstLine="0"/>
      </w:pPr>
      <w:r>
        <w:rPr>
          <w:iCs/>
        </w:rPr>
        <w:t>Tables S1-S3</w:t>
      </w:r>
    </w:p>
    <w:p w14:paraId="54DD16D4" w14:textId="77777777" w:rsidR="009274F1" w:rsidRDefault="005505C2">
      <w:pPr>
        <w:pStyle w:val="Paragraph"/>
        <w:spacing w:before="0"/>
        <w:ind w:firstLine="0"/>
        <w:rPr>
          <w:iCs/>
        </w:rPr>
      </w:pPr>
      <w:r>
        <w:br w:type="page"/>
      </w:r>
    </w:p>
    <w:p w14:paraId="40C1AA44" w14:textId="77777777" w:rsidR="009274F1" w:rsidRDefault="005505C2">
      <w:pPr>
        <w:pStyle w:val="Acknowledgement"/>
        <w:spacing w:before="0" w:line="360" w:lineRule="auto"/>
        <w:ind w:left="0" w:firstLine="0"/>
        <w:jc w:val="both"/>
      </w:pPr>
      <w:r>
        <w:rPr>
          <w:b/>
        </w:rPr>
        <w:lastRenderedPageBreak/>
        <w:t>Fig. 1.</w:t>
      </w:r>
      <w:r>
        <w:t xml:space="preserve"> </w:t>
      </w:r>
      <w:proofErr w:type="gramStart"/>
      <w:r>
        <w:rPr>
          <w:b/>
        </w:rPr>
        <w:t>Schematic of deep leaning model and property and structure prediction examples.</w:t>
      </w:r>
      <w:proofErr w:type="gramEnd"/>
      <w:r>
        <w:t xml:space="preserve"> </w:t>
      </w:r>
      <w:r>
        <w:rPr>
          <w:b/>
          <w:bCs/>
        </w:rPr>
        <w:t>(a)</w:t>
      </w:r>
      <w:r>
        <w:t xml:space="preserve"> A neural network is constructed to take melt composition as its input. The outputs are taken to be various melt and glass properties, plus Raman vibrational properties (see text). Once trained, relationships between chemistry, structure and properties of melts and glasses can be systematically explored. </w:t>
      </w:r>
      <w:r>
        <w:rPr>
          <w:b/>
          <w:bCs/>
        </w:rPr>
        <w:t>(b)</w:t>
      </w:r>
      <w:r>
        <w:t xml:space="preserve"> Melt viscosity can be derived from these outputs using various theories with a great accuracy, as shown by examples highlighting the good match between measurements (symbols) and model (curves) predictions from the Adam-Gibbs and Free Volume theories. </w:t>
      </w:r>
      <w:r>
        <w:rPr>
          <w:b/>
          <w:bCs/>
        </w:rPr>
        <w:t>(c)</w:t>
      </w:r>
      <w:r>
        <w:t xml:space="preserve"> Structural investigation </w:t>
      </w:r>
      <w:proofErr w:type="gramStart"/>
      <w:r>
        <w:t>are</w:t>
      </w:r>
      <w:proofErr w:type="gramEnd"/>
      <w:r>
        <w:t xml:space="preserve"> made through Raman spectra predictions, which compare well with experimental data for </w:t>
      </w:r>
      <w:proofErr w:type="spellStart"/>
      <w:r>
        <w:t>albite</w:t>
      </w:r>
      <w:proofErr w:type="spellEnd"/>
      <w:r>
        <w:t xml:space="preserve"> and sodium </w:t>
      </w:r>
      <w:proofErr w:type="spellStart"/>
      <w:r>
        <w:t>trisilicate</w:t>
      </w:r>
      <w:proofErr w:type="spellEnd"/>
      <w:r>
        <w:t xml:space="preserve"> glasses for instance. </w:t>
      </w:r>
      <w:proofErr w:type="spellStart"/>
      <w:r>
        <w:t>R</w:t>
      </w:r>
      <w:r>
        <w:rPr>
          <w:i/>
          <w:iCs/>
          <w:vertAlign w:val="subscript"/>
        </w:rPr>
        <w:t>Raman</w:t>
      </w:r>
      <w:proofErr w:type="spellEnd"/>
      <w:r>
        <w:t xml:space="preserve">, the ratio of </w:t>
      </w:r>
      <w:proofErr w:type="spellStart"/>
      <w:r>
        <w:t>intertetrahedral</w:t>
      </w:r>
      <w:proofErr w:type="spellEnd"/>
      <w:r>
        <w:t xml:space="preserve"> (below 670 cm</w:t>
      </w:r>
      <w:r>
        <w:rPr>
          <w:vertAlign w:val="superscript"/>
        </w:rPr>
        <w:t>-1</w:t>
      </w:r>
      <w:r>
        <w:t xml:space="preserve">) to </w:t>
      </w:r>
      <w:proofErr w:type="spellStart"/>
      <w:r>
        <w:t>intratetrahedral</w:t>
      </w:r>
      <w:proofErr w:type="spellEnd"/>
      <w:r>
        <w:t xml:space="preserve"> (above 870 cm</w:t>
      </w:r>
      <w:r>
        <w:rPr>
          <w:vertAlign w:val="superscript"/>
        </w:rPr>
        <w:t>-1</w:t>
      </w:r>
      <w:r>
        <w:t xml:space="preserve">) network vibrations, can be calculated and used for structural investigations. It increases as the connectivity and </w:t>
      </w:r>
      <w:proofErr w:type="spellStart"/>
      <w:r>
        <w:t>organisation</w:t>
      </w:r>
      <w:proofErr w:type="spellEnd"/>
      <w:r>
        <w:t xml:space="preserve"> of the polyhedral SiO</w:t>
      </w:r>
      <w:r>
        <w:rPr>
          <w:vertAlign w:val="subscript"/>
        </w:rPr>
        <w:t>2</w:t>
      </w:r>
      <w:r>
        <w:t>-Al</w:t>
      </w:r>
      <w:r>
        <w:rPr>
          <w:vertAlign w:val="subscript"/>
        </w:rPr>
        <w:t>2</w:t>
      </w:r>
      <w:r>
        <w:t>O</w:t>
      </w:r>
      <w:r>
        <w:rPr>
          <w:vertAlign w:val="subscript"/>
        </w:rPr>
        <w:t>3</w:t>
      </w:r>
      <w:r>
        <w:t xml:space="preserve"> network develops in the glass. It is thus very sensitive to 3D glass network connectivity and rigidity.</w:t>
      </w:r>
    </w:p>
    <w:p w14:paraId="60ADD814" w14:textId="77777777" w:rsidR="009274F1" w:rsidRDefault="009274F1">
      <w:pPr>
        <w:pStyle w:val="Acknowledgement"/>
        <w:spacing w:before="0" w:line="360" w:lineRule="auto"/>
        <w:ind w:left="0" w:firstLine="0"/>
        <w:jc w:val="both"/>
        <w:rPr>
          <w:b/>
        </w:rPr>
      </w:pPr>
    </w:p>
    <w:p w14:paraId="08476E41" w14:textId="77777777" w:rsidR="009274F1" w:rsidRDefault="005505C2">
      <w:pPr>
        <w:pStyle w:val="Acknowledgement"/>
        <w:spacing w:before="0" w:line="360" w:lineRule="auto"/>
        <w:ind w:left="0" w:firstLine="0"/>
        <w:jc w:val="both"/>
      </w:pPr>
      <w:r>
        <w:rPr>
          <w:b/>
        </w:rPr>
        <w:t xml:space="preserve">Figure 2: </w:t>
      </w:r>
      <w:r>
        <w:rPr>
          <w:b/>
          <w:bCs/>
        </w:rPr>
        <w:t>Melt and glass properties vary in a complex way with glass network topology</w:t>
      </w:r>
      <w:r>
        <w:t xml:space="preserve">. </w:t>
      </w:r>
      <w:r>
        <w:rPr>
          <w:b/>
          <w:bCs/>
        </w:rPr>
        <w:t>(a)</w:t>
      </w:r>
      <w:r>
        <w:t xml:space="preserve"> The model allows observing that parameters such as the viscous glass transition temperature </w:t>
      </w:r>
      <w:proofErr w:type="spellStart"/>
      <w:r>
        <w:rPr>
          <w:i/>
          <w:iCs/>
        </w:rPr>
        <w:t>T</w:t>
      </w:r>
      <w:r>
        <w:rPr>
          <w:i/>
          <w:iCs/>
          <w:vertAlign w:val="subscript"/>
        </w:rPr>
        <w:t>g</w:t>
      </w:r>
      <w:proofErr w:type="spellEnd"/>
      <w:r>
        <w:t xml:space="preserve"> </w:t>
      </w:r>
      <w:r>
        <w:rPr>
          <w:b/>
          <w:bCs/>
        </w:rPr>
        <w:t>(a)</w:t>
      </w:r>
      <w:r>
        <w:t xml:space="preserve"> and </w:t>
      </w:r>
      <w:r>
        <w:rPr>
          <w:i/>
          <w:iCs/>
        </w:rPr>
        <w:t>B</w:t>
      </w:r>
      <w:r>
        <w:rPr>
          <w:i/>
          <w:iCs/>
          <w:vertAlign w:val="subscript"/>
        </w:rPr>
        <w:t>CG</w:t>
      </w:r>
      <w:r>
        <w:rPr>
          <w:i/>
          <w:iCs/>
        </w:rPr>
        <w:t>,</w:t>
      </w:r>
      <w:r>
        <w:rPr>
          <w:i/>
          <w:iCs/>
          <w:vertAlign w:val="subscript"/>
        </w:rPr>
        <w:t xml:space="preserve"> </w:t>
      </w:r>
      <w:r>
        <w:t xml:space="preserve">a free volume activation energy term </w:t>
      </w:r>
      <w:r>
        <w:rPr>
          <w:b/>
          <w:bCs/>
        </w:rPr>
        <w:t>(b),</w:t>
      </w:r>
      <w:r>
        <w:t xml:space="preserve"> strongly vary depending on </w:t>
      </w:r>
      <w:proofErr w:type="spellStart"/>
      <w:r>
        <w:t>R</w:t>
      </w:r>
      <w:r>
        <w:rPr>
          <w:i/>
          <w:iCs/>
          <w:vertAlign w:val="subscript"/>
        </w:rPr>
        <w:t>Raman</w:t>
      </w:r>
      <w:proofErr w:type="spellEnd"/>
      <w:r>
        <w:t xml:space="preserve">. Other terms also show more complex variations, influenced by cationic mixing interactions and steric hindrance effects, such as the glass </w:t>
      </w:r>
      <w:proofErr w:type="spellStart"/>
      <w:r>
        <w:t>configurational</w:t>
      </w:r>
      <w:proofErr w:type="spellEnd"/>
      <w:r>
        <w:t xml:space="preserve"> entropy </w:t>
      </w:r>
      <w:proofErr w:type="spellStart"/>
      <w:proofErr w:type="gramStart"/>
      <w:r>
        <w:rPr>
          <w:i/>
          <w:iCs/>
        </w:rPr>
        <w:t>S</w:t>
      </w:r>
      <w:r>
        <w:rPr>
          <w:i/>
          <w:iCs/>
          <w:vertAlign w:val="superscript"/>
        </w:rPr>
        <w:t>conf</w:t>
      </w:r>
      <w:proofErr w:type="spellEnd"/>
      <w:r>
        <w:rPr>
          <w:i/>
          <w:iCs/>
        </w:rPr>
        <w:t>(</w:t>
      </w:r>
      <w:proofErr w:type="spellStart"/>
      <w:proofErr w:type="gramEnd"/>
      <w:r>
        <w:rPr>
          <w:i/>
          <w:iCs/>
        </w:rPr>
        <w:t>T</w:t>
      </w:r>
      <w:r>
        <w:rPr>
          <w:i/>
          <w:iCs/>
          <w:vertAlign w:val="subscript"/>
        </w:rPr>
        <w:t>g</w:t>
      </w:r>
      <w:proofErr w:type="spellEnd"/>
      <w:r>
        <w:rPr>
          <w:i/>
          <w:iCs/>
        </w:rPr>
        <w:t xml:space="preserve">) </w:t>
      </w:r>
      <w:r>
        <w:rPr>
          <w:b/>
          <w:bCs/>
        </w:rPr>
        <w:t>(c)</w:t>
      </w:r>
      <w:r>
        <w:rPr>
          <w:i/>
          <w:iCs/>
        </w:rPr>
        <w:t xml:space="preserve"> </w:t>
      </w:r>
      <w:r>
        <w:t>or the free volume parameter</w:t>
      </w:r>
      <w:r>
        <w:rPr>
          <w:i/>
          <w:iCs/>
        </w:rPr>
        <w:t xml:space="preserve"> C</w:t>
      </w:r>
      <w:r>
        <w:rPr>
          <w:i/>
          <w:iCs/>
          <w:vertAlign w:val="subscript"/>
        </w:rPr>
        <w:t>CG</w:t>
      </w:r>
      <w:r>
        <w:rPr>
          <w:i/>
          <w:iCs/>
        </w:rPr>
        <w:t xml:space="preserve"> </w:t>
      </w:r>
      <w:r>
        <w:rPr>
          <w:b/>
          <w:bCs/>
        </w:rPr>
        <w:t>(d).</w:t>
      </w:r>
      <w:r>
        <w:t xml:space="preserve"> Each symbol represents the calculation for a randomly generated composition in the glass-forming domain of studied system.</w:t>
      </w:r>
    </w:p>
    <w:p w14:paraId="375D782C" w14:textId="77777777" w:rsidR="009274F1" w:rsidRDefault="009274F1">
      <w:pPr>
        <w:pStyle w:val="Acknowledgement"/>
        <w:spacing w:before="0" w:line="360" w:lineRule="auto"/>
        <w:ind w:left="0" w:firstLine="0"/>
        <w:jc w:val="both"/>
      </w:pPr>
    </w:p>
    <w:p w14:paraId="17D8118B" w14:textId="77777777" w:rsidR="009274F1" w:rsidRDefault="005505C2">
      <w:pPr>
        <w:pStyle w:val="Acknowledgement"/>
        <w:spacing w:before="0" w:line="480" w:lineRule="auto"/>
        <w:ind w:left="0" w:firstLine="0"/>
        <w:jc w:val="both"/>
      </w:pPr>
      <w:r>
        <w:rPr>
          <w:b/>
          <w:bCs/>
        </w:rPr>
        <w:t xml:space="preserve">Figure 3: Variations of the </w:t>
      </w:r>
      <w:proofErr w:type="spellStart"/>
      <w:r>
        <w:rPr>
          <w:b/>
          <w:bCs/>
        </w:rPr>
        <w:t>configurational</w:t>
      </w:r>
      <w:proofErr w:type="spellEnd"/>
      <w:r>
        <w:rPr>
          <w:b/>
          <w:bCs/>
        </w:rPr>
        <w:t xml:space="preserve"> entropy at </w:t>
      </w:r>
      <w:proofErr w:type="spellStart"/>
      <w:r>
        <w:rPr>
          <w:b/>
          <w:bCs/>
          <w:i/>
          <w:iCs/>
        </w:rPr>
        <w:t>T</w:t>
      </w:r>
      <w:r>
        <w:rPr>
          <w:b/>
          <w:bCs/>
          <w:i/>
          <w:iCs/>
          <w:vertAlign w:val="subscript"/>
        </w:rPr>
        <w:t>g</w:t>
      </w:r>
      <w:proofErr w:type="spellEnd"/>
      <w:r>
        <w:rPr>
          <w:b/>
          <w:bCs/>
        </w:rPr>
        <w:t xml:space="preserve"> in K</w:t>
      </w:r>
      <w:r>
        <w:rPr>
          <w:b/>
          <w:bCs/>
          <w:vertAlign w:val="subscript"/>
        </w:rPr>
        <w:t>2</w:t>
      </w:r>
      <w:r>
        <w:rPr>
          <w:b/>
          <w:bCs/>
        </w:rPr>
        <w:t>O-Na</w:t>
      </w:r>
      <w:r>
        <w:rPr>
          <w:b/>
          <w:bCs/>
          <w:vertAlign w:val="subscript"/>
        </w:rPr>
        <w:t>2</w:t>
      </w:r>
      <w:r>
        <w:rPr>
          <w:b/>
          <w:bCs/>
        </w:rPr>
        <w:t>O-Al</w:t>
      </w:r>
      <w:r>
        <w:rPr>
          <w:b/>
          <w:bCs/>
          <w:vertAlign w:val="subscript"/>
        </w:rPr>
        <w:t>2</w:t>
      </w:r>
      <w:r>
        <w:rPr>
          <w:b/>
          <w:bCs/>
        </w:rPr>
        <w:t>O</w:t>
      </w:r>
      <w:r>
        <w:rPr>
          <w:b/>
          <w:bCs/>
          <w:vertAlign w:val="subscript"/>
        </w:rPr>
        <w:t>3</w:t>
      </w:r>
      <w:r>
        <w:rPr>
          <w:b/>
          <w:bCs/>
        </w:rPr>
        <w:t>-SiO</w:t>
      </w:r>
      <w:r>
        <w:rPr>
          <w:b/>
          <w:bCs/>
          <w:vertAlign w:val="subscript"/>
        </w:rPr>
        <w:t>2</w:t>
      </w:r>
      <w:r>
        <w:rPr>
          <w:b/>
          <w:bCs/>
        </w:rPr>
        <w:t xml:space="preserve"> melts. </w:t>
      </w:r>
      <w:proofErr w:type="spellStart"/>
      <w:proofErr w:type="gramStart"/>
      <w:r>
        <w:rPr>
          <w:i/>
          <w:iCs/>
        </w:rPr>
        <w:t>S</w:t>
      </w:r>
      <w:r>
        <w:rPr>
          <w:i/>
          <w:iCs/>
          <w:vertAlign w:val="superscript"/>
        </w:rPr>
        <w:t>conf</w:t>
      </w:r>
      <w:proofErr w:type="spellEnd"/>
      <w:r>
        <w:rPr>
          <w:i/>
          <w:iCs/>
        </w:rPr>
        <w:t>(</w:t>
      </w:r>
      <w:proofErr w:type="spellStart"/>
      <w:proofErr w:type="gramEnd"/>
      <w:r>
        <w:rPr>
          <w:i/>
          <w:iCs/>
        </w:rPr>
        <w:t>T</w:t>
      </w:r>
      <w:r>
        <w:rPr>
          <w:i/>
          <w:iCs/>
          <w:vertAlign w:val="subscript"/>
        </w:rPr>
        <w:t>g</w:t>
      </w:r>
      <w:proofErr w:type="spellEnd"/>
      <w:r>
        <w:rPr>
          <w:i/>
          <w:iCs/>
        </w:rPr>
        <w:t>)</w:t>
      </w:r>
      <w:r>
        <w:t xml:space="preserve"> vary non-linearly with oxide contents in the ternary diagrams Na</w:t>
      </w:r>
      <w:r>
        <w:rPr>
          <w:vertAlign w:val="subscript"/>
        </w:rPr>
        <w:t>2</w:t>
      </w:r>
      <w:r>
        <w:t>O-Al</w:t>
      </w:r>
      <w:r>
        <w:rPr>
          <w:vertAlign w:val="subscript"/>
        </w:rPr>
        <w:t>2</w:t>
      </w:r>
      <w:r>
        <w:t>O</w:t>
      </w:r>
      <w:r>
        <w:rPr>
          <w:vertAlign w:val="subscript"/>
        </w:rPr>
        <w:t>3</w:t>
      </w:r>
      <w:r>
        <w:t>-SiO</w:t>
      </w:r>
      <w:r>
        <w:rPr>
          <w:vertAlign w:val="subscript"/>
        </w:rPr>
        <w:t>2</w:t>
      </w:r>
      <w:r>
        <w:t xml:space="preserve"> and K</w:t>
      </w:r>
      <w:r>
        <w:rPr>
          <w:vertAlign w:val="subscript"/>
        </w:rPr>
        <w:t>2</w:t>
      </w:r>
      <w:r>
        <w:t>O-Al</w:t>
      </w:r>
      <w:r>
        <w:rPr>
          <w:vertAlign w:val="subscript"/>
        </w:rPr>
        <w:t>2</w:t>
      </w:r>
      <w:r>
        <w:t>O</w:t>
      </w:r>
      <w:r>
        <w:rPr>
          <w:vertAlign w:val="subscript"/>
        </w:rPr>
        <w:t>3</w:t>
      </w:r>
      <w:r>
        <w:t>-SiO</w:t>
      </w:r>
      <w:r>
        <w:rPr>
          <w:vertAlign w:val="subscript"/>
        </w:rPr>
        <w:t>2</w:t>
      </w:r>
      <w:r>
        <w:t xml:space="preserve"> in </w:t>
      </w:r>
      <w:r>
        <w:rPr>
          <w:b/>
          <w:bCs/>
        </w:rPr>
        <w:t>(a)</w:t>
      </w:r>
      <w:r>
        <w:t xml:space="preserve"> and </w:t>
      </w:r>
      <w:r>
        <w:rPr>
          <w:b/>
          <w:bCs/>
        </w:rPr>
        <w:t>(b)</w:t>
      </w:r>
      <w:r>
        <w:t xml:space="preserve">. In silicate melts </w:t>
      </w:r>
      <w:r>
        <w:rPr>
          <w:b/>
          <w:bCs/>
        </w:rPr>
        <w:t>(c)</w:t>
      </w:r>
      <w:r>
        <w:t>, a mixed alkali effect (MAE) is observed upon Na-K mixing. It disappears as [Al]/[</w:t>
      </w:r>
      <w:proofErr w:type="spellStart"/>
      <w:r>
        <w:t>Na+K</w:t>
      </w:r>
      <w:proofErr w:type="spellEnd"/>
      <w:r>
        <w:t xml:space="preserve">] increases </w:t>
      </w:r>
      <w:r>
        <w:rPr>
          <w:b/>
          <w:bCs/>
        </w:rPr>
        <w:t>(d, e, f)</w:t>
      </w:r>
      <w:r>
        <w:t xml:space="preserve">. Al enrichment generally lead to decreasing </w:t>
      </w:r>
      <w:proofErr w:type="spellStart"/>
      <w:proofErr w:type="gramStart"/>
      <w:r>
        <w:rPr>
          <w:i/>
          <w:iCs/>
        </w:rPr>
        <w:t>S</w:t>
      </w:r>
      <w:r>
        <w:rPr>
          <w:i/>
          <w:iCs/>
          <w:vertAlign w:val="superscript"/>
        </w:rPr>
        <w:t>conf</w:t>
      </w:r>
      <w:proofErr w:type="spellEnd"/>
      <w:r>
        <w:rPr>
          <w:i/>
          <w:iCs/>
        </w:rPr>
        <w:t>(</w:t>
      </w:r>
      <w:proofErr w:type="spellStart"/>
      <w:proofErr w:type="gramEnd"/>
      <w:r>
        <w:rPr>
          <w:i/>
          <w:iCs/>
        </w:rPr>
        <w:t>T</w:t>
      </w:r>
      <w:r>
        <w:rPr>
          <w:i/>
          <w:iCs/>
          <w:vertAlign w:val="subscript"/>
        </w:rPr>
        <w:t>g</w:t>
      </w:r>
      <w:proofErr w:type="spellEnd"/>
      <w:r>
        <w:rPr>
          <w:i/>
          <w:iCs/>
        </w:rPr>
        <w:t>)</w:t>
      </w:r>
      <w:r>
        <w:t xml:space="preserve">, and minimizing the MAE. Al- and K-rich melts thus present low </w:t>
      </w:r>
      <w:proofErr w:type="spellStart"/>
      <w:proofErr w:type="gramStart"/>
      <w:r>
        <w:rPr>
          <w:i/>
          <w:iCs/>
        </w:rPr>
        <w:t>S</w:t>
      </w:r>
      <w:r>
        <w:rPr>
          <w:i/>
          <w:iCs/>
          <w:vertAlign w:val="superscript"/>
        </w:rPr>
        <w:t>conf</w:t>
      </w:r>
      <w:proofErr w:type="spellEnd"/>
      <w:r>
        <w:rPr>
          <w:i/>
          <w:iCs/>
        </w:rPr>
        <w:t>(</w:t>
      </w:r>
      <w:proofErr w:type="spellStart"/>
      <w:proofErr w:type="gramEnd"/>
      <w:r>
        <w:rPr>
          <w:i/>
          <w:iCs/>
        </w:rPr>
        <w:t>T</w:t>
      </w:r>
      <w:r>
        <w:rPr>
          <w:i/>
          <w:iCs/>
          <w:vertAlign w:val="subscript"/>
        </w:rPr>
        <w:t>g</w:t>
      </w:r>
      <w:proofErr w:type="spellEnd"/>
      <w:r>
        <w:rPr>
          <w:i/>
          <w:iCs/>
        </w:rPr>
        <w:t>)</w:t>
      </w:r>
      <w:r>
        <w:t>.</w:t>
      </w:r>
    </w:p>
    <w:p w14:paraId="5725C801" w14:textId="77777777" w:rsidR="009274F1" w:rsidRDefault="005505C2">
      <w:pPr>
        <w:pStyle w:val="Acknowledgement"/>
        <w:spacing w:line="360" w:lineRule="auto"/>
        <w:ind w:left="0" w:firstLine="0"/>
      </w:pPr>
      <w:r>
        <w:rPr>
          <w:b/>
          <w:bCs/>
        </w:rPr>
        <w:t xml:space="preserve">Figure 4: Chemical, structural and entropic mapping of rhyolite eruptions. </w:t>
      </w:r>
      <w:r>
        <w:t xml:space="preserve">The rheological </w:t>
      </w:r>
      <w:proofErr w:type="spellStart"/>
      <w:r>
        <w:t>agpaitic</w:t>
      </w:r>
      <w:proofErr w:type="spellEnd"/>
      <w:r>
        <w:t xml:space="preserve"> index is calculated as (Na</w:t>
      </w:r>
      <w:r>
        <w:rPr>
          <w:vertAlign w:val="subscript"/>
        </w:rPr>
        <w:t>2</w:t>
      </w:r>
      <w:r>
        <w:t>O + K</w:t>
      </w:r>
      <w:r>
        <w:rPr>
          <w:vertAlign w:val="subscript"/>
        </w:rPr>
        <w:t>2</w:t>
      </w:r>
      <w:r>
        <w:t xml:space="preserve">O + </w:t>
      </w:r>
      <w:proofErr w:type="spellStart"/>
      <w:r>
        <w:t>CaO</w:t>
      </w:r>
      <w:proofErr w:type="spellEnd"/>
      <w:r>
        <w:t xml:space="preserve"> + </w:t>
      </w:r>
      <w:proofErr w:type="spellStart"/>
      <w:r>
        <w:t>MgO</w:t>
      </w:r>
      <w:proofErr w:type="spellEnd"/>
      <w:r>
        <w:t xml:space="preserve"> + </w:t>
      </w:r>
      <w:proofErr w:type="spellStart"/>
      <w:r>
        <w:t>FeO</w:t>
      </w:r>
      <w:proofErr w:type="spellEnd"/>
      <w:r>
        <w:t>)/(Al</w:t>
      </w:r>
      <w:r>
        <w:rPr>
          <w:vertAlign w:val="subscript"/>
        </w:rPr>
        <w:t>2</w:t>
      </w:r>
      <w:r>
        <w:t>O</w:t>
      </w:r>
      <w:r>
        <w:rPr>
          <w:vertAlign w:val="subscript"/>
        </w:rPr>
        <w:t>3</w:t>
      </w:r>
      <w:r>
        <w:t xml:space="preserve"> + Fe</w:t>
      </w:r>
      <w:r>
        <w:rPr>
          <w:vertAlign w:val="subscript"/>
        </w:rPr>
        <w:t>2</w:t>
      </w:r>
      <w:r>
        <w:t>O</w:t>
      </w:r>
      <w:r>
        <w:rPr>
          <w:vertAlign w:val="subscript"/>
        </w:rPr>
        <w:t>3</w:t>
      </w:r>
      <w:r>
        <w:t xml:space="preserve">). From </w:t>
      </w:r>
      <w:bookmarkStart w:id="62" w:name="ZOTERO_BREF_YJRzy3gMhI78"/>
      <w:r>
        <w:t>(</w:t>
      </w:r>
      <w:r>
        <w:rPr>
          <w:i/>
        </w:rPr>
        <w:t>13</w:t>
      </w:r>
      <w:r>
        <w:t>)</w:t>
      </w:r>
      <w:bookmarkEnd w:id="62"/>
      <w:r>
        <w:t xml:space="preserve">, </w:t>
      </w:r>
      <w:r>
        <w:lastRenderedPageBreak/>
        <w:t xml:space="preserve">Al-rich and K-rich rhyolite magmas, like those of Yellowstone (U.S.A.) are generally associated with explosive eruptions. The rheological tipping point proposed by </w:t>
      </w:r>
      <w:bookmarkStart w:id="63" w:name="ZOTERO_BREF_0aQKgPO7VDIV"/>
      <w:r>
        <w:t>(</w:t>
      </w:r>
      <w:r>
        <w:rPr>
          <w:i/>
        </w:rPr>
        <w:t>13</w:t>
      </w:r>
      <w:r>
        <w:t>)</w:t>
      </w:r>
      <w:bookmarkEnd w:id="63"/>
      <w:r>
        <w:t xml:space="preserve"> find roots in how increasing Al and K contents promote 3D network connectivity (a) and, thus reduces melt entropy (b) down to a particular threshold here identified to be around 9 J mol</w:t>
      </w:r>
      <w:r>
        <w:rPr>
          <w:vertAlign w:val="superscript"/>
        </w:rPr>
        <w:t>-1</w:t>
      </w:r>
      <w:r>
        <w:t xml:space="preserve"> K</w:t>
      </w:r>
      <w:r>
        <w:rPr>
          <w:vertAlign w:val="superscript"/>
        </w:rPr>
        <w:t>-1</w:t>
      </w:r>
      <w:r>
        <w:t>.</w:t>
      </w:r>
    </w:p>
    <w:sectPr w:rsidR="009274F1">
      <w:headerReference w:type="default" r:id="rId11"/>
      <w:footerReference w:type="default" r:id="rId12"/>
      <w:pgSz w:w="12240" w:h="15840"/>
      <w:pgMar w:top="1440" w:right="1440" w:bottom="1440" w:left="1440" w:header="432" w:footer="720" w:gutter="0"/>
      <w:lnNumType w:countBy="5" w:distance="283" w:restart="continuous"/>
      <w:cols w:space="720"/>
      <w:formProt w:val="0"/>
      <w:docGrid w:linePitch="360" w:charSpace="4915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rew Valentine" w:date="2020-07-22T16:07:00Z" w:initials="AV">
    <w:p w14:paraId="5F76A547" w14:textId="77777777" w:rsidR="005A16E6" w:rsidRDefault="005A16E6">
      <w:r>
        <w:rPr>
          <w:rFonts w:ascii="Liberation Serif" w:eastAsia="Tahoma" w:hAnsi="Liberation Serif" w:cs="Tahoma"/>
          <w:sz w:val="24"/>
          <w:szCs w:val="24"/>
          <w:lang w:bidi="en-US"/>
        </w:rPr>
        <w:t>I wonder if this is a good thing to put in the title or not. On the one hand, it is a ‘sexy’ topic. On the other, I suspect some people are likely to immediately dislike the paper for that reason…!</w:t>
      </w:r>
    </w:p>
  </w:comment>
  <w:comment w:id="1" w:author="Charles Le Losq" w:date="2020-08-21T16:29:00Z" w:initials="CL">
    <w:p w14:paraId="65AF899B" w14:textId="77777777" w:rsidR="005A16E6" w:rsidRDefault="005A16E6">
      <w:r>
        <w:rPr>
          <w:i/>
          <w:sz w:val="16"/>
        </w:rPr>
        <w:t>Reply to Andrew Valentine (22/07/2020, 16:07): "..."</w:t>
      </w:r>
    </w:p>
    <w:p w14:paraId="1A3EDFF8" w14:textId="77777777" w:rsidR="005A16E6" w:rsidRDefault="005A16E6">
      <w:r>
        <w:rPr>
          <w:rFonts w:ascii="Liberation Serif" w:eastAsia="Tahoma" w:hAnsi="Liberation Serif" w:cs="Tahoma"/>
          <w:szCs w:val="24"/>
        </w:rPr>
        <w:t>Hum, I see what you mean. Let’s wait for the inputs of Bjorn and Daniel.</w:t>
      </w:r>
    </w:p>
  </w:comment>
  <w:comment w:id="2" w:author="daniel" w:date="2020-09-02T10:22:00Z" w:initials="d">
    <w:p w14:paraId="7922ECB4" w14:textId="77777777" w:rsidR="003B7587" w:rsidRDefault="003B7587">
      <w:pPr>
        <w:pStyle w:val="Commentaire"/>
      </w:pPr>
      <w:r>
        <w:rPr>
          <w:rStyle w:val="Marquedannotation"/>
        </w:rPr>
        <w:annotationRef/>
      </w:r>
    </w:p>
  </w:comment>
  <w:comment w:id="5" w:author="daniel" w:date="2020-09-02T10:22:00Z" w:initials="d">
    <w:p w14:paraId="4BDFBDC2" w14:textId="77777777" w:rsidR="003B7587" w:rsidRDefault="003B7587">
      <w:pPr>
        <w:pStyle w:val="Commentaire"/>
      </w:pPr>
      <w:r>
        <w:rPr>
          <w:rStyle w:val="Marquedannotation"/>
        </w:rPr>
        <w:annotationRef/>
      </w:r>
    </w:p>
  </w:comment>
  <w:comment w:id="6" w:author="daniel" w:date="2020-09-02T10:22:00Z" w:initials="d">
    <w:p w14:paraId="617FABCB" w14:textId="77777777" w:rsidR="003B7587" w:rsidRDefault="003B7587">
      <w:pPr>
        <w:pStyle w:val="Commentaire"/>
      </w:pPr>
      <w:r>
        <w:rPr>
          <w:rStyle w:val="Marquedannotation"/>
        </w:rPr>
        <w:annotationRef/>
      </w:r>
    </w:p>
  </w:comment>
  <w:comment w:id="7" w:author="daniel" w:date="2020-09-02T10:22:00Z" w:initials="d">
    <w:p w14:paraId="79EE6F4C" w14:textId="77777777" w:rsidR="003B7587" w:rsidRDefault="003B7587">
      <w:pPr>
        <w:pStyle w:val="Commentaire"/>
      </w:pPr>
      <w:r>
        <w:rPr>
          <w:rStyle w:val="Marquedannotation"/>
        </w:rPr>
        <w:annotationRef/>
      </w:r>
    </w:p>
  </w:comment>
  <w:comment w:id="8" w:author="daniel" w:date="2020-09-02T09:49:00Z" w:initials="d">
    <w:p w14:paraId="4B30ADAC" w14:textId="77777777" w:rsidR="005A16E6" w:rsidRDefault="005A16E6">
      <w:pPr>
        <w:pStyle w:val="Commentaire"/>
      </w:pPr>
      <w:r>
        <w:rPr>
          <w:rStyle w:val="Marquedannotation"/>
        </w:rPr>
        <w:annotationRef/>
      </w:r>
      <w:r>
        <w:t xml:space="preserve">Why mix rhyolite and eruptive </w:t>
      </w:r>
      <w:proofErr w:type="gramStart"/>
      <w:r>
        <w:t>styles ?</w:t>
      </w:r>
      <w:proofErr w:type="gramEnd"/>
      <w:r>
        <w:t xml:space="preserve"> </w:t>
      </w:r>
      <w:proofErr w:type="gramStart"/>
      <w:r>
        <w:t>need</w:t>
      </w:r>
      <w:proofErr w:type="gramEnd"/>
      <w:r>
        <w:t xml:space="preserve"> to mention more composition which implies eruptive styles ! </w:t>
      </w:r>
    </w:p>
  </w:comment>
  <w:comment w:id="11" w:author="daniel" w:date="2020-09-02T10:22:00Z" w:initials="d">
    <w:p w14:paraId="25836B17" w14:textId="77777777" w:rsidR="003B7587" w:rsidRDefault="003B7587">
      <w:pPr>
        <w:pStyle w:val="Commentaire"/>
      </w:pPr>
      <w:r>
        <w:rPr>
          <w:rStyle w:val="Marquedannotation"/>
        </w:rPr>
        <w:annotationRef/>
      </w:r>
    </w:p>
  </w:comment>
  <w:comment w:id="19" w:author="Andrew Valentine" w:date="2020-07-22T11:48:00Z" w:initials="AV">
    <w:p w14:paraId="3DB00F66" w14:textId="77777777" w:rsidR="005A16E6" w:rsidRDefault="005A16E6">
      <w:r>
        <w:rPr>
          <w:rFonts w:ascii="Liberation Serif" w:eastAsia="Tahoma" w:hAnsi="Liberation Serif" w:cs="Tahoma"/>
          <w:sz w:val="24"/>
          <w:szCs w:val="24"/>
          <w:lang w:bidi="en-US"/>
        </w:rPr>
        <w:t>I’d say that temperature is a physical property. Could this just be “physical properties such as temperature”? Or is there a more subtle distinction that you want to draw here?</w:t>
      </w:r>
    </w:p>
  </w:comment>
  <w:comment w:id="20" w:author="Charles Le Losq" w:date="2020-08-21T16:07:00Z" w:initials="CL">
    <w:p w14:paraId="264B7ED1" w14:textId="77777777" w:rsidR="005A16E6" w:rsidRDefault="005A16E6">
      <w:r>
        <w:rPr>
          <w:i/>
          <w:sz w:val="16"/>
        </w:rPr>
        <w:t>Reply to Andrew Valentine (22/07/2020, 11:48): "..."</w:t>
      </w:r>
    </w:p>
    <w:p w14:paraId="394CEBB2" w14:textId="77777777" w:rsidR="005A16E6" w:rsidRDefault="005A16E6">
      <w:r>
        <w:rPr>
          <w:rFonts w:ascii="Liberation Serif" w:eastAsia="Tahoma" w:hAnsi="Liberation Serif" w:cs="Tahoma"/>
          <w:szCs w:val="24"/>
        </w:rPr>
        <w:t>Hum, temperature is an intensive variable, not really a material physical property like viscosity. So yes, there is a difference that I prefer to keep there.</w:t>
      </w:r>
    </w:p>
  </w:comment>
  <w:comment w:id="21" w:author="daniel" w:date="2020-09-02T10:17:00Z" w:initials="d">
    <w:p w14:paraId="56FAE859" w14:textId="77777777" w:rsidR="005A16E6" w:rsidRDefault="005A16E6">
      <w:pPr>
        <w:pStyle w:val="Commentaire"/>
      </w:pPr>
      <w:r>
        <w:rPr>
          <w:rStyle w:val="Marquedannotation"/>
        </w:rPr>
        <w:annotationRef/>
      </w:r>
      <w:r>
        <w:t>Not a good term</w:t>
      </w:r>
      <w:proofErr w:type="gramStart"/>
      <w:r>
        <w:t>!,</w:t>
      </w:r>
      <w:proofErr w:type="gramEnd"/>
      <w:r>
        <w:t xml:space="preserve"> write directly glass transition !</w:t>
      </w:r>
    </w:p>
  </w:comment>
  <w:comment w:id="23" w:author="Andrew Valentine" w:date="2020-07-22T16:16:00Z" w:initials="AV">
    <w:p w14:paraId="72B0929E" w14:textId="77777777" w:rsidR="005A16E6" w:rsidRDefault="005A16E6">
      <w:r>
        <w:rPr>
          <w:rFonts w:ascii="Liberation Serif" w:eastAsia="Tahoma" w:hAnsi="Liberation Serif" w:cs="Tahoma"/>
          <w:sz w:val="24"/>
          <w:szCs w:val="24"/>
          <w:lang w:bidi="en-US"/>
        </w:rPr>
        <w:t>I wonder whether we should just call it ‘our model’?</w:t>
      </w:r>
    </w:p>
    <w:p w14:paraId="7AF5B400" w14:textId="77777777" w:rsidR="005A16E6" w:rsidRDefault="005A16E6"/>
  </w:comment>
  <w:comment w:id="24" w:author="daniel" w:date="2020-09-02T10:09:00Z" w:initials="d">
    <w:p w14:paraId="3F0766E6" w14:textId="77777777" w:rsidR="005A16E6" w:rsidRDefault="005A16E6">
      <w:pPr>
        <w:pStyle w:val="Commentaire"/>
      </w:pPr>
      <w:r>
        <w:rPr>
          <w:rStyle w:val="Marquedannotation"/>
        </w:rPr>
        <w:annotationRef/>
      </w:r>
      <w:r>
        <w:t xml:space="preserve">Is this a model? </w:t>
      </w:r>
    </w:p>
  </w:comment>
  <w:comment w:id="25" w:author="Charles Le Losq" w:date="2020-08-21T16:12:00Z" w:initials="CL">
    <w:p w14:paraId="1A036BFC" w14:textId="77777777" w:rsidR="005A16E6" w:rsidRDefault="005A16E6">
      <w:r>
        <w:rPr>
          <w:i/>
          <w:sz w:val="16"/>
        </w:rPr>
        <w:t>Reply to Andrew Valentine (22/07/2020, 16:16): "..."</w:t>
      </w:r>
    </w:p>
    <w:p w14:paraId="105261A4" w14:textId="77777777" w:rsidR="005A16E6" w:rsidRDefault="005A16E6">
      <w:r>
        <w:rPr>
          <w:rFonts w:ascii="Liberation Serif" w:eastAsia="Tahoma" w:hAnsi="Liberation Serif" w:cs="Tahoma"/>
          <w:szCs w:val="24"/>
        </w:rPr>
        <w:t>OK</w:t>
      </w:r>
    </w:p>
  </w:comment>
  <w:comment w:id="27" w:author="daniel" w:date="2020-09-02T09:54:00Z" w:initials="d">
    <w:p w14:paraId="437881CE" w14:textId="77777777" w:rsidR="005A16E6" w:rsidRDefault="005A16E6">
      <w:pPr>
        <w:pStyle w:val="Commentaire"/>
      </w:pPr>
      <w:r>
        <w:rPr>
          <w:rStyle w:val="Marquedannotation"/>
        </w:rPr>
        <w:annotationRef/>
      </w:r>
      <w:r>
        <w:t>Maybe better to write in errors% than absolute values</w:t>
      </w:r>
    </w:p>
  </w:comment>
  <w:comment w:id="31" w:author="daniel" w:date="2020-09-02T10:21:00Z" w:initials="d">
    <w:p w14:paraId="0118A2A4" w14:textId="77777777" w:rsidR="003B7587" w:rsidRDefault="003B7587">
      <w:pPr>
        <w:pStyle w:val="Commentaire"/>
      </w:pPr>
      <w:r>
        <w:rPr>
          <w:rStyle w:val="Marquedannotation"/>
        </w:rPr>
        <w:annotationRef/>
      </w:r>
      <w:r>
        <w:t xml:space="preserve">What is this model? Is this a model or a way of understanding? </w:t>
      </w:r>
    </w:p>
  </w:comment>
  <w:comment w:id="34" w:author="daniel" w:date="2020-09-02T10:22:00Z" w:initials="d">
    <w:p w14:paraId="29242926" w14:textId="77777777" w:rsidR="003B7587" w:rsidRDefault="003B7587">
      <w:pPr>
        <w:pStyle w:val="Commentaire"/>
      </w:pPr>
      <w:r>
        <w:rPr>
          <w:rStyle w:val="Marquedannotation"/>
        </w:rPr>
        <w:annotationRef/>
      </w:r>
    </w:p>
  </w:comment>
  <w:comment w:id="37" w:author="Andrew Valentine" w:date="2020-07-22T18:00:00Z" w:initials="AV">
    <w:p w14:paraId="6B4B59CA" w14:textId="77777777" w:rsidR="005A16E6" w:rsidRDefault="005A16E6">
      <w:r>
        <w:rPr>
          <w:rFonts w:ascii="Liberation Serif" w:eastAsia="Tahoma" w:hAnsi="Liberation Serif" w:cs="Tahoma"/>
          <w:sz w:val="24"/>
          <w:szCs w:val="24"/>
          <w:lang w:bidi="en-US"/>
        </w:rPr>
        <w:t>Not sure this has been defined?</w:t>
      </w:r>
    </w:p>
  </w:comment>
  <w:comment w:id="38" w:author="Charles Le Losq" w:date="2020-08-21T16:29:00Z" w:initials="CL">
    <w:p w14:paraId="44C08E8F" w14:textId="77777777" w:rsidR="005A16E6" w:rsidRDefault="005A16E6">
      <w:r>
        <w:rPr>
          <w:i/>
          <w:sz w:val="16"/>
        </w:rPr>
        <w:t>Reply to Andrew Valentine (22/07/2020, 18:00): "..."</w:t>
      </w:r>
    </w:p>
    <w:p w14:paraId="2A29E309" w14:textId="77777777" w:rsidR="005A16E6" w:rsidRDefault="005A16E6">
      <w:r>
        <w:rPr>
          <w:rFonts w:ascii="Liberation Serif" w:eastAsia="Tahoma" w:hAnsi="Liberation Serif" w:cs="Tahoma"/>
          <w:szCs w:val="24"/>
        </w:rPr>
        <w:t>Done here</w:t>
      </w:r>
    </w:p>
  </w:comment>
  <w:comment w:id="40" w:author="Andrew Valentine" w:date="2020-07-22T18:01:00Z" w:initials="AV">
    <w:p w14:paraId="23F79701" w14:textId="77777777" w:rsidR="005A16E6" w:rsidRDefault="005A16E6">
      <w:r>
        <w:rPr>
          <w:rFonts w:ascii="Liberation Serif" w:eastAsia="Tahoma" w:hAnsi="Liberation Serif" w:cs="Tahoma"/>
          <w:sz w:val="24"/>
          <w:szCs w:val="24"/>
          <w:lang w:bidi="en-US"/>
        </w:rPr>
        <w:t xml:space="preserve">What is random? The mixing or the variables? Or the observations? </w:t>
      </w:r>
      <w:r>
        <w:rPr>
          <w:rFonts w:ascii="Wingdings" w:eastAsia="Wingdings" w:hAnsi="Wingdings" w:cs="Wingdings"/>
          <w:sz w:val="24"/>
          <w:szCs w:val="24"/>
          <w:lang w:bidi="en-US"/>
        </w:rPr>
        <w:t></w:t>
      </w:r>
    </w:p>
  </w:comment>
  <w:comment w:id="41" w:author="Charles Le Losq" w:date="2020-08-21T16:15:00Z" w:initials="CL">
    <w:p w14:paraId="6C68C6D2" w14:textId="77777777" w:rsidR="005A16E6" w:rsidRDefault="005A16E6">
      <w:r>
        <w:rPr>
          <w:i/>
          <w:sz w:val="16"/>
        </w:rPr>
        <w:t>Reply to Andrew Valentine (22/07/2020, 18:01): "..."</w:t>
      </w:r>
    </w:p>
    <w:p w14:paraId="0AA04EBE" w14:textId="77777777" w:rsidR="005A16E6" w:rsidRDefault="005A16E6">
      <w:r>
        <w:rPr>
          <w:rFonts w:ascii="Liberation Serif" w:eastAsia="Tahoma" w:hAnsi="Liberation Serif" w:cs="Tahoma"/>
          <w:szCs w:val="24"/>
        </w:rPr>
        <w:t xml:space="preserve">Well, the </w:t>
      </w:r>
      <w:proofErr w:type="gramStart"/>
      <w:r>
        <w:rPr>
          <w:rFonts w:ascii="Liberation Serif" w:eastAsia="Tahoma" w:hAnsi="Liberation Serif" w:cs="Tahoma"/>
          <w:szCs w:val="24"/>
        </w:rPr>
        <w:t>observations :p</w:t>
      </w:r>
      <w:proofErr w:type="gramEnd"/>
      <w:r>
        <w:rPr>
          <w:rFonts w:ascii="Liberation Serif" w:eastAsia="Tahoma" w:hAnsi="Liberation Serif" w:cs="Tahoma"/>
          <w:szCs w:val="24"/>
        </w:rPr>
        <w:t xml:space="preserve"> !!</w:t>
      </w:r>
    </w:p>
  </w:comment>
  <w:comment w:id="49" w:author="daniel" w:date="2020-09-02T10:28:00Z" w:initials="d">
    <w:p w14:paraId="42F98A97" w14:textId="77777777" w:rsidR="003B7587" w:rsidRDefault="003B7587">
      <w:pPr>
        <w:pStyle w:val="Commentaire"/>
      </w:pPr>
      <w:r>
        <w:rPr>
          <w:rStyle w:val="Marquedannotation"/>
        </w:rPr>
        <w:annotationRef/>
      </w:r>
      <w:r>
        <w:t xml:space="preserve">Model focus NKAS and not </w:t>
      </w:r>
      <w:proofErr w:type="gramStart"/>
      <w:r>
        <w:t>water ?</w:t>
      </w:r>
      <w:proofErr w:type="gramEnd"/>
      <w:r>
        <w:t xml:space="preserve"> so how could you the model can predict effusive eruption? </w:t>
      </w:r>
      <w:bookmarkStart w:id="50" w:name="_GoBack"/>
      <w:bookmarkEnd w:id="50"/>
    </w:p>
  </w:comment>
  <w:comment w:id="52" w:author="Andrew Valentine" w:date="2020-07-22T18:07:00Z" w:initials="AV">
    <w:p w14:paraId="7A46AC34" w14:textId="77777777" w:rsidR="005A16E6" w:rsidRDefault="005A16E6">
      <w:r>
        <w:rPr>
          <w:rFonts w:ascii="Liberation Serif" w:eastAsia="Tahoma" w:hAnsi="Liberation Serif" w:cs="Tahoma"/>
          <w:sz w:val="24"/>
          <w:szCs w:val="24"/>
          <w:lang w:bidi="en-US"/>
        </w:rPr>
        <w:t xml:space="preserve">I read this as circular logic: we see that explosive eruptions can be explained because </w:t>
      </w:r>
      <w:proofErr w:type="spellStart"/>
      <w:r>
        <w:rPr>
          <w:rFonts w:ascii="Liberation Serif" w:eastAsia="Tahoma" w:hAnsi="Liberation Serif" w:cs="Tahoma"/>
          <w:sz w:val="24"/>
          <w:szCs w:val="24"/>
          <w:lang w:bidi="en-US"/>
        </w:rPr>
        <w:t>Sconf</w:t>
      </w:r>
      <w:proofErr w:type="spellEnd"/>
      <w:r>
        <w:rPr>
          <w:rFonts w:ascii="Liberation Serif" w:eastAsia="Tahoma" w:hAnsi="Liberation Serif" w:cs="Tahoma"/>
          <w:sz w:val="24"/>
          <w:szCs w:val="24"/>
          <w:lang w:bidi="en-US"/>
        </w:rPr>
        <w:t xml:space="preserve"> is below the threshold for explosive eruptions. I suspect there needs to be some reorganization: we already low </w:t>
      </w:r>
      <w:proofErr w:type="spellStart"/>
      <w:r>
        <w:rPr>
          <w:rFonts w:ascii="Liberation Serif" w:eastAsia="Tahoma" w:hAnsi="Liberation Serif" w:cs="Tahoma"/>
          <w:sz w:val="24"/>
          <w:szCs w:val="24"/>
          <w:lang w:bidi="en-US"/>
        </w:rPr>
        <w:t>Sconf</w:t>
      </w:r>
      <w:proofErr w:type="spellEnd"/>
      <w:r>
        <w:rPr>
          <w:rFonts w:ascii="Liberation Serif" w:eastAsia="Tahoma" w:hAnsi="Liberation Serif" w:cs="Tahoma"/>
          <w:sz w:val="24"/>
          <w:szCs w:val="24"/>
          <w:lang w:bidi="en-US"/>
        </w:rPr>
        <w:t xml:space="preserve"> -&gt; explosive; now we see K, Al -&gt; low </w:t>
      </w:r>
      <w:proofErr w:type="spellStart"/>
      <w:r>
        <w:rPr>
          <w:rFonts w:ascii="Liberation Serif" w:eastAsia="Tahoma" w:hAnsi="Liberation Serif" w:cs="Tahoma"/>
          <w:sz w:val="24"/>
          <w:szCs w:val="24"/>
          <w:lang w:bidi="en-US"/>
        </w:rPr>
        <w:t>Sconf</w:t>
      </w:r>
      <w:proofErr w:type="spellEnd"/>
      <w:r>
        <w:rPr>
          <w:rFonts w:ascii="Liberation Serif" w:eastAsia="Tahoma" w:hAnsi="Liberation Serif" w:cs="Tahoma"/>
          <w:sz w:val="24"/>
          <w:szCs w:val="24"/>
          <w:lang w:bidi="en-US"/>
        </w:rPr>
        <w:t>. However I don’t feel qualified to do this myself!</w:t>
      </w:r>
    </w:p>
  </w:comment>
  <w:comment w:id="53" w:author="Charles Le Losq" w:date="2020-08-21T16:31:00Z" w:initials="CL">
    <w:p w14:paraId="04492F92" w14:textId="77777777" w:rsidR="005A16E6" w:rsidRDefault="005A16E6">
      <w:r>
        <w:rPr>
          <w:i/>
          <w:sz w:val="16"/>
        </w:rPr>
        <w:t>Reply to Andrew Valentine (22/07/2020, 18:07): "..."</w:t>
      </w:r>
    </w:p>
    <w:p w14:paraId="06B29E14" w14:textId="77777777" w:rsidR="005A16E6" w:rsidRDefault="005A16E6">
      <w:r>
        <w:rPr>
          <w:rFonts w:ascii="Liberation Serif" w:eastAsia="Tahoma" w:hAnsi="Liberation Serif" w:cs="Tahoma"/>
          <w:szCs w:val="24"/>
        </w:rPr>
        <w:t>Is that better now?</w:t>
      </w:r>
    </w:p>
  </w:comment>
  <w:comment w:id="54" w:author="Andrew Valentine" w:date="2020-07-22T18:12:00Z" w:initials="AV">
    <w:p w14:paraId="0D6714EC" w14:textId="77777777" w:rsidR="005A16E6" w:rsidRDefault="005A16E6">
      <w:r>
        <w:rPr>
          <w:rFonts w:ascii="Liberation Serif" w:eastAsia="Tahoma" w:hAnsi="Liberation Serif" w:cs="Tahoma"/>
          <w:sz w:val="24"/>
          <w:szCs w:val="24"/>
          <w:lang w:bidi="en-US"/>
        </w:rPr>
        <w:t>I think the ending might be stronger with this sentence deleted – does it convey a key point?</w:t>
      </w:r>
    </w:p>
  </w:comment>
  <w:comment w:id="56" w:author="Charles Le Losq" w:date="2020-08-21T16:32:00Z" w:initials="CL">
    <w:p w14:paraId="469A694A" w14:textId="77777777" w:rsidR="005A16E6" w:rsidRDefault="005A16E6">
      <w:r>
        <w:rPr>
          <w:i/>
          <w:sz w:val="16"/>
        </w:rPr>
        <w:t>Reply to Andrew Valentine (22/07/2020, 18:12): "..."</w:t>
      </w:r>
    </w:p>
    <w:p w14:paraId="2CC627A2" w14:textId="77777777" w:rsidR="005A16E6" w:rsidRDefault="005A16E6">
      <w:r>
        <w:rPr>
          <w:rFonts w:ascii="Liberation Serif" w:eastAsia="Tahoma" w:hAnsi="Liberation Serif" w:cs="Tahoma"/>
          <w:szCs w:val="24"/>
        </w:rPr>
        <w:t>Hum… I like to point to more fundamental domains of applications like liquid flow or the nature of glass… But maybe it’s too much and you’re right. Let’s wait again for the opinion of Bjorn and Daniel.</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07187E" w14:textId="77777777" w:rsidR="005A16E6" w:rsidRDefault="005A16E6">
      <w:pPr>
        <w:spacing w:line="240" w:lineRule="auto"/>
      </w:pPr>
      <w:r>
        <w:separator/>
      </w:r>
    </w:p>
  </w:endnote>
  <w:endnote w:type="continuationSeparator" w:id="0">
    <w:p w14:paraId="4BA9C56A" w14:textId="77777777" w:rsidR="005A16E6" w:rsidRDefault="005A16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panose1 w:val="00000000000000000000"/>
    <w:charset w:val="00"/>
    <w:family w:val="roman"/>
    <w:notTrueType/>
    <w:pitch w:val="default"/>
  </w:font>
  <w:font w:name="Arial Unicode MS">
    <w:panose1 w:val="020B0604020202020204"/>
    <w:charset w:val="00"/>
    <w:family w:val="auto"/>
    <w:pitch w:val="variable"/>
    <w:sig w:usb0="F7FFAFFF" w:usb1="E9DFFFFF" w:usb2="0000003F" w:usb3="00000000" w:csb0="003F01FF" w:csb1="00000000"/>
  </w:font>
  <w:font w:name="BlissRegular">
    <w:charset w:val="01"/>
    <w:family w:val="roman"/>
    <w:pitch w:val="variable"/>
  </w:font>
  <w:font w:name="BlissMedium">
    <w:charset w:val="01"/>
    <w:family w:val="roman"/>
    <w:pitch w:val="variable"/>
  </w:font>
  <w:font w:name="BlissBold">
    <w:charset w:val="01"/>
    <w:family w:val="roman"/>
    <w:pitch w:val="variable"/>
  </w:font>
  <w:font w:name="Liberation Mono">
    <w:panose1 w:val="00000000000000000000"/>
    <w:charset w:val="00"/>
    <w:family w:val="roman"/>
    <w:notTrueType/>
    <w:pitch w:val="default"/>
  </w:font>
  <w:font w:name="Liberation Serif">
    <w:altName w:val="Times New Roman"/>
    <w:charset w:val="01"/>
    <w:family w:val="roman"/>
    <w:pitch w:val="variable"/>
  </w:font>
  <w:font w:name="Tahoma">
    <w:panose1 w:val="020B060403050404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Wingdings">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2A87" w:usb1="80000000" w:usb2="00000008" w:usb3="00000000" w:csb0="000001FF" w:csb1="00000000"/>
  </w:font>
  <w:font w:name="游ゴシック Light">
    <w:panose1 w:val="00000000000000000000"/>
    <w:charset w:val="80"/>
    <w:family w:val="roman"/>
    <w:notTrueType/>
    <w:pitch w:val="default"/>
  </w:font>
  <w:font w:name="Calibri Light">
    <w:panose1 w:val="00000000000000000000"/>
    <w:charset w:val="00"/>
    <w:family w:val="roman"/>
    <w:notTrueType/>
    <w:pitch w:val="default"/>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C6AC8" w14:textId="77777777" w:rsidR="005A16E6" w:rsidRDefault="005A16E6">
    <w:pPr>
      <w:pStyle w:val="Footer"/>
      <w:jc w:val="center"/>
    </w:pPr>
    <w:r>
      <w:rPr>
        <w:b/>
        <w:bCs/>
        <w:sz w:val="18"/>
        <w:szCs w:val="18"/>
      </w:rPr>
      <w:t xml:space="preserve"> </w:t>
    </w:r>
    <w:r>
      <w:rPr>
        <w:caps/>
      </w:rPr>
      <w:fldChar w:fldCharType="begin"/>
    </w:r>
    <w:r>
      <w:rPr>
        <w:caps/>
      </w:rPr>
      <w:instrText>PAGE</w:instrText>
    </w:r>
    <w:r>
      <w:rPr>
        <w:caps/>
      </w:rPr>
      <w:fldChar w:fldCharType="separate"/>
    </w:r>
    <w:r w:rsidR="003B7587">
      <w:rPr>
        <w:caps/>
        <w:noProof/>
      </w:rPr>
      <w:t>10</w:t>
    </w:r>
    <w:r>
      <w:rPr>
        <w:caps/>
      </w:rPr>
      <w:fldChar w:fldCharType="end"/>
    </w:r>
  </w:p>
  <w:p w14:paraId="07394F54" w14:textId="77777777" w:rsidR="005A16E6" w:rsidRDefault="005A16E6">
    <w:pPr>
      <w:pStyle w:val="Footer"/>
      <w:jc w:val="center"/>
      <w:rPr>
        <w:b/>
        <w:bCs/>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290C00" w14:textId="77777777" w:rsidR="005A16E6" w:rsidRDefault="005A16E6">
      <w:pPr>
        <w:spacing w:line="240" w:lineRule="auto"/>
      </w:pPr>
      <w:r>
        <w:separator/>
      </w:r>
    </w:p>
  </w:footnote>
  <w:footnote w:type="continuationSeparator" w:id="0">
    <w:p w14:paraId="7C928AEC" w14:textId="77777777" w:rsidR="005A16E6" w:rsidRDefault="005A16E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B485F" w14:textId="77777777" w:rsidR="005A16E6" w:rsidRDefault="005A16E6">
    <w:pPr>
      <w:pStyle w:val="Header"/>
      <w:tabs>
        <w:tab w:val="left" w:pos="3240"/>
      </w:tabs>
      <w:ind w:firstLine="2340"/>
    </w:pPr>
    <w:r>
      <w:rPr>
        <w:noProof/>
        <w:lang w:val="fr-FR" w:eastAsia="fr-FR"/>
      </w:rPr>
      <w:drawing>
        <wp:anchor distT="0" distB="1270" distL="114300" distR="114300" simplePos="0" relativeHeight="12" behindDoc="1" locked="0" layoutInCell="1" allowOverlap="1" wp14:anchorId="796A7C16" wp14:editId="052756ED">
          <wp:simplePos x="0" y="0"/>
          <wp:positionH relativeFrom="margin">
            <wp:posOffset>-417195</wp:posOffset>
          </wp:positionH>
          <wp:positionV relativeFrom="paragraph">
            <wp:posOffset>-15240</wp:posOffset>
          </wp:positionV>
          <wp:extent cx="825500" cy="360680"/>
          <wp:effectExtent l="0" t="0" r="0" b="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1"/>
                  <a:stretch>
                    <a:fillRect/>
                  </a:stretch>
                </pic:blipFill>
                <pic:spPr bwMode="auto">
                  <a:xfrm>
                    <a:off x="0" y="0"/>
                    <a:ext cx="825500" cy="360680"/>
                  </a:xfrm>
                  <a:prstGeom prst="rect">
                    <a:avLst/>
                  </a:prstGeom>
                </pic:spPr>
              </pic:pic>
            </a:graphicData>
          </a:graphic>
        </wp:anchor>
      </w:drawing>
    </w:r>
    <w:r>
      <w:t>Submitted Manuscript: Confidential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4F1"/>
    <w:rsid w:val="003B7587"/>
    <w:rsid w:val="005505C2"/>
    <w:rsid w:val="005A16E6"/>
    <w:rsid w:val="009274F1"/>
    <w:rsid w:val="00D83BC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7C6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pPr>
        <w:suppressAutoHyphens/>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20"/>
    <w:pPr>
      <w:spacing w:line="480" w:lineRule="auto"/>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ubase">
    <w:name w:val="au_base"/>
    <w:qFormat/>
    <w:rsid w:val="009A3899"/>
    <w:rPr>
      <w:sz w:val="24"/>
    </w:rPr>
  </w:style>
  <w:style w:type="character" w:customStyle="1" w:styleId="aucollab">
    <w:name w:val="au_collab"/>
    <w:qFormat/>
    <w:rsid w:val="009A3899"/>
    <w:rPr>
      <w:sz w:val="24"/>
      <w:shd w:val="clear" w:color="auto" w:fill="C0C0C0"/>
    </w:rPr>
  </w:style>
  <w:style w:type="character" w:customStyle="1" w:styleId="audeg">
    <w:name w:val="au_deg"/>
    <w:qFormat/>
    <w:rsid w:val="009A3899"/>
    <w:rPr>
      <w:sz w:val="24"/>
      <w:shd w:val="clear" w:color="auto" w:fill="FFFF00"/>
    </w:rPr>
  </w:style>
  <w:style w:type="character" w:customStyle="1" w:styleId="aufname">
    <w:name w:val="au_fname"/>
    <w:qFormat/>
    <w:rsid w:val="009A3899"/>
    <w:rPr>
      <w:sz w:val="24"/>
      <w:shd w:val="clear" w:color="auto" w:fill="00FFFF"/>
    </w:rPr>
  </w:style>
  <w:style w:type="character" w:customStyle="1" w:styleId="aurole">
    <w:name w:val="au_role"/>
    <w:qFormat/>
    <w:rsid w:val="009A3899"/>
    <w:rPr>
      <w:sz w:val="24"/>
      <w:shd w:val="clear" w:color="auto" w:fill="808000"/>
    </w:rPr>
  </w:style>
  <w:style w:type="character" w:customStyle="1" w:styleId="ausuffix">
    <w:name w:val="au_suffix"/>
    <w:qFormat/>
    <w:rsid w:val="009A3899"/>
    <w:rPr>
      <w:sz w:val="24"/>
      <w:shd w:val="clear" w:color="auto" w:fill="FF00FF"/>
    </w:rPr>
  </w:style>
  <w:style w:type="character" w:customStyle="1" w:styleId="ausurname">
    <w:name w:val="au_surname"/>
    <w:qFormat/>
    <w:rsid w:val="009A3899"/>
    <w:rPr>
      <w:sz w:val="24"/>
      <w:shd w:val="clear" w:color="auto" w:fill="00FF00"/>
    </w:rPr>
  </w:style>
  <w:style w:type="character" w:customStyle="1" w:styleId="TextedebullesCar">
    <w:name w:val="Texte de bulles Car"/>
    <w:link w:val="Textedebulles"/>
    <w:semiHidden/>
    <w:qFormat/>
    <w:rsid w:val="009A3899"/>
    <w:rPr>
      <w:rFonts w:ascii="Lucida Grande" w:eastAsia="Times New Roman" w:hAnsi="Lucida Grande"/>
      <w:sz w:val="18"/>
      <w:szCs w:val="18"/>
    </w:rPr>
  </w:style>
  <w:style w:type="character" w:customStyle="1" w:styleId="bibarticle">
    <w:name w:val="bib_article"/>
    <w:qFormat/>
    <w:rsid w:val="009A3899"/>
    <w:rPr>
      <w:sz w:val="24"/>
      <w:shd w:val="clear" w:color="auto" w:fill="00FFFF"/>
    </w:rPr>
  </w:style>
  <w:style w:type="character" w:customStyle="1" w:styleId="bibbase">
    <w:name w:val="bib_base"/>
    <w:qFormat/>
    <w:rsid w:val="009A3899"/>
    <w:rPr>
      <w:sz w:val="24"/>
    </w:rPr>
  </w:style>
  <w:style w:type="character" w:customStyle="1" w:styleId="bibcomment">
    <w:name w:val="bib_comment"/>
    <w:qFormat/>
    <w:rsid w:val="009A3899"/>
    <w:rPr>
      <w:sz w:val="24"/>
    </w:rPr>
  </w:style>
  <w:style w:type="character" w:customStyle="1" w:styleId="bibdeg">
    <w:name w:val="bib_deg"/>
    <w:qFormat/>
    <w:rsid w:val="009A3899"/>
    <w:rPr>
      <w:sz w:val="24"/>
    </w:rPr>
  </w:style>
  <w:style w:type="character" w:customStyle="1" w:styleId="bibdoi">
    <w:name w:val="bib_doi"/>
    <w:qFormat/>
    <w:rsid w:val="009A3899"/>
    <w:rPr>
      <w:sz w:val="24"/>
      <w:shd w:val="clear" w:color="auto" w:fill="00FF00"/>
    </w:rPr>
  </w:style>
  <w:style w:type="character" w:customStyle="1" w:styleId="bibetal">
    <w:name w:val="bib_etal"/>
    <w:qFormat/>
    <w:rsid w:val="009A3899"/>
    <w:rPr>
      <w:sz w:val="24"/>
      <w:shd w:val="clear" w:color="auto" w:fill="008080"/>
    </w:rPr>
  </w:style>
  <w:style w:type="character" w:customStyle="1" w:styleId="bibfname">
    <w:name w:val="bib_fname"/>
    <w:qFormat/>
    <w:rsid w:val="009A3899"/>
    <w:rPr>
      <w:sz w:val="24"/>
      <w:shd w:val="clear" w:color="auto" w:fill="FFFF00"/>
    </w:rPr>
  </w:style>
  <w:style w:type="character" w:customStyle="1" w:styleId="bibfpage">
    <w:name w:val="bib_fpage"/>
    <w:qFormat/>
    <w:rsid w:val="009A3899"/>
    <w:rPr>
      <w:sz w:val="24"/>
      <w:shd w:val="clear" w:color="auto" w:fill="808080"/>
    </w:rPr>
  </w:style>
  <w:style w:type="character" w:customStyle="1" w:styleId="bibissue">
    <w:name w:val="bib_issue"/>
    <w:qFormat/>
    <w:rsid w:val="009A3899"/>
    <w:rPr>
      <w:sz w:val="24"/>
      <w:shd w:val="clear" w:color="auto" w:fill="FFFF00"/>
    </w:rPr>
  </w:style>
  <w:style w:type="character" w:customStyle="1" w:styleId="bibjournal">
    <w:name w:val="bib_journal"/>
    <w:qFormat/>
    <w:rsid w:val="009A3899"/>
    <w:rPr>
      <w:sz w:val="24"/>
      <w:shd w:val="clear" w:color="auto" w:fill="808000"/>
    </w:rPr>
  </w:style>
  <w:style w:type="character" w:customStyle="1" w:styleId="biblpage">
    <w:name w:val="bib_lpage"/>
    <w:qFormat/>
    <w:rsid w:val="009A3899"/>
    <w:rPr>
      <w:sz w:val="24"/>
      <w:shd w:val="clear" w:color="auto" w:fill="808080"/>
    </w:rPr>
  </w:style>
  <w:style w:type="character" w:customStyle="1" w:styleId="bibmedline">
    <w:name w:val="bib_medline"/>
    <w:qFormat/>
    <w:rsid w:val="009A3899"/>
    <w:rPr>
      <w:sz w:val="24"/>
    </w:rPr>
  </w:style>
  <w:style w:type="character" w:customStyle="1" w:styleId="bibnumber">
    <w:name w:val="bib_number"/>
    <w:qFormat/>
    <w:rsid w:val="009A3899"/>
    <w:rPr>
      <w:sz w:val="24"/>
    </w:rPr>
  </w:style>
  <w:style w:type="character" w:customStyle="1" w:styleId="biborganization">
    <w:name w:val="bib_organization"/>
    <w:qFormat/>
    <w:rsid w:val="009A3899"/>
    <w:rPr>
      <w:sz w:val="24"/>
      <w:shd w:val="clear" w:color="auto" w:fill="808000"/>
    </w:rPr>
  </w:style>
  <w:style w:type="character" w:customStyle="1" w:styleId="bibsuffix">
    <w:name w:val="bib_suffix"/>
    <w:qFormat/>
    <w:rsid w:val="009A3899"/>
    <w:rPr>
      <w:sz w:val="24"/>
    </w:rPr>
  </w:style>
  <w:style w:type="character" w:customStyle="1" w:styleId="bibsuppl">
    <w:name w:val="bib_suppl"/>
    <w:qFormat/>
    <w:rsid w:val="009A3899"/>
    <w:rPr>
      <w:sz w:val="24"/>
      <w:shd w:val="clear" w:color="auto" w:fill="FFFF00"/>
    </w:rPr>
  </w:style>
  <w:style w:type="character" w:customStyle="1" w:styleId="bibsurname">
    <w:name w:val="bib_surname"/>
    <w:qFormat/>
    <w:rsid w:val="009A3899"/>
    <w:rPr>
      <w:sz w:val="24"/>
      <w:shd w:val="clear" w:color="auto" w:fill="FFFF00"/>
    </w:rPr>
  </w:style>
  <w:style w:type="character" w:customStyle="1" w:styleId="bibunpubl">
    <w:name w:val="bib_unpubl"/>
    <w:qFormat/>
    <w:rsid w:val="009A3899"/>
    <w:rPr>
      <w:sz w:val="24"/>
    </w:rPr>
  </w:style>
  <w:style w:type="character" w:customStyle="1" w:styleId="biburl">
    <w:name w:val="bib_url"/>
    <w:qFormat/>
    <w:rsid w:val="009A3899"/>
    <w:rPr>
      <w:sz w:val="24"/>
      <w:shd w:val="clear" w:color="auto" w:fill="00FF00"/>
    </w:rPr>
  </w:style>
  <w:style w:type="character" w:customStyle="1" w:styleId="bibvolume">
    <w:name w:val="bib_volume"/>
    <w:qFormat/>
    <w:rsid w:val="009A3899"/>
    <w:rPr>
      <w:sz w:val="24"/>
      <w:shd w:val="clear" w:color="auto" w:fill="00FF00"/>
    </w:rPr>
  </w:style>
  <w:style w:type="character" w:customStyle="1" w:styleId="bibyear">
    <w:name w:val="bib_year"/>
    <w:qFormat/>
    <w:rsid w:val="009A3899"/>
    <w:rPr>
      <w:sz w:val="24"/>
      <w:shd w:val="clear" w:color="auto" w:fill="FF00FF"/>
    </w:rPr>
  </w:style>
  <w:style w:type="character" w:customStyle="1" w:styleId="citebase">
    <w:name w:val="cite_base"/>
    <w:qFormat/>
    <w:rsid w:val="009A3899"/>
    <w:rPr>
      <w:sz w:val="24"/>
    </w:rPr>
  </w:style>
  <w:style w:type="character" w:customStyle="1" w:styleId="citebib">
    <w:name w:val="cite_bib"/>
    <w:qFormat/>
    <w:rsid w:val="009A3899"/>
    <w:rPr>
      <w:sz w:val="24"/>
      <w:shd w:val="clear" w:color="auto" w:fill="00FFFF"/>
    </w:rPr>
  </w:style>
  <w:style w:type="character" w:customStyle="1" w:styleId="citebox">
    <w:name w:val="cite_box"/>
    <w:qFormat/>
    <w:rsid w:val="009A3899"/>
    <w:rPr>
      <w:sz w:val="24"/>
    </w:rPr>
  </w:style>
  <w:style w:type="character" w:customStyle="1" w:styleId="citeen">
    <w:name w:val="cite_en"/>
    <w:qFormat/>
    <w:rsid w:val="009A3899"/>
    <w:rPr>
      <w:sz w:val="24"/>
      <w:shd w:val="clear" w:color="auto" w:fill="FFFF00"/>
      <w:vertAlign w:val="superscript"/>
    </w:rPr>
  </w:style>
  <w:style w:type="character" w:customStyle="1" w:styleId="citeeq">
    <w:name w:val="cite_eq"/>
    <w:qFormat/>
    <w:rsid w:val="009A3899"/>
    <w:rPr>
      <w:sz w:val="24"/>
      <w:shd w:val="clear" w:color="auto" w:fill="FF99CC"/>
    </w:rPr>
  </w:style>
  <w:style w:type="character" w:customStyle="1" w:styleId="citefig">
    <w:name w:val="cite_fig"/>
    <w:qFormat/>
    <w:rsid w:val="009A3899"/>
    <w:rPr>
      <w:color w:val="000000"/>
      <w:sz w:val="24"/>
      <w:shd w:val="clear" w:color="auto" w:fill="00FF00"/>
    </w:rPr>
  </w:style>
  <w:style w:type="character" w:customStyle="1" w:styleId="citefn">
    <w:name w:val="cite_fn"/>
    <w:qFormat/>
    <w:rsid w:val="009A3899"/>
    <w:rPr>
      <w:sz w:val="24"/>
      <w:shd w:val="clear" w:color="auto" w:fill="FF0000"/>
    </w:rPr>
  </w:style>
  <w:style w:type="character" w:customStyle="1" w:styleId="citetbl">
    <w:name w:val="cite_tbl"/>
    <w:qFormat/>
    <w:rsid w:val="009A3899"/>
    <w:rPr>
      <w:color w:val="000000"/>
      <w:sz w:val="24"/>
      <w:shd w:val="clear" w:color="auto" w:fill="FF00FF"/>
    </w:rPr>
  </w:style>
  <w:style w:type="character" w:styleId="Marquedannotation">
    <w:name w:val="annotation reference"/>
    <w:qFormat/>
    <w:rsid w:val="009A3899"/>
    <w:rPr>
      <w:sz w:val="18"/>
      <w:szCs w:val="18"/>
    </w:rPr>
  </w:style>
  <w:style w:type="character" w:customStyle="1" w:styleId="CommentaireCar">
    <w:name w:val="Commentaire Car"/>
    <w:link w:val="Commentaire"/>
    <w:semiHidden/>
    <w:qFormat/>
    <w:rsid w:val="009A3899"/>
    <w:rPr>
      <w:rFonts w:ascii="Times New Roman" w:eastAsia="Times New Roman" w:hAnsi="Times New Roman"/>
      <w:sz w:val="20"/>
      <w:szCs w:val="20"/>
    </w:rPr>
  </w:style>
  <w:style w:type="character" w:customStyle="1" w:styleId="ObjetducommentaireCar">
    <w:name w:val="Objet du commentaire Car"/>
    <w:link w:val="Objetducommentaire"/>
    <w:uiPriority w:val="99"/>
    <w:semiHidden/>
    <w:qFormat/>
    <w:rsid w:val="009A3899"/>
    <w:rPr>
      <w:rFonts w:ascii="Times New Roman" w:eastAsia="Times New Roman" w:hAnsi="Times New Roman"/>
      <w:b/>
      <w:bCs/>
      <w:sz w:val="20"/>
      <w:szCs w:val="20"/>
    </w:rPr>
  </w:style>
  <w:style w:type="character" w:customStyle="1" w:styleId="ContractNumber">
    <w:name w:val="Contract Number"/>
    <w:qFormat/>
    <w:rsid w:val="009A3899"/>
    <w:rPr>
      <w:sz w:val="24"/>
      <w:szCs w:val="24"/>
      <w:shd w:val="clear" w:color="auto" w:fill="CCFFCC"/>
    </w:rPr>
  </w:style>
  <w:style w:type="character" w:customStyle="1" w:styleId="ContractSponsor">
    <w:name w:val="Contract Sponsor"/>
    <w:qFormat/>
    <w:rsid w:val="009A3899"/>
    <w:rPr>
      <w:sz w:val="24"/>
      <w:szCs w:val="24"/>
      <w:shd w:val="clear" w:color="auto" w:fill="FFCC99"/>
    </w:rPr>
  </w:style>
  <w:style w:type="character" w:styleId="Accentuation">
    <w:name w:val="Emphasis"/>
    <w:uiPriority w:val="20"/>
    <w:qFormat/>
    <w:rsid w:val="009A3899"/>
    <w:rPr>
      <w:i/>
      <w:iCs/>
    </w:rPr>
  </w:style>
  <w:style w:type="character" w:customStyle="1" w:styleId="EndnoteCharacters">
    <w:name w:val="Endnote Characters"/>
    <w:semiHidden/>
    <w:qFormat/>
    <w:rsid w:val="009A3899"/>
    <w:rPr>
      <w:vertAlign w:val="superscript"/>
    </w:rPr>
  </w:style>
  <w:style w:type="character" w:customStyle="1" w:styleId="EndnoteAnchor">
    <w:name w:val="Endnote Anchor"/>
    <w:rPr>
      <w:vertAlign w:val="superscript"/>
    </w:rPr>
  </w:style>
  <w:style w:type="character" w:customStyle="1" w:styleId="EndnoteTextChar">
    <w:name w:val="Endnote Text Char"/>
    <w:link w:val="EndnoteText"/>
    <w:semiHidden/>
    <w:qFormat/>
    <w:rsid w:val="009A3899"/>
    <w:rPr>
      <w:rFonts w:ascii="Cambria" w:eastAsia="Cambria" w:hAnsi="Cambria"/>
      <w:sz w:val="20"/>
      <w:szCs w:val="20"/>
    </w:rPr>
  </w:style>
  <w:style w:type="character" w:customStyle="1" w:styleId="eqno">
    <w:name w:val="eq_no"/>
    <w:qFormat/>
    <w:rsid w:val="009A3899"/>
    <w:rPr>
      <w:sz w:val="24"/>
    </w:rPr>
  </w:style>
  <w:style w:type="character" w:styleId="Lienhypertextesuivi">
    <w:name w:val="FollowedHyperlink"/>
    <w:qFormat/>
    <w:rsid w:val="009A3899"/>
    <w:rPr>
      <w:color w:val="800080"/>
      <w:u w:val="single"/>
    </w:rPr>
  </w:style>
  <w:style w:type="character" w:customStyle="1" w:styleId="FooterChar">
    <w:name w:val="Footer Char"/>
    <w:link w:val="Footer"/>
    <w:uiPriority w:val="99"/>
    <w:qFormat/>
    <w:rsid w:val="009A3899"/>
    <w:rPr>
      <w:rFonts w:ascii="Times New Roman" w:eastAsia="Times New Roman" w:hAnsi="Times New Roman"/>
      <w:sz w:val="20"/>
      <w:szCs w:val="20"/>
    </w:rPr>
  </w:style>
  <w:style w:type="character" w:customStyle="1" w:styleId="FootnoteCharacters">
    <w:name w:val="Footnote Characters"/>
    <w:semiHidden/>
    <w:qFormat/>
    <w:rsid w:val="009A3899"/>
    <w:rPr>
      <w:vertAlign w:val="superscript"/>
    </w:rPr>
  </w:style>
  <w:style w:type="character" w:customStyle="1" w:styleId="FootnoteAnchor">
    <w:name w:val="Footnote Anchor"/>
    <w:rPr>
      <w:vertAlign w:val="superscript"/>
    </w:rPr>
  </w:style>
  <w:style w:type="character" w:customStyle="1" w:styleId="HeaderChar">
    <w:name w:val="Header Char"/>
    <w:link w:val="Header"/>
    <w:qFormat/>
    <w:rsid w:val="009A3899"/>
    <w:rPr>
      <w:rFonts w:ascii="Times New Roman" w:eastAsia="Times New Roman" w:hAnsi="Times New Roman"/>
      <w:sz w:val="20"/>
      <w:szCs w:val="20"/>
    </w:rPr>
  </w:style>
  <w:style w:type="character" w:styleId="AcronymeHTML">
    <w:name w:val="HTML Acronym"/>
    <w:basedOn w:val="Policepardfaut"/>
    <w:qFormat/>
    <w:rsid w:val="009A3899"/>
  </w:style>
  <w:style w:type="character" w:styleId="SiteHTML">
    <w:name w:val="HTML Cite"/>
    <w:qFormat/>
    <w:rsid w:val="009A3899"/>
    <w:rPr>
      <w:i/>
      <w:iCs/>
    </w:rPr>
  </w:style>
  <w:style w:type="character" w:styleId="CodeHTML">
    <w:name w:val="HTML Code"/>
    <w:qFormat/>
    <w:rsid w:val="009A3899"/>
    <w:rPr>
      <w:rFonts w:ascii="Courier New" w:hAnsi="Courier New" w:cs="Courier New"/>
      <w:sz w:val="20"/>
      <w:szCs w:val="20"/>
    </w:rPr>
  </w:style>
  <w:style w:type="character" w:styleId="DfinitionHTML">
    <w:name w:val="HTML Definition"/>
    <w:qFormat/>
    <w:rsid w:val="009A3899"/>
    <w:rPr>
      <w:i/>
      <w:iCs/>
    </w:rPr>
  </w:style>
  <w:style w:type="character" w:styleId="ClavierHTML">
    <w:name w:val="HTML Keyboard"/>
    <w:qFormat/>
    <w:rsid w:val="009A3899"/>
    <w:rPr>
      <w:rFonts w:ascii="Courier New" w:hAnsi="Courier New" w:cs="Courier New"/>
      <w:sz w:val="20"/>
      <w:szCs w:val="20"/>
    </w:rPr>
  </w:style>
  <w:style w:type="character" w:customStyle="1" w:styleId="HTMLprformatCar">
    <w:name w:val="HTML préformaté Car"/>
    <w:link w:val="HTMLprformat"/>
    <w:qFormat/>
    <w:rsid w:val="009A3899"/>
    <w:rPr>
      <w:rFonts w:ascii="Consolas" w:eastAsia="Times New Roman" w:hAnsi="Consolas"/>
      <w:sz w:val="20"/>
      <w:szCs w:val="20"/>
    </w:rPr>
  </w:style>
  <w:style w:type="character" w:styleId="ExempleHTML">
    <w:name w:val="HTML Sample"/>
    <w:qFormat/>
    <w:rsid w:val="009A3899"/>
    <w:rPr>
      <w:rFonts w:ascii="Courier New" w:hAnsi="Courier New" w:cs="Courier New"/>
    </w:rPr>
  </w:style>
  <w:style w:type="character" w:styleId="MachinecrireHTML">
    <w:name w:val="HTML Typewriter"/>
    <w:qFormat/>
    <w:rsid w:val="009A3899"/>
    <w:rPr>
      <w:rFonts w:ascii="Courier New" w:hAnsi="Courier New" w:cs="Courier New"/>
      <w:sz w:val="20"/>
      <w:szCs w:val="20"/>
    </w:rPr>
  </w:style>
  <w:style w:type="character" w:styleId="VariableHTML">
    <w:name w:val="HTML Variable"/>
    <w:qFormat/>
    <w:rsid w:val="009A3899"/>
    <w:rPr>
      <w:i/>
      <w:iCs/>
    </w:rPr>
  </w:style>
  <w:style w:type="character" w:customStyle="1" w:styleId="Hyperlink1">
    <w:name w:val="Hyperlink1"/>
    <w:basedOn w:val="Policepardfaut"/>
    <w:uiPriority w:val="99"/>
    <w:unhideWhenUsed/>
    <w:qFormat/>
    <w:rsid w:val="006A02B4"/>
    <w:rPr>
      <w:color w:val="0563C1" w:themeColor="hyperlink"/>
      <w:u w:val="single"/>
    </w:rPr>
  </w:style>
  <w:style w:type="character" w:styleId="Numrodeligne">
    <w:name w:val="line number"/>
    <w:basedOn w:val="Policepardfaut"/>
    <w:qFormat/>
    <w:rsid w:val="009A3899"/>
  </w:style>
  <w:style w:type="character" w:styleId="Numrodepage">
    <w:name w:val="page number"/>
    <w:basedOn w:val="Policepardfaut"/>
    <w:qFormat/>
    <w:rsid w:val="009A3899"/>
  </w:style>
  <w:style w:type="character" w:styleId="lev">
    <w:name w:val="Strong"/>
    <w:uiPriority w:val="22"/>
    <w:qFormat/>
    <w:rsid w:val="009A3899"/>
    <w:rPr>
      <w:b/>
      <w:bCs/>
    </w:rPr>
  </w:style>
  <w:style w:type="character" w:customStyle="1" w:styleId="SX-reflink">
    <w:name w:val="SX-reflink"/>
    <w:uiPriority w:val="1"/>
    <w:qFormat/>
    <w:rsid w:val="009A3899"/>
    <w:rPr>
      <w:color w:val="0000FF"/>
      <w:sz w:val="16"/>
      <w:shd w:val="clear" w:color="auto" w:fill="FFFFFF"/>
    </w:rPr>
  </w:style>
  <w:style w:type="character" w:customStyle="1" w:styleId="custom-cit-author">
    <w:name w:val="custom-cit-author"/>
    <w:basedOn w:val="Policepardfaut"/>
    <w:qFormat/>
    <w:rsid w:val="00943D39"/>
  </w:style>
  <w:style w:type="character" w:customStyle="1" w:styleId="custom-cit-title">
    <w:name w:val="custom-cit-title"/>
    <w:basedOn w:val="Policepardfaut"/>
    <w:qFormat/>
    <w:rsid w:val="00943D39"/>
  </w:style>
  <w:style w:type="character" w:customStyle="1" w:styleId="custom-cit-jour-title">
    <w:name w:val="custom-cit-jour-title"/>
    <w:basedOn w:val="Policepardfaut"/>
    <w:qFormat/>
    <w:rsid w:val="00943D39"/>
  </w:style>
  <w:style w:type="character" w:customStyle="1" w:styleId="custom-cit-volume">
    <w:name w:val="custom-cit-volume"/>
    <w:basedOn w:val="Policepardfaut"/>
    <w:qFormat/>
    <w:rsid w:val="00943D39"/>
  </w:style>
  <w:style w:type="character" w:customStyle="1" w:styleId="custom-cit-volume-sep">
    <w:name w:val="custom-cit-volume-sep"/>
    <w:basedOn w:val="Policepardfaut"/>
    <w:qFormat/>
    <w:rsid w:val="00943D39"/>
  </w:style>
  <w:style w:type="character" w:customStyle="1" w:styleId="custom-cit-fpage">
    <w:name w:val="custom-cit-fpage"/>
    <w:basedOn w:val="Policepardfaut"/>
    <w:qFormat/>
    <w:rsid w:val="00943D39"/>
  </w:style>
  <w:style w:type="character" w:customStyle="1" w:styleId="custom-cit-date">
    <w:name w:val="custom-cit-date"/>
    <w:basedOn w:val="Policepardfaut"/>
    <w:qFormat/>
    <w:rsid w:val="00943D39"/>
  </w:style>
  <w:style w:type="character" w:customStyle="1" w:styleId="LineNumbering">
    <w:name w:val="Line Numbering"/>
  </w:style>
  <w:style w:type="character" w:styleId="Textedelespacerserv">
    <w:name w:val="Placeholder Text"/>
    <w:basedOn w:val="Policepardfaut"/>
    <w:uiPriority w:val="99"/>
    <w:semiHidden/>
    <w:qFormat/>
    <w:rsid w:val="00D859B6"/>
    <w:rPr>
      <w:color w:val="808080"/>
    </w:rPr>
  </w:style>
  <w:style w:type="character" w:customStyle="1" w:styleId="JR">
    <w:name w:val="JR"/>
    <w:qFormat/>
    <w:rsid w:val="00B35779"/>
    <w:rPr>
      <w:color w:val="FF0000"/>
      <w:highlight w:val="white"/>
    </w:rPr>
  </w:style>
  <w:style w:type="character" w:customStyle="1" w:styleId="UnresolvedMention1">
    <w:name w:val="Unresolved Mention1"/>
    <w:basedOn w:val="Policepardfaut"/>
    <w:uiPriority w:val="99"/>
    <w:semiHidden/>
    <w:unhideWhenUsed/>
    <w:qFormat/>
    <w:rsid w:val="006A02B4"/>
    <w:rPr>
      <w:color w:val="605E5C"/>
      <w:shd w:val="clear" w:color="auto" w:fill="E1DFDD"/>
    </w:rPr>
  </w:style>
  <w:style w:type="character" w:customStyle="1" w:styleId="Hyperlink2">
    <w:name w:val="Hyperlink2"/>
    <w:qFormat/>
    <w:rPr>
      <w:color w:val="000080"/>
      <w:u w:val="single"/>
      <w:lang w:val="uz-Cyrl-UZ" w:eastAsia="uz-Cyrl-UZ" w:bidi="uz-Cyrl-UZ"/>
    </w:rPr>
  </w:style>
  <w:style w:type="character" w:styleId="Lienhypertexte">
    <w:name w:val="Hyperlink"/>
    <w:rPr>
      <w:color w:val="000080"/>
      <w:u w:val="single"/>
      <w:lang w:val="uz-Cyrl-UZ" w:eastAsia="uz-Cyrl-UZ" w:bidi="uz-Cyrl-UZ"/>
    </w:rPr>
  </w:style>
  <w:style w:type="paragraph" w:customStyle="1" w:styleId="Heading">
    <w:name w:val="Heading"/>
    <w:basedOn w:val="Normal"/>
    <w:next w:val="Corpsdetexte"/>
    <w:qFormat/>
    <w:pPr>
      <w:keepNext/>
      <w:spacing w:before="240" w:after="120"/>
    </w:pPr>
    <w:rPr>
      <w:rFonts w:ascii="Liberation Sans" w:eastAsia="AR PL SungtiL GB"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customStyle="1"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BaseText">
    <w:name w:val="Base_Text"/>
    <w:qFormat/>
    <w:rsid w:val="009A3899"/>
    <w:pPr>
      <w:spacing w:before="120"/>
    </w:pPr>
    <w:rPr>
      <w:rFonts w:eastAsia="Times New Roman"/>
      <w:sz w:val="24"/>
      <w:szCs w:val="24"/>
    </w:rPr>
  </w:style>
  <w:style w:type="paragraph" w:customStyle="1" w:styleId="1stparatext">
    <w:name w:val="1st para text"/>
    <w:basedOn w:val="BaseText"/>
    <w:qFormat/>
    <w:rsid w:val="009A3899"/>
  </w:style>
  <w:style w:type="paragraph" w:customStyle="1" w:styleId="BaseHeading">
    <w:name w:val="Base_Heading"/>
    <w:qFormat/>
    <w:rsid w:val="009A3899"/>
    <w:pPr>
      <w:keepNext/>
      <w:spacing w:before="240"/>
      <w:outlineLvl w:val="0"/>
    </w:pPr>
    <w:rPr>
      <w:rFonts w:eastAsia="Times New Roman"/>
      <w:kern w:val="2"/>
      <w:sz w:val="28"/>
      <w:szCs w:val="28"/>
    </w:rPr>
  </w:style>
  <w:style w:type="paragraph" w:customStyle="1" w:styleId="AbstractHead">
    <w:name w:val="Abstract Head"/>
    <w:basedOn w:val="BaseHeading"/>
    <w:qFormat/>
    <w:rsid w:val="009A3899"/>
  </w:style>
  <w:style w:type="paragraph" w:customStyle="1" w:styleId="AbstractSummary">
    <w:name w:val="Abstract/Summary"/>
    <w:basedOn w:val="BaseText"/>
    <w:qFormat/>
    <w:rsid w:val="009A3899"/>
  </w:style>
  <w:style w:type="paragraph" w:customStyle="1" w:styleId="Referencesandnotes">
    <w:name w:val="References and notes"/>
    <w:basedOn w:val="BaseText"/>
    <w:qFormat/>
    <w:rsid w:val="009A3899"/>
    <w:pPr>
      <w:ind w:left="720" w:hanging="720"/>
    </w:pPr>
  </w:style>
  <w:style w:type="paragraph" w:customStyle="1" w:styleId="Acknowledgement">
    <w:name w:val="Acknowledgement"/>
    <w:basedOn w:val="Referencesandnotes"/>
    <w:qFormat/>
    <w:rsid w:val="009A3899"/>
  </w:style>
  <w:style w:type="paragraph" w:customStyle="1" w:styleId="Subhead">
    <w:name w:val="Subhead"/>
    <w:basedOn w:val="BaseHeading"/>
    <w:qFormat/>
    <w:rsid w:val="009A3899"/>
    <w:rPr>
      <w:b/>
      <w:bCs/>
      <w:sz w:val="24"/>
      <w:szCs w:val="24"/>
    </w:rPr>
  </w:style>
  <w:style w:type="paragraph" w:customStyle="1" w:styleId="AppendixHead">
    <w:name w:val="AppendixHead"/>
    <w:basedOn w:val="Subhead"/>
    <w:qFormat/>
    <w:rsid w:val="009A3899"/>
  </w:style>
  <w:style w:type="paragraph" w:customStyle="1" w:styleId="AppendixSubhead">
    <w:name w:val="AppendixSubhead"/>
    <w:basedOn w:val="Subhead"/>
    <w:qFormat/>
    <w:rsid w:val="009A3899"/>
  </w:style>
  <w:style w:type="paragraph" w:customStyle="1" w:styleId="Articletype">
    <w:name w:val="Article type"/>
    <w:basedOn w:val="BaseText"/>
    <w:qFormat/>
    <w:rsid w:val="009A3899"/>
  </w:style>
  <w:style w:type="paragraph" w:customStyle="1" w:styleId="AuthorAttribute">
    <w:name w:val="Author Attribute"/>
    <w:basedOn w:val="BaseText"/>
    <w:qFormat/>
    <w:rsid w:val="009A3899"/>
    <w:pPr>
      <w:spacing w:before="480"/>
    </w:pPr>
  </w:style>
  <w:style w:type="paragraph" w:customStyle="1" w:styleId="FootnoteText1">
    <w:name w:val="Footnote Text1"/>
    <w:basedOn w:val="BaseText"/>
    <w:qFormat/>
    <w:rsid w:val="009A3899"/>
  </w:style>
  <w:style w:type="paragraph" w:customStyle="1" w:styleId="AuthorFootnote">
    <w:name w:val="AuthorFootnote"/>
    <w:basedOn w:val="FootnoteText1"/>
    <w:qFormat/>
    <w:rsid w:val="009A3899"/>
    <w:rPr>
      <w:lang w:bidi="he-IL"/>
    </w:rPr>
  </w:style>
  <w:style w:type="paragraph" w:customStyle="1" w:styleId="Authors">
    <w:name w:val="Authors"/>
    <w:basedOn w:val="BaseText"/>
    <w:qFormat/>
    <w:rsid w:val="009A3899"/>
    <w:pPr>
      <w:spacing w:after="360"/>
      <w:jc w:val="center"/>
    </w:pPr>
  </w:style>
  <w:style w:type="paragraph" w:styleId="Textedebulles">
    <w:name w:val="Balloon Text"/>
    <w:basedOn w:val="Normal"/>
    <w:link w:val="TextedebullesCar"/>
    <w:semiHidden/>
    <w:qFormat/>
    <w:rsid w:val="009A3899"/>
    <w:rPr>
      <w:rFonts w:ascii="Lucida Grande" w:eastAsia="Times New Roman" w:hAnsi="Lucida Grande"/>
      <w:sz w:val="18"/>
      <w:szCs w:val="18"/>
    </w:rPr>
  </w:style>
  <w:style w:type="paragraph" w:customStyle="1" w:styleId="BookorMeetingInformation">
    <w:name w:val="Book or Meeting Information"/>
    <w:basedOn w:val="BaseText"/>
    <w:qFormat/>
    <w:rsid w:val="009A3899"/>
  </w:style>
  <w:style w:type="paragraph" w:customStyle="1" w:styleId="BookInformation">
    <w:name w:val="BookInformation"/>
    <w:basedOn w:val="BaseText"/>
    <w:qFormat/>
    <w:rsid w:val="009A3899"/>
  </w:style>
  <w:style w:type="paragraph" w:customStyle="1" w:styleId="Level2Head">
    <w:name w:val="Level 2 Head"/>
    <w:basedOn w:val="BaseHeading"/>
    <w:qFormat/>
    <w:rsid w:val="009A3899"/>
    <w:pPr>
      <w:outlineLvl w:val="1"/>
    </w:pPr>
    <w:rPr>
      <w:i/>
      <w:iCs/>
      <w:sz w:val="24"/>
      <w:szCs w:val="24"/>
    </w:rPr>
  </w:style>
  <w:style w:type="paragraph" w:customStyle="1" w:styleId="BoxLevel2Head">
    <w:name w:val="BoxLevel 2 Head"/>
    <w:basedOn w:val="Level2Head"/>
    <w:qFormat/>
    <w:rsid w:val="009A3899"/>
    <w:pPr>
      <w:shd w:val="clear" w:color="auto" w:fill="E6E6E6"/>
    </w:pPr>
  </w:style>
  <w:style w:type="paragraph" w:customStyle="1" w:styleId="BoxListUnnumbered">
    <w:name w:val="BoxListUnnumbered"/>
    <w:basedOn w:val="BaseText"/>
    <w:qFormat/>
    <w:rsid w:val="009A3899"/>
    <w:pPr>
      <w:shd w:val="clear" w:color="auto" w:fill="E6E6E6"/>
      <w:ind w:left="1080" w:hanging="360"/>
    </w:pPr>
  </w:style>
  <w:style w:type="paragraph" w:customStyle="1" w:styleId="BoxList">
    <w:name w:val="BoxList"/>
    <w:basedOn w:val="BoxListUnnumbered"/>
    <w:qFormat/>
    <w:rsid w:val="009A3899"/>
  </w:style>
  <w:style w:type="paragraph" w:customStyle="1" w:styleId="BoxSubhead">
    <w:name w:val="BoxSubhead"/>
    <w:basedOn w:val="Subhead"/>
    <w:qFormat/>
    <w:rsid w:val="009A3899"/>
    <w:pPr>
      <w:shd w:val="clear" w:color="auto" w:fill="E6E6E6"/>
    </w:pPr>
  </w:style>
  <w:style w:type="paragraph" w:customStyle="1" w:styleId="Paragraph">
    <w:name w:val="Paragraph"/>
    <w:basedOn w:val="BaseText"/>
    <w:qFormat/>
    <w:rsid w:val="009A3899"/>
    <w:pPr>
      <w:spacing w:line="480" w:lineRule="auto"/>
      <w:ind w:firstLine="720"/>
      <w:jc w:val="both"/>
    </w:pPr>
  </w:style>
  <w:style w:type="paragraph" w:customStyle="1" w:styleId="BoxText">
    <w:name w:val="BoxText"/>
    <w:basedOn w:val="Paragraph"/>
    <w:qFormat/>
    <w:rsid w:val="009A3899"/>
    <w:pPr>
      <w:shd w:val="clear" w:color="auto" w:fill="E6E6E6"/>
    </w:pPr>
  </w:style>
  <w:style w:type="paragraph" w:customStyle="1" w:styleId="BoxTitle">
    <w:name w:val="BoxTitle"/>
    <w:basedOn w:val="BaseHeading"/>
    <w:qFormat/>
    <w:rsid w:val="009A3899"/>
    <w:pPr>
      <w:shd w:val="clear" w:color="auto" w:fill="E6E6E6"/>
    </w:pPr>
    <w:rPr>
      <w:b/>
      <w:sz w:val="24"/>
      <w:szCs w:val="24"/>
    </w:rPr>
  </w:style>
  <w:style w:type="paragraph" w:customStyle="1" w:styleId="BulletedText">
    <w:name w:val="Bulleted Text"/>
    <w:basedOn w:val="BaseText"/>
    <w:qFormat/>
    <w:rsid w:val="009A3899"/>
    <w:pPr>
      <w:ind w:left="720" w:hanging="720"/>
    </w:pPr>
  </w:style>
  <w:style w:type="paragraph" w:customStyle="1" w:styleId="career-magazine">
    <w:name w:val="career-magazine"/>
    <w:basedOn w:val="BaseText"/>
    <w:qFormat/>
    <w:rsid w:val="009A3899"/>
    <w:pPr>
      <w:jc w:val="right"/>
    </w:pPr>
    <w:rPr>
      <w:color w:val="FF0000"/>
    </w:rPr>
  </w:style>
  <w:style w:type="paragraph" w:customStyle="1" w:styleId="career-stage">
    <w:name w:val="career-stage"/>
    <w:basedOn w:val="BaseText"/>
    <w:qFormat/>
    <w:rsid w:val="009A3899"/>
    <w:pPr>
      <w:jc w:val="right"/>
    </w:pPr>
    <w:rPr>
      <w:color w:val="339966"/>
    </w:rPr>
  </w:style>
  <w:style w:type="paragraph" w:styleId="Commentaire">
    <w:name w:val="annotation text"/>
    <w:basedOn w:val="Normal"/>
    <w:link w:val="CommentaireCar"/>
    <w:semiHidden/>
    <w:qFormat/>
    <w:rsid w:val="009A3899"/>
    <w:rPr>
      <w:rFonts w:eastAsia="Times New Roman"/>
    </w:rPr>
  </w:style>
  <w:style w:type="paragraph" w:styleId="Objetducommentaire">
    <w:name w:val="annotation subject"/>
    <w:basedOn w:val="Commentaire"/>
    <w:link w:val="ObjetducommentaireCar"/>
    <w:uiPriority w:val="99"/>
    <w:semiHidden/>
    <w:unhideWhenUsed/>
    <w:qFormat/>
    <w:rsid w:val="009A3899"/>
    <w:rPr>
      <w:b/>
      <w:bCs/>
    </w:rPr>
  </w:style>
  <w:style w:type="paragraph" w:customStyle="1" w:styleId="ContinuedParagraph">
    <w:name w:val="ContinuedParagraph"/>
    <w:basedOn w:val="Paragraph"/>
    <w:qFormat/>
    <w:rsid w:val="009A3899"/>
    <w:pPr>
      <w:ind w:firstLine="0"/>
    </w:pPr>
  </w:style>
  <w:style w:type="paragraph" w:customStyle="1" w:styleId="Correspondence">
    <w:name w:val="Correspondence"/>
    <w:basedOn w:val="BaseText"/>
    <w:qFormat/>
    <w:rsid w:val="009A3899"/>
    <w:pPr>
      <w:spacing w:before="0" w:after="240"/>
    </w:pPr>
  </w:style>
  <w:style w:type="paragraph" w:customStyle="1" w:styleId="DateAccepted">
    <w:name w:val="Date Accepted"/>
    <w:basedOn w:val="BaseText"/>
    <w:qFormat/>
    <w:rsid w:val="009A3899"/>
    <w:pPr>
      <w:spacing w:before="360"/>
    </w:pPr>
  </w:style>
  <w:style w:type="paragraph" w:customStyle="1" w:styleId="Deck">
    <w:name w:val="Deck"/>
    <w:basedOn w:val="BaseHeading"/>
    <w:qFormat/>
    <w:rsid w:val="009A3899"/>
    <w:pPr>
      <w:outlineLvl w:val="1"/>
    </w:pPr>
  </w:style>
  <w:style w:type="paragraph" w:customStyle="1" w:styleId="DefTerm">
    <w:name w:val="DefTerm"/>
    <w:basedOn w:val="BaseText"/>
    <w:qFormat/>
    <w:rsid w:val="009A3899"/>
    <w:pPr>
      <w:ind w:left="720"/>
    </w:pPr>
  </w:style>
  <w:style w:type="paragraph" w:customStyle="1" w:styleId="Definition">
    <w:name w:val="Definition"/>
    <w:basedOn w:val="DefTerm"/>
    <w:qFormat/>
    <w:rsid w:val="009A3899"/>
    <w:pPr>
      <w:ind w:left="1080" w:hanging="360"/>
    </w:pPr>
  </w:style>
  <w:style w:type="paragraph" w:customStyle="1" w:styleId="DefListTitle">
    <w:name w:val="DefListTitle"/>
    <w:basedOn w:val="BaseHeading"/>
    <w:qFormat/>
    <w:rsid w:val="009A3899"/>
  </w:style>
  <w:style w:type="paragraph" w:customStyle="1" w:styleId="discipline">
    <w:name w:val="discipline"/>
    <w:basedOn w:val="BaseText"/>
    <w:qFormat/>
    <w:rsid w:val="009A3899"/>
    <w:pPr>
      <w:jc w:val="right"/>
    </w:pPr>
    <w:rPr>
      <w:color w:val="993366"/>
    </w:rPr>
  </w:style>
  <w:style w:type="paragraph" w:customStyle="1" w:styleId="Editors">
    <w:name w:val="Editors"/>
    <w:basedOn w:val="Authors"/>
    <w:qFormat/>
    <w:rsid w:val="009A3899"/>
  </w:style>
  <w:style w:type="paragraph" w:customStyle="1" w:styleId="EndnoteText">
    <w:name w:val="Endnote Text"/>
    <w:basedOn w:val="Normal"/>
    <w:link w:val="EndnoteTextChar"/>
    <w:semiHidden/>
    <w:rsid w:val="009A3899"/>
    <w:rPr>
      <w:rFonts w:ascii="Cambria" w:eastAsia="Cambria" w:hAnsi="Cambria"/>
    </w:rPr>
  </w:style>
  <w:style w:type="paragraph" w:customStyle="1" w:styleId="Equation">
    <w:name w:val="Equation"/>
    <w:basedOn w:val="BaseText"/>
    <w:qFormat/>
    <w:rsid w:val="009A3899"/>
    <w:pPr>
      <w:jc w:val="center"/>
    </w:pPr>
  </w:style>
  <w:style w:type="paragraph" w:customStyle="1" w:styleId="FieldCodes">
    <w:name w:val="FieldCodes"/>
    <w:basedOn w:val="BaseText"/>
    <w:qFormat/>
    <w:rsid w:val="009A3899"/>
  </w:style>
  <w:style w:type="paragraph" w:customStyle="1" w:styleId="Legend">
    <w:name w:val="Legend"/>
    <w:basedOn w:val="BaseHeading"/>
    <w:qFormat/>
    <w:rsid w:val="009A3899"/>
    <w:rPr>
      <w:sz w:val="24"/>
      <w:szCs w:val="24"/>
    </w:rPr>
  </w:style>
  <w:style w:type="paragraph" w:customStyle="1" w:styleId="FigureCopyright">
    <w:name w:val="FigureCopyright"/>
    <w:basedOn w:val="Legend"/>
    <w:qFormat/>
    <w:rsid w:val="009A3899"/>
    <w:pPr>
      <w:spacing w:before="80"/>
    </w:pPr>
    <w:rPr>
      <w:lang w:bidi="he-IL"/>
    </w:rPr>
  </w:style>
  <w:style w:type="paragraph" w:customStyle="1" w:styleId="FigureCredit">
    <w:name w:val="FigureCredit"/>
    <w:basedOn w:val="FigureCopyright"/>
    <w:qFormat/>
    <w:rsid w:val="009A3899"/>
  </w:style>
  <w:style w:type="paragraph" w:customStyle="1" w:styleId="HeaderandFooter">
    <w:name w:val="Header and Footer"/>
    <w:basedOn w:val="Normal"/>
    <w:qFormat/>
  </w:style>
  <w:style w:type="paragraph" w:customStyle="1" w:styleId="Footer">
    <w:name w:val="Footer"/>
    <w:basedOn w:val="Normal"/>
    <w:link w:val="FooterChar"/>
    <w:uiPriority w:val="99"/>
    <w:rsid w:val="009A3899"/>
    <w:pPr>
      <w:suppressLineNumbers/>
      <w:tabs>
        <w:tab w:val="center" w:pos="4320"/>
        <w:tab w:val="right" w:pos="8640"/>
      </w:tabs>
    </w:pPr>
    <w:rPr>
      <w:rFonts w:eastAsia="Times New Roman"/>
    </w:rPr>
  </w:style>
  <w:style w:type="paragraph" w:customStyle="1" w:styleId="Gloss">
    <w:name w:val="Gloss"/>
    <w:basedOn w:val="AbstractSummary"/>
    <w:qFormat/>
    <w:rsid w:val="009A3899"/>
  </w:style>
  <w:style w:type="paragraph" w:customStyle="1" w:styleId="Glossary">
    <w:name w:val="Glossary"/>
    <w:basedOn w:val="BaseText"/>
    <w:qFormat/>
    <w:rsid w:val="009A3899"/>
  </w:style>
  <w:style w:type="paragraph" w:customStyle="1" w:styleId="GlossHead">
    <w:name w:val="GlossHead"/>
    <w:basedOn w:val="AbstractHead"/>
    <w:qFormat/>
    <w:rsid w:val="009A3899"/>
  </w:style>
  <w:style w:type="paragraph" w:customStyle="1" w:styleId="GraphicAltText">
    <w:name w:val="GraphicAltText"/>
    <w:basedOn w:val="Legend"/>
    <w:qFormat/>
    <w:rsid w:val="009A3899"/>
  </w:style>
  <w:style w:type="paragraph" w:customStyle="1" w:styleId="GraphicCredit">
    <w:name w:val="GraphicCredit"/>
    <w:basedOn w:val="FigureCredit"/>
    <w:qFormat/>
    <w:rsid w:val="009A3899"/>
  </w:style>
  <w:style w:type="paragraph" w:customStyle="1" w:styleId="Head">
    <w:name w:val="Head"/>
    <w:basedOn w:val="BaseHeading"/>
    <w:qFormat/>
    <w:rsid w:val="009A3899"/>
    <w:pPr>
      <w:spacing w:before="120" w:after="120"/>
      <w:jc w:val="center"/>
    </w:pPr>
    <w:rPr>
      <w:b/>
      <w:bCs/>
    </w:rPr>
  </w:style>
  <w:style w:type="paragraph" w:customStyle="1" w:styleId="Header">
    <w:name w:val="Header"/>
    <w:basedOn w:val="Normal"/>
    <w:link w:val="HeaderChar"/>
    <w:rsid w:val="009A3899"/>
    <w:pPr>
      <w:suppressLineNumbers/>
      <w:tabs>
        <w:tab w:val="center" w:pos="4320"/>
        <w:tab w:val="right" w:pos="8640"/>
      </w:tabs>
    </w:pPr>
    <w:rPr>
      <w:rFonts w:eastAsia="Times New Roman"/>
    </w:rPr>
  </w:style>
  <w:style w:type="paragraph" w:styleId="HTMLprformat">
    <w:name w:val="HTML Preformatted"/>
    <w:basedOn w:val="Normal"/>
    <w:link w:val="HTMLprformatCar"/>
    <w:qFormat/>
    <w:rsid w:val="009A3899"/>
    <w:rPr>
      <w:rFonts w:ascii="Consolas" w:eastAsia="Times New Roman" w:hAnsi="Consolas"/>
    </w:rPr>
  </w:style>
  <w:style w:type="paragraph" w:customStyle="1" w:styleId="InstructionsText">
    <w:name w:val="Instructions Text"/>
    <w:basedOn w:val="BaseText"/>
    <w:qFormat/>
    <w:rsid w:val="009A3899"/>
  </w:style>
  <w:style w:type="paragraph" w:customStyle="1" w:styleId="Overline">
    <w:name w:val="Overline"/>
    <w:basedOn w:val="BaseText"/>
    <w:qFormat/>
    <w:rsid w:val="009A3899"/>
  </w:style>
  <w:style w:type="paragraph" w:customStyle="1" w:styleId="IssueName">
    <w:name w:val="IssueName"/>
    <w:basedOn w:val="Overline"/>
    <w:qFormat/>
    <w:rsid w:val="009A3899"/>
  </w:style>
  <w:style w:type="paragraph" w:customStyle="1" w:styleId="Keywords">
    <w:name w:val="Keywords"/>
    <w:basedOn w:val="BaseText"/>
    <w:qFormat/>
    <w:rsid w:val="009A3899"/>
  </w:style>
  <w:style w:type="paragraph" w:customStyle="1" w:styleId="Level3Head">
    <w:name w:val="Level 3 Head"/>
    <w:basedOn w:val="BaseHeading"/>
    <w:qFormat/>
    <w:rsid w:val="009A3899"/>
    <w:pPr>
      <w:outlineLvl w:val="2"/>
    </w:pPr>
    <w:rPr>
      <w:sz w:val="24"/>
      <w:szCs w:val="24"/>
      <w:u w:val="single"/>
    </w:rPr>
  </w:style>
  <w:style w:type="paragraph" w:customStyle="1" w:styleId="Level4Head">
    <w:name w:val="Level 4 Head"/>
    <w:basedOn w:val="BaseHeading"/>
    <w:qFormat/>
    <w:rsid w:val="009A3899"/>
    <w:pPr>
      <w:ind w:left="346"/>
    </w:pPr>
    <w:rPr>
      <w:sz w:val="24"/>
      <w:szCs w:val="24"/>
    </w:rPr>
  </w:style>
  <w:style w:type="paragraph" w:customStyle="1" w:styleId="Literaryquote">
    <w:name w:val="Literary quote"/>
    <w:basedOn w:val="BaseText"/>
    <w:qFormat/>
    <w:rsid w:val="009A3899"/>
    <w:pPr>
      <w:ind w:left="1440" w:right="1440"/>
    </w:pPr>
  </w:style>
  <w:style w:type="paragraph" w:customStyle="1" w:styleId="MaterialsText">
    <w:name w:val="Materials Text"/>
    <w:basedOn w:val="BaseText"/>
    <w:qFormat/>
    <w:rsid w:val="009A3899"/>
  </w:style>
  <w:style w:type="paragraph" w:customStyle="1" w:styleId="NoteInProof">
    <w:name w:val="NoteInProof"/>
    <w:basedOn w:val="BaseText"/>
    <w:qFormat/>
    <w:rsid w:val="009A3899"/>
  </w:style>
  <w:style w:type="paragraph" w:customStyle="1" w:styleId="Notes">
    <w:name w:val="Notes"/>
    <w:basedOn w:val="BaseText"/>
    <w:qFormat/>
    <w:rsid w:val="009A3899"/>
    <w:rPr>
      <w:i/>
    </w:rPr>
  </w:style>
  <w:style w:type="paragraph" w:customStyle="1" w:styleId="Notes-Helvetica">
    <w:name w:val="Notes-Helvetica"/>
    <w:basedOn w:val="BaseText"/>
    <w:qFormat/>
    <w:rsid w:val="009A3899"/>
    <w:rPr>
      <w:i/>
    </w:rPr>
  </w:style>
  <w:style w:type="paragraph" w:customStyle="1" w:styleId="NumberedInstructions">
    <w:name w:val="Numbered Instructions"/>
    <w:basedOn w:val="BaseText"/>
    <w:qFormat/>
    <w:rsid w:val="009A3899"/>
  </w:style>
  <w:style w:type="paragraph" w:customStyle="1" w:styleId="OutlineLevel1">
    <w:name w:val="OutlineLevel1"/>
    <w:basedOn w:val="BaseHeading"/>
    <w:qFormat/>
    <w:rsid w:val="009A3899"/>
    <w:rPr>
      <w:b/>
      <w:bCs/>
    </w:rPr>
  </w:style>
  <w:style w:type="paragraph" w:customStyle="1" w:styleId="OutlineLevel2">
    <w:name w:val="OutlineLevel2"/>
    <w:basedOn w:val="BaseHeading"/>
    <w:qFormat/>
    <w:rsid w:val="009A3899"/>
    <w:pPr>
      <w:ind w:left="360"/>
      <w:outlineLvl w:val="1"/>
    </w:pPr>
    <w:rPr>
      <w:b/>
      <w:bCs/>
      <w:sz w:val="24"/>
      <w:szCs w:val="24"/>
    </w:rPr>
  </w:style>
  <w:style w:type="paragraph" w:customStyle="1" w:styleId="OutlineLevel3">
    <w:name w:val="OutlineLevel3"/>
    <w:basedOn w:val="BaseHeading"/>
    <w:qFormat/>
    <w:rsid w:val="009A3899"/>
    <w:pPr>
      <w:ind w:left="720"/>
      <w:outlineLvl w:val="2"/>
    </w:pPr>
    <w:rPr>
      <w:b/>
      <w:bCs/>
      <w:sz w:val="24"/>
      <w:szCs w:val="24"/>
    </w:rPr>
  </w:style>
  <w:style w:type="paragraph" w:customStyle="1" w:styleId="Preformat">
    <w:name w:val="Preformat"/>
    <w:basedOn w:val="BaseText"/>
    <w:qForma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qFormat/>
    <w:rsid w:val="009A3899"/>
  </w:style>
  <w:style w:type="paragraph" w:customStyle="1" w:styleId="ProductInformation">
    <w:name w:val="ProductInformation"/>
    <w:basedOn w:val="BaseText"/>
    <w:qFormat/>
    <w:rsid w:val="009A3899"/>
  </w:style>
  <w:style w:type="paragraph" w:customStyle="1" w:styleId="ProductTitle">
    <w:name w:val="ProductTitle"/>
    <w:basedOn w:val="BaseText"/>
    <w:qFormat/>
    <w:rsid w:val="009A3899"/>
    <w:rPr>
      <w:b/>
      <w:bCs/>
    </w:rPr>
  </w:style>
  <w:style w:type="paragraph" w:customStyle="1" w:styleId="PublishedOnline">
    <w:name w:val="Published Online"/>
    <w:basedOn w:val="DateAccepted"/>
    <w:qFormat/>
    <w:rsid w:val="009A3899"/>
  </w:style>
  <w:style w:type="paragraph" w:customStyle="1" w:styleId="RecipeMaterials">
    <w:name w:val="Recipe Materials"/>
    <w:basedOn w:val="BaseText"/>
    <w:qFormat/>
    <w:rsid w:val="009A3899"/>
  </w:style>
  <w:style w:type="paragraph" w:customStyle="1" w:styleId="Refhead">
    <w:name w:val="Ref head"/>
    <w:basedOn w:val="BaseHeading"/>
    <w:qFormat/>
    <w:rsid w:val="009A3899"/>
    <w:pPr>
      <w:spacing w:before="120" w:after="120"/>
    </w:pPr>
    <w:rPr>
      <w:b/>
      <w:bCs/>
      <w:sz w:val="24"/>
      <w:szCs w:val="24"/>
    </w:rPr>
  </w:style>
  <w:style w:type="paragraph" w:customStyle="1" w:styleId="ReferenceNote">
    <w:name w:val="Reference Note"/>
    <w:basedOn w:val="Referencesandnotes"/>
    <w:qFormat/>
    <w:rsid w:val="009A3899"/>
  </w:style>
  <w:style w:type="paragraph" w:customStyle="1" w:styleId="ReferencesandnotesLong">
    <w:name w:val="References and notes Long"/>
    <w:basedOn w:val="BaseText"/>
    <w:qFormat/>
    <w:rsid w:val="009A3899"/>
    <w:pPr>
      <w:ind w:left="720" w:hanging="720"/>
    </w:pPr>
  </w:style>
  <w:style w:type="paragraph" w:customStyle="1" w:styleId="region">
    <w:name w:val="region"/>
    <w:basedOn w:val="BaseText"/>
    <w:qFormat/>
    <w:rsid w:val="009A3899"/>
    <w:pPr>
      <w:jc w:val="right"/>
    </w:pPr>
    <w:rPr>
      <w:color w:val="0000FF"/>
    </w:rPr>
  </w:style>
  <w:style w:type="paragraph" w:customStyle="1" w:styleId="RelatedArticle">
    <w:name w:val="RelatedArticle"/>
    <w:basedOn w:val="Referencesandnotes"/>
    <w:qFormat/>
    <w:rsid w:val="009A3899"/>
  </w:style>
  <w:style w:type="paragraph" w:customStyle="1" w:styleId="RunHead">
    <w:name w:val="RunHead"/>
    <w:basedOn w:val="BaseText"/>
    <w:qFormat/>
    <w:rsid w:val="009A3899"/>
  </w:style>
  <w:style w:type="paragraph" w:customStyle="1" w:styleId="SOMContent">
    <w:name w:val="SOMContent"/>
    <w:basedOn w:val="1stparatext"/>
    <w:qFormat/>
    <w:rsid w:val="009A3899"/>
  </w:style>
  <w:style w:type="paragraph" w:customStyle="1" w:styleId="SOMHead">
    <w:name w:val="SOMHead"/>
    <w:basedOn w:val="BaseHeading"/>
    <w:qFormat/>
    <w:rsid w:val="009A3899"/>
    <w:rPr>
      <w:b/>
      <w:sz w:val="24"/>
      <w:szCs w:val="24"/>
    </w:rPr>
  </w:style>
  <w:style w:type="paragraph" w:customStyle="1" w:styleId="Speaker">
    <w:name w:val="Speaker"/>
    <w:basedOn w:val="Paragraph"/>
    <w:qFormat/>
    <w:rsid w:val="009A3899"/>
    <w:rPr>
      <w:b/>
      <w:lang w:bidi="he-IL"/>
    </w:rPr>
  </w:style>
  <w:style w:type="paragraph" w:customStyle="1" w:styleId="Speech">
    <w:name w:val="Speech"/>
    <w:basedOn w:val="Paragraph"/>
    <w:qFormat/>
    <w:rsid w:val="009A3899"/>
    <w:rPr>
      <w:lang w:bidi="he-IL"/>
    </w:rPr>
  </w:style>
  <w:style w:type="paragraph" w:customStyle="1" w:styleId="SX-Abstract">
    <w:name w:val="SX-Abstract"/>
    <w:basedOn w:val="Normal"/>
    <w:qFormat/>
    <w:rsid w:val="009A3899"/>
    <w:pPr>
      <w:widowControl w:val="0"/>
      <w:spacing w:before="120" w:after="240" w:line="210" w:lineRule="exact"/>
      <w:ind w:left="700" w:right="700"/>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pPr>
    <w:rPr>
      <w:rFonts w:eastAsia="Times New Roman"/>
      <w:b/>
      <w:sz w:val="18"/>
    </w:rPr>
  </w:style>
  <w:style w:type="paragraph" w:customStyle="1" w:styleId="SX-Authornames">
    <w:name w:val="SX-Author names"/>
    <w:basedOn w:val="Normal"/>
    <w:qFormat/>
    <w:rsid w:val="009A3899"/>
    <w:pPr>
      <w:spacing w:after="120" w:line="210" w:lineRule="exact"/>
    </w:pPr>
    <w:rPr>
      <w:rFonts w:ascii="BlissMedium" w:eastAsia="Times New Roman" w:hAnsi="BlissMedium"/>
    </w:rPr>
  </w:style>
  <w:style w:type="paragraph" w:customStyle="1" w:styleId="SX-Bodytext">
    <w:name w:val="SX-Body text"/>
    <w:basedOn w:val="Normal"/>
    <w:next w:val="Normal"/>
    <w:qFormat/>
    <w:rsid w:val="009A3899"/>
    <w:pPr>
      <w:spacing w:line="210" w:lineRule="exact"/>
      <w:ind w:firstLine="288"/>
    </w:pPr>
    <w:rPr>
      <w:rFonts w:eastAsia="Times New Roman"/>
      <w:sz w:val="18"/>
    </w:rPr>
  </w:style>
  <w:style w:type="paragraph" w:customStyle="1" w:styleId="SX-Bodytextflush">
    <w:name w:val="SX-Body text flush"/>
    <w:basedOn w:val="SX-Bodytext"/>
    <w:qForma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pPr>
    <w:rPr>
      <w:rFonts w:eastAsia="Times New Roman"/>
      <w:sz w:val="16"/>
    </w:rPr>
  </w:style>
  <w:style w:type="paragraph" w:customStyle="1" w:styleId="SX-Equation">
    <w:name w:val="SX-Equation"/>
    <w:basedOn w:val="SX-Bodytextflush"/>
    <w:qFormat/>
    <w:rsid w:val="009A3899"/>
    <w:pPr>
      <w:spacing w:line="240" w:lineRule="auto"/>
      <w:jc w:val="center"/>
    </w:pPr>
  </w:style>
  <w:style w:type="paragraph" w:customStyle="1" w:styleId="SX-Legend">
    <w:name w:val="SX-Legend"/>
    <w:basedOn w:val="SX-Authornames"/>
    <w:qFormat/>
    <w:rsid w:val="009A3899"/>
    <w:rPr>
      <w:sz w:val="18"/>
    </w:rPr>
  </w:style>
  <w:style w:type="paragraph" w:customStyle="1" w:styleId="SX-References">
    <w:name w:val="SX-References"/>
    <w:basedOn w:val="Normal"/>
    <w:qFormat/>
    <w:rsid w:val="009A3899"/>
    <w:pPr>
      <w:spacing w:line="190" w:lineRule="exact"/>
      <w:ind w:left="245" w:hanging="245"/>
    </w:pPr>
    <w:rPr>
      <w:rFonts w:eastAsia="Times New Roman"/>
      <w:sz w:val="16"/>
    </w:rPr>
  </w:style>
  <w:style w:type="paragraph" w:customStyle="1" w:styleId="SX-RefHead">
    <w:name w:val="SX-RefHead"/>
    <w:basedOn w:val="Normal"/>
    <w:qFormat/>
    <w:rsid w:val="009A3899"/>
    <w:pPr>
      <w:spacing w:before="200" w:line="190" w:lineRule="exact"/>
    </w:pPr>
    <w:rPr>
      <w:rFonts w:eastAsia="Times New Roman"/>
      <w:b/>
      <w:sz w:val="16"/>
    </w:rPr>
  </w:style>
  <w:style w:type="paragraph" w:customStyle="1" w:styleId="SX-SOMHead">
    <w:name w:val="SX-SOMHead"/>
    <w:basedOn w:val="SX-RefHead"/>
    <w:qFormat/>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pPr>
    <w:rPr>
      <w:rFonts w:ascii="BlissMedium" w:eastAsia="Times New Roman" w:hAnsi="BlissMedium"/>
      <w:sz w:val="18"/>
    </w:rPr>
  </w:style>
  <w:style w:type="paragraph" w:customStyle="1" w:styleId="SX-Title">
    <w:name w:val="SX-Title"/>
    <w:basedOn w:val="Normal"/>
    <w:qFormat/>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qFormat/>
    <w:rsid w:val="009A3899"/>
    <w:pPr>
      <w:spacing w:before="0"/>
    </w:pPr>
  </w:style>
  <w:style w:type="paragraph" w:customStyle="1" w:styleId="Tabletext">
    <w:name w:val="Table text"/>
    <w:basedOn w:val="BaseText"/>
    <w:qFormat/>
    <w:rsid w:val="009A3899"/>
    <w:pPr>
      <w:spacing w:before="0"/>
    </w:pPr>
  </w:style>
  <w:style w:type="paragraph" w:customStyle="1" w:styleId="TableLegend">
    <w:name w:val="TableLegend"/>
    <w:basedOn w:val="BaseText"/>
    <w:qFormat/>
    <w:rsid w:val="009A3899"/>
    <w:pPr>
      <w:spacing w:before="0"/>
    </w:pPr>
  </w:style>
  <w:style w:type="paragraph" w:customStyle="1" w:styleId="TableTitle">
    <w:name w:val="TableTitle"/>
    <w:basedOn w:val="BaseHeading"/>
    <w:qFormat/>
    <w:rsid w:val="009A3899"/>
  </w:style>
  <w:style w:type="paragraph" w:customStyle="1" w:styleId="Teaser">
    <w:name w:val="Teaser"/>
    <w:basedOn w:val="BaseText"/>
    <w:qFormat/>
    <w:rsid w:val="009A3899"/>
  </w:style>
  <w:style w:type="paragraph" w:customStyle="1" w:styleId="TWIS">
    <w:name w:val="TWIS"/>
    <w:basedOn w:val="AbstractSummary"/>
    <w:qFormat/>
    <w:rsid w:val="009A3899"/>
  </w:style>
  <w:style w:type="paragraph" w:customStyle="1" w:styleId="TWISorEC">
    <w:name w:val="TWIS or EC"/>
    <w:basedOn w:val="Normal"/>
    <w:qFormat/>
    <w:rsid w:val="009A3899"/>
    <w:pPr>
      <w:spacing w:line="210" w:lineRule="exact"/>
    </w:pPr>
    <w:rPr>
      <w:rFonts w:ascii="BlissRegular" w:eastAsia="Times New Roman" w:hAnsi="BlissRegular"/>
      <w:sz w:val="19"/>
    </w:rPr>
  </w:style>
  <w:style w:type="paragraph" w:customStyle="1" w:styleId="work-sector">
    <w:name w:val="work-sector"/>
    <w:basedOn w:val="BaseText"/>
    <w:qFormat/>
    <w:rsid w:val="009A3899"/>
    <w:pPr>
      <w:jc w:val="right"/>
    </w:pPr>
    <w:rPr>
      <w:color w:val="003300"/>
    </w:rPr>
  </w:style>
  <w:style w:type="paragraph" w:customStyle="1" w:styleId="DOI">
    <w:name w:val="DOI"/>
    <w:basedOn w:val="DateAccepted"/>
    <w:qFormat/>
    <w:rsid w:val="009A7F20"/>
  </w:style>
  <w:style w:type="paragraph" w:customStyle="1" w:styleId="MediumList2-Accent21">
    <w:name w:val="Medium List 2 - Accent 21"/>
    <w:uiPriority w:val="99"/>
    <w:semiHidden/>
    <w:qFormat/>
    <w:rsid w:val="001B3B1A"/>
  </w:style>
  <w:style w:type="paragraph" w:customStyle="1" w:styleId="PreformattedText">
    <w:name w:val="Preformatted Text"/>
    <w:basedOn w:val="Normal"/>
    <w:qFormat/>
    <w:rPr>
      <w:rFonts w:eastAsia="Liberation Mono" w:cs="Liberation Mono"/>
      <w:sz w:val="24"/>
    </w:rPr>
  </w:style>
  <w:style w:type="paragraph" w:styleId="Bibliographie">
    <w:name w:val="Bibliography"/>
    <w:basedOn w:val="Normal"/>
    <w:next w:val="Normal"/>
    <w:uiPriority w:val="37"/>
    <w:unhideWhenUsed/>
    <w:qFormat/>
    <w:rsid w:val="00D11CB2"/>
    <w:pPr>
      <w:tabs>
        <w:tab w:val="left" w:pos="500"/>
      </w:tabs>
      <w:spacing w:after="240"/>
      <w:ind w:left="504" w:hanging="504"/>
    </w:pPr>
  </w:style>
  <w:style w:type="paragraph" w:styleId="Paragraphedeliste">
    <w:name w:val="List Paragraph"/>
    <w:basedOn w:val="Normal"/>
    <w:uiPriority w:val="34"/>
    <w:qFormat/>
    <w:rsid w:val="00A74C77"/>
    <w:pPr>
      <w:ind w:left="720"/>
      <w:contextualSpacing/>
    </w:pPr>
  </w:style>
  <w:style w:type="paragraph" w:customStyle="1" w:styleId="Bibliography1">
    <w:name w:val="Bibliography 1"/>
    <w:basedOn w:val="Index"/>
    <w:qFormat/>
    <w:pPr>
      <w:tabs>
        <w:tab w:val="right" w:leader="dot" w:pos="9447"/>
      </w:tabs>
    </w:pPr>
  </w:style>
  <w:style w:type="paragraph" w:styleId="Rvision">
    <w:name w:val="Revision"/>
    <w:uiPriority w:val="99"/>
    <w:semiHidden/>
    <w:qFormat/>
    <w:rsid w:val="00114CEB"/>
    <w:pPr>
      <w:suppressAutoHyphens w:val="0"/>
    </w:pPr>
  </w:style>
  <w:style w:type="table" w:styleId="Grille">
    <w:name w:val="Table Grid"/>
    <w:basedOn w:val="TableauNormal"/>
    <w:rsid w:val="00B547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pPr>
        <w:suppressAutoHyphens/>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20"/>
    <w:pPr>
      <w:spacing w:line="480" w:lineRule="auto"/>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ubase">
    <w:name w:val="au_base"/>
    <w:qFormat/>
    <w:rsid w:val="009A3899"/>
    <w:rPr>
      <w:sz w:val="24"/>
    </w:rPr>
  </w:style>
  <w:style w:type="character" w:customStyle="1" w:styleId="aucollab">
    <w:name w:val="au_collab"/>
    <w:qFormat/>
    <w:rsid w:val="009A3899"/>
    <w:rPr>
      <w:sz w:val="24"/>
      <w:shd w:val="clear" w:color="auto" w:fill="C0C0C0"/>
    </w:rPr>
  </w:style>
  <w:style w:type="character" w:customStyle="1" w:styleId="audeg">
    <w:name w:val="au_deg"/>
    <w:qFormat/>
    <w:rsid w:val="009A3899"/>
    <w:rPr>
      <w:sz w:val="24"/>
      <w:shd w:val="clear" w:color="auto" w:fill="FFFF00"/>
    </w:rPr>
  </w:style>
  <w:style w:type="character" w:customStyle="1" w:styleId="aufname">
    <w:name w:val="au_fname"/>
    <w:qFormat/>
    <w:rsid w:val="009A3899"/>
    <w:rPr>
      <w:sz w:val="24"/>
      <w:shd w:val="clear" w:color="auto" w:fill="00FFFF"/>
    </w:rPr>
  </w:style>
  <w:style w:type="character" w:customStyle="1" w:styleId="aurole">
    <w:name w:val="au_role"/>
    <w:qFormat/>
    <w:rsid w:val="009A3899"/>
    <w:rPr>
      <w:sz w:val="24"/>
      <w:shd w:val="clear" w:color="auto" w:fill="808000"/>
    </w:rPr>
  </w:style>
  <w:style w:type="character" w:customStyle="1" w:styleId="ausuffix">
    <w:name w:val="au_suffix"/>
    <w:qFormat/>
    <w:rsid w:val="009A3899"/>
    <w:rPr>
      <w:sz w:val="24"/>
      <w:shd w:val="clear" w:color="auto" w:fill="FF00FF"/>
    </w:rPr>
  </w:style>
  <w:style w:type="character" w:customStyle="1" w:styleId="ausurname">
    <w:name w:val="au_surname"/>
    <w:qFormat/>
    <w:rsid w:val="009A3899"/>
    <w:rPr>
      <w:sz w:val="24"/>
      <w:shd w:val="clear" w:color="auto" w:fill="00FF00"/>
    </w:rPr>
  </w:style>
  <w:style w:type="character" w:customStyle="1" w:styleId="TextedebullesCar">
    <w:name w:val="Texte de bulles Car"/>
    <w:link w:val="Textedebulles"/>
    <w:semiHidden/>
    <w:qFormat/>
    <w:rsid w:val="009A3899"/>
    <w:rPr>
      <w:rFonts w:ascii="Lucida Grande" w:eastAsia="Times New Roman" w:hAnsi="Lucida Grande"/>
      <w:sz w:val="18"/>
      <w:szCs w:val="18"/>
    </w:rPr>
  </w:style>
  <w:style w:type="character" w:customStyle="1" w:styleId="bibarticle">
    <w:name w:val="bib_article"/>
    <w:qFormat/>
    <w:rsid w:val="009A3899"/>
    <w:rPr>
      <w:sz w:val="24"/>
      <w:shd w:val="clear" w:color="auto" w:fill="00FFFF"/>
    </w:rPr>
  </w:style>
  <w:style w:type="character" w:customStyle="1" w:styleId="bibbase">
    <w:name w:val="bib_base"/>
    <w:qFormat/>
    <w:rsid w:val="009A3899"/>
    <w:rPr>
      <w:sz w:val="24"/>
    </w:rPr>
  </w:style>
  <w:style w:type="character" w:customStyle="1" w:styleId="bibcomment">
    <w:name w:val="bib_comment"/>
    <w:qFormat/>
    <w:rsid w:val="009A3899"/>
    <w:rPr>
      <w:sz w:val="24"/>
    </w:rPr>
  </w:style>
  <w:style w:type="character" w:customStyle="1" w:styleId="bibdeg">
    <w:name w:val="bib_deg"/>
    <w:qFormat/>
    <w:rsid w:val="009A3899"/>
    <w:rPr>
      <w:sz w:val="24"/>
    </w:rPr>
  </w:style>
  <w:style w:type="character" w:customStyle="1" w:styleId="bibdoi">
    <w:name w:val="bib_doi"/>
    <w:qFormat/>
    <w:rsid w:val="009A3899"/>
    <w:rPr>
      <w:sz w:val="24"/>
      <w:shd w:val="clear" w:color="auto" w:fill="00FF00"/>
    </w:rPr>
  </w:style>
  <w:style w:type="character" w:customStyle="1" w:styleId="bibetal">
    <w:name w:val="bib_etal"/>
    <w:qFormat/>
    <w:rsid w:val="009A3899"/>
    <w:rPr>
      <w:sz w:val="24"/>
      <w:shd w:val="clear" w:color="auto" w:fill="008080"/>
    </w:rPr>
  </w:style>
  <w:style w:type="character" w:customStyle="1" w:styleId="bibfname">
    <w:name w:val="bib_fname"/>
    <w:qFormat/>
    <w:rsid w:val="009A3899"/>
    <w:rPr>
      <w:sz w:val="24"/>
      <w:shd w:val="clear" w:color="auto" w:fill="FFFF00"/>
    </w:rPr>
  </w:style>
  <w:style w:type="character" w:customStyle="1" w:styleId="bibfpage">
    <w:name w:val="bib_fpage"/>
    <w:qFormat/>
    <w:rsid w:val="009A3899"/>
    <w:rPr>
      <w:sz w:val="24"/>
      <w:shd w:val="clear" w:color="auto" w:fill="808080"/>
    </w:rPr>
  </w:style>
  <w:style w:type="character" w:customStyle="1" w:styleId="bibissue">
    <w:name w:val="bib_issue"/>
    <w:qFormat/>
    <w:rsid w:val="009A3899"/>
    <w:rPr>
      <w:sz w:val="24"/>
      <w:shd w:val="clear" w:color="auto" w:fill="FFFF00"/>
    </w:rPr>
  </w:style>
  <w:style w:type="character" w:customStyle="1" w:styleId="bibjournal">
    <w:name w:val="bib_journal"/>
    <w:qFormat/>
    <w:rsid w:val="009A3899"/>
    <w:rPr>
      <w:sz w:val="24"/>
      <w:shd w:val="clear" w:color="auto" w:fill="808000"/>
    </w:rPr>
  </w:style>
  <w:style w:type="character" w:customStyle="1" w:styleId="biblpage">
    <w:name w:val="bib_lpage"/>
    <w:qFormat/>
    <w:rsid w:val="009A3899"/>
    <w:rPr>
      <w:sz w:val="24"/>
      <w:shd w:val="clear" w:color="auto" w:fill="808080"/>
    </w:rPr>
  </w:style>
  <w:style w:type="character" w:customStyle="1" w:styleId="bibmedline">
    <w:name w:val="bib_medline"/>
    <w:qFormat/>
    <w:rsid w:val="009A3899"/>
    <w:rPr>
      <w:sz w:val="24"/>
    </w:rPr>
  </w:style>
  <w:style w:type="character" w:customStyle="1" w:styleId="bibnumber">
    <w:name w:val="bib_number"/>
    <w:qFormat/>
    <w:rsid w:val="009A3899"/>
    <w:rPr>
      <w:sz w:val="24"/>
    </w:rPr>
  </w:style>
  <w:style w:type="character" w:customStyle="1" w:styleId="biborganization">
    <w:name w:val="bib_organization"/>
    <w:qFormat/>
    <w:rsid w:val="009A3899"/>
    <w:rPr>
      <w:sz w:val="24"/>
      <w:shd w:val="clear" w:color="auto" w:fill="808000"/>
    </w:rPr>
  </w:style>
  <w:style w:type="character" w:customStyle="1" w:styleId="bibsuffix">
    <w:name w:val="bib_suffix"/>
    <w:qFormat/>
    <w:rsid w:val="009A3899"/>
    <w:rPr>
      <w:sz w:val="24"/>
    </w:rPr>
  </w:style>
  <w:style w:type="character" w:customStyle="1" w:styleId="bibsuppl">
    <w:name w:val="bib_suppl"/>
    <w:qFormat/>
    <w:rsid w:val="009A3899"/>
    <w:rPr>
      <w:sz w:val="24"/>
      <w:shd w:val="clear" w:color="auto" w:fill="FFFF00"/>
    </w:rPr>
  </w:style>
  <w:style w:type="character" w:customStyle="1" w:styleId="bibsurname">
    <w:name w:val="bib_surname"/>
    <w:qFormat/>
    <w:rsid w:val="009A3899"/>
    <w:rPr>
      <w:sz w:val="24"/>
      <w:shd w:val="clear" w:color="auto" w:fill="FFFF00"/>
    </w:rPr>
  </w:style>
  <w:style w:type="character" w:customStyle="1" w:styleId="bibunpubl">
    <w:name w:val="bib_unpubl"/>
    <w:qFormat/>
    <w:rsid w:val="009A3899"/>
    <w:rPr>
      <w:sz w:val="24"/>
    </w:rPr>
  </w:style>
  <w:style w:type="character" w:customStyle="1" w:styleId="biburl">
    <w:name w:val="bib_url"/>
    <w:qFormat/>
    <w:rsid w:val="009A3899"/>
    <w:rPr>
      <w:sz w:val="24"/>
      <w:shd w:val="clear" w:color="auto" w:fill="00FF00"/>
    </w:rPr>
  </w:style>
  <w:style w:type="character" w:customStyle="1" w:styleId="bibvolume">
    <w:name w:val="bib_volume"/>
    <w:qFormat/>
    <w:rsid w:val="009A3899"/>
    <w:rPr>
      <w:sz w:val="24"/>
      <w:shd w:val="clear" w:color="auto" w:fill="00FF00"/>
    </w:rPr>
  </w:style>
  <w:style w:type="character" w:customStyle="1" w:styleId="bibyear">
    <w:name w:val="bib_year"/>
    <w:qFormat/>
    <w:rsid w:val="009A3899"/>
    <w:rPr>
      <w:sz w:val="24"/>
      <w:shd w:val="clear" w:color="auto" w:fill="FF00FF"/>
    </w:rPr>
  </w:style>
  <w:style w:type="character" w:customStyle="1" w:styleId="citebase">
    <w:name w:val="cite_base"/>
    <w:qFormat/>
    <w:rsid w:val="009A3899"/>
    <w:rPr>
      <w:sz w:val="24"/>
    </w:rPr>
  </w:style>
  <w:style w:type="character" w:customStyle="1" w:styleId="citebib">
    <w:name w:val="cite_bib"/>
    <w:qFormat/>
    <w:rsid w:val="009A3899"/>
    <w:rPr>
      <w:sz w:val="24"/>
      <w:shd w:val="clear" w:color="auto" w:fill="00FFFF"/>
    </w:rPr>
  </w:style>
  <w:style w:type="character" w:customStyle="1" w:styleId="citebox">
    <w:name w:val="cite_box"/>
    <w:qFormat/>
    <w:rsid w:val="009A3899"/>
    <w:rPr>
      <w:sz w:val="24"/>
    </w:rPr>
  </w:style>
  <w:style w:type="character" w:customStyle="1" w:styleId="citeen">
    <w:name w:val="cite_en"/>
    <w:qFormat/>
    <w:rsid w:val="009A3899"/>
    <w:rPr>
      <w:sz w:val="24"/>
      <w:shd w:val="clear" w:color="auto" w:fill="FFFF00"/>
      <w:vertAlign w:val="superscript"/>
    </w:rPr>
  </w:style>
  <w:style w:type="character" w:customStyle="1" w:styleId="citeeq">
    <w:name w:val="cite_eq"/>
    <w:qFormat/>
    <w:rsid w:val="009A3899"/>
    <w:rPr>
      <w:sz w:val="24"/>
      <w:shd w:val="clear" w:color="auto" w:fill="FF99CC"/>
    </w:rPr>
  </w:style>
  <w:style w:type="character" w:customStyle="1" w:styleId="citefig">
    <w:name w:val="cite_fig"/>
    <w:qFormat/>
    <w:rsid w:val="009A3899"/>
    <w:rPr>
      <w:color w:val="000000"/>
      <w:sz w:val="24"/>
      <w:shd w:val="clear" w:color="auto" w:fill="00FF00"/>
    </w:rPr>
  </w:style>
  <w:style w:type="character" w:customStyle="1" w:styleId="citefn">
    <w:name w:val="cite_fn"/>
    <w:qFormat/>
    <w:rsid w:val="009A3899"/>
    <w:rPr>
      <w:sz w:val="24"/>
      <w:shd w:val="clear" w:color="auto" w:fill="FF0000"/>
    </w:rPr>
  </w:style>
  <w:style w:type="character" w:customStyle="1" w:styleId="citetbl">
    <w:name w:val="cite_tbl"/>
    <w:qFormat/>
    <w:rsid w:val="009A3899"/>
    <w:rPr>
      <w:color w:val="000000"/>
      <w:sz w:val="24"/>
      <w:shd w:val="clear" w:color="auto" w:fill="FF00FF"/>
    </w:rPr>
  </w:style>
  <w:style w:type="character" w:styleId="Marquedannotation">
    <w:name w:val="annotation reference"/>
    <w:qFormat/>
    <w:rsid w:val="009A3899"/>
    <w:rPr>
      <w:sz w:val="18"/>
      <w:szCs w:val="18"/>
    </w:rPr>
  </w:style>
  <w:style w:type="character" w:customStyle="1" w:styleId="CommentaireCar">
    <w:name w:val="Commentaire Car"/>
    <w:link w:val="Commentaire"/>
    <w:semiHidden/>
    <w:qFormat/>
    <w:rsid w:val="009A3899"/>
    <w:rPr>
      <w:rFonts w:ascii="Times New Roman" w:eastAsia="Times New Roman" w:hAnsi="Times New Roman"/>
      <w:sz w:val="20"/>
      <w:szCs w:val="20"/>
    </w:rPr>
  </w:style>
  <w:style w:type="character" w:customStyle="1" w:styleId="ObjetducommentaireCar">
    <w:name w:val="Objet du commentaire Car"/>
    <w:link w:val="Objetducommentaire"/>
    <w:uiPriority w:val="99"/>
    <w:semiHidden/>
    <w:qFormat/>
    <w:rsid w:val="009A3899"/>
    <w:rPr>
      <w:rFonts w:ascii="Times New Roman" w:eastAsia="Times New Roman" w:hAnsi="Times New Roman"/>
      <w:b/>
      <w:bCs/>
      <w:sz w:val="20"/>
      <w:szCs w:val="20"/>
    </w:rPr>
  </w:style>
  <w:style w:type="character" w:customStyle="1" w:styleId="ContractNumber">
    <w:name w:val="Contract Number"/>
    <w:qFormat/>
    <w:rsid w:val="009A3899"/>
    <w:rPr>
      <w:sz w:val="24"/>
      <w:szCs w:val="24"/>
      <w:shd w:val="clear" w:color="auto" w:fill="CCFFCC"/>
    </w:rPr>
  </w:style>
  <w:style w:type="character" w:customStyle="1" w:styleId="ContractSponsor">
    <w:name w:val="Contract Sponsor"/>
    <w:qFormat/>
    <w:rsid w:val="009A3899"/>
    <w:rPr>
      <w:sz w:val="24"/>
      <w:szCs w:val="24"/>
      <w:shd w:val="clear" w:color="auto" w:fill="FFCC99"/>
    </w:rPr>
  </w:style>
  <w:style w:type="character" w:styleId="Accentuation">
    <w:name w:val="Emphasis"/>
    <w:uiPriority w:val="20"/>
    <w:qFormat/>
    <w:rsid w:val="009A3899"/>
    <w:rPr>
      <w:i/>
      <w:iCs/>
    </w:rPr>
  </w:style>
  <w:style w:type="character" w:customStyle="1" w:styleId="EndnoteCharacters">
    <w:name w:val="Endnote Characters"/>
    <w:semiHidden/>
    <w:qFormat/>
    <w:rsid w:val="009A3899"/>
    <w:rPr>
      <w:vertAlign w:val="superscript"/>
    </w:rPr>
  </w:style>
  <w:style w:type="character" w:customStyle="1" w:styleId="EndnoteAnchor">
    <w:name w:val="Endnote Anchor"/>
    <w:rPr>
      <w:vertAlign w:val="superscript"/>
    </w:rPr>
  </w:style>
  <w:style w:type="character" w:customStyle="1" w:styleId="EndnoteTextChar">
    <w:name w:val="Endnote Text Char"/>
    <w:link w:val="EndnoteText"/>
    <w:semiHidden/>
    <w:qFormat/>
    <w:rsid w:val="009A3899"/>
    <w:rPr>
      <w:rFonts w:ascii="Cambria" w:eastAsia="Cambria" w:hAnsi="Cambria"/>
      <w:sz w:val="20"/>
      <w:szCs w:val="20"/>
    </w:rPr>
  </w:style>
  <w:style w:type="character" w:customStyle="1" w:styleId="eqno">
    <w:name w:val="eq_no"/>
    <w:qFormat/>
    <w:rsid w:val="009A3899"/>
    <w:rPr>
      <w:sz w:val="24"/>
    </w:rPr>
  </w:style>
  <w:style w:type="character" w:styleId="Lienhypertextesuivi">
    <w:name w:val="FollowedHyperlink"/>
    <w:qFormat/>
    <w:rsid w:val="009A3899"/>
    <w:rPr>
      <w:color w:val="800080"/>
      <w:u w:val="single"/>
    </w:rPr>
  </w:style>
  <w:style w:type="character" w:customStyle="1" w:styleId="FooterChar">
    <w:name w:val="Footer Char"/>
    <w:link w:val="Footer"/>
    <w:uiPriority w:val="99"/>
    <w:qFormat/>
    <w:rsid w:val="009A3899"/>
    <w:rPr>
      <w:rFonts w:ascii="Times New Roman" w:eastAsia="Times New Roman" w:hAnsi="Times New Roman"/>
      <w:sz w:val="20"/>
      <w:szCs w:val="20"/>
    </w:rPr>
  </w:style>
  <w:style w:type="character" w:customStyle="1" w:styleId="FootnoteCharacters">
    <w:name w:val="Footnote Characters"/>
    <w:semiHidden/>
    <w:qFormat/>
    <w:rsid w:val="009A3899"/>
    <w:rPr>
      <w:vertAlign w:val="superscript"/>
    </w:rPr>
  </w:style>
  <w:style w:type="character" w:customStyle="1" w:styleId="FootnoteAnchor">
    <w:name w:val="Footnote Anchor"/>
    <w:rPr>
      <w:vertAlign w:val="superscript"/>
    </w:rPr>
  </w:style>
  <w:style w:type="character" w:customStyle="1" w:styleId="HeaderChar">
    <w:name w:val="Header Char"/>
    <w:link w:val="Header"/>
    <w:qFormat/>
    <w:rsid w:val="009A3899"/>
    <w:rPr>
      <w:rFonts w:ascii="Times New Roman" w:eastAsia="Times New Roman" w:hAnsi="Times New Roman"/>
      <w:sz w:val="20"/>
      <w:szCs w:val="20"/>
    </w:rPr>
  </w:style>
  <w:style w:type="character" w:styleId="AcronymeHTML">
    <w:name w:val="HTML Acronym"/>
    <w:basedOn w:val="Policepardfaut"/>
    <w:qFormat/>
    <w:rsid w:val="009A3899"/>
  </w:style>
  <w:style w:type="character" w:styleId="SiteHTML">
    <w:name w:val="HTML Cite"/>
    <w:qFormat/>
    <w:rsid w:val="009A3899"/>
    <w:rPr>
      <w:i/>
      <w:iCs/>
    </w:rPr>
  </w:style>
  <w:style w:type="character" w:styleId="CodeHTML">
    <w:name w:val="HTML Code"/>
    <w:qFormat/>
    <w:rsid w:val="009A3899"/>
    <w:rPr>
      <w:rFonts w:ascii="Courier New" w:hAnsi="Courier New" w:cs="Courier New"/>
      <w:sz w:val="20"/>
      <w:szCs w:val="20"/>
    </w:rPr>
  </w:style>
  <w:style w:type="character" w:styleId="DfinitionHTML">
    <w:name w:val="HTML Definition"/>
    <w:qFormat/>
    <w:rsid w:val="009A3899"/>
    <w:rPr>
      <w:i/>
      <w:iCs/>
    </w:rPr>
  </w:style>
  <w:style w:type="character" w:styleId="ClavierHTML">
    <w:name w:val="HTML Keyboard"/>
    <w:qFormat/>
    <w:rsid w:val="009A3899"/>
    <w:rPr>
      <w:rFonts w:ascii="Courier New" w:hAnsi="Courier New" w:cs="Courier New"/>
      <w:sz w:val="20"/>
      <w:szCs w:val="20"/>
    </w:rPr>
  </w:style>
  <w:style w:type="character" w:customStyle="1" w:styleId="HTMLprformatCar">
    <w:name w:val="HTML préformaté Car"/>
    <w:link w:val="HTMLprformat"/>
    <w:qFormat/>
    <w:rsid w:val="009A3899"/>
    <w:rPr>
      <w:rFonts w:ascii="Consolas" w:eastAsia="Times New Roman" w:hAnsi="Consolas"/>
      <w:sz w:val="20"/>
      <w:szCs w:val="20"/>
    </w:rPr>
  </w:style>
  <w:style w:type="character" w:styleId="ExempleHTML">
    <w:name w:val="HTML Sample"/>
    <w:qFormat/>
    <w:rsid w:val="009A3899"/>
    <w:rPr>
      <w:rFonts w:ascii="Courier New" w:hAnsi="Courier New" w:cs="Courier New"/>
    </w:rPr>
  </w:style>
  <w:style w:type="character" w:styleId="MachinecrireHTML">
    <w:name w:val="HTML Typewriter"/>
    <w:qFormat/>
    <w:rsid w:val="009A3899"/>
    <w:rPr>
      <w:rFonts w:ascii="Courier New" w:hAnsi="Courier New" w:cs="Courier New"/>
      <w:sz w:val="20"/>
      <w:szCs w:val="20"/>
    </w:rPr>
  </w:style>
  <w:style w:type="character" w:styleId="VariableHTML">
    <w:name w:val="HTML Variable"/>
    <w:qFormat/>
    <w:rsid w:val="009A3899"/>
    <w:rPr>
      <w:i/>
      <w:iCs/>
    </w:rPr>
  </w:style>
  <w:style w:type="character" w:customStyle="1" w:styleId="Hyperlink1">
    <w:name w:val="Hyperlink1"/>
    <w:basedOn w:val="Policepardfaut"/>
    <w:uiPriority w:val="99"/>
    <w:unhideWhenUsed/>
    <w:qFormat/>
    <w:rsid w:val="006A02B4"/>
    <w:rPr>
      <w:color w:val="0563C1" w:themeColor="hyperlink"/>
      <w:u w:val="single"/>
    </w:rPr>
  </w:style>
  <w:style w:type="character" w:styleId="Numrodeligne">
    <w:name w:val="line number"/>
    <w:basedOn w:val="Policepardfaut"/>
    <w:qFormat/>
    <w:rsid w:val="009A3899"/>
  </w:style>
  <w:style w:type="character" w:styleId="Numrodepage">
    <w:name w:val="page number"/>
    <w:basedOn w:val="Policepardfaut"/>
    <w:qFormat/>
    <w:rsid w:val="009A3899"/>
  </w:style>
  <w:style w:type="character" w:styleId="lev">
    <w:name w:val="Strong"/>
    <w:uiPriority w:val="22"/>
    <w:qFormat/>
    <w:rsid w:val="009A3899"/>
    <w:rPr>
      <w:b/>
      <w:bCs/>
    </w:rPr>
  </w:style>
  <w:style w:type="character" w:customStyle="1" w:styleId="SX-reflink">
    <w:name w:val="SX-reflink"/>
    <w:uiPriority w:val="1"/>
    <w:qFormat/>
    <w:rsid w:val="009A3899"/>
    <w:rPr>
      <w:color w:val="0000FF"/>
      <w:sz w:val="16"/>
      <w:shd w:val="clear" w:color="auto" w:fill="FFFFFF"/>
    </w:rPr>
  </w:style>
  <w:style w:type="character" w:customStyle="1" w:styleId="custom-cit-author">
    <w:name w:val="custom-cit-author"/>
    <w:basedOn w:val="Policepardfaut"/>
    <w:qFormat/>
    <w:rsid w:val="00943D39"/>
  </w:style>
  <w:style w:type="character" w:customStyle="1" w:styleId="custom-cit-title">
    <w:name w:val="custom-cit-title"/>
    <w:basedOn w:val="Policepardfaut"/>
    <w:qFormat/>
    <w:rsid w:val="00943D39"/>
  </w:style>
  <w:style w:type="character" w:customStyle="1" w:styleId="custom-cit-jour-title">
    <w:name w:val="custom-cit-jour-title"/>
    <w:basedOn w:val="Policepardfaut"/>
    <w:qFormat/>
    <w:rsid w:val="00943D39"/>
  </w:style>
  <w:style w:type="character" w:customStyle="1" w:styleId="custom-cit-volume">
    <w:name w:val="custom-cit-volume"/>
    <w:basedOn w:val="Policepardfaut"/>
    <w:qFormat/>
    <w:rsid w:val="00943D39"/>
  </w:style>
  <w:style w:type="character" w:customStyle="1" w:styleId="custom-cit-volume-sep">
    <w:name w:val="custom-cit-volume-sep"/>
    <w:basedOn w:val="Policepardfaut"/>
    <w:qFormat/>
    <w:rsid w:val="00943D39"/>
  </w:style>
  <w:style w:type="character" w:customStyle="1" w:styleId="custom-cit-fpage">
    <w:name w:val="custom-cit-fpage"/>
    <w:basedOn w:val="Policepardfaut"/>
    <w:qFormat/>
    <w:rsid w:val="00943D39"/>
  </w:style>
  <w:style w:type="character" w:customStyle="1" w:styleId="custom-cit-date">
    <w:name w:val="custom-cit-date"/>
    <w:basedOn w:val="Policepardfaut"/>
    <w:qFormat/>
    <w:rsid w:val="00943D39"/>
  </w:style>
  <w:style w:type="character" w:customStyle="1" w:styleId="LineNumbering">
    <w:name w:val="Line Numbering"/>
  </w:style>
  <w:style w:type="character" w:styleId="Textedelespacerserv">
    <w:name w:val="Placeholder Text"/>
    <w:basedOn w:val="Policepardfaut"/>
    <w:uiPriority w:val="99"/>
    <w:semiHidden/>
    <w:qFormat/>
    <w:rsid w:val="00D859B6"/>
    <w:rPr>
      <w:color w:val="808080"/>
    </w:rPr>
  </w:style>
  <w:style w:type="character" w:customStyle="1" w:styleId="JR">
    <w:name w:val="JR"/>
    <w:qFormat/>
    <w:rsid w:val="00B35779"/>
    <w:rPr>
      <w:color w:val="FF0000"/>
      <w:highlight w:val="white"/>
    </w:rPr>
  </w:style>
  <w:style w:type="character" w:customStyle="1" w:styleId="UnresolvedMention1">
    <w:name w:val="Unresolved Mention1"/>
    <w:basedOn w:val="Policepardfaut"/>
    <w:uiPriority w:val="99"/>
    <w:semiHidden/>
    <w:unhideWhenUsed/>
    <w:qFormat/>
    <w:rsid w:val="006A02B4"/>
    <w:rPr>
      <w:color w:val="605E5C"/>
      <w:shd w:val="clear" w:color="auto" w:fill="E1DFDD"/>
    </w:rPr>
  </w:style>
  <w:style w:type="character" w:customStyle="1" w:styleId="Hyperlink2">
    <w:name w:val="Hyperlink2"/>
    <w:qFormat/>
    <w:rPr>
      <w:color w:val="000080"/>
      <w:u w:val="single"/>
      <w:lang w:val="uz-Cyrl-UZ" w:eastAsia="uz-Cyrl-UZ" w:bidi="uz-Cyrl-UZ"/>
    </w:rPr>
  </w:style>
  <w:style w:type="character" w:styleId="Lienhypertexte">
    <w:name w:val="Hyperlink"/>
    <w:rPr>
      <w:color w:val="000080"/>
      <w:u w:val="single"/>
      <w:lang w:val="uz-Cyrl-UZ" w:eastAsia="uz-Cyrl-UZ" w:bidi="uz-Cyrl-UZ"/>
    </w:rPr>
  </w:style>
  <w:style w:type="paragraph" w:customStyle="1" w:styleId="Heading">
    <w:name w:val="Heading"/>
    <w:basedOn w:val="Normal"/>
    <w:next w:val="Corpsdetexte"/>
    <w:qFormat/>
    <w:pPr>
      <w:keepNext/>
      <w:spacing w:before="240" w:after="120"/>
    </w:pPr>
    <w:rPr>
      <w:rFonts w:ascii="Liberation Sans" w:eastAsia="AR PL SungtiL GB"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customStyle="1"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BaseText">
    <w:name w:val="Base_Text"/>
    <w:qFormat/>
    <w:rsid w:val="009A3899"/>
    <w:pPr>
      <w:spacing w:before="120"/>
    </w:pPr>
    <w:rPr>
      <w:rFonts w:eastAsia="Times New Roman"/>
      <w:sz w:val="24"/>
      <w:szCs w:val="24"/>
    </w:rPr>
  </w:style>
  <w:style w:type="paragraph" w:customStyle="1" w:styleId="1stparatext">
    <w:name w:val="1st para text"/>
    <w:basedOn w:val="BaseText"/>
    <w:qFormat/>
    <w:rsid w:val="009A3899"/>
  </w:style>
  <w:style w:type="paragraph" w:customStyle="1" w:styleId="BaseHeading">
    <w:name w:val="Base_Heading"/>
    <w:qFormat/>
    <w:rsid w:val="009A3899"/>
    <w:pPr>
      <w:keepNext/>
      <w:spacing w:before="240"/>
      <w:outlineLvl w:val="0"/>
    </w:pPr>
    <w:rPr>
      <w:rFonts w:eastAsia="Times New Roman"/>
      <w:kern w:val="2"/>
      <w:sz w:val="28"/>
      <w:szCs w:val="28"/>
    </w:rPr>
  </w:style>
  <w:style w:type="paragraph" w:customStyle="1" w:styleId="AbstractHead">
    <w:name w:val="Abstract Head"/>
    <w:basedOn w:val="BaseHeading"/>
    <w:qFormat/>
    <w:rsid w:val="009A3899"/>
  </w:style>
  <w:style w:type="paragraph" w:customStyle="1" w:styleId="AbstractSummary">
    <w:name w:val="Abstract/Summary"/>
    <w:basedOn w:val="BaseText"/>
    <w:qFormat/>
    <w:rsid w:val="009A3899"/>
  </w:style>
  <w:style w:type="paragraph" w:customStyle="1" w:styleId="Referencesandnotes">
    <w:name w:val="References and notes"/>
    <w:basedOn w:val="BaseText"/>
    <w:qFormat/>
    <w:rsid w:val="009A3899"/>
    <w:pPr>
      <w:ind w:left="720" w:hanging="720"/>
    </w:pPr>
  </w:style>
  <w:style w:type="paragraph" w:customStyle="1" w:styleId="Acknowledgement">
    <w:name w:val="Acknowledgement"/>
    <w:basedOn w:val="Referencesandnotes"/>
    <w:qFormat/>
    <w:rsid w:val="009A3899"/>
  </w:style>
  <w:style w:type="paragraph" w:customStyle="1" w:styleId="Subhead">
    <w:name w:val="Subhead"/>
    <w:basedOn w:val="BaseHeading"/>
    <w:qFormat/>
    <w:rsid w:val="009A3899"/>
    <w:rPr>
      <w:b/>
      <w:bCs/>
      <w:sz w:val="24"/>
      <w:szCs w:val="24"/>
    </w:rPr>
  </w:style>
  <w:style w:type="paragraph" w:customStyle="1" w:styleId="AppendixHead">
    <w:name w:val="AppendixHead"/>
    <w:basedOn w:val="Subhead"/>
    <w:qFormat/>
    <w:rsid w:val="009A3899"/>
  </w:style>
  <w:style w:type="paragraph" w:customStyle="1" w:styleId="AppendixSubhead">
    <w:name w:val="AppendixSubhead"/>
    <w:basedOn w:val="Subhead"/>
    <w:qFormat/>
    <w:rsid w:val="009A3899"/>
  </w:style>
  <w:style w:type="paragraph" w:customStyle="1" w:styleId="Articletype">
    <w:name w:val="Article type"/>
    <w:basedOn w:val="BaseText"/>
    <w:qFormat/>
    <w:rsid w:val="009A3899"/>
  </w:style>
  <w:style w:type="paragraph" w:customStyle="1" w:styleId="AuthorAttribute">
    <w:name w:val="Author Attribute"/>
    <w:basedOn w:val="BaseText"/>
    <w:qFormat/>
    <w:rsid w:val="009A3899"/>
    <w:pPr>
      <w:spacing w:before="480"/>
    </w:pPr>
  </w:style>
  <w:style w:type="paragraph" w:customStyle="1" w:styleId="FootnoteText1">
    <w:name w:val="Footnote Text1"/>
    <w:basedOn w:val="BaseText"/>
    <w:qFormat/>
    <w:rsid w:val="009A3899"/>
  </w:style>
  <w:style w:type="paragraph" w:customStyle="1" w:styleId="AuthorFootnote">
    <w:name w:val="AuthorFootnote"/>
    <w:basedOn w:val="FootnoteText1"/>
    <w:qFormat/>
    <w:rsid w:val="009A3899"/>
    <w:rPr>
      <w:lang w:bidi="he-IL"/>
    </w:rPr>
  </w:style>
  <w:style w:type="paragraph" w:customStyle="1" w:styleId="Authors">
    <w:name w:val="Authors"/>
    <w:basedOn w:val="BaseText"/>
    <w:qFormat/>
    <w:rsid w:val="009A3899"/>
    <w:pPr>
      <w:spacing w:after="360"/>
      <w:jc w:val="center"/>
    </w:pPr>
  </w:style>
  <w:style w:type="paragraph" w:styleId="Textedebulles">
    <w:name w:val="Balloon Text"/>
    <w:basedOn w:val="Normal"/>
    <w:link w:val="TextedebullesCar"/>
    <w:semiHidden/>
    <w:qFormat/>
    <w:rsid w:val="009A3899"/>
    <w:rPr>
      <w:rFonts w:ascii="Lucida Grande" w:eastAsia="Times New Roman" w:hAnsi="Lucida Grande"/>
      <w:sz w:val="18"/>
      <w:szCs w:val="18"/>
    </w:rPr>
  </w:style>
  <w:style w:type="paragraph" w:customStyle="1" w:styleId="BookorMeetingInformation">
    <w:name w:val="Book or Meeting Information"/>
    <w:basedOn w:val="BaseText"/>
    <w:qFormat/>
    <w:rsid w:val="009A3899"/>
  </w:style>
  <w:style w:type="paragraph" w:customStyle="1" w:styleId="BookInformation">
    <w:name w:val="BookInformation"/>
    <w:basedOn w:val="BaseText"/>
    <w:qFormat/>
    <w:rsid w:val="009A3899"/>
  </w:style>
  <w:style w:type="paragraph" w:customStyle="1" w:styleId="Level2Head">
    <w:name w:val="Level 2 Head"/>
    <w:basedOn w:val="BaseHeading"/>
    <w:qFormat/>
    <w:rsid w:val="009A3899"/>
    <w:pPr>
      <w:outlineLvl w:val="1"/>
    </w:pPr>
    <w:rPr>
      <w:i/>
      <w:iCs/>
      <w:sz w:val="24"/>
      <w:szCs w:val="24"/>
    </w:rPr>
  </w:style>
  <w:style w:type="paragraph" w:customStyle="1" w:styleId="BoxLevel2Head">
    <w:name w:val="BoxLevel 2 Head"/>
    <w:basedOn w:val="Level2Head"/>
    <w:qFormat/>
    <w:rsid w:val="009A3899"/>
    <w:pPr>
      <w:shd w:val="clear" w:color="auto" w:fill="E6E6E6"/>
    </w:pPr>
  </w:style>
  <w:style w:type="paragraph" w:customStyle="1" w:styleId="BoxListUnnumbered">
    <w:name w:val="BoxListUnnumbered"/>
    <w:basedOn w:val="BaseText"/>
    <w:qFormat/>
    <w:rsid w:val="009A3899"/>
    <w:pPr>
      <w:shd w:val="clear" w:color="auto" w:fill="E6E6E6"/>
      <w:ind w:left="1080" w:hanging="360"/>
    </w:pPr>
  </w:style>
  <w:style w:type="paragraph" w:customStyle="1" w:styleId="BoxList">
    <w:name w:val="BoxList"/>
    <w:basedOn w:val="BoxListUnnumbered"/>
    <w:qFormat/>
    <w:rsid w:val="009A3899"/>
  </w:style>
  <w:style w:type="paragraph" w:customStyle="1" w:styleId="BoxSubhead">
    <w:name w:val="BoxSubhead"/>
    <w:basedOn w:val="Subhead"/>
    <w:qFormat/>
    <w:rsid w:val="009A3899"/>
    <w:pPr>
      <w:shd w:val="clear" w:color="auto" w:fill="E6E6E6"/>
    </w:pPr>
  </w:style>
  <w:style w:type="paragraph" w:customStyle="1" w:styleId="Paragraph">
    <w:name w:val="Paragraph"/>
    <w:basedOn w:val="BaseText"/>
    <w:qFormat/>
    <w:rsid w:val="009A3899"/>
    <w:pPr>
      <w:spacing w:line="480" w:lineRule="auto"/>
      <w:ind w:firstLine="720"/>
      <w:jc w:val="both"/>
    </w:pPr>
  </w:style>
  <w:style w:type="paragraph" w:customStyle="1" w:styleId="BoxText">
    <w:name w:val="BoxText"/>
    <w:basedOn w:val="Paragraph"/>
    <w:qFormat/>
    <w:rsid w:val="009A3899"/>
    <w:pPr>
      <w:shd w:val="clear" w:color="auto" w:fill="E6E6E6"/>
    </w:pPr>
  </w:style>
  <w:style w:type="paragraph" w:customStyle="1" w:styleId="BoxTitle">
    <w:name w:val="BoxTitle"/>
    <w:basedOn w:val="BaseHeading"/>
    <w:qFormat/>
    <w:rsid w:val="009A3899"/>
    <w:pPr>
      <w:shd w:val="clear" w:color="auto" w:fill="E6E6E6"/>
    </w:pPr>
    <w:rPr>
      <w:b/>
      <w:sz w:val="24"/>
      <w:szCs w:val="24"/>
    </w:rPr>
  </w:style>
  <w:style w:type="paragraph" w:customStyle="1" w:styleId="BulletedText">
    <w:name w:val="Bulleted Text"/>
    <w:basedOn w:val="BaseText"/>
    <w:qFormat/>
    <w:rsid w:val="009A3899"/>
    <w:pPr>
      <w:ind w:left="720" w:hanging="720"/>
    </w:pPr>
  </w:style>
  <w:style w:type="paragraph" w:customStyle="1" w:styleId="career-magazine">
    <w:name w:val="career-magazine"/>
    <w:basedOn w:val="BaseText"/>
    <w:qFormat/>
    <w:rsid w:val="009A3899"/>
    <w:pPr>
      <w:jc w:val="right"/>
    </w:pPr>
    <w:rPr>
      <w:color w:val="FF0000"/>
    </w:rPr>
  </w:style>
  <w:style w:type="paragraph" w:customStyle="1" w:styleId="career-stage">
    <w:name w:val="career-stage"/>
    <w:basedOn w:val="BaseText"/>
    <w:qFormat/>
    <w:rsid w:val="009A3899"/>
    <w:pPr>
      <w:jc w:val="right"/>
    </w:pPr>
    <w:rPr>
      <w:color w:val="339966"/>
    </w:rPr>
  </w:style>
  <w:style w:type="paragraph" w:styleId="Commentaire">
    <w:name w:val="annotation text"/>
    <w:basedOn w:val="Normal"/>
    <w:link w:val="CommentaireCar"/>
    <w:semiHidden/>
    <w:qFormat/>
    <w:rsid w:val="009A3899"/>
    <w:rPr>
      <w:rFonts w:eastAsia="Times New Roman"/>
    </w:rPr>
  </w:style>
  <w:style w:type="paragraph" w:styleId="Objetducommentaire">
    <w:name w:val="annotation subject"/>
    <w:basedOn w:val="Commentaire"/>
    <w:link w:val="ObjetducommentaireCar"/>
    <w:uiPriority w:val="99"/>
    <w:semiHidden/>
    <w:unhideWhenUsed/>
    <w:qFormat/>
    <w:rsid w:val="009A3899"/>
    <w:rPr>
      <w:b/>
      <w:bCs/>
    </w:rPr>
  </w:style>
  <w:style w:type="paragraph" w:customStyle="1" w:styleId="ContinuedParagraph">
    <w:name w:val="ContinuedParagraph"/>
    <w:basedOn w:val="Paragraph"/>
    <w:qFormat/>
    <w:rsid w:val="009A3899"/>
    <w:pPr>
      <w:ind w:firstLine="0"/>
    </w:pPr>
  </w:style>
  <w:style w:type="paragraph" w:customStyle="1" w:styleId="Correspondence">
    <w:name w:val="Correspondence"/>
    <w:basedOn w:val="BaseText"/>
    <w:qFormat/>
    <w:rsid w:val="009A3899"/>
    <w:pPr>
      <w:spacing w:before="0" w:after="240"/>
    </w:pPr>
  </w:style>
  <w:style w:type="paragraph" w:customStyle="1" w:styleId="DateAccepted">
    <w:name w:val="Date Accepted"/>
    <w:basedOn w:val="BaseText"/>
    <w:qFormat/>
    <w:rsid w:val="009A3899"/>
    <w:pPr>
      <w:spacing w:before="360"/>
    </w:pPr>
  </w:style>
  <w:style w:type="paragraph" w:customStyle="1" w:styleId="Deck">
    <w:name w:val="Deck"/>
    <w:basedOn w:val="BaseHeading"/>
    <w:qFormat/>
    <w:rsid w:val="009A3899"/>
    <w:pPr>
      <w:outlineLvl w:val="1"/>
    </w:pPr>
  </w:style>
  <w:style w:type="paragraph" w:customStyle="1" w:styleId="DefTerm">
    <w:name w:val="DefTerm"/>
    <w:basedOn w:val="BaseText"/>
    <w:qFormat/>
    <w:rsid w:val="009A3899"/>
    <w:pPr>
      <w:ind w:left="720"/>
    </w:pPr>
  </w:style>
  <w:style w:type="paragraph" w:customStyle="1" w:styleId="Definition">
    <w:name w:val="Definition"/>
    <w:basedOn w:val="DefTerm"/>
    <w:qFormat/>
    <w:rsid w:val="009A3899"/>
    <w:pPr>
      <w:ind w:left="1080" w:hanging="360"/>
    </w:pPr>
  </w:style>
  <w:style w:type="paragraph" w:customStyle="1" w:styleId="DefListTitle">
    <w:name w:val="DefListTitle"/>
    <w:basedOn w:val="BaseHeading"/>
    <w:qFormat/>
    <w:rsid w:val="009A3899"/>
  </w:style>
  <w:style w:type="paragraph" w:customStyle="1" w:styleId="discipline">
    <w:name w:val="discipline"/>
    <w:basedOn w:val="BaseText"/>
    <w:qFormat/>
    <w:rsid w:val="009A3899"/>
    <w:pPr>
      <w:jc w:val="right"/>
    </w:pPr>
    <w:rPr>
      <w:color w:val="993366"/>
    </w:rPr>
  </w:style>
  <w:style w:type="paragraph" w:customStyle="1" w:styleId="Editors">
    <w:name w:val="Editors"/>
    <w:basedOn w:val="Authors"/>
    <w:qFormat/>
    <w:rsid w:val="009A3899"/>
  </w:style>
  <w:style w:type="paragraph" w:customStyle="1" w:styleId="EndnoteText">
    <w:name w:val="Endnote Text"/>
    <w:basedOn w:val="Normal"/>
    <w:link w:val="EndnoteTextChar"/>
    <w:semiHidden/>
    <w:rsid w:val="009A3899"/>
    <w:rPr>
      <w:rFonts w:ascii="Cambria" w:eastAsia="Cambria" w:hAnsi="Cambria"/>
    </w:rPr>
  </w:style>
  <w:style w:type="paragraph" w:customStyle="1" w:styleId="Equation">
    <w:name w:val="Equation"/>
    <w:basedOn w:val="BaseText"/>
    <w:qFormat/>
    <w:rsid w:val="009A3899"/>
    <w:pPr>
      <w:jc w:val="center"/>
    </w:pPr>
  </w:style>
  <w:style w:type="paragraph" w:customStyle="1" w:styleId="FieldCodes">
    <w:name w:val="FieldCodes"/>
    <w:basedOn w:val="BaseText"/>
    <w:qFormat/>
    <w:rsid w:val="009A3899"/>
  </w:style>
  <w:style w:type="paragraph" w:customStyle="1" w:styleId="Legend">
    <w:name w:val="Legend"/>
    <w:basedOn w:val="BaseHeading"/>
    <w:qFormat/>
    <w:rsid w:val="009A3899"/>
    <w:rPr>
      <w:sz w:val="24"/>
      <w:szCs w:val="24"/>
    </w:rPr>
  </w:style>
  <w:style w:type="paragraph" w:customStyle="1" w:styleId="FigureCopyright">
    <w:name w:val="FigureCopyright"/>
    <w:basedOn w:val="Legend"/>
    <w:qFormat/>
    <w:rsid w:val="009A3899"/>
    <w:pPr>
      <w:spacing w:before="80"/>
    </w:pPr>
    <w:rPr>
      <w:lang w:bidi="he-IL"/>
    </w:rPr>
  </w:style>
  <w:style w:type="paragraph" w:customStyle="1" w:styleId="FigureCredit">
    <w:name w:val="FigureCredit"/>
    <w:basedOn w:val="FigureCopyright"/>
    <w:qFormat/>
    <w:rsid w:val="009A3899"/>
  </w:style>
  <w:style w:type="paragraph" w:customStyle="1" w:styleId="HeaderandFooter">
    <w:name w:val="Header and Footer"/>
    <w:basedOn w:val="Normal"/>
    <w:qFormat/>
  </w:style>
  <w:style w:type="paragraph" w:customStyle="1" w:styleId="Footer">
    <w:name w:val="Footer"/>
    <w:basedOn w:val="Normal"/>
    <w:link w:val="FooterChar"/>
    <w:uiPriority w:val="99"/>
    <w:rsid w:val="009A3899"/>
    <w:pPr>
      <w:suppressLineNumbers/>
      <w:tabs>
        <w:tab w:val="center" w:pos="4320"/>
        <w:tab w:val="right" w:pos="8640"/>
      </w:tabs>
    </w:pPr>
    <w:rPr>
      <w:rFonts w:eastAsia="Times New Roman"/>
    </w:rPr>
  </w:style>
  <w:style w:type="paragraph" w:customStyle="1" w:styleId="Gloss">
    <w:name w:val="Gloss"/>
    <w:basedOn w:val="AbstractSummary"/>
    <w:qFormat/>
    <w:rsid w:val="009A3899"/>
  </w:style>
  <w:style w:type="paragraph" w:customStyle="1" w:styleId="Glossary">
    <w:name w:val="Glossary"/>
    <w:basedOn w:val="BaseText"/>
    <w:qFormat/>
    <w:rsid w:val="009A3899"/>
  </w:style>
  <w:style w:type="paragraph" w:customStyle="1" w:styleId="GlossHead">
    <w:name w:val="GlossHead"/>
    <w:basedOn w:val="AbstractHead"/>
    <w:qFormat/>
    <w:rsid w:val="009A3899"/>
  </w:style>
  <w:style w:type="paragraph" w:customStyle="1" w:styleId="GraphicAltText">
    <w:name w:val="GraphicAltText"/>
    <w:basedOn w:val="Legend"/>
    <w:qFormat/>
    <w:rsid w:val="009A3899"/>
  </w:style>
  <w:style w:type="paragraph" w:customStyle="1" w:styleId="GraphicCredit">
    <w:name w:val="GraphicCredit"/>
    <w:basedOn w:val="FigureCredit"/>
    <w:qFormat/>
    <w:rsid w:val="009A3899"/>
  </w:style>
  <w:style w:type="paragraph" w:customStyle="1" w:styleId="Head">
    <w:name w:val="Head"/>
    <w:basedOn w:val="BaseHeading"/>
    <w:qFormat/>
    <w:rsid w:val="009A3899"/>
    <w:pPr>
      <w:spacing w:before="120" w:after="120"/>
      <w:jc w:val="center"/>
    </w:pPr>
    <w:rPr>
      <w:b/>
      <w:bCs/>
    </w:rPr>
  </w:style>
  <w:style w:type="paragraph" w:customStyle="1" w:styleId="Header">
    <w:name w:val="Header"/>
    <w:basedOn w:val="Normal"/>
    <w:link w:val="HeaderChar"/>
    <w:rsid w:val="009A3899"/>
    <w:pPr>
      <w:suppressLineNumbers/>
      <w:tabs>
        <w:tab w:val="center" w:pos="4320"/>
        <w:tab w:val="right" w:pos="8640"/>
      </w:tabs>
    </w:pPr>
    <w:rPr>
      <w:rFonts w:eastAsia="Times New Roman"/>
    </w:rPr>
  </w:style>
  <w:style w:type="paragraph" w:styleId="HTMLprformat">
    <w:name w:val="HTML Preformatted"/>
    <w:basedOn w:val="Normal"/>
    <w:link w:val="HTMLprformatCar"/>
    <w:qFormat/>
    <w:rsid w:val="009A3899"/>
    <w:rPr>
      <w:rFonts w:ascii="Consolas" w:eastAsia="Times New Roman" w:hAnsi="Consolas"/>
    </w:rPr>
  </w:style>
  <w:style w:type="paragraph" w:customStyle="1" w:styleId="InstructionsText">
    <w:name w:val="Instructions Text"/>
    <w:basedOn w:val="BaseText"/>
    <w:qFormat/>
    <w:rsid w:val="009A3899"/>
  </w:style>
  <w:style w:type="paragraph" w:customStyle="1" w:styleId="Overline">
    <w:name w:val="Overline"/>
    <w:basedOn w:val="BaseText"/>
    <w:qFormat/>
    <w:rsid w:val="009A3899"/>
  </w:style>
  <w:style w:type="paragraph" w:customStyle="1" w:styleId="IssueName">
    <w:name w:val="IssueName"/>
    <w:basedOn w:val="Overline"/>
    <w:qFormat/>
    <w:rsid w:val="009A3899"/>
  </w:style>
  <w:style w:type="paragraph" w:customStyle="1" w:styleId="Keywords">
    <w:name w:val="Keywords"/>
    <w:basedOn w:val="BaseText"/>
    <w:qFormat/>
    <w:rsid w:val="009A3899"/>
  </w:style>
  <w:style w:type="paragraph" w:customStyle="1" w:styleId="Level3Head">
    <w:name w:val="Level 3 Head"/>
    <w:basedOn w:val="BaseHeading"/>
    <w:qFormat/>
    <w:rsid w:val="009A3899"/>
    <w:pPr>
      <w:outlineLvl w:val="2"/>
    </w:pPr>
    <w:rPr>
      <w:sz w:val="24"/>
      <w:szCs w:val="24"/>
      <w:u w:val="single"/>
    </w:rPr>
  </w:style>
  <w:style w:type="paragraph" w:customStyle="1" w:styleId="Level4Head">
    <w:name w:val="Level 4 Head"/>
    <w:basedOn w:val="BaseHeading"/>
    <w:qFormat/>
    <w:rsid w:val="009A3899"/>
    <w:pPr>
      <w:ind w:left="346"/>
    </w:pPr>
    <w:rPr>
      <w:sz w:val="24"/>
      <w:szCs w:val="24"/>
    </w:rPr>
  </w:style>
  <w:style w:type="paragraph" w:customStyle="1" w:styleId="Literaryquote">
    <w:name w:val="Literary quote"/>
    <w:basedOn w:val="BaseText"/>
    <w:qFormat/>
    <w:rsid w:val="009A3899"/>
    <w:pPr>
      <w:ind w:left="1440" w:right="1440"/>
    </w:pPr>
  </w:style>
  <w:style w:type="paragraph" w:customStyle="1" w:styleId="MaterialsText">
    <w:name w:val="Materials Text"/>
    <w:basedOn w:val="BaseText"/>
    <w:qFormat/>
    <w:rsid w:val="009A3899"/>
  </w:style>
  <w:style w:type="paragraph" w:customStyle="1" w:styleId="NoteInProof">
    <w:name w:val="NoteInProof"/>
    <w:basedOn w:val="BaseText"/>
    <w:qFormat/>
    <w:rsid w:val="009A3899"/>
  </w:style>
  <w:style w:type="paragraph" w:customStyle="1" w:styleId="Notes">
    <w:name w:val="Notes"/>
    <w:basedOn w:val="BaseText"/>
    <w:qFormat/>
    <w:rsid w:val="009A3899"/>
    <w:rPr>
      <w:i/>
    </w:rPr>
  </w:style>
  <w:style w:type="paragraph" w:customStyle="1" w:styleId="Notes-Helvetica">
    <w:name w:val="Notes-Helvetica"/>
    <w:basedOn w:val="BaseText"/>
    <w:qFormat/>
    <w:rsid w:val="009A3899"/>
    <w:rPr>
      <w:i/>
    </w:rPr>
  </w:style>
  <w:style w:type="paragraph" w:customStyle="1" w:styleId="NumberedInstructions">
    <w:name w:val="Numbered Instructions"/>
    <w:basedOn w:val="BaseText"/>
    <w:qFormat/>
    <w:rsid w:val="009A3899"/>
  </w:style>
  <w:style w:type="paragraph" w:customStyle="1" w:styleId="OutlineLevel1">
    <w:name w:val="OutlineLevel1"/>
    <w:basedOn w:val="BaseHeading"/>
    <w:qFormat/>
    <w:rsid w:val="009A3899"/>
    <w:rPr>
      <w:b/>
      <w:bCs/>
    </w:rPr>
  </w:style>
  <w:style w:type="paragraph" w:customStyle="1" w:styleId="OutlineLevel2">
    <w:name w:val="OutlineLevel2"/>
    <w:basedOn w:val="BaseHeading"/>
    <w:qFormat/>
    <w:rsid w:val="009A3899"/>
    <w:pPr>
      <w:ind w:left="360"/>
      <w:outlineLvl w:val="1"/>
    </w:pPr>
    <w:rPr>
      <w:b/>
      <w:bCs/>
      <w:sz w:val="24"/>
      <w:szCs w:val="24"/>
    </w:rPr>
  </w:style>
  <w:style w:type="paragraph" w:customStyle="1" w:styleId="OutlineLevel3">
    <w:name w:val="OutlineLevel3"/>
    <w:basedOn w:val="BaseHeading"/>
    <w:qFormat/>
    <w:rsid w:val="009A3899"/>
    <w:pPr>
      <w:ind w:left="720"/>
      <w:outlineLvl w:val="2"/>
    </w:pPr>
    <w:rPr>
      <w:b/>
      <w:bCs/>
      <w:sz w:val="24"/>
      <w:szCs w:val="24"/>
    </w:rPr>
  </w:style>
  <w:style w:type="paragraph" w:customStyle="1" w:styleId="Preformat">
    <w:name w:val="Preformat"/>
    <w:basedOn w:val="BaseText"/>
    <w:qForma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qFormat/>
    <w:rsid w:val="009A3899"/>
  </w:style>
  <w:style w:type="paragraph" w:customStyle="1" w:styleId="ProductInformation">
    <w:name w:val="ProductInformation"/>
    <w:basedOn w:val="BaseText"/>
    <w:qFormat/>
    <w:rsid w:val="009A3899"/>
  </w:style>
  <w:style w:type="paragraph" w:customStyle="1" w:styleId="ProductTitle">
    <w:name w:val="ProductTitle"/>
    <w:basedOn w:val="BaseText"/>
    <w:qFormat/>
    <w:rsid w:val="009A3899"/>
    <w:rPr>
      <w:b/>
      <w:bCs/>
    </w:rPr>
  </w:style>
  <w:style w:type="paragraph" w:customStyle="1" w:styleId="PublishedOnline">
    <w:name w:val="Published Online"/>
    <w:basedOn w:val="DateAccepted"/>
    <w:qFormat/>
    <w:rsid w:val="009A3899"/>
  </w:style>
  <w:style w:type="paragraph" w:customStyle="1" w:styleId="RecipeMaterials">
    <w:name w:val="Recipe Materials"/>
    <w:basedOn w:val="BaseText"/>
    <w:qFormat/>
    <w:rsid w:val="009A3899"/>
  </w:style>
  <w:style w:type="paragraph" w:customStyle="1" w:styleId="Refhead">
    <w:name w:val="Ref head"/>
    <w:basedOn w:val="BaseHeading"/>
    <w:qFormat/>
    <w:rsid w:val="009A3899"/>
    <w:pPr>
      <w:spacing w:before="120" w:after="120"/>
    </w:pPr>
    <w:rPr>
      <w:b/>
      <w:bCs/>
      <w:sz w:val="24"/>
      <w:szCs w:val="24"/>
    </w:rPr>
  </w:style>
  <w:style w:type="paragraph" w:customStyle="1" w:styleId="ReferenceNote">
    <w:name w:val="Reference Note"/>
    <w:basedOn w:val="Referencesandnotes"/>
    <w:qFormat/>
    <w:rsid w:val="009A3899"/>
  </w:style>
  <w:style w:type="paragraph" w:customStyle="1" w:styleId="ReferencesandnotesLong">
    <w:name w:val="References and notes Long"/>
    <w:basedOn w:val="BaseText"/>
    <w:qFormat/>
    <w:rsid w:val="009A3899"/>
    <w:pPr>
      <w:ind w:left="720" w:hanging="720"/>
    </w:pPr>
  </w:style>
  <w:style w:type="paragraph" w:customStyle="1" w:styleId="region">
    <w:name w:val="region"/>
    <w:basedOn w:val="BaseText"/>
    <w:qFormat/>
    <w:rsid w:val="009A3899"/>
    <w:pPr>
      <w:jc w:val="right"/>
    </w:pPr>
    <w:rPr>
      <w:color w:val="0000FF"/>
    </w:rPr>
  </w:style>
  <w:style w:type="paragraph" w:customStyle="1" w:styleId="RelatedArticle">
    <w:name w:val="RelatedArticle"/>
    <w:basedOn w:val="Referencesandnotes"/>
    <w:qFormat/>
    <w:rsid w:val="009A3899"/>
  </w:style>
  <w:style w:type="paragraph" w:customStyle="1" w:styleId="RunHead">
    <w:name w:val="RunHead"/>
    <w:basedOn w:val="BaseText"/>
    <w:qFormat/>
    <w:rsid w:val="009A3899"/>
  </w:style>
  <w:style w:type="paragraph" w:customStyle="1" w:styleId="SOMContent">
    <w:name w:val="SOMContent"/>
    <w:basedOn w:val="1stparatext"/>
    <w:qFormat/>
    <w:rsid w:val="009A3899"/>
  </w:style>
  <w:style w:type="paragraph" w:customStyle="1" w:styleId="SOMHead">
    <w:name w:val="SOMHead"/>
    <w:basedOn w:val="BaseHeading"/>
    <w:qFormat/>
    <w:rsid w:val="009A3899"/>
    <w:rPr>
      <w:b/>
      <w:sz w:val="24"/>
      <w:szCs w:val="24"/>
    </w:rPr>
  </w:style>
  <w:style w:type="paragraph" w:customStyle="1" w:styleId="Speaker">
    <w:name w:val="Speaker"/>
    <w:basedOn w:val="Paragraph"/>
    <w:qFormat/>
    <w:rsid w:val="009A3899"/>
    <w:rPr>
      <w:b/>
      <w:lang w:bidi="he-IL"/>
    </w:rPr>
  </w:style>
  <w:style w:type="paragraph" w:customStyle="1" w:styleId="Speech">
    <w:name w:val="Speech"/>
    <w:basedOn w:val="Paragraph"/>
    <w:qFormat/>
    <w:rsid w:val="009A3899"/>
    <w:rPr>
      <w:lang w:bidi="he-IL"/>
    </w:rPr>
  </w:style>
  <w:style w:type="paragraph" w:customStyle="1" w:styleId="SX-Abstract">
    <w:name w:val="SX-Abstract"/>
    <w:basedOn w:val="Normal"/>
    <w:qFormat/>
    <w:rsid w:val="009A3899"/>
    <w:pPr>
      <w:widowControl w:val="0"/>
      <w:spacing w:before="120" w:after="240" w:line="210" w:lineRule="exact"/>
      <w:ind w:left="700" w:right="700"/>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pPr>
    <w:rPr>
      <w:rFonts w:eastAsia="Times New Roman"/>
      <w:b/>
      <w:sz w:val="18"/>
    </w:rPr>
  </w:style>
  <w:style w:type="paragraph" w:customStyle="1" w:styleId="SX-Authornames">
    <w:name w:val="SX-Author names"/>
    <w:basedOn w:val="Normal"/>
    <w:qFormat/>
    <w:rsid w:val="009A3899"/>
    <w:pPr>
      <w:spacing w:after="120" w:line="210" w:lineRule="exact"/>
    </w:pPr>
    <w:rPr>
      <w:rFonts w:ascii="BlissMedium" w:eastAsia="Times New Roman" w:hAnsi="BlissMedium"/>
    </w:rPr>
  </w:style>
  <w:style w:type="paragraph" w:customStyle="1" w:styleId="SX-Bodytext">
    <w:name w:val="SX-Body text"/>
    <w:basedOn w:val="Normal"/>
    <w:next w:val="Normal"/>
    <w:qFormat/>
    <w:rsid w:val="009A3899"/>
    <w:pPr>
      <w:spacing w:line="210" w:lineRule="exact"/>
      <w:ind w:firstLine="288"/>
    </w:pPr>
    <w:rPr>
      <w:rFonts w:eastAsia="Times New Roman"/>
      <w:sz w:val="18"/>
    </w:rPr>
  </w:style>
  <w:style w:type="paragraph" w:customStyle="1" w:styleId="SX-Bodytextflush">
    <w:name w:val="SX-Body text flush"/>
    <w:basedOn w:val="SX-Bodytext"/>
    <w:qForma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pPr>
    <w:rPr>
      <w:rFonts w:eastAsia="Times New Roman"/>
      <w:sz w:val="16"/>
    </w:rPr>
  </w:style>
  <w:style w:type="paragraph" w:customStyle="1" w:styleId="SX-Equation">
    <w:name w:val="SX-Equation"/>
    <w:basedOn w:val="SX-Bodytextflush"/>
    <w:qFormat/>
    <w:rsid w:val="009A3899"/>
    <w:pPr>
      <w:spacing w:line="240" w:lineRule="auto"/>
      <w:jc w:val="center"/>
    </w:pPr>
  </w:style>
  <w:style w:type="paragraph" w:customStyle="1" w:styleId="SX-Legend">
    <w:name w:val="SX-Legend"/>
    <w:basedOn w:val="SX-Authornames"/>
    <w:qFormat/>
    <w:rsid w:val="009A3899"/>
    <w:rPr>
      <w:sz w:val="18"/>
    </w:rPr>
  </w:style>
  <w:style w:type="paragraph" w:customStyle="1" w:styleId="SX-References">
    <w:name w:val="SX-References"/>
    <w:basedOn w:val="Normal"/>
    <w:qFormat/>
    <w:rsid w:val="009A3899"/>
    <w:pPr>
      <w:spacing w:line="190" w:lineRule="exact"/>
      <w:ind w:left="245" w:hanging="245"/>
    </w:pPr>
    <w:rPr>
      <w:rFonts w:eastAsia="Times New Roman"/>
      <w:sz w:val="16"/>
    </w:rPr>
  </w:style>
  <w:style w:type="paragraph" w:customStyle="1" w:styleId="SX-RefHead">
    <w:name w:val="SX-RefHead"/>
    <w:basedOn w:val="Normal"/>
    <w:qFormat/>
    <w:rsid w:val="009A3899"/>
    <w:pPr>
      <w:spacing w:before="200" w:line="190" w:lineRule="exact"/>
    </w:pPr>
    <w:rPr>
      <w:rFonts w:eastAsia="Times New Roman"/>
      <w:b/>
      <w:sz w:val="16"/>
    </w:rPr>
  </w:style>
  <w:style w:type="paragraph" w:customStyle="1" w:styleId="SX-SOMHead">
    <w:name w:val="SX-SOMHead"/>
    <w:basedOn w:val="SX-RefHead"/>
    <w:qFormat/>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pPr>
    <w:rPr>
      <w:rFonts w:ascii="BlissMedium" w:eastAsia="Times New Roman" w:hAnsi="BlissMedium"/>
      <w:sz w:val="18"/>
    </w:rPr>
  </w:style>
  <w:style w:type="paragraph" w:customStyle="1" w:styleId="SX-Title">
    <w:name w:val="SX-Title"/>
    <w:basedOn w:val="Normal"/>
    <w:qFormat/>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qFormat/>
    <w:rsid w:val="009A3899"/>
    <w:pPr>
      <w:spacing w:before="0"/>
    </w:pPr>
  </w:style>
  <w:style w:type="paragraph" w:customStyle="1" w:styleId="Tabletext">
    <w:name w:val="Table text"/>
    <w:basedOn w:val="BaseText"/>
    <w:qFormat/>
    <w:rsid w:val="009A3899"/>
    <w:pPr>
      <w:spacing w:before="0"/>
    </w:pPr>
  </w:style>
  <w:style w:type="paragraph" w:customStyle="1" w:styleId="TableLegend">
    <w:name w:val="TableLegend"/>
    <w:basedOn w:val="BaseText"/>
    <w:qFormat/>
    <w:rsid w:val="009A3899"/>
    <w:pPr>
      <w:spacing w:before="0"/>
    </w:pPr>
  </w:style>
  <w:style w:type="paragraph" w:customStyle="1" w:styleId="TableTitle">
    <w:name w:val="TableTitle"/>
    <w:basedOn w:val="BaseHeading"/>
    <w:qFormat/>
    <w:rsid w:val="009A3899"/>
  </w:style>
  <w:style w:type="paragraph" w:customStyle="1" w:styleId="Teaser">
    <w:name w:val="Teaser"/>
    <w:basedOn w:val="BaseText"/>
    <w:qFormat/>
    <w:rsid w:val="009A3899"/>
  </w:style>
  <w:style w:type="paragraph" w:customStyle="1" w:styleId="TWIS">
    <w:name w:val="TWIS"/>
    <w:basedOn w:val="AbstractSummary"/>
    <w:qFormat/>
    <w:rsid w:val="009A3899"/>
  </w:style>
  <w:style w:type="paragraph" w:customStyle="1" w:styleId="TWISorEC">
    <w:name w:val="TWIS or EC"/>
    <w:basedOn w:val="Normal"/>
    <w:qFormat/>
    <w:rsid w:val="009A3899"/>
    <w:pPr>
      <w:spacing w:line="210" w:lineRule="exact"/>
    </w:pPr>
    <w:rPr>
      <w:rFonts w:ascii="BlissRegular" w:eastAsia="Times New Roman" w:hAnsi="BlissRegular"/>
      <w:sz w:val="19"/>
    </w:rPr>
  </w:style>
  <w:style w:type="paragraph" w:customStyle="1" w:styleId="work-sector">
    <w:name w:val="work-sector"/>
    <w:basedOn w:val="BaseText"/>
    <w:qFormat/>
    <w:rsid w:val="009A3899"/>
    <w:pPr>
      <w:jc w:val="right"/>
    </w:pPr>
    <w:rPr>
      <w:color w:val="003300"/>
    </w:rPr>
  </w:style>
  <w:style w:type="paragraph" w:customStyle="1" w:styleId="DOI">
    <w:name w:val="DOI"/>
    <w:basedOn w:val="DateAccepted"/>
    <w:qFormat/>
    <w:rsid w:val="009A7F20"/>
  </w:style>
  <w:style w:type="paragraph" w:customStyle="1" w:styleId="MediumList2-Accent21">
    <w:name w:val="Medium List 2 - Accent 21"/>
    <w:uiPriority w:val="99"/>
    <w:semiHidden/>
    <w:qFormat/>
    <w:rsid w:val="001B3B1A"/>
  </w:style>
  <w:style w:type="paragraph" w:customStyle="1" w:styleId="PreformattedText">
    <w:name w:val="Preformatted Text"/>
    <w:basedOn w:val="Normal"/>
    <w:qFormat/>
    <w:rPr>
      <w:rFonts w:eastAsia="Liberation Mono" w:cs="Liberation Mono"/>
      <w:sz w:val="24"/>
    </w:rPr>
  </w:style>
  <w:style w:type="paragraph" w:styleId="Bibliographie">
    <w:name w:val="Bibliography"/>
    <w:basedOn w:val="Normal"/>
    <w:next w:val="Normal"/>
    <w:uiPriority w:val="37"/>
    <w:unhideWhenUsed/>
    <w:qFormat/>
    <w:rsid w:val="00D11CB2"/>
    <w:pPr>
      <w:tabs>
        <w:tab w:val="left" w:pos="500"/>
      </w:tabs>
      <w:spacing w:after="240"/>
      <w:ind w:left="504" w:hanging="504"/>
    </w:pPr>
  </w:style>
  <w:style w:type="paragraph" w:styleId="Paragraphedeliste">
    <w:name w:val="List Paragraph"/>
    <w:basedOn w:val="Normal"/>
    <w:uiPriority w:val="34"/>
    <w:qFormat/>
    <w:rsid w:val="00A74C77"/>
    <w:pPr>
      <w:ind w:left="720"/>
      <w:contextualSpacing/>
    </w:pPr>
  </w:style>
  <w:style w:type="paragraph" w:customStyle="1" w:styleId="Bibliography1">
    <w:name w:val="Bibliography 1"/>
    <w:basedOn w:val="Index"/>
    <w:qFormat/>
    <w:pPr>
      <w:tabs>
        <w:tab w:val="right" w:leader="dot" w:pos="9447"/>
      </w:tabs>
    </w:pPr>
  </w:style>
  <w:style w:type="paragraph" w:styleId="Rvision">
    <w:name w:val="Revision"/>
    <w:uiPriority w:val="99"/>
    <w:semiHidden/>
    <w:qFormat/>
    <w:rsid w:val="00114CEB"/>
    <w:pPr>
      <w:suppressAutoHyphens w:val="0"/>
    </w:pPr>
  </w:style>
  <w:style w:type="table" w:styleId="Grille">
    <w:name w:val="Table Grid"/>
    <w:basedOn w:val="TableauNormal"/>
    <w:rsid w:val="00B547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mailto:lelosq@ipgp.fr" TargetMode="External"/><Relationship Id="rId10" Type="http://schemas.openxmlformats.org/officeDocument/2006/relationships/hyperlink" Target="https://github.com/charlesll/neurav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5A20E00-33BA-B749-9D75-A89B50E81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11</Pages>
  <Words>2884</Words>
  <Characters>15862</Characters>
  <Application>Microsoft Macintosh Word</Application>
  <DocSecurity>0</DocSecurity>
  <Lines>132</Lines>
  <Paragraphs>37</Paragraphs>
  <ScaleCrop>false</ScaleCrop>
  <Company>Microsoft</Company>
  <LinksUpToDate>false</LinksUpToDate>
  <CharactersWithSpaces>18709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Manuscript Template</dc:title>
  <dc:subject/>
  <dc:creator>bhanson</dc:creator>
  <dc:description/>
  <cp:lastModifiedBy>daniel</cp:lastModifiedBy>
  <cp:revision>3</cp:revision>
  <dcterms:created xsi:type="dcterms:W3CDTF">2020-09-02T07:55:00Z</dcterms:created>
  <dcterms:modified xsi:type="dcterms:W3CDTF">2020-09-02T08:28:00Z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BREF_01DwZBhlWVMyCRA2ky2NW_1">
    <vt:lpwstr>ZOTERO_ITEM CSL_CITATION {"citationID":"lLtU9ciK","properties":{"formattedCitation":"({\\i{}37}, {\\i{}38})","plainCitation":"(37, 38)","noteIndex":0},"citationItems":[{"id":331,"uris":["http://zotero.org/users/453153/items/4BH93N2T"],"uri":["http://zoter</vt:lpwstr>
  </property>
  <property fmtid="{D5CDD505-2E9C-101B-9397-08002B2CF9AE}" pid="10" name="ZOTERO_BREF_01DwZBhlWVMyCRA2ky2NW_2">
    <vt:lpwstr>o.org/users/453153/items/4BH93N2T"],"itemData":{"id":331,"type":"article-journal","title":"Haploandesitic melts at magmatic temperatures: In situ, high-temperature structure and properties of melts along the join K&lt;sup&gt;\\circ$&lt;/sup&gt;C at atmospheric pressu</vt:lpwstr>
  </property>
  <property fmtid="{D5CDD505-2E9C-101B-9397-08002B2CF9AE}" pid="11" name="ZOTERO_BREF_01DwZBhlWVMyCRA2ky2NW_3">
    <vt:lpwstr>re","container-title":"Geochimica et Cosmochimica Acta","page":"3665-3685","volume":"60","author":[{"family":"Mysen","given":"B. O."}],"issued":{"date-parts":[["1996"]]}}},{"id":353,"uris":["http://zotero.org/users/453153/items/JKXIF4RR"],"uri":["http://z</vt:lpwstr>
  </property>
  <property fmtid="{D5CDD505-2E9C-101B-9397-08002B2CF9AE}" pid="12" name="ZOTERO_BREF_01DwZBhlWVMyCRA2ky2NW_4">
    <vt:lpwstr>otero.org/users/453153/items/JKXIF4RR"],"itemData":{"id":353,"type":"article-journal","title":"Structure and properties of magmatic liquids: From haplobasalt to haploandesite","container-title":"Geochimica et Cosmochimica Acta","page":"95-112","volume":"6</vt:lpwstr>
  </property>
  <property fmtid="{D5CDD505-2E9C-101B-9397-08002B2CF9AE}" pid="13" name="ZOTERO_BREF_01DwZBhlWVMyCRA2ky2NW_5">
    <vt:lpwstr>3","author":[{"family":"Mysen","given":"B. O."}],"issued":{"date-parts":[["1999"]]}}}],"schema":"https://github.com/citation-style-language/schema/raw/master/csl-citation.json"}</vt:lpwstr>
  </property>
  <property fmtid="{D5CDD505-2E9C-101B-9397-08002B2CF9AE}" pid="14" name="ZOTERO_BREF_0ZcLzBwD5eSK_1">
    <vt:lpwstr>ZOTERO_ITEM CSL_CITATION {"citationID":"LBmQ6mYz","properties":{"formattedCitation":"({\\i{}16})","plainCitation":"(16)","noteIndex":0},"citationItems":[{"id":6029,"uris":["http://zotero.org/users/453153/items/INDV2KUP"],"uri":["http://zotero.org/users/45</vt:lpwstr>
  </property>
  <property fmtid="{D5CDD505-2E9C-101B-9397-08002B2CF9AE}" pid="15" name="ZOTERO_BREF_0ZcLzBwD5eSK_2">
    <vt:lpwstr>3153/items/INDV2KUP"],"itemData":{"id":6029,"type":"article-journal","title":"Effect of interpretive bias on research evidence","container-title":"BMJ","page":"1453-1455","volume":"326","issue":"7404","source":"www.bmj.com","abstract":"&lt;p&gt;&lt;i&gt;Doctors are b</vt:lpwstr>
  </property>
  <property fmtid="{D5CDD505-2E9C-101B-9397-08002B2CF9AE}" pid="16" name="ZOTERO_BREF_0ZcLzBwD5eSK_3">
    <vt:lpwstr>eing encouraged to improve their critical appraisal skills to make better use of medical research. But when using these skills, it is important to remember that interpretation of data is inevitably subjective and can itself result in bias.&lt;/i&gt;&lt;/p&gt;","DOI":</vt:lpwstr>
  </property>
  <property fmtid="{D5CDD505-2E9C-101B-9397-08002B2CF9AE}" pid="17" name="ZOTERO_BREF_0ZcLzBwD5eSK_4">
    <vt:lpwstr>"10.1136/bmj.326.7404.1453","ISSN":"0959-8138, 1468-5833","note":"PMID: 12829562","journalAbbreviation":"BMJ","language":"en","author":[{"family":"Kaptchuk","given":"Ted J."}],"issued":{"date-parts":[["2003",6,26]]}}}],"schema":"https://github.com/citatio</vt:lpwstr>
  </property>
  <property fmtid="{D5CDD505-2E9C-101B-9397-08002B2CF9AE}" pid="18" name="ZOTERO_BREF_0ZcLzBwD5eSK_5">
    <vt:lpwstr>n-style-language/schema/raw/master/csl-citation.json"}</vt:lpwstr>
  </property>
  <property fmtid="{D5CDD505-2E9C-101B-9397-08002B2CF9AE}" pid="19" name="ZOTERO_BREF_0aQKgPO7VDIV_1">
    <vt:lpwstr>ZOTERO_ITEM CSL_CITATION {"citationID":"acq69ov7hk","properties":{"formattedCitation":"({\\i{}13})","plainCitation":"(13)","noteIndex":0},"citationItems":[{"id":4520,"uris":["http://zotero.org/users/453153/items/AW7FU9FG"],"uri":["http://zotero.org/users/</vt:lpwstr>
  </property>
  <property fmtid="{D5CDD505-2E9C-101B-9397-08002B2CF9AE}" pid="20" name="ZOTERO_BREF_0aQKgPO7VDIV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21" name="ZOTERO_BREF_0aQKgPO7VDIV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22" name="ZOTERO_BREF_0aQKgPO7VDIV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23" name="ZOTERO_BREF_0aQKgPO7VDIV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24" name="ZOTERO_BREF_0aQKgPO7VDIV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25" name="ZOTERO_BREF_0aQKgPO7VDIV_7">
    <vt:lpwstr>magma","volume":"552","author":[{"family":"Di Genova","given":"D."},{"family":"Kolzenburg","given":"S."},{"family":"Wiesmaier","given":"S."},{"family":"Dallanave","given":"E."},{"family":"Neuville","given":"D. R."},{"family":"Hess","given":"K. U."},{"fami</vt:lpwstr>
  </property>
  <property fmtid="{D5CDD505-2E9C-101B-9397-08002B2CF9AE}" pid="26" name="ZOTERO_BREF_0aQKgPO7VDIV_8">
    <vt:lpwstr>ly":"Dingwell","given":"D. B."}],"issued":{"date-parts":[["2017",12]]}}}],"schema":"https://github.com/citation-style-language/schema/raw/master/csl-citation.json"}</vt:lpwstr>
  </property>
  <property fmtid="{D5CDD505-2E9C-101B-9397-08002B2CF9AE}" pid="27" name="ZOTERO_BREF_0d3OlTT1MhGI_1">
    <vt:lpwstr>ZOTERO_ITEM CSL_CITATION {"citationID":"a2nt9q71e3u","properties":{"formattedCitation":"\\uldash{({\\i{}1})}","plainCitation":"(1)","noteIndex":0},"citationItems":[{"id":5928,"uris":["http://zotero.org/users/453153/items/9DT6QWZB"],"uri":["http://zotero.o</vt:lpwstr>
  </property>
  <property fmtid="{D5CDD505-2E9C-101B-9397-08002B2CF9AE}" pid="28" name="ZOTERO_BREF_0d3OlTT1MhGI_2">
    <vt:lpwstr>rg/users/453153/items/9DT6QWZB"],"itemData":{"id":5928,"type":"article-journal","abstract":"The field of enthalpy relaxation is reviewed. Current phenomenologies for dealing with the non-linear and non-exponential character of enthalpy relaxation are pres</vt:lpwstr>
  </property>
  <property fmtid="{D5CDD505-2E9C-101B-9397-08002B2CF9AE}" pid="29" name="ZOTERO_BREF_0d3OlTT1MhGI_3">
    <vt:lpwstr>ented, and their successes and shortcomings are discussed. Qualitative experimental data and quantitative parameterizations are summarized, and some directions for future research are suggested.","container-title":"Journal of Non-Crystalline Solids","DOI"</vt:lpwstr>
  </property>
  <property fmtid="{D5CDD505-2E9C-101B-9397-08002B2CF9AE}" pid="30" name="ZOTERO_BREF_0d3OlTT1MhGI_4">
    <vt:lpwstr>:"10.1016/0022-3093(94)90321-2","ISSN":"00223093","issue":"3","journalAbbreviation":"Journal of Non-Crystalline Solids","language":"en","page":"211-266","source":"DOI.org (Crossref)","title":"Enthalpy relaxation and recovery in amorphous materials","volum</vt:lpwstr>
  </property>
  <property fmtid="{D5CDD505-2E9C-101B-9397-08002B2CF9AE}" pid="31" name="ZOTERO_BREF_0d3OlTT1MhGI_5">
    <vt:lpwstr>e":"169","author":[{"family":"Hodge","given":"I.M."}],"issued":{"date-parts":[["1994",4]]}}}],"schema":"https://github.com/citation-style-language/schema/raw/master/csl-citation.json"}</vt:lpwstr>
  </property>
  <property fmtid="{D5CDD505-2E9C-101B-9397-08002B2CF9AE}" pid="32" name="ZOTERO_BREF_1dzXMq8EWokl6LwCDbpYM1_1">
    <vt:lpwstr>ZOTERO_ITEM CSL_CITATION {"citationID":"7GRyk5Wt","properties":{"formattedCitation":"({\\i{}1})","plainCitation":"(1)","noteIndex":0},"citationItems":[{"id":4406,"uris":["http://zotero.org/users/453153/items/6VDKVSXJ"],"uri":["http://zotero.org/users/4531</vt:lpwstr>
  </property>
  <property fmtid="{D5CDD505-2E9C-101B-9397-08002B2CF9AE}" pid="33" name="ZOTERO_BREF_1dzXMq8EWokl6LwCDbpYM1_10">
    <vt:lpwstr>on"}</vt:lpwstr>
  </property>
  <property fmtid="{D5CDD505-2E9C-101B-9397-08002B2CF9AE}" pid="34" name="ZOTERO_BREF_1dzXMq8EWokl6LwCDbpYM1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35" name="ZOTERO_BREF_1dzXMq8EWokl6LwCDbpYM1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36" name="ZOTERO_BREF_1dzXMq8EWokl6LwCDbpYM1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37" name="ZOTERO_BREF_1dzXMq8EWokl6LwCDbpYM1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38" name="ZOTERO_BREF_1dzXMq8EWokl6LwCDbpYM1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39" name="ZOTERO_BREF_1dzXMq8EWokl6LwCDbpYM1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40" name="ZOTERO_BREF_1dzXMq8EWokl6LwCDbpYM1_8">
    <vt:lpwstr>and geological processes.","DOI":"10.1038/s41598-017-16741-3","ISSN":"2045-2322","shortTitle":"Percolation channels","language":"En","author":[{"family":"Le Losq","given":"C."},{"family":"Neuville","given":"D. R."},{"family":"Chen","given":"W."},{"family"</vt:lpwstr>
  </property>
  <property fmtid="{D5CDD505-2E9C-101B-9397-08002B2CF9AE}" pid="41" name="ZOTERO_BREF_1dzXMq8EWokl6LwCDbpYM1_9">
    <vt:lpwstr>:"Florian","given":"P."},{"family":"Massiot","given":"D."},{"family":"Zhou","given":"Z."},{"family":"Greaves","given":"G. N."}],"issued":{"date-parts":[["2017",12]]}}}],"schema":"https://github.com/citation-style-language/schema/raw/master/csl-citation.js</vt:lpwstr>
  </property>
  <property fmtid="{D5CDD505-2E9C-101B-9397-08002B2CF9AE}" pid="42" name="ZOTERO_BREF_1dzXMq8EWokl6LwCDbpYM_1">
    <vt:lpwstr>ZOTERO_ITEM CSL_CITATION {"citationID":"oAwH8kH4","properties":{"formattedCitation":"({\\i{}1})","plainCitation":"(1)","noteIndex":0},"citationItems":[{"id":4406,"uris":["http://zotero.org/users/453153/items/6VDKVSXJ"],"uri":["http://zotero.org/users/4531</vt:lpwstr>
  </property>
  <property fmtid="{D5CDD505-2E9C-101B-9397-08002B2CF9AE}" pid="43" name="ZOTERO_BREF_1dzXMq8EWokl6LwCDbpYM_10">
    <vt:lpwstr>on"}</vt:lpwstr>
  </property>
  <property fmtid="{D5CDD505-2E9C-101B-9397-08002B2CF9AE}" pid="44" name="ZOTERO_BREF_1dzXMq8EWokl6LwCDbpYM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45" name="ZOTERO_BREF_1dzXMq8EWokl6LwCDbpYM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46" name="ZOTERO_BREF_1dzXMq8EWokl6LwCDbpYM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47" name="ZOTERO_BREF_1dzXMq8EWokl6LwCDbpYM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48" name="ZOTERO_BREF_1dzXMq8EWokl6LwCDbpYM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49" name="ZOTERO_BREF_1dzXMq8EWokl6LwCDbpYM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50" name="ZOTERO_BREF_1dzXMq8EWokl6LwCDbpYM_8">
    <vt:lpwstr>and geological processes.","DOI":"10.1038/s41598-017-16741-3","ISSN":"2045-2322","shortTitle":"Percolation channels","language":"En","author":[{"family":"Le Losq","given":"C."},{"family":"Neuville","given":"D. R."},{"family":"Chen","given":"W."},{"family"</vt:lpwstr>
  </property>
  <property fmtid="{D5CDD505-2E9C-101B-9397-08002B2CF9AE}" pid="51" name="ZOTERO_BREF_1dzXMq8EWokl6LwCDbpYM_9">
    <vt:lpwstr>:"Florian","given":"P."},{"family":"Massiot","given":"D."},{"family":"Zhou","given":"Z."},{"family":"Greaves","given":"G. N."}],"issued":{"date-parts":[["2017",12]]}}}],"schema":"https://github.com/citation-style-language/schema/raw/master/csl-citation.js</vt:lpwstr>
  </property>
  <property fmtid="{D5CDD505-2E9C-101B-9397-08002B2CF9AE}" pid="52" name="ZOTERO_BREF_2U49sQZRKnluzbtPJps2x_1">
    <vt:lpwstr>ZOTERO_ITEM CSL_CITATION {"citationID":"WLanOIAp","properties":{"formattedCitation":"({\\i{}12})","plainCitation":"(12)","noteIndex":0},"citationItems":[{"id":5249,"uris":["http://zotero.org/users/453153/items/NBAXGI36"],"uri":["http://zotero.org/users/45</vt:lpwstr>
  </property>
  <property fmtid="{D5CDD505-2E9C-101B-9397-08002B2CF9AE}" pid="53" name="ZOTERO_BREF_2U49sQZRKnluzbtPJps2x_2">
    <vt:lpwstr>3153/items/NBAXGI36"],"itemData":{"id":5249,"type":"article-journal","title":"An Avramov-based viscosity model for the SiO2-Al2O3-Na2O-K2O system in a wide temperature range","container-title":"Ceramics International","page":"12169-12181","volume":"45","i</vt:lpwstr>
  </property>
  <property fmtid="{D5CDD505-2E9C-101B-9397-08002B2CF9AE}" pid="54" name="ZOTERO_BREF_2U49sQZRKnluzbtPJps2x_3">
    <vt:lpwstr>ssue":"9","source":"ScienceDirect","abstract":"A modified Avramov equation is employed to describe the viscosity of silicate melts in the SiO2-Al2O3-Na2O-K2O system and its subsystems with associate species obtained from thermodynamic description and used</vt:lpwstr>
  </property>
  <property fmtid="{D5CDD505-2E9C-101B-9397-08002B2CF9AE}" pid="55" name="ZOTERO_BREF_2U49sQZRKnluzbtPJps2x_4">
    <vt:lpwstr> as structural units. Two modifications to the Avramov equation are proposed: i) a stronger dependence of viscosity input of each structural unit on its concentration ii) the “fragility” parameter dependent on the melt composition at a given point. The mo</vt:lpwstr>
  </property>
  <property fmtid="{D5CDD505-2E9C-101B-9397-08002B2CF9AE}" pid="56" name="ZOTERO_BREF_2U49sQZRKnluzbtPJps2x_5">
    <vt:lpwstr>del describes the viscosity reasonably well for most of the experimental data in the wide compositional range and in a temperature range from fully liquid to supercooled melts. Approaches to further improve the model are discussed.","DOI":"10.1016/j.ceram</vt:lpwstr>
  </property>
  <property fmtid="{D5CDD505-2E9C-101B-9397-08002B2CF9AE}" pid="57" name="ZOTERO_BREF_2U49sQZRKnluzbtPJps2x_6">
    <vt:lpwstr>int.2019.03.121","ISSN":"0272-8842","journalAbbreviation":"Ceramics International","author":[{"family":"Starodub","given":"K."},{"family":"Wu","given":"G."},{"family":"Yazhenskikh","given":"E."},{"family":"Müller","given":"M."},{"family":"Khvan","given":"</vt:lpwstr>
  </property>
  <property fmtid="{D5CDD505-2E9C-101B-9397-08002B2CF9AE}" pid="58" name="ZOTERO_BREF_2U49sQZRKnluzbtPJps2x_7">
    <vt:lpwstr>A."},{"family":"Kondratiev","given":"A."}],"issued":{"date-parts":[["2019",6,15]]}},"suppress-author":true}],"schema":"https://github.com/citation-style-language/schema/raw/master/csl-citation.json"}</vt:lpwstr>
  </property>
  <property fmtid="{D5CDD505-2E9C-101B-9397-08002B2CF9AE}" pid="59" name="ZOTERO_BREF_2ihezSSRc4IS_1">
    <vt:lpwstr>ZOTERO_ITEM CSL_CITATION {"citationID":"W5TpDqZc","properties":{"formattedCitation":"({\\i{}9}, {\\i{}15})","plainCitation":"(9, 15)","noteIndex":0},"citationItems":[{"id":1009,"uris":["http://zotero.org/users/453153/items/CP3UVTPK"],"uri":["http://zotero</vt:lpwstr>
  </property>
  <property fmtid="{D5CDD505-2E9C-101B-9397-08002B2CF9AE}" pid="60" name="ZOTERO_BREF_2ihezSSRc4IS_10">
    <vt:lpwstr>tions along the joins MgSiO3-CaSiO3 and Mg3Al2Si3O12Ca3 Al2Si3O12 made between 1000 and 1150 K show deep minima in the viscosity-composition relationship for both joins. These minima reduce when the temperature increases and disappear eventually. Within t</vt:lpwstr>
  </property>
  <property fmtid="{D5CDD505-2E9C-101B-9397-08002B2CF9AE}" pid="61" name="ZOTERO_BREF_2ihezSSRc4IS_11">
    <vt:lpwstr>he framework of the configurational entropy theory of relaxation processes, these observations can be accounted for quantitatively in terms of the contribution of ideal (Ca, Mg) mixing to the total configurational entropy of the melts. The configurational</vt:lpwstr>
  </property>
  <property fmtid="{D5CDD505-2E9C-101B-9397-08002B2CF9AE}" pid="62" name="ZOTERO_BREF_2ihezSSRc4IS_12">
    <vt:lpwstr> entropies determined from the viscosity measurements agree with the values determined by calorimetry for liquid CaSiO3, CaMgSi2O6, MgSiO3, and Mg3Al2Si3O12. The heat capacities of Ca3Al2Si3O12 glass and liquid have also been obtained from dropcalorimetry</vt:lpwstr>
  </property>
  <property fmtid="{D5CDD505-2E9C-101B-9397-08002B2CF9AE}" pid="63" name="ZOTERO_BREF_2ihezSSRc4IS_13">
    <vt:lpwstr> measurements.","DOI":"10.1016/0016-7037(91)90159-3","ISSN":"0016-7037","journalAbbreviation":"Geochimica et Cosmochimica Acta","author":[{"family":"Neuville","given":"Daniel R."},{"family":"Richet","given":"Pascal"}],"issued":{"date-parts":[["1991",4]]}}</vt:lpwstr>
  </property>
  <property fmtid="{D5CDD505-2E9C-101B-9397-08002B2CF9AE}" pid="64" name="ZOTERO_BREF_2ihezSSRc4IS_14">
    <vt:lpwstr>}],"schema":"https://github.com/citation-style-language/schema/raw/master/csl-citation.json"}</vt:lpwstr>
  </property>
  <property fmtid="{D5CDD505-2E9C-101B-9397-08002B2CF9AE}" pid="65" name="ZOTERO_BREF_2ihezSSRc4IS_2">
    <vt:lpwstr>.org/users/453153/items/CP3UVTPK"],"itemData":{"id":1009,"type":"article-journal","title":"Viscosity and configurational entropy of silicate melts","container-title":"Geochimica et Cosmochimica Acta","page":"471-483","volume":"48","issue":"3","source":"Sc</vt:lpwstr>
  </property>
  <property fmtid="{D5CDD505-2E9C-101B-9397-08002B2CF9AE}" pid="66" name="ZOTERO_BREF_2ihezSSRc4IS_3">
    <vt:lpwstr>ienceDirect","abstract":"With the configurational entropy theory of relaxation processes of Adam and Gibbs (1965), one predicts that the viscosity depends on temperature according to log η = Ae + BeTSconf, where Sconf is the configurational entropy of the</vt:lpwstr>
  </property>
  <property fmtid="{D5CDD505-2E9C-101B-9397-08002B2CF9AE}" pid="67" name="ZOTERO_BREF_2ihezSSRc4IS_4">
    <vt:lpwstr> liquid. Thermochemical calculations of Sconf performed for some mineral compositions show the importance of non-configurational contributions to the entropy differences between amorphous and crystalline phases. Except for the case of SiO2, the available </vt:lpwstr>
  </property>
  <property fmtid="{D5CDD505-2E9C-101B-9397-08002B2CF9AE}" pid="68" name="ZOTERO_BREF_2ihezSSRc4IS_5">
    <vt:lpwstr>thermodynamic data indicate that the above equation for viscosity accounts quantitatively for the experimentally determined temperature dependence of the viscosity of silicate melts. The Adam and Gibbs theory also provides a simple rationale for the non l</vt:lpwstr>
  </property>
  <property fmtid="{D5CDD505-2E9C-101B-9397-08002B2CF9AE}" pid="69" name="ZOTERO_BREF_2ihezSSRc4IS_6">
    <vt:lpwstr>inear variation of the logarithmic viscosity with composition in mixed alkali silicate liquids at low temperatures, the minimum of viscosity resulting from the contribution of the entropy of mixing to Sconf.","DOI":"10.1016/0016-7037(84)90275-8","ISSN":"0</vt:lpwstr>
  </property>
  <property fmtid="{D5CDD505-2E9C-101B-9397-08002B2CF9AE}" pid="70" name="ZOTERO_BREF_2ihezSSRc4IS_7">
    <vt:lpwstr>016-7037","journalAbbreviation":"Geochimica et Cosmochimica Acta","author":[{"family":"Richet","given":"P."}],"issued":{"date-parts":[["1984",3,1]]}}},{"id":1012,"uris":["http://zotero.org/users/453153/items/GVI3UHAD"],"uri":["http://zotero.org/users/4531</vt:lpwstr>
  </property>
  <property fmtid="{D5CDD505-2E9C-101B-9397-08002B2CF9AE}" pid="71" name="ZOTERO_BREF_2ihezSSRc4IS_8">
    <vt:lpwstr>53/items/GVI3UHAD"],"itemData":{"id":1012,"type":"article-journal","title":"Viscosity and mixing in molten (Ca, Mg) pyroxenes and garnets","container-title":"Geochimica et Cosmochimica Acta","page":"1011-1019","volume":"55","issue":"4","source":"ScienceDi</vt:lpwstr>
  </property>
  <property fmtid="{D5CDD505-2E9C-101B-9397-08002B2CF9AE}" pid="72" name="ZOTERO_BREF_2ihezSSRc4IS_9">
    <vt:lpwstr>rect","abstract":"A creep apparatus has been built to measure, with inaccuracies of less than 0.04 log poise, viscosities of supercooled silicate melts in the range 109–1014 poises. Measurements on seven pyroxene and five garnet supercooled liquid composi</vt:lpwstr>
  </property>
  <property fmtid="{D5CDD505-2E9C-101B-9397-08002B2CF9AE}" pid="73" name="ZOTERO_BREF_3EQVdASawzkjYvOifzXX3_1">
    <vt:lpwstr>ZOTERO_ITEM CSL_CITATION {"citationID":"iENWsCpU","properties":{"formattedCitation":"(see {\\i{}1} for a review)","plainCitation":"(see 1 for a review)","noteIndex":0},"citationItems":[{"id":4393,"uris":["http://zotero.org/users/453153/items/2XWMG3XB"],"u</vt:lpwstr>
  </property>
  <property fmtid="{D5CDD505-2E9C-101B-9397-08002B2CF9AE}" pid="74" name="ZOTERO_BREF_3EQVdASawzkjYvOifzXX3_2">
    <vt:lpwstr>ri":["http://zotero.org/users/453153/items/2XWMG3XB"],"itemData":{"id":4393,"type":"chapter","title":"Silicate Glasses","container-title":"Handbook of Glass","publisher":"Springer","URL":"https://www.springer.com/us/book/9783319937267","ISBN":"978-3-319-9</vt:lpwstr>
  </property>
  <property fmtid="{D5CDD505-2E9C-101B-9397-08002B2CF9AE}" pid="75" name="ZOTERO_BREF_3EQVdASawzkjYvOifzXX3_3">
    <vt:lpwstr>3728-1","author":[{"family":"Le Losq","given":"C."},{"family":"Cicconi","given":"M. R."},{"family":"Greaves","given":"G. N."},{"family":"Neuville","given":"D. R."}],"issued":{"date-parts":[["2019",5]]}},"prefix":"see","suffix":"for a review"}],"schema":"h</vt:lpwstr>
  </property>
  <property fmtid="{D5CDD505-2E9C-101B-9397-08002B2CF9AE}" pid="76" name="ZOTERO_BREF_3EQVdASawzkjYvOifzXX3_4">
    <vt:lpwstr>ttps://github.com/citation-style-language/schema/raw/master/csl-citation.json"}</vt:lpwstr>
  </property>
  <property fmtid="{D5CDD505-2E9C-101B-9397-08002B2CF9AE}" pid="77" name="ZOTERO_BREF_3TLVkZEZFwuc_1">
    <vt:lpwstr>ZOTERO_ITEM CSL_CITATION {"citationID":"vGUY1IG5","properties":{"formattedCitation":"({\\i{}28})","plainCitation":"(28)","noteIndex":0},"citationItems":[{"id":5955,"uris":["http://zotero.org/users/453153/items/VQVKPG9Q"],"uri":["http://zotero.org/users/45</vt:lpwstr>
  </property>
  <property fmtid="{D5CDD505-2E9C-101B-9397-08002B2CF9AE}" pid="78" name="ZOTERO_BREF_3TLVkZEZFwuc_2">
    <vt:lpwstr>3153/items/VQVKPG9Q"],"itemData":{"id":5955,"type":"book","title":"Deep Learning","publisher":"MIT Press","URL":"http://www.deeplearningbook.org","author":[{"family":"Goodfellow","given":"I."},{"family":"Bengio","given":"Y."},{"family":"Courville","given"</vt:lpwstr>
  </property>
  <property fmtid="{D5CDD505-2E9C-101B-9397-08002B2CF9AE}" pid="79" name="ZOTERO_BREF_3TLVkZEZFwuc_3">
    <vt:lpwstr>:"A."}],"issued":{"date-parts":[["2016"]]}}}],"schema":"https://github.com/citation-style-language/schema/raw/master/csl-citation.json"}</vt:lpwstr>
  </property>
  <property fmtid="{D5CDD505-2E9C-101B-9397-08002B2CF9AE}" pid="80" name="ZOTERO_BREF_3eGZHj2WloxA_1">
    <vt:lpwstr>ZOTERO_ITEM CSL_CITATION {"citationID":"apbjv3gp49","properties":{"formattedCitation":"({\\i{}10})","plainCitation":"(10)","noteIndex":0},"citationItems":[{"id":3505,"uris":["http://zotero.org/users/453153/items/PJAXRXCI"],"uri":["http://zotero.org/users/</vt:lpwstr>
  </property>
  <property fmtid="{D5CDD505-2E9C-101B-9397-08002B2CF9AE}" pid="81" name="ZOTERO_BREF_3eGZHj2WloxA_10">
    <vt:lpwstr>te melts","volume":"463","author":[{"family":"Le Losq","given":"C."},{"family":"Neuville","given":"D. R."}],"issued":{"date-parts":[["2017",5,1]]}}}],"schema":"https://github.com/citation-style-language/schema/raw/master/csl-citation.json"}</vt:lpwstr>
  </property>
  <property fmtid="{D5CDD505-2E9C-101B-9397-08002B2CF9AE}" pid="82" name="ZOTERO_BREF_3eGZHj2WloxA_2">
    <vt:lpwstr>453153/items/PJAXRXCI"],"itemData":{"id":3505,"type":"article-journal","abstract":"The Adam and Gibbs theory depicts the viscous flow of silicate melts as governed by the cooperative re-arrangement of molecular sub-systems. Considering that such subsystem</vt:lpwstr>
  </property>
  <property fmtid="{D5CDD505-2E9C-101B-9397-08002B2CF9AE}" pid="83" name="ZOTERO_BREF_3eGZHj2WloxA_3">
    <vt:lpwstr>s involve the silicate Qn units (n = number of bridging oxygens), this study presents a model that links the Qn unit fractions to the melt configurational entropy at the glass transition temperature Tg, Sconf(Tg), and finally, to its viscosity η. With 13 </vt:lpwstr>
  </property>
  <property fmtid="{D5CDD505-2E9C-101B-9397-08002B2CF9AE}" pid="84" name="ZOTERO_BREF_3eGZHj2WloxA_4">
    <vt:lpwstr>adjustable parameters, the model reproduces η and Tg of melts in the Na2O-K2O-SiO2 system (60 ≤ [SiO2] ≤ 100 mol%) with 1σ standard deviations of 0.18 log unit and 10.6°, respectively.\nThe model helps understanding the links between the melt chemical com</vt:lpwstr>
  </property>
  <property fmtid="{D5CDD505-2E9C-101B-9397-08002B2CF9AE}" pid="85" name="ZOTERO_BREF_3eGZHj2WloxA_5">
    <vt:lpwstr>position, structure, Sconf and η. For instance, small compositional changes in highly polymerized melts generate important changes in their Sconf(Tg) because of an excess of entropy generated by mixing Si between Q4 and Q3 units. Changing the melt silica </vt:lpwstr>
  </property>
  <property fmtid="{D5CDD505-2E9C-101B-9397-08002B2CF9AE}" pid="86" name="ZOTERO_BREF_3eGZHj2WloxA_6">
    <vt:lpwstr>concentration affects the Qn unit distribution, this resulting in non-linear changes in the topological contribution to Sconf(Tg). The model also indicates that, at [SiO2] ≥ 60 mol%, the mixed alkali effect has negligible impact on the silicate glass Qn u</vt:lpwstr>
  </property>
  <property fmtid="{D5CDD505-2E9C-101B-9397-08002B2CF9AE}" pid="87" name="ZOTERO_BREF_3eGZHj2WloxA_7">
    <vt:lpwstr>nit distribution, as corroborated by Raman spectroscopy data on mixed Na-K tri- and tetrasilicate glasses. Such model may be critical to link the melt structure to its physical and thermodynamic properties, but its refinement requires further high-quality</vt:lpwstr>
  </property>
  <property fmtid="{D5CDD505-2E9C-101B-9397-08002B2CF9AE}" pid="88" name="ZOTERO_BREF_3eGZHj2WloxA_8">
    <vt:lpwstr> quantitative structural data on silicate and aluminosilicate melts.","container-title":"Journal of Non-Crystalline Solids","DOI":"10.1016/j.jnoncrysol.2017.02.010","ISSN":"0022-3093","journalAbbreviation":"Journal of Non-Crystalline Solids","page":"175-1</vt:lpwstr>
  </property>
  <property fmtid="{D5CDD505-2E9C-101B-9397-08002B2CF9AE}" pid="89" name="ZOTERO_BREF_3eGZHj2WloxA_9">
    <vt:lpwstr>88","source":"ScienceDirect","title":"Molecular structure, configurational entropy and viscosity of silicate melts: Link through the Adam and Gibbs theory of viscous flow","title-short":"Molecular structure, configurational entropy and viscosity of silica</vt:lpwstr>
  </property>
  <property fmtid="{D5CDD505-2E9C-101B-9397-08002B2CF9AE}" pid="90" name="ZOTERO_BREF_3miYFLpmJevbEFqpkcqLa_1">
    <vt:lpwstr>ZOTERO_ITEM CSL_CITATION {"citationID":"98T7ChqT","properties":{"formattedCitation":"(e.g. {\\i{}12})","plainCitation":"(e.g. 12)","noteIndex":0},"citationItems":[{"id":5249,"uris":["http://zotero.org/users/453153/items/NBAXGI36"],"uri":["http://zotero.or</vt:lpwstr>
  </property>
  <property fmtid="{D5CDD505-2E9C-101B-9397-08002B2CF9AE}" pid="91" name="ZOTERO_BREF_3miYFLpmJevbEFqpkcqLa_2">
    <vt:lpwstr>g/users/453153/items/NBAXGI36"],"itemData":{"id":5249,"type":"article-journal","title":"An Avramov-based viscosity model for the SiO2-Al2O3-Na2O-K2O system in a wide temperature range","container-title":"Ceramics International","page":"12169-12181","volum</vt:lpwstr>
  </property>
  <property fmtid="{D5CDD505-2E9C-101B-9397-08002B2CF9AE}" pid="92" name="ZOTERO_BREF_3miYFLpmJevbEFqpkcqLa_3">
    <vt:lpwstr>e":"45","issue":"9","source":"ScienceDirect","abstract":"A modified Avramov equation is employed to describe the viscosity of silicate melts in the SiO2-Al2O3-Na2O-K2O system and its subsystems with associate species obtained from thermodynamic descriptio</vt:lpwstr>
  </property>
  <property fmtid="{D5CDD505-2E9C-101B-9397-08002B2CF9AE}" pid="93" name="ZOTERO_BREF_3miYFLpmJevbEFqpkcqLa_4">
    <vt:lpwstr>n and used as structural units. Two modifications to the Avramov equation are proposed: i) a stronger dependence of viscosity input of each structural unit on its concentration ii) the “fragility” parameter dependent on the melt composition at a given poi</vt:lpwstr>
  </property>
  <property fmtid="{D5CDD505-2E9C-101B-9397-08002B2CF9AE}" pid="94" name="ZOTERO_BREF_3miYFLpmJevbEFqpkcqLa_5">
    <vt:lpwstr>nt. The model describes the viscosity reasonably well for most of the experimental data in the wide compositional range and in a temperature range from fully liquid to supercooled melts. Approaches to further improve the model are discussed.","DOI":"10.10</vt:lpwstr>
  </property>
  <property fmtid="{D5CDD505-2E9C-101B-9397-08002B2CF9AE}" pid="95" name="ZOTERO_BREF_3miYFLpmJevbEFqpkcqLa_6">
    <vt:lpwstr>16/j.ceramint.2019.03.121","ISSN":"0272-8842","journalAbbreviation":"Ceramics International","author":[{"family":"Starodub","given":"K."},{"family":"Wu","given":"G."},{"family":"Yazhenskikh","given":"E."},{"family":"Müller","given":"M."},{"family":"Khvan"</vt:lpwstr>
  </property>
  <property fmtid="{D5CDD505-2E9C-101B-9397-08002B2CF9AE}" pid="96" name="ZOTERO_BREF_3miYFLpmJevbEFqpkcqLa_7">
    <vt:lpwstr>,"given":"A."},{"family":"Kondratiev","given":"A."}],"issued":{"date-parts":[["2019",6,15]]}},"prefix":"e.g."}],"schema":"https://github.com/citation-style-language/schema/raw/master/csl-citation.json"}</vt:lpwstr>
  </property>
  <property fmtid="{D5CDD505-2E9C-101B-9397-08002B2CF9AE}" pid="97" name="ZOTERO_BREF_3vSPROhQjeGC_1">
    <vt:lpwstr>ZOTERO_ITEM CSL_CITATION {"citationID":"a1pcmgri8ar","properties":{"formattedCitation":"({\\i{}21})","plainCitation":"(21)","noteIndex":0},"citationItems":[{"id":1830,"uris":["http://zotero.org/users/453153/items/E8VAKC79"],"uri":["http://zotero.org/users</vt:lpwstr>
  </property>
  <property fmtid="{D5CDD505-2E9C-101B-9397-08002B2CF9AE}" pid="98" name="ZOTERO_BREF_3vSPROhQjeGC_2">
    <vt:lpwstr>/453153/items/E8VAKC79"],"itemData":{"id":1830,"type":"article-journal","abstract":"Raman scattering is performed in three sets of aluminosilicate glasses with light cations and concentrations varying from peralcaline to peraluminate domain. The depolariz</vt:lpwstr>
  </property>
  <property fmtid="{D5CDD505-2E9C-101B-9397-08002B2CF9AE}" pid="99" name="ZOTERO_BREF_3vSPROhQjeGC_3">
    <vt:lpwstr>ed spectra highlight two cation modes below ∼400 cm–1. Comparison with infrared data reveals very stringent selection rules providing as much additional information for a vibrational analysis. The latter suggests in-phase (network-coupled) and out-of-phas</vt:lpwstr>
  </property>
  <property fmtid="{D5CDD505-2E9C-101B-9397-08002B2CF9AE}" pid="100" name="ZOTERO_BREF_3vSPROhQjeGC_4">
    <vt:lpwstr>e (network-decoupled) displacements of the cations relative to their adjacent negatively charged structures. The low frequency vibration involves all cations whatever their role in the glass, network modifiers or charge compensators. Very interestingly, t</vt:lpwstr>
  </property>
  <property fmtid="{D5CDD505-2E9C-101B-9397-08002B2CF9AE}" pid="101" name="ZOTERO_BREF_3vSPROhQjeGC_5">
    <vt:lpwstr>he second mode originates mostly from cations at modifier’s places, providing thereby a new support for structural and chemical analysis of silicate glasses using Raman scattering.","container-title":"The Journal of Physical Chemistry B","DOI":"10.1021/jp</vt:lpwstr>
  </property>
  <property fmtid="{D5CDD505-2E9C-101B-9397-08002B2CF9AE}" pid="102" name="ZOTERO_BREF_3vSPROhQjeGC_6">
    <vt:lpwstr>5116299","ISSN":"1520-6106","issue":"10","journalAbbreviation":"J. Phys. Chem. B","page":"4093-4098","source":"ACS Publications","title":"Raman Response of Network Modifier Cations in Alumino-Silicate Glasses","volume":"119","author":[{"family":"Hehlen","</vt:lpwstr>
  </property>
  <property fmtid="{D5CDD505-2E9C-101B-9397-08002B2CF9AE}" pid="103" name="ZOTERO_BREF_3vSPROhQjeGC_7">
    <vt:lpwstr>given":"B."},{"family":"Neuville","given":"D. R."}],"issued":{"date-parts":[["2015",3,12]]}}}],"schema":"https://github.com/citation-style-language/schema/raw/master/csl-citation.json"}</vt:lpwstr>
  </property>
  <property fmtid="{D5CDD505-2E9C-101B-9397-08002B2CF9AE}" pid="104" name="ZOTERO_BREF_3zxnotqmLHh2_1">
    <vt:lpwstr/>
  </property>
  <property fmtid="{D5CDD505-2E9C-101B-9397-08002B2CF9AE}" pid="105" name="ZOTERO_BREF_4B8Ae5M2heHFGgLnIGrIq_1">
    <vt:lpwstr>ZOTERO_ITEM CSL_CITATION {"citationID":"HsjaIGI2","properties":{"formattedCitation":"({\\i{}25})","plainCitation":"(25)","noteIndex":0},"citationItems":[{"id":651,"uris":["http://zotero.org/users/453153/items/N63VHNVP"],"uri":["http://zotero.org/users/453</vt:lpwstr>
  </property>
  <property fmtid="{D5CDD505-2E9C-101B-9397-08002B2CF9AE}" pid="106" name="ZOTERO_BREF_4B8Ae5M2heHFGgLnIGrIq_2">
    <vt:lpwstr>153/items/N63VHNVP"],"itemData":{"id":651,"type":"article-journal","title":"Role of aluminium in the silicate network: In situ, high-temperature study of glasses and melts on the join SiO&lt;sub&gt;2&lt;/sub&gt;-NaAlO&lt;sub&gt;2&lt;/sub&gt;","container-title":"Geochimica et Cos</vt:lpwstr>
  </property>
  <property fmtid="{D5CDD505-2E9C-101B-9397-08002B2CF9AE}" pid="107" name="ZOTERO_BREF_4B8Ae5M2heHFGgLnIGrIq_3">
    <vt:lpwstr>mochimica Acta","page":"1727-1737","volume":"60","author":[{"family":"Neuville","given":"D. R."},{"family":"Mysen","given":"B. O."}],"issued":{"date-parts":[["1996"]]}}}],"schema":"https://github.com/citation-style-language/schema/raw/master/csl-citation.</vt:lpwstr>
  </property>
  <property fmtid="{D5CDD505-2E9C-101B-9397-08002B2CF9AE}" pid="108" name="ZOTERO_BREF_4B8Ae5M2heHFGgLnIGrIq_4">
    <vt:lpwstr>json"}</vt:lpwstr>
  </property>
  <property fmtid="{D5CDD505-2E9C-101B-9397-08002B2CF9AE}" pid="109" name="ZOTERO_BREF_4kdVjAREJrUA2eOz0s9qM_1">
    <vt:lpwstr>ZOTERO_ITEM CSL_CITATION {"citationID":"2mXtkO02","properties":{"formattedCitation":"(e.g. see {\\i{}28})","plainCitation":"(e.g. see 28)","noteIndex":0},"citationItems":[{"id":5955,"uris":["http://zotero.org/users/453153/items/VQVKPG9Q"],"uri":["http://z</vt:lpwstr>
  </property>
  <property fmtid="{D5CDD505-2E9C-101B-9397-08002B2CF9AE}" pid="110" name="ZOTERO_BREF_4kdVjAREJrUA2eOz0s9qM_2">
    <vt:lpwstr>otero.org/users/453153/items/VQVKPG9Q"],"itemData":{"id":5955,"type":"book","title":"Deep Learning","publisher":"MIT Press","URL":"http://www.deeplearningbook.org","author":[{"family":"Goodfellow","given":"I."},{"family":"Bengio","given":"Y."},{"family":"</vt:lpwstr>
  </property>
  <property fmtid="{D5CDD505-2E9C-101B-9397-08002B2CF9AE}" pid="111" name="ZOTERO_BREF_4kdVjAREJrUA2eOz0s9qM_3">
    <vt:lpwstr>Courville","given":"A."}],"issued":{"date-parts":[["2016"]]}},"prefix":"e.g. see"}],"schema":"https://github.com/citation-style-language/schema/raw/master/csl-citation.json"}</vt:lpwstr>
  </property>
  <property fmtid="{D5CDD505-2E9C-101B-9397-08002B2CF9AE}" pid="112" name="ZOTERO_BREF_4u6U2PdLIbVBQwUrkmqZU_1">
    <vt:lpwstr>ZOTERO_ITEM CSL_CITATION {"citationID":"SEEXVVrZ","properties":{"formattedCitation":"[22]","plainCitation":"[22]","noteIndex":0},"citationItems":[{"id":751,"uris":["http://zotero.org/users/453153/items/QRCFZFJ7"],"uri":["http://zotero.org/users/453153/ite</vt:lpwstr>
  </property>
  <property fmtid="{D5CDD505-2E9C-101B-9397-08002B2CF9AE}" pid="113" name="ZOTERO_BREF_4u6U2PdLIbVBQwUrkmqZU_2">
    <vt:lpwstr>ms/QRCFZFJ7"],"itemData":{"id":751,"type":"article-journal","title":"Configurational heat capacity of Na₂O–CaO–Al₂O₃–SiO₂ melts","container-title":"Chemical Geology","page":"92-101","volume":"256","issue":"3-4","author":[{"family":"Webb","given":"S. L. L.</vt:lpwstr>
  </property>
  <property fmtid="{D5CDD505-2E9C-101B-9397-08002B2CF9AE}" pid="114" name="ZOTERO_BREF_4u6U2PdLIbVBQwUrkmqZU_3">
    <vt:lpwstr>"}],"issued":{"date-parts":[["2008"]]}}}],"schema":"https://github.com/citation-style-language/schema/raw/master/csl-citation.json"} </vt:lpwstr>
  </property>
  <property fmtid="{D5CDD505-2E9C-101B-9397-08002B2CF9AE}" pid="115" name="ZOTERO_BREF_56mDrJMDbTUzSNFrnnX6V_1">
    <vt:lpwstr>ZOTERO_BIBL {"uncited":[],"omitted":[],"custom":[]} CSL_BIBLIOGRAPHY </vt:lpwstr>
  </property>
  <property fmtid="{D5CDD505-2E9C-101B-9397-08002B2CF9AE}" pid="116" name="ZOTERO_BREF_5HAJxqdFeNZs_1">
    <vt:lpwstr>ZOTERO_ITEM CSL_CITATION {"citationID":"a1fjk368gb5","properties":{"unsorted":true,"formattedCitation":"(e.g., see for viscosity {\\i{}7}\\uc0\\u8211{}{\\i{}10})","plainCitation":"(e.g., see for viscosity 7–10)","noteIndex":0},"citationItems":[{"id":757,"</vt:lpwstr>
  </property>
  <property fmtid="{D5CDD505-2E9C-101B-9397-08002B2CF9AE}" pid="117" name="ZOTERO_BREF_5HAJxqdFeNZs_10">
    <vt:lpwstr>iations of 0.18 log unit and 10.6°, respectively.\nThe model helps understanding the links between the melt chemical composition, structure, Sconf and η. For instance, small compositional changes in highly polymerized melts generate important changes in t</vt:lpwstr>
  </property>
  <property fmtid="{D5CDD505-2E9C-101B-9397-08002B2CF9AE}" pid="118" name="ZOTERO_BREF_5HAJxqdFeNZs_11">
    <vt:lpwstr>heir Sconf(Tg) because of an excess of entropy generated by mixing Si between Q4 and Q3 units. Changing the melt silica concentration affects the Qn unit distribution, this resulting in non-linear changes in the topological contribution to Sconf(Tg). The </vt:lpwstr>
  </property>
  <property fmtid="{D5CDD505-2E9C-101B-9397-08002B2CF9AE}" pid="119" name="ZOTERO_BREF_5HAJxqdFeNZs_12">
    <vt:lpwstr>model also indicates that, at [SiO2] ≥ 60 mol%, the mixed alkali effect has negligible impact on the silicate glass Qn unit distribution, as corroborated by Raman spectroscopy data on mixed Na-K tri- and tetrasilicate glasses. Such model may be critical t</vt:lpwstr>
  </property>
  <property fmtid="{D5CDD505-2E9C-101B-9397-08002B2CF9AE}" pid="120" name="ZOTERO_BREF_5HAJxqdFeNZs_13">
    <vt:lpwstr>o link the melt structure to its physical and thermodynamic properties, but its refinement requires further high-quality quantitative structural data on silicate and aluminosilicate melts.","container-title":"Journal of Non-Crystalline Solids","DOI":"10.1</vt:lpwstr>
  </property>
  <property fmtid="{D5CDD505-2E9C-101B-9397-08002B2CF9AE}" pid="121" name="ZOTERO_BREF_5HAJxqdFeNZs_14">
    <vt:lpwstr>016/j.jnoncrysol.2017.02.010","ISSN":"0022-3093","journalAbbreviation":"Journal of Non-Crystalline Solids","page":"175-188","source":"ScienceDirect","title":"Molecular structure, configurational entropy and viscosity of silicate melts: Link through the Ad</vt:lpwstr>
  </property>
  <property fmtid="{D5CDD505-2E9C-101B-9397-08002B2CF9AE}" pid="122" name="ZOTERO_BREF_5HAJxqdFeNZs_15">
    <vt:lpwstr>am and Gibbs theory of viscous flow","title-short":"Molecular structure, configurational entropy and viscosity of silicate melts","volume":"463","author":[{"family":"Le Losq","given":"C."},{"family":"Neuville","given":"D. R."}],"issued":{"date-parts":[["2</vt:lpwstr>
  </property>
  <property fmtid="{D5CDD505-2E9C-101B-9397-08002B2CF9AE}" pid="123" name="ZOTERO_BREF_5HAJxqdFeNZs_16">
    <vt:lpwstr>017",5,1]]}}},{"id":5653,"uris":["http://zotero.org/users/453153/items/NBAXGI36"],"uri":["http://zotero.org/users/453153/items/NBAXGI36"],"itemData":{"id":5653,"type":"article-journal","abstract":"A modified Avramov equation is employed to describe the vi</vt:lpwstr>
  </property>
  <property fmtid="{D5CDD505-2E9C-101B-9397-08002B2CF9AE}" pid="124" name="ZOTERO_BREF_5HAJxqdFeNZs_17">
    <vt:lpwstr>scosity of silicate melts in the SiO2-Al2O3-Na2O-K2O system and its subsystems with associate species obtained from thermodynamic description and used as structural units. Two modifications to the Avramov equation are proposed: i) a stronger dependence of</vt:lpwstr>
  </property>
  <property fmtid="{D5CDD505-2E9C-101B-9397-08002B2CF9AE}" pid="125" name="ZOTERO_BREF_5HAJxqdFeNZs_18">
    <vt:lpwstr> viscosity input of each structural unit on its concentration ii) the “fragility” parameter dependent on the melt composition at a given point. The model describes the viscosity reasonably well for most of the experimental data in the wide compositional r</vt:lpwstr>
  </property>
  <property fmtid="{D5CDD505-2E9C-101B-9397-08002B2CF9AE}" pid="126" name="ZOTERO_BREF_5HAJxqdFeNZs_19">
    <vt:lpwstr>ange and in a temperature range from fully liquid to supercooled melts. Approaches to further improve the model are discussed.","container-title":"Ceramics International","DOI":"10.1016/j.ceramint.2019.03.121","ISSN":"0272-8842","issue":"9","journalAbbrev</vt:lpwstr>
  </property>
  <property fmtid="{D5CDD505-2E9C-101B-9397-08002B2CF9AE}" pid="127" name="ZOTERO_BREF_5HAJxqdFeNZs_2">
    <vt:lpwstr>uris":["http://zotero.org/users/453153/items/5GE3I8II"],"uri":["http://zotero.org/users/453153/items/5GE3I8II"],"itemData":{"id":757,"type":"article-journal","container-title":"Earth and Planetary Science Letters","DOI":"10.1016/j.epsl.2008.03.038","ISSN"</vt:lpwstr>
  </property>
  <property fmtid="{D5CDD505-2E9C-101B-9397-08002B2CF9AE}" pid="128" name="ZOTERO_BREF_5HAJxqdFeNZs_20">
    <vt:lpwstr>iation":"Ceramics International","page":"12169-12181","source":"ScienceDirect","title":"An Avramov-based viscosity model for the SiO2-Al2O3-Na2O-K2O system in a wide temperature range","volume":"45","author":[{"family":"Starodub","given":"K."},{"family":"</vt:lpwstr>
  </property>
  <property fmtid="{D5CDD505-2E9C-101B-9397-08002B2CF9AE}" pid="129" name="ZOTERO_BREF_5HAJxqdFeNZs_21">
    <vt:lpwstr>Wu","given":"G."},{"family":"Yazhenskikh","given":"E."},{"family":"Müller","given":"M."},{"family":"Khvan","given":"A."},{"family":"Kondratiev","given":"A."}],"issued":{"date-parts":[["2019",6,15]]}}}],"schema":"https://github.com/citation-style-language/</vt:lpwstr>
  </property>
  <property fmtid="{D5CDD505-2E9C-101B-9397-08002B2CF9AE}" pid="130" name="ZOTERO_BREF_5HAJxqdFeNZs_22">
    <vt:lpwstr>schema/raw/master/csl-citation.json"}</vt:lpwstr>
  </property>
  <property fmtid="{D5CDD505-2E9C-101B-9397-08002B2CF9AE}" pid="131" name="ZOTERO_BREF_5HAJxqdFeNZs_3">
    <vt:lpwstr>:"0012821X","issue":"1-4","language":"en","page":"123-134","source":"CrossRef","title":"Viscosity of magmatic liquids: A model","title-short":"Viscosity of magmatic liquids","volume":"271","author":[{"family":"Giordano","given":"D."},{"family":"Russell","</vt:lpwstr>
  </property>
  <property fmtid="{D5CDD505-2E9C-101B-9397-08002B2CF9AE}" pid="132" name="ZOTERO_BREF_5HAJxqdFeNZs_4">
    <vt:lpwstr>given":"J. K."},{"family":"Dingwell","given":"D. B."}],"issued":{"date-parts":[["2008",7]]}},"prefix":"e.g., see for viscosity"},{"id":703,"uris":["http://zotero.org/users/453153/items/DVP2UKFI"],"uri":["http://zotero.org/users/453153/items/DVP2UKFI"],"it</vt:lpwstr>
  </property>
  <property fmtid="{D5CDD505-2E9C-101B-9397-08002B2CF9AE}" pid="133" name="ZOTERO_BREF_5HAJxqdFeNZs_5">
    <vt:lpwstr>emData":{"id":703,"type":"article-journal","container-title":"International Journal of Applied Glass Science","DOI":"10.1111/ijag.12009","ISSN":"20411286","issue":"4","language":"en","page":"408-413","source":"CrossRef","title":"Topological Model for the </vt:lpwstr>
  </property>
  <property fmtid="{D5CDD505-2E9C-101B-9397-08002B2CF9AE}" pid="134" name="ZOTERO_BREF_5HAJxqdFeNZs_6">
    <vt:lpwstr>Viscosity of Multicomponent Glass-Forming Liquids","volume":"4","author":[{"family":"Mauro","given":"John C."},{"family":"Ellison","given":"Adam J."},{"family":"Allan","given":"Douglas C."},{"family":"Smedskjaer","given":"Morten M."}],"issued":{"date-part</vt:lpwstr>
  </property>
  <property fmtid="{D5CDD505-2E9C-101B-9397-08002B2CF9AE}" pid="135" name="ZOTERO_BREF_5HAJxqdFeNZs_7">
    <vt:lpwstr>s":[["2013",12]]}}},{"id":3505,"uris":["http://zotero.org/users/453153/items/PJAXRXCI"],"uri":["http://zotero.org/users/453153/items/PJAXRXCI"],"itemData":{"id":3505,"type":"article-journal","abstract":"The Adam and Gibbs theory depicts the viscous flow o</vt:lpwstr>
  </property>
  <property fmtid="{D5CDD505-2E9C-101B-9397-08002B2CF9AE}" pid="136" name="ZOTERO_BREF_5HAJxqdFeNZs_8">
    <vt:lpwstr>f silicate melts as governed by the cooperative re-arrangement of molecular sub-systems. Considering that such subsystems involve the silicate Qn units (n = number of bridging oxygens), this study presents a model that links the Qn unit fractions to the m</vt:lpwstr>
  </property>
  <property fmtid="{D5CDD505-2E9C-101B-9397-08002B2CF9AE}" pid="137" name="ZOTERO_BREF_5HAJxqdFeNZs_9">
    <vt:lpwstr>elt configurational entropy at the glass transition temperature Tg, Sconf(Tg), and finally, to its viscosity η. With 13 adjustable parameters, the model reproduces η and Tg of melts in the Na2O-K2O-SiO2 system (60 ≤ [SiO2] ≤ 100 mol%) with 1σ standard dev</vt:lpwstr>
  </property>
  <property fmtid="{D5CDD505-2E9C-101B-9397-08002B2CF9AE}" pid="138" name="ZOTERO_BREF_5ZTbWTeGSpxEOczPA7gZ1_1">
    <vt:lpwstr>ZOTERO_ITEM CSL_CITATION {"citationID":"nZNXNITP","properties":{"formattedCitation":"({\\i{}29})","plainCitation":"(29)","noteIndex":0},"citationItems":[{"id":5621,"uris":["http://zotero.org/users/453153/items/9CVZQU9I"],"uri":["http://zotero.org/users/45</vt:lpwstr>
  </property>
  <property fmtid="{D5CDD505-2E9C-101B-9397-08002B2CF9AE}" pid="139" name="ZOTERO_BREF_5ZTbWTeGSpxEOczPA7gZ1_2">
    <vt:lpwstr>3153/items/9CVZQU9I"],"itemData":{"id":5621,"type":"book","title":"Pattern recognition and machine learning","collection-title":"Information science and statistics","publisher":"Springer","publisher-place":"New York","number-of-pages":"738","source":"Libr</vt:lpwstr>
  </property>
  <property fmtid="{D5CDD505-2E9C-101B-9397-08002B2CF9AE}" pid="140" name="ZOTERO_BREF_5ZTbWTeGSpxEOczPA7gZ1_3">
    <vt:lpwstr>ary of Congress ISBN","event-place":"New York","ISBN":"978-0-387-31073-2","call-number":"Q327 .B52 2006","language":"en","author":[{"family":"Bishop","given":"Christopher M."}],"issued":{"date-parts":[["2006"]]}}}],"schema":"https://github.com/citation-st</vt:lpwstr>
  </property>
  <property fmtid="{D5CDD505-2E9C-101B-9397-08002B2CF9AE}" pid="141" name="ZOTERO_BREF_5ZTbWTeGSpxEOczPA7gZ1_4">
    <vt:lpwstr>yle-language/schema/raw/master/csl-citation.json"}</vt:lpwstr>
  </property>
  <property fmtid="{D5CDD505-2E9C-101B-9397-08002B2CF9AE}" pid="142" name="ZOTERO_BREF_5ef21PuIMdoukG7MWm4F6_1">
    <vt:lpwstr>ZOTERO_ITEM CSL_CITATION {"citationID":"VSadyPEg","properties":{"formattedCitation":"({\\i{}8} and references cited therein)","plainCitation":"(8 and references cited therein)","noteIndex":0},"citationItems":[{"id":59,"uris":["http://zotero.org/users/4531</vt:lpwstr>
  </property>
  <property fmtid="{D5CDD505-2E9C-101B-9397-08002B2CF9AE}" pid="143" name="ZOTERO_BREF_5ef21PuIMdoukG7MWm4F6_10">
    <vt:lpwstr> silicate melts","journalAbbreviation":"Journal of Non-Crystalline Solids","author":[{"family":"Le Losq","given":"C."},{"family":"Neuville","given":"D. R."}],"issued":{"date-parts":[["2017",5,1]]}},"suffix":"and references cited therein"}],"schema":"https</vt:lpwstr>
  </property>
  <property fmtid="{D5CDD505-2E9C-101B-9397-08002B2CF9AE}" pid="144" name="ZOTERO_BREF_5ef21PuIMdoukG7MWm4F6_11">
    <vt:lpwstr>://github.com/citation-style-language/schema/raw/master/csl-citation.json"} </vt:lpwstr>
  </property>
  <property fmtid="{D5CDD505-2E9C-101B-9397-08002B2CF9AE}" pid="145" name="ZOTERO_BREF_5ef21PuIMdoukG7MWm4F6_2">
    <vt:lpwstr>53/items/PJAXRXCI"],"uri":["http://zotero.org/users/453153/items/PJAXRXCI"],"itemData":{"id":59,"type":"article-journal","title":"Molecular structure, configurational entropy and viscosity of silicate melts: Link through the Adam and Gibbs theory of visco</vt:lpwstr>
  </property>
  <property fmtid="{D5CDD505-2E9C-101B-9397-08002B2CF9AE}" pid="146" name="ZOTERO_BREF_5ef21PuIMdoukG7MWm4F6_3">
    <vt:lpwstr>us flow","container-title":"Journal of Non-Crystalline Solids","page":"175-188","volume":"463","source":"ScienceDirect","abstract":"The Adam and Gibbs theory depicts the viscous flow of silicate melts as governed by the cooperative re-arrangement of molec</vt:lpwstr>
  </property>
  <property fmtid="{D5CDD505-2E9C-101B-9397-08002B2CF9AE}" pid="147" name="ZOTERO_BREF_5ef21PuIMdoukG7MWm4F6_4">
    <vt:lpwstr>ular sub-systems. Considering that such subsystems involve the silicate Qn units (n = number of bridging oxygens), this study presents a model that links the Qn unit fractions to the melt configurational entropy at the glass transition temperature Tg, Sco</vt:lpwstr>
  </property>
  <property fmtid="{D5CDD505-2E9C-101B-9397-08002B2CF9AE}" pid="148" name="ZOTERO_BREF_5ef21PuIMdoukG7MWm4F6_5">
    <vt:lpwstr>nf(Tg), and finally, to its viscosity η. With 13 adjustable parameters, the model reproduces η and Tg of melts in the Na2O-K2O-SiO2 system (60 ≤ [SiO2] ≤ 100 mol%) with 1σ standard deviations of 0.18 log unit and 10.6°, respectively.\nThe model helps unde</vt:lpwstr>
  </property>
  <property fmtid="{D5CDD505-2E9C-101B-9397-08002B2CF9AE}" pid="149" name="ZOTERO_BREF_5ef21PuIMdoukG7MWm4F6_6">
    <vt:lpwstr>rstanding the links between the melt chemical composition, structure, Sconf and η. For instance, small compositional changes in highly polymerized melts generate important changes in their Sconf(Tg) because of an excess of entropy generated by mixing Si b</vt:lpwstr>
  </property>
  <property fmtid="{D5CDD505-2E9C-101B-9397-08002B2CF9AE}" pid="150" name="ZOTERO_BREF_5ef21PuIMdoukG7MWm4F6_7">
    <vt:lpwstr>etween Q4 and Q3 units. Changing the melt silica concentration affects the Qn unit distribution, this resulting in non-linear changes in the topological contribution to Sconf(Tg). The model also indicates that, at [SiO2] ≥ 60 mol%, the mixed alkali effect</vt:lpwstr>
  </property>
  <property fmtid="{D5CDD505-2E9C-101B-9397-08002B2CF9AE}" pid="151" name="ZOTERO_BREF_5ef21PuIMdoukG7MWm4F6_8">
    <vt:lpwstr> has negligible impact on the silicate glass Qn unit distribution, as corroborated by Raman spectroscopy data on mixed Na-K tri- and tetrasilicate glasses. Such model may be critical to link the melt structure to its physical and thermodynamic properties,</vt:lpwstr>
  </property>
  <property fmtid="{D5CDD505-2E9C-101B-9397-08002B2CF9AE}" pid="152" name="ZOTERO_BREF_5ef21PuIMdoukG7MWm4F6_9">
    <vt:lpwstr> but its refinement requires further high-quality quantitative structural data on silicate and aluminosilicate melts.","DOI":"10.1016/j.jnoncrysol.2017.02.010","ISSN":"0022-3093","title-short":"Molecular structure, configurational entropy and viscosity of</vt:lpwstr>
  </property>
  <property fmtid="{D5CDD505-2E9C-101B-9397-08002B2CF9AE}" pid="153" name="ZOTERO_BREF_7HUo3POt6jhK_1">
    <vt:lpwstr>ZOTERO_ITEM CSL_CITATION {"citationID":"uIMWJLsN","properties":{"unsorted":true,"formattedCitation":"({\\i{}25}, {\\i{}2})","plainCitation":"(25, 2)","noteIndex":0},"citationItems":[{"id":2408,"uris":["http://zotero.org/users/453153/items/6F3ZQ4UW"],"uri"</vt:lpwstr>
  </property>
  <property fmtid="{D5CDD505-2E9C-101B-9397-08002B2CF9AE}" pid="154" name="ZOTERO_BREF_7HUo3POt6jhK_10">
    <vt:lpwstr> melt mobility, central to understanding industrial and geological processes.","DOI":"10.1038/s41598-017-16741-3","ISSN":"2045-2322","shortTitle":"Percolation channels","language":"En","author":[{"family":"Le Losq","given":"C."},{"family":"Neuville","give</vt:lpwstr>
  </property>
  <property fmtid="{D5CDD505-2E9C-101B-9397-08002B2CF9AE}" pid="155" name="ZOTERO_BREF_7HUo3POt6jhK_11">
    <vt:lpwstr>n":"D. R."},{"family":"Chen","given":"W."},{"family":"Florian","given":"P."},{"family":"Massiot","given":"D."},{"family":"Zhou","given":"Z."},{"family":"Greaves","given":"G. N."}],"issued":{"date-parts":[["2017",12]]}}}],"schema":"https://github.com/citat</vt:lpwstr>
  </property>
  <property fmtid="{D5CDD505-2E9C-101B-9397-08002B2CF9AE}" pid="156" name="ZOTERO_BREF_7HUo3POt6jhK_12">
    <vt:lpwstr>ion-style-language/schema/raw/master/csl-citation.json"}</vt:lpwstr>
  </property>
  <property fmtid="{D5CDD505-2E9C-101B-9397-08002B2CF9AE}" pid="157" name="ZOTERO_BREF_7HUo3POt6jhK_2">
    <vt:lpwstr>:["http://zotero.org/users/453153/items/6F3ZQ4UW"],"itemData":{"id":2408,"type":"article-journal","title":"Reconciling ionic-transport properties with atomic structure in oxide glasses","container-title":"Physical Review B","page":"6358-6380","volume":"52</vt:lpwstr>
  </property>
  <property fmtid="{D5CDD505-2E9C-101B-9397-08002B2CF9AE}" pid="158" name="ZOTERO_BREF_7HUo3POt6jhK_3">
    <vt:lpwstr>","issue":"9","DOI":"10.1103/PhysRevB.52.6358","journalAbbreviation":"Phys. Rev. B","author":[{"family":"Greaves","given":"G. N."},{"family":"Ngai","given":"K. L."}],"issued":{"date-parts":[["1995"]]}}},{"id":4406,"uris":["http://zotero.org/users/453153/i</vt:lpwstr>
  </property>
  <property fmtid="{D5CDD505-2E9C-101B-9397-08002B2CF9AE}" pid="159" name="ZOTERO_BREF_7HUo3POt6jhK_4">
    <vt:lpwstr>tems/6VDKVSXJ"],"uri":["http://zotero.org/users/453153/items/6VDKVSXJ"],"itemData":{"id":4406,"type":"article-journal","title":"Percolation channels: a universal idea to describe the atomic structure and dynamics of glasses and melts","container-title":"S</vt:lpwstr>
  </property>
  <property fmtid="{D5CDD505-2E9C-101B-9397-08002B2CF9AE}" pid="160" name="ZOTERO_BREF_7HUo3POt6jhK_5">
    <vt:lpwstr>cientific Reports","page":"16490","volume":"7","issue":"1","source":"www.nature.com","abstract":"Understanding the links between chemical composition, nano-structure and the dynamic properties of silicate melts and glasses is fundamental to both Earth and</vt:lpwstr>
  </property>
  <property fmtid="{D5CDD505-2E9C-101B-9397-08002B2CF9AE}" pid="161" name="ZOTERO_BREF_7HUo3POt6jhK_6">
    <vt:lpwstr> Materials Sciences. Central to this is whether the distribution of mobile metallic ions is random or not. In silicate systems, such as window glass, it is well-established that the short-range structure is not random but metal ions cluster, forming perco</vt:lpwstr>
  </property>
  <property fmtid="{D5CDD505-2E9C-101B-9397-08002B2CF9AE}" pid="162" name="ZOTERO_BREF_7HUo3POt6jhK_7">
    <vt:lpwstr>lation channels through a partly broken network of corner-sharing SiO4 tetrahedra. In alumino-silicate glasses and melts, extensively used in industry and representing most of the Earth magmas, metal ions compensate the electrical charge deficit of AlO4\n</vt:lpwstr>
  </property>
  <property fmtid="{D5CDD505-2E9C-101B-9397-08002B2CF9AE}" pid="163" name="ZOTERO_BREF_7HUo3POt6jhK_8">
    <vt:lpwstr>                        − tetrahedra, but until now clustering has not been confirmed. Here we report how major changes in melt viscosity, together with glass Raman and Nuclear Magnetic Resonance measurements and Molecular Dynamics simulations, demonstrat</vt:lpwstr>
  </property>
  <property fmtid="{D5CDD505-2E9C-101B-9397-08002B2CF9AE}" pid="164" name="ZOTERO_BREF_7HUo3POt6jhK_9">
    <vt:lpwstr>e that metal ions nano-segregate into percolation channels, making this a universal phenomenon of oxide glasses and melts. Furthermore, we can explain how, in both single and mixed alkali compositions, metal ion clustering and percolation radically affect</vt:lpwstr>
  </property>
  <property fmtid="{D5CDD505-2E9C-101B-9397-08002B2CF9AE}" pid="165" name="ZOTERO_BREF_7TcCh5uSU9mw_1">
    <vt:lpwstr>ZOTERO_ITEM CSL_CITATION {"citationID":"a1r0afs7vev","properties":{"formattedCitation":"\\uldash{({\\i{}1})}","plainCitation":"(1)","noteIndex":0},"citationItems":[{"id":4520,"uris":["http://zotero.org/users/453153/items/AW7FU9FG"],"uri":["http://zotero.o</vt:lpwstr>
  </property>
  <property fmtid="{D5CDD505-2E9C-101B-9397-08002B2CF9AE}" pid="166" name="ZOTERO_BREF_7TcCh5uSU9mw_2">
    <vt:lpwstr>rg/users/453153/items/AW7FU9FG"],"itemData":{"id":4520,"type":"article-journal","abstract":"&lt;p&gt;Calcalkaline rhyolites produce the largest explosive volcanic eruptions, but these eruptions can switch repeatedly between being effusive and explosive. This is</vt:lpwstr>
  </property>
  <property fmtid="{D5CDD505-2E9C-101B-9397-08002B2CF9AE}" pid="167" name="ZOTERO_BREF_7TcCh5uSU9mw_3">
    <vt:lpwstr> difficult to attribute to the rheological effects of magma water content or crystallinity. Danilo Di Genova and co-authors report the viscosity of a series of melts spanning the compositional range of the Yellowstone rhyolitic volcanic system. They find </vt:lpwstr>
  </property>
  <property fmtid="{D5CDD505-2E9C-101B-9397-08002B2CF9AE}" pid="168" name="ZOTERO_BREF_7TcCh5uSU9mw_4">
    <vt:lpwstr>that, within a narrow compositional zone, melt viscosity increases by up to two orders of magnitude, which they propose to be the consequence of melt structure reorganization. The authors confirm that such a compositional tipping point exists in the globa</vt:lpwstr>
  </property>
  <property fmtid="{D5CDD505-2E9C-101B-9397-08002B2CF9AE}" pid="169" name="ZOTERO_BREF_7TcCh5uSU9mw_5">
    <vt:lpwstr>l geochemical record of rhyolites, which separates effusive from explosive deposits. They conclude that the anhydrous (water-free) composition of calcalkaline rhyolites is decisive in determining mobilization and eruption dynamics of the Earth's largest v</vt:lpwstr>
  </property>
  <property fmtid="{D5CDD505-2E9C-101B-9397-08002B2CF9AE}" pid="170" name="ZOTERO_BREF_7TcCh5uSU9mw_6">
    <vt:lpwstr>olcanic systems.&lt;/p&gt;","container-title":"Nature","DOI":"10.1038/nature24488","ISSN":"1476-4687","issue":"7684","language":"En","page":"235","source":"www.nature.com","title":"A compositional tipping point governing the mobilization and eruption style of r</vt:lpwstr>
  </property>
  <property fmtid="{D5CDD505-2E9C-101B-9397-08002B2CF9AE}" pid="171" name="ZOTERO_BREF_7TcCh5uSU9mw_7">
    <vt:lpwstr>hyolitic magma","volume":"552","author":[{"family":"Di Genova","given":"D."},{"family":"Kolzenburg","given":"S."},{"family":"Wiesmaier","given":"S."},{"family":"Dallanave","given":"E."},{"family":"Neuville","given":"D. R."},{"family":"Hess","given":"K. U.</vt:lpwstr>
  </property>
  <property fmtid="{D5CDD505-2E9C-101B-9397-08002B2CF9AE}" pid="172" name="ZOTERO_BREF_7TcCh5uSU9mw_8">
    <vt:lpwstr>"},{"family":"Dingwell","given":"D. B."}],"issued":{"date-parts":[["2017",12]]}}}],"schema":"https://github.com/citation-style-language/schema/raw/master/csl-citation.json"}</vt:lpwstr>
  </property>
  <property fmtid="{D5CDD505-2E9C-101B-9397-08002B2CF9AE}" pid="173" name="ZOTERO_BREF_7iSOQDZ61R7qW9wXKvQne_1">
    <vt:lpwstr>ZOTERO_ITEM CSL_CITATION {"citationID":"ez6zmcD7","properties":{"formattedCitation":"({\\i{}8})","plainCitation":"(8)","noteIndex":0},"citationItems":[{"id":569,"uris":["http://zotero.org/users/453153/items/UENA3I4E"],"uri":["http://zotero.org/users/45315</vt:lpwstr>
  </property>
  <property fmtid="{D5CDD505-2E9C-101B-9397-08002B2CF9AE}" pid="174" name="ZOTERO_BREF_7iSOQDZ61R7qW9wXKvQne_2">
    <vt:lpwstr>3/items/UENA3I4E"],"itemData":{"id":569,"type":"article-journal","title":"Experimental, in situ, high-temperature studies of properties and structure of silicate melts relevant to magmatic processes","container-title":"European Journal of Mineralogy","pag</vt:lpwstr>
  </property>
  <property fmtid="{D5CDD505-2E9C-101B-9397-08002B2CF9AE}" pid="175" name="ZOTERO_BREF_7iSOQDZ61R7qW9wXKvQne_3">
    <vt:lpwstr>e":"745-766","volume":"7","author":[{"family":"Mysen","given":"B. O."}],"issued":{"date-parts":[["1995"]]}}}],"schema":"https://github.com/citation-style-language/schema/raw/master/csl-citation.json"}</vt:lpwstr>
  </property>
  <property fmtid="{D5CDD505-2E9C-101B-9397-08002B2CF9AE}" pid="176" name="ZOTERO_BREF_7nwh0aDVUJgx_1">
    <vt:lpwstr>ZOTERO_ITEM CSL_CITATION {"citationID":"a9e2bn1re3","properties":{"formattedCitation":"(e.g. {\\i{}9})","plainCitation":"(e.g. 9)","noteIndex":0},"citationItems":[{"id":3505,"uris":["http://zotero.org/users/453153/items/PJAXRXCI"],"uri":["http://zotero.or</vt:lpwstr>
  </property>
  <property fmtid="{D5CDD505-2E9C-101B-9397-08002B2CF9AE}" pid="177" name="ZOTERO_BREF_7nwh0aDVUJgx_10">
    <vt:lpwstr>f silicate melts","volume":"463","author":[{"family":"Le Losq","given":"C."},{"family":"Neuville","given":"D. R."}],"issued":{"date-parts":[["2017",5,1]]}},"prefix":"e.g."}],"schema":"https://github.com/citation-style-language/schema/raw/master/csl-citati</vt:lpwstr>
  </property>
  <property fmtid="{D5CDD505-2E9C-101B-9397-08002B2CF9AE}" pid="178" name="ZOTERO_BREF_7nwh0aDVUJgx_11">
    <vt:lpwstr>on.json"}</vt:lpwstr>
  </property>
  <property fmtid="{D5CDD505-2E9C-101B-9397-08002B2CF9AE}" pid="179" name="ZOTERO_BREF_7nwh0aDVUJgx_2">
    <vt:lpwstr>g/users/453153/items/PJAXRXCI"],"itemData":{"id":3505,"type":"article-journal","abstract":"The Adam and Gibbs theory depicts the viscous flow of silicate melts as governed by the cooperative re-arrangement of molecular sub-systems. Considering that such s</vt:lpwstr>
  </property>
  <property fmtid="{D5CDD505-2E9C-101B-9397-08002B2CF9AE}" pid="180" name="ZOTERO_BREF_7nwh0aDVUJgx_3">
    <vt:lpwstr>ubsystems involve the silicate Qn units (n = number of bridging oxygens), this study presents a model that links the Qn unit fractions to the melt configurational entropy at the glass transition temperature Tg, Sconf(Tg), and finally, to its viscosity η. </vt:lpwstr>
  </property>
  <property fmtid="{D5CDD505-2E9C-101B-9397-08002B2CF9AE}" pid="181" name="ZOTERO_BREF_7nwh0aDVUJgx_4">
    <vt:lpwstr>With 13 adjustable parameters, the model reproduces η and Tg of melts in the Na2O-K2O-SiO2 system (60 ≤ [SiO2] ≤ 100 mol%) with 1σ standard deviations of 0.18 log unit and 10.6°, respectively.\nThe model helps understanding the links between the melt chem</vt:lpwstr>
  </property>
  <property fmtid="{D5CDD505-2E9C-101B-9397-08002B2CF9AE}" pid="182" name="ZOTERO_BREF_7nwh0aDVUJgx_5">
    <vt:lpwstr>ical composition, structure, Sconf and η. For instance, small compositional changes in highly polymerized melts generate important changes in their Sconf(Tg) because of an excess of entropy generated by mixing Si between Q4 and Q3 units. Changing the melt</vt:lpwstr>
  </property>
  <property fmtid="{D5CDD505-2E9C-101B-9397-08002B2CF9AE}" pid="183" name="ZOTERO_BREF_7nwh0aDVUJgx_6">
    <vt:lpwstr> silica concentration affects the Qn unit distribution, this resulting in non-linear changes in the topological contribution to Sconf(Tg). The model also indicates that, at [SiO2] ≥ 60 mol%, the mixed alkali effect has negligible impact on the silicate gl</vt:lpwstr>
  </property>
  <property fmtid="{D5CDD505-2E9C-101B-9397-08002B2CF9AE}" pid="184" name="ZOTERO_BREF_7nwh0aDVUJgx_7">
    <vt:lpwstr>ass Qn unit distribution, as corroborated by Raman spectroscopy data on mixed Na-K tri- and tetrasilicate glasses. Such model may be critical to link the melt structure to its physical and thermodynamic properties, but its refinement requires further high</vt:lpwstr>
  </property>
  <property fmtid="{D5CDD505-2E9C-101B-9397-08002B2CF9AE}" pid="185" name="ZOTERO_BREF_7nwh0aDVUJgx_8">
    <vt:lpwstr>-quality quantitative structural data on silicate and aluminosilicate melts.","container-title":"Journal of Non-Crystalline Solids","DOI":"10.1016/j.jnoncrysol.2017.02.010","ISSN":"0022-3093","journalAbbreviation":"Journal of Non-Crystalline Solids","page</vt:lpwstr>
  </property>
  <property fmtid="{D5CDD505-2E9C-101B-9397-08002B2CF9AE}" pid="186" name="ZOTERO_BREF_7nwh0aDVUJgx_9">
    <vt:lpwstr>":"175-188","source":"ScienceDirect","title":"Molecular structure, configurational entropy and viscosity of silicate melts: Link through the Adam and Gibbs theory of viscous flow","title-short":"Molecular structure, configurational entropy and viscosity o</vt:lpwstr>
  </property>
  <property fmtid="{D5CDD505-2E9C-101B-9397-08002B2CF9AE}" pid="187" name="ZOTERO_BREF_7q3gCgPWDwqp_1">
    <vt:lpwstr>ZOTERO_BIBL {"uncited":[],"omitted":[],"custom":[]} CSL_BIBLIOGRAPHY</vt:lpwstr>
  </property>
  <property fmtid="{D5CDD505-2E9C-101B-9397-08002B2CF9AE}" pid="188" name="ZOTERO_BREF_7vzlKPRS6aFFSEo16SGoI_1">
    <vt:lpwstr>ZOTERO_TEMP </vt:lpwstr>
  </property>
  <property fmtid="{D5CDD505-2E9C-101B-9397-08002B2CF9AE}" pid="189" name="ZOTERO_BREF_8KMq94nw7GRF_1">
    <vt:lpwstr>ZOTERO_ITEM CSL_CITATION {"citationID":"aqmstpk09d","properties":{"formattedCitation":"\\uldash{({\\i{}1})}","plainCitation":"(1)","noteIndex":0},"citationItems":[{"id":1400,"uris":["http://zotero.org/users/453153/items/33CUUP3A"],"uri":["http://zotero.or</vt:lpwstr>
  </property>
  <property fmtid="{D5CDD505-2E9C-101B-9397-08002B2CF9AE}" pid="190" name="ZOTERO_BREF_8KMq94nw7GRF_2">
    <vt:lpwstr>g/users/453153/items/33CUUP3A"],"itemData":{"id":1400,"type":"article-journal","container-title":"The Journal of Chemical Physics","DOI":"10.1063/1.1749836","ISSN":"00219606","issue":"4","language":"en","page":"283","source":"CrossRef","title":"Viscosity,</vt:lpwstr>
  </property>
  <property fmtid="{D5CDD505-2E9C-101B-9397-08002B2CF9AE}" pid="191" name="ZOTERO_BREF_8KMq94nw7GRF_3">
    <vt:lpwstr> Plasticity, and Diffusion as Examples of Absolute Reaction Rates","volume":"4","author":[{"family":"Eyring","given":"Henry"}],"issued":{"date-parts":[["1936"]]}}}],"schema":"https://github.com/citation-style-language/schema/raw/master/csl-citation.json"}</vt:lpwstr>
  </property>
  <property fmtid="{D5CDD505-2E9C-101B-9397-08002B2CF9AE}" pid="192" name="ZOTERO_BREF_8L6kwDIbqWTr_1">
    <vt:lpwstr>ZOTERO_ITEM CSL_CITATION {"citationID":"a8cjc9u3rb","properties":{"formattedCitation":"({\\i{}1})","plainCitation":"(1)","noteIndex":0},"citationItems":[{"id":1150,"uris":["http://zotero.org/users/453153/items/XXWPAQTS"],"uri":["http://zotero.org/users/45</vt:lpwstr>
  </property>
  <property fmtid="{D5CDD505-2E9C-101B-9397-08002B2CF9AE}" pid="193" name="ZOTERO_BREF_8L6kwDIbqWTr_2">
    <vt:lpwstr>3153/items/XXWPAQTS"],"itemData":{"id":1150,"type":"article-journal","abstract":"Volcanic eruptions can be either slow outpourings of lava or explosive ejections of fragmented rock. In his Perspective, Dingwell discusses the physical and chemical properti</vt:lpwstr>
  </property>
  <property fmtid="{D5CDD505-2E9C-101B-9397-08002B2CF9AE}" pid="194" name="ZOTERO_BREF_8L6kwDIbqWTr_3">
    <vt:lpwstr>es of magma that lead to these two styles of eruption. New experiments and computer simulations are pointing to the involvement of solidlike behavior of liquid magma when it makes a transition to a glass.","container-title":"Science","DOI":"10.1126/scienc</vt:lpwstr>
  </property>
  <property fmtid="{D5CDD505-2E9C-101B-9397-08002B2CF9AE}" pid="195" name="ZOTERO_BREF_8L6kwDIbqWTr_4">
    <vt:lpwstr>e.273.5278.1054","ISSN":"0036-8075, 1095-9203","issue":"5278","language":"en","page":"1054-1055","source":"science.sciencemag.org.useservices.com","title":"Volcanic Dilemma - Flow or Blow?","volume":"273","author":[{"family":"Dingwell","given":"D. B."}],"</vt:lpwstr>
  </property>
  <property fmtid="{D5CDD505-2E9C-101B-9397-08002B2CF9AE}" pid="196" name="ZOTERO_BREF_8L6kwDIbqWTr_5">
    <vt:lpwstr>issued":{"date-parts":[["1996",8,23]]}}}],"schema":"https://github.com/citation-style-language/schema/raw/master/csl-citation.json"}</vt:lpwstr>
  </property>
  <property fmtid="{D5CDD505-2E9C-101B-9397-08002B2CF9AE}" pid="197" name="ZOTERO_BREF_8O9nEYL63Sq32kSd1cPJH_1">
    <vt:lpwstr>ZOTERO_ITEM CSL_CITATION {"citationID":"DkTfeoKK","properties":{"formattedCitation":"({\\i{}39})","plainCitation":"(39)","noteIndex":0},"citationItems":[{"id":1375,"uris":["http://zotero.org/users/453153/items/PMMGXQ3B"],"uri":["http://zotero.org/users/45</vt:lpwstr>
  </property>
  <property fmtid="{D5CDD505-2E9C-101B-9397-08002B2CF9AE}" pid="198" name="ZOTERO_BREF_8O9nEYL63Sq32kSd1cPJH_2">
    <vt:lpwstr>3153/items/PMMGXQ3B"],"itemData":{"id":1375,"type":"paper-conference","title":"Deep sparse rectifier neural networks","container-title":"International Conference on Artificial Intelligence and Statistics","page":"315–323","source":"Google Scholar","URL":"</vt:lpwstr>
  </property>
  <property fmtid="{D5CDD505-2E9C-101B-9397-08002B2CF9AE}" pid="199" name="ZOTERO_BREF_8O9nEYL63Sq32kSd1cPJH_3">
    <vt:lpwstr>http://machinelearning.wustl.edu/mlpapers/paper_files/AISTATS2011_GlorotBB11.pdf","author":[{"family":"Glorot","given":"Xavier"},{"family":"Bordes","given":"Antoine"},{"family":"Bengio","given":"Yoshua"}],"issued":{"date-parts":[["2011"]]},"accessed":{"da</vt:lpwstr>
  </property>
  <property fmtid="{D5CDD505-2E9C-101B-9397-08002B2CF9AE}" pid="200" name="ZOTERO_BREF_8O9nEYL63Sq32kSd1cPJH_4">
    <vt:lpwstr>te-parts":[["2016",6,15]]}}}],"schema":"https://github.com/citation-style-language/schema/raw/master/csl-citation.json"}</vt:lpwstr>
  </property>
  <property fmtid="{D5CDD505-2E9C-101B-9397-08002B2CF9AE}" pid="201" name="ZOTERO_BREF_8oriVcY0pPRG_1">
    <vt:lpwstr>ZOTERO_ITEM CSL_CITATION {"citationID":"IYnFvn58","properties":{"formattedCitation":"({\\i{}24}\\uc0\\u8211{}{\\i{}26})","plainCitation":"(24–26)","noteIndex":0},"citationItems":[{"id":757,"uris":["http://zotero.org/users/453153/items/5GE3I8II"],"uri":["h</vt:lpwstr>
  </property>
  <property fmtid="{D5CDD505-2E9C-101B-9397-08002B2CF9AE}" pid="202" name="ZOTERO_BREF_8oriVcY0pPRG_10">
    <vt:lpwstr>alibrated a new empirical model for the rhyolitic melt viscosity, where non-linear variations due to temperature (T), and water content (X) are nested within linear and exponential dependencies of log η on pressure (P). The model was fitted to a total of </vt:lpwstr>
  </property>
  <property fmtid="{D5CDD505-2E9C-101B-9397-08002B2CF9AE}" pid="203" name="ZOTERO_BREF_8oriVcY0pPRG_11">
    <vt:lpwstr>691 data points including published data on rhyolites, granites and haplogranites. The significance of model parameters was evaluated at the 95% confidence level. The model is simple enough for use in numerical models of conduit or lava flow dynamics: log</vt:lpwstr>
  </property>
  <property fmtid="{D5CDD505-2E9C-101B-9397-08002B2CF9AE}" pid="204" name="ZOTERO_BREF_8oriVcY0pPRG_12">
    <vt:lpwstr> η = - 4.40 + 11609 - 1248 ln ( w + 0.17 ) T - ( 140.1 - 62.3 ln ( w + 0.17 ) ) - P 0.00082 + 0.000051 w - 0.95 T\n\nwhere η is viscosity in Pa s, w is water content in wt.%, P is pressure in MPa and T is temperature in K. The root mean square error (RMSE</vt:lpwstr>
  </property>
  <property fmtid="{D5CDD505-2E9C-101B-9397-08002B2CF9AE}" pid="205" name="ZOTERO_BREF_8oriVcY0pPRG_13">
    <vt:lpwstr>) between the model and the 691 data points used in calibration is 0.43 log units, and analysis of the residuals shows that the model fits all modeled regions of P–T–X (H2O) space to a similar degree of quality. In both regards, the new model outperforms </vt:lpwstr>
  </property>
  <property fmtid="{D5CDD505-2E9C-101B-9397-08002B2CF9AE}" pid="206" name="ZOTERO_BREF_8oriVcY0pPRG_14">
    <vt:lpwstr>previous models for rhyolite viscosity. Multi-level modeling enabled us to show that higher temperatures and higher water contents both independently favor a more negative pressure-dependence of viscosity. The model suggests that the effect of pressure on</vt:lpwstr>
  </property>
  <property fmtid="{D5CDD505-2E9C-101B-9397-08002B2CF9AE}" pid="207" name="ZOTERO_BREF_8oriVcY0pPRG_15">
    <vt:lpwstr> viscosity undergoes a transition from a positive to a negative effect as temperatures rise above ∼1175 K for anhydrous rhyolites, and above ∼865 K for melts containing 5 wt.% H2O. We validated the model by examination of the few published viscosity data </vt:lpwstr>
  </property>
  <property fmtid="{D5CDD505-2E9C-101B-9397-08002B2CF9AE}" pid="208" name="ZOTERO_BREF_8oriVcY0pPRG_16">
    <vt:lpwstr>where P is varied but T and X(H2O) remain approximately constant. Experimental constraints have led to spurious correlations between P, T, X(H2O) and η in viscosity datasets, so that models may struggle to correctly resolve the individual effects of P, T </vt:lpwstr>
  </property>
  <property fmtid="{D5CDD505-2E9C-101B-9397-08002B2CF9AE}" pid="209" name="ZOTERO_BREF_8oriVcY0pPRG_17">
    <vt:lpwstr>and X(H2O), and especially their cross-correlations.","DOI":"10.1016/j.gca.2015.08.009","ISSN":"0016-7037","journalAbbreviation":"Geochimica et Cosmochimica Acta","author":[{"family":"Romine","given":"William L."},{"family":"Whittington","given":"Alan G."</vt:lpwstr>
  </property>
  <property fmtid="{D5CDD505-2E9C-101B-9397-08002B2CF9AE}" pid="210" name="ZOTERO_BREF_8oriVcY0pPRG_18">
    <vt:lpwstr>}],"issued":{"date-parts":[["2015",12,1]]}}}],"schema":"https://github.com/citation-style-language/schema/raw/master/csl-citation.json"}</vt:lpwstr>
  </property>
  <property fmtid="{D5CDD505-2E9C-101B-9397-08002B2CF9AE}" pid="211" name="ZOTERO_BREF_8oriVcY0pPRG_2">
    <vt:lpwstr>ttp://zotero.org/users/453153/items/5GE3I8II"],"itemData":{"id":757,"type":"article-journal","title":"Viscosity of magmatic liquids: A model","container-title":"Earth and Planetary Science Letters","page":"123-134","volume":"271","issue":"1-4","source":"C</vt:lpwstr>
  </property>
  <property fmtid="{D5CDD505-2E9C-101B-9397-08002B2CF9AE}" pid="212" name="ZOTERO_BREF_8oriVcY0pPRG_3">
    <vt:lpwstr>rossRef","DOI":"10.1016/j.epsl.2008.03.038","ISSN":"0012821X","shortTitle":"Viscosity of magmatic liquids","language":"en","author":[{"family":"Giordano","given":"D."},{"family":"Russell","given":"J. K."},{"family":"Dingwell","given":"D. B."}],"issued":{"</vt:lpwstr>
  </property>
  <property fmtid="{D5CDD505-2E9C-101B-9397-08002B2CF9AE}" pid="213" name="ZOTERO_BREF_8oriVcY0pPRG_4">
    <vt:lpwstr>date-parts":[["2008",7]]}}},{"id":703,"uris":["http://zotero.org/users/453153/items/DVP2UKFI"],"uri":["http://zotero.org/users/453153/items/DVP2UKFI"],"itemData":{"id":703,"type":"article-journal","title":"Topological Model for the Viscosity of Multicompo</vt:lpwstr>
  </property>
  <property fmtid="{D5CDD505-2E9C-101B-9397-08002B2CF9AE}" pid="214" name="ZOTERO_BREF_8oriVcY0pPRG_5">
    <vt:lpwstr>nent Glass-Forming Liquids","container-title":"International Journal of Applied Glass Science","page":"408-413","volume":"4","issue":"4","source":"CrossRef","DOI":"10.1111/ijag.12009","ISSN":"20411286","language":"en","author":[{"family":"Mauro","given":"</vt:lpwstr>
  </property>
  <property fmtid="{D5CDD505-2E9C-101B-9397-08002B2CF9AE}" pid="215" name="ZOTERO_BREF_8oriVcY0pPRG_6">
    <vt:lpwstr>John C."},{"family":"Ellison","given":"Adam J."},{"family":"Allan","given":"Douglas C."},{"family":"Smedskjaer","given":"Morten M."}],"issued":{"date-parts":[["2013",12]]}}},{"id":2372,"uris":["http://zotero.org/users/453153/items/2DPUA88W"],"uri":["http:</vt:lpwstr>
  </property>
  <property fmtid="{D5CDD505-2E9C-101B-9397-08002B2CF9AE}" pid="216" name="ZOTERO_BREF_8oriVcY0pPRG_7">
    <vt:lpwstr>//zotero.org/users/453153/items/2DPUA88W"],"itemData":{"id":2372,"type":"article-journal","title":"A simple model for the viscosity of rhyolites as a function of temperature, pressure and water content","container-title":"Geochimica et Cosmochimica Acta",</vt:lpwstr>
  </property>
  <property fmtid="{D5CDD505-2E9C-101B-9397-08002B2CF9AE}" pid="217" name="ZOTERO_BREF_8oriVcY0pPRG_8">
    <vt:lpwstr>"page":"281-300","volume":"170","source":"ScienceDirect","abstract":"In order to better constrain the viscosity (η) of high-silica rhyolite at low to moderate water contents (X), which represent water saturation at near-surface pressure–temperature (P–T) </vt:lpwstr>
  </property>
  <property fmtid="{D5CDD505-2E9C-101B-9397-08002B2CF9AE}" pid="218" name="ZOTERO_BREF_8oriVcY0pPRG_9">
    <vt:lpwstr>conditions, we made 211 viscosity measurements on Mono Craters rhyolites containing between 0.01 and 1.2 wt.% H2O, at temperatures between 796 and 1774 K using parallel plate and concentric cylinder methods at atmospheric pressure. We then developed and c</vt:lpwstr>
  </property>
  <property fmtid="{D5CDD505-2E9C-101B-9397-08002B2CF9AE}" pid="219" name="ZOTERO_BREF_98ssWAuvJ1ZIkl9XJ7tJt_1">
    <vt:lpwstr>ZOTERO_ITEM CSL_CITATION {"citationID":"8lHvcGC6","properties":{"formattedCitation":"({\\i{}13})","plainCitation":"(13)","noteIndex":0},"citationItems":[{"id":1398,"uris":["http://zotero.org/users/453153/items/DRSD27CN"],"uri":["http://zotero.org/users/45</vt:lpwstr>
  </property>
  <property fmtid="{D5CDD505-2E9C-101B-9397-08002B2CF9AE}" pid="220" name="ZOTERO_BREF_98ssWAuvJ1ZIkl9XJ7tJt_2">
    <vt:lpwstr>3153/items/DRSD27CN"],"itemData":{"id":1398,"type":"article-journal","title":"Viscosity of glass-forming liquids","container-title":"Proceedings of the National Academy of Sciences","page":"19780–19784","volume":"106","issue":"47","source":"Google Scholar</vt:lpwstr>
  </property>
  <property fmtid="{D5CDD505-2E9C-101B-9397-08002B2CF9AE}" pid="221" name="ZOTERO_BREF_98ssWAuvJ1ZIkl9XJ7tJt_3">
    <vt:lpwstr>","author":[{"family":"Mauro","given":"John C."},{"family":"Yue","given":"Yuanzheng"},{"family":"Ellison","given":"Adam J."},{"family":"Gupta","given":"Prabhat K."},{"family":"Allan","given":"Douglas C."}],"issued":{"date-parts":[["2009"]]}}}],"schema":"h</vt:lpwstr>
  </property>
  <property fmtid="{D5CDD505-2E9C-101B-9397-08002B2CF9AE}" pid="222" name="ZOTERO_BREF_98ssWAuvJ1ZIkl9XJ7tJt_4">
    <vt:lpwstr>ttps://github.com/citation-style-language/schema/raw/master/csl-citation.json"}</vt:lpwstr>
  </property>
  <property fmtid="{D5CDD505-2E9C-101B-9397-08002B2CF9AE}" pid="223" name="ZOTERO_BREF_9bf5o8Pwq57PSW1Vcnopr_1">
    <vt:lpwstr>ZOTERO_ITEM CSL_CITATION {"citationID":"GdC8bMUR","properties":{"formattedCitation":"(e.g. {\\i{}11})","plainCitation":"(e.g. 11)","noteIndex":0},"citationItems":[{"id":652,"uris":["http://zotero.org/users/453153/items/DVP2UKFI"],"uri":["http://zotero.org</vt:lpwstr>
  </property>
  <property fmtid="{D5CDD505-2E9C-101B-9397-08002B2CF9AE}" pid="224" name="ZOTERO_BREF_9bf5o8Pwq57PSW1Vcnopr_2">
    <vt:lpwstr>/users/453153/items/DVP2UKFI"],"itemData":{"id":652,"type":"article-journal","title":"Topological Model for the Viscosity of Multicomponent Glass-Forming Liquids","container-title":"International Journal of Applied Glass Science","page":"408-413","volume"</vt:lpwstr>
  </property>
  <property fmtid="{D5CDD505-2E9C-101B-9397-08002B2CF9AE}" pid="225" name="ZOTERO_BREF_9bf5o8Pwq57PSW1Vcnopr_3">
    <vt:lpwstr>:"4","issue":"4","source":"CrossRef","DOI":"10.1111/ijag.12009","ISSN":"20411286","language":"en","author":[{"family":"Mauro","given":"John C."},{"family":"Ellison","given":"Adam J."},{"family":"Allan","given":"Douglas C."},{"family":"Smedskjaer","given":</vt:lpwstr>
  </property>
  <property fmtid="{D5CDD505-2E9C-101B-9397-08002B2CF9AE}" pid="226" name="ZOTERO_BREF_9bf5o8Pwq57PSW1Vcnopr_4">
    <vt:lpwstr>"Morten M."}],"issued":{"date-parts":[["2013",12]]}},"prefix":"e.g."}],"schema":"https://github.com/citation-style-language/schema/raw/master/csl-citation.json"}</vt:lpwstr>
  </property>
  <property fmtid="{D5CDD505-2E9C-101B-9397-08002B2CF9AE}" pid="227" name="ZOTERO_BREF_A8zOlASuFXf6_1">
    <vt:lpwstr>ZOTERO_ITEM CSL_CITATION {"citationID":"0fYWZj38","properties":{"formattedCitation":"(see {\\i{}28})","plainCitation":"(see 28)","noteIndex":0},"citationItems":[{"id":5955,"uris":["http://zotero.org/users/453153/items/VQVKPG9Q"],"uri":["http://zotero.org/</vt:lpwstr>
  </property>
  <property fmtid="{D5CDD505-2E9C-101B-9397-08002B2CF9AE}" pid="228" name="ZOTERO_BREF_A8zOlASuFXf6_2">
    <vt:lpwstr>users/453153/items/VQVKPG9Q"],"itemData":{"id":5955,"type":"book","title":"Deep Learning","publisher":"MIT Press","URL":"http://www.deeplearningbook.org","author":[{"family":"Goodfellow","given":"I."},{"family":"Bengio","given":"Y."},{"family":"Courville"</vt:lpwstr>
  </property>
  <property fmtid="{D5CDD505-2E9C-101B-9397-08002B2CF9AE}" pid="229" name="ZOTERO_BREF_A8zOlASuFXf6_3">
    <vt:lpwstr>,"given":"A."}],"issued":{"date-parts":[["2016"]]}},"prefix":"see"}],"schema":"https://github.com/citation-style-language/schema/raw/master/csl-citation.json"}</vt:lpwstr>
  </property>
  <property fmtid="{D5CDD505-2E9C-101B-9397-08002B2CF9AE}" pid="230" name="ZOTERO_BREF_BRNoVVg7vdxOrjrHeSAn9_1">
    <vt:lpwstr>ZOTERO_ITEM CSL_CITATION {"citationID":"qBCLWUwT","properties":{"formattedCitation":"({\\i{}6})","plainCitation":"(6)","noteIndex":0},"citationItems":[{"id":1422,"uris":["http://zotero.org/users/453153/items/J93CMUTJ"],"uri":["http://zotero.org/users/4531</vt:lpwstr>
  </property>
  <property fmtid="{D5CDD505-2E9C-101B-9397-08002B2CF9AE}" pid="231" name="ZOTERO_BREF_BRNoVVg7vdxOrjrHeSAn9_10">
    <vt:lpwstr>roscopy. [Also see Perspective by Heyde]","DOI":"10.1126/science.1242248","ISSN":"0036-8075, 1095-9203","note":"PMID: 24115436","title-short":"Imaging Atomic Rearrangements in Two-Dimensional Silica Glass","language":"en","author":[{"family":"Huang","give</vt:lpwstr>
  </property>
  <property fmtid="{D5CDD505-2E9C-101B-9397-08002B2CF9AE}" pid="232" name="ZOTERO_BREF_BRNoVVg7vdxOrjrHeSAn9_11">
    <vt:lpwstr>n":"Pinshane Y."},{"family":"Kurasch","given":"Simon"},{"family":"Alden","given":"Jonathan S."},{"family":"Shekhawat","given":"Ashivni"},{"family":"Alemi","given":"Alexander A."},{"family":"McEuen","given":"Paul L."},{"family":"Sethna","given":"James P."}</vt:lpwstr>
  </property>
  <property fmtid="{D5CDD505-2E9C-101B-9397-08002B2CF9AE}" pid="233" name="ZOTERO_BREF_BRNoVVg7vdxOrjrHeSAn9_12">
    <vt:lpwstr>,{"family":"Kaiser","given":"Ute"},{"family":"Muller","given":"David A."}],"issued":{"date-parts":[["2013",10,11]]}}}],"schema":"https://github.com/citation-style-language/schema/raw/master/csl-citation.json"}</vt:lpwstr>
  </property>
  <property fmtid="{D5CDD505-2E9C-101B-9397-08002B2CF9AE}" pid="234" name="ZOTERO_BREF_BRNoVVg7vdxOrjrHeSAn9_2">
    <vt:lpwstr>53/items/J93CMUTJ"],"itemData":{"id":1422,"type":"article-journal","title":"Imaging Atomic Rearrangements in Two-Dimensional Silica Glass: Watching Silica’s Dance","container-title":"Science","page":"224-227","volume":"342","issue":"6155","source":"scienc</vt:lpwstr>
  </property>
  <property fmtid="{D5CDD505-2E9C-101B-9397-08002B2CF9AE}" pid="235" name="ZOTERO_BREF_BRNoVVg7vdxOrjrHeSAn9_3">
    <vt:lpwstr>e.sciencemag.org","abstract":"Glassy Eyed\nIn crystalline materials, the collective motion of atoms in one- and two-dimensional defects—like dislocations and stacking faults—controls the response to an applied strain, but how glassy materials change their</vt:lpwstr>
  </property>
  <property fmtid="{D5CDD505-2E9C-101B-9397-08002B2CF9AE}" pid="236" name="ZOTERO_BREF_BRNoVVg7vdxOrjrHeSAn9_4">
    <vt:lpwstr> structure in response to strain is much less clear. Huang et al. (p. 224; see the Perspective by Heyde) used advanced-transmission electron microscopy to investigate the structural rearrangements in a two-dimensional glass, including the basis for shear </vt:lpwstr>
  </property>
  <property fmtid="{D5CDD505-2E9C-101B-9397-08002B2CF9AE}" pid="237" name="ZOTERO_BREF_BRNoVVg7vdxOrjrHeSAn9_5">
    <vt:lpwstr>deformations and the atomic behavior at the glass/liquid interface.\nStructural rearrangements control a wide range of behavior in amorphous materials, and visualizing these atomic-scale rearrangements is critical for developing and refining models for ho</vt:lpwstr>
  </property>
  <property fmtid="{D5CDD505-2E9C-101B-9397-08002B2CF9AE}" pid="238" name="ZOTERO_BREF_BRNoVVg7vdxOrjrHeSAn9_6">
    <vt:lpwstr>w glasses bend, break, and melt. It is difficult, however, to directly image atomic motion in disordered solids. We demonstrate that using aberration-corrected transmission electron microscopy, we can excite and image atomic rearrangements in a two-dimens</vt:lpwstr>
  </property>
  <property fmtid="{D5CDD505-2E9C-101B-9397-08002B2CF9AE}" pid="239" name="ZOTERO_BREF_BRNoVVg7vdxOrjrHeSAn9_7">
    <vt:lpwstr>ional silica glass—revealing a complex dance of elastic and plastic deformations, phase transitions, and their interplay. We identified the strain associated with individual ring rearrangements, observed the role of vacancies in shear deformation, and qua</vt:lpwstr>
  </property>
  <property fmtid="{D5CDD505-2E9C-101B-9397-08002B2CF9AE}" pid="240" name="ZOTERO_BREF_BRNoVVg7vdxOrjrHeSAn9_8">
    <vt:lpwstr>ntified fluctuations at a glass/liquid interface. These examples illustrate the wide-ranging and fundamental materials physics that can now be studied at atomic-resolution via transmission electron microscopy of two-dimensional glasses.\nDynamics of indiv</vt:lpwstr>
  </property>
  <property fmtid="{D5CDD505-2E9C-101B-9397-08002B2CF9AE}" pid="241" name="ZOTERO_BREF_BRNoVVg7vdxOrjrHeSAn9_9">
    <vt:lpwstr>idual atoms in a two-dimensional silicate glass have been observed using transmission electron microscopy. [Also see Perspective by Heyde]\nDynamics of individual atoms in a two-dimensional silicate glass have been observed using transmission electron mic</vt:lpwstr>
  </property>
  <property fmtid="{D5CDD505-2E9C-101B-9397-08002B2CF9AE}" pid="242" name="ZOTERO_BREF_BfskpEKWxRy7gYlKRq2kr_1">
    <vt:lpwstr>ZOTERO_ITEM CSL_CITATION {"citationID":"KpDrTlWx","properties":{"formattedCitation":"[8]","plainCitation":"[8]","noteIndex":0},"citationItems":[{"id":59,"uris":["http://zotero.org/users/453153/items/PJAXRXCI"],"uri":["http://zotero.org/users/453153/items/</vt:lpwstr>
  </property>
  <property fmtid="{D5CDD505-2E9C-101B-9397-08002B2CF9AE}" pid="243" name="ZOTERO_BREF_BfskpEKWxRy7gYlKRq2kr_10">
    <vt:lpwstr>e Solids","author":[{"family":"Le Losq","given":"C."},{"family":"Neuville","given":"D. R."}],"issued":{"date-parts":[["2017",5,1]]}}}],"schema":"https://github.com/citation-style-language/schema/raw/master/csl-citation.json"} </vt:lpwstr>
  </property>
  <property fmtid="{D5CDD505-2E9C-101B-9397-08002B2CF9AE}" pid="244" name="ZOTERO_BREF_BfskpEKWxRy7gYlKRq2kr_2">
    <vt:lpwstr>PJAXRXCI"],"itemData":{"id":59,"type":"article-journal","title":"Molecular structure, configurational entropy and viscosity of silicate melts: Link through the Adam and Gibbs theory of viscous flow","container-title":"Journal of Non-Crystalline Solids","p</vt:lpwstr>
  </property>
  <property fmtid="{D5CDD505-2E9C-101B-9397-08002B2CF9AE}" pid="245" name="ZOTERO_BREF_BfskpEKWxRy7gYlKRq2kr_3">
    <vt:lpwstr>age":"175-188","volume":"463","source":"ScienceDirect","abstract":"The Adam and Gibbs theory depicts the viscous flow of silicate melts as governed by the cooperative re-arrangement of molecular sub-systems. Considering that such subsystems involve the si</vt:lpwstr>
  </property>
  <property fmtid="{D5CDD505-2E9C-101B-9397-08002B2CF9AE}" pid="246" name="ZOTERO_BREF_BfskpEKWxRy7gYlKRq2kr_4">
    <vt:lpwstr>licate Qn units (n = number of bridging oxygens), this study presents a model that links the Qn unit fractions to the melt configurational entropy at the glass transition temperature Tg, Sconf(Tg), and finally, to its viscosity η. With 13 adjustable param</vt:lpwstr>
  </property>
  <property fmtid="{D5CDD505-2E9C-101B-9397-08002B2CF9AE}" pid="247" name="ZOTERO_BREF_BfskpEKWxRy7gYlKRq2kr_5">
    <vt:lpwstr>eters, the model reproduces η and Tg of melts in the Na2O-K2O-SiO2 system (60 ≤ [SiO2] ≤ 100 mol%) with 1σ standard deviations of 0.18 log unit and 10.6°, respectively.\nThe model helps understanding the links between the melt chemical composition, struct</vt:lpwstr>
  </property>
  <property fmtid="{D5CDD505-2E9C-101B-9397-08002B2CF9AE}" pid="248" name="ZOTERO_BREF_BfskpEKWxRy7gYlKRq2kr_6">
    <vt:lpwstr>ure, Sconf and η. For instance, small compositional changes in highly polymerized melts generate important changes in their Sconf(Tg) because of an excess of entropy generated by mixing Si between Q4 and Q3 units. Changing the melt silica concentration af</vt:lpwstr>
  </property>
  <property fmtid="{D5CDD505-2E9C-101B-9397-08002B2CF9AE}" pid="249" name="ZOTERO_BREF_BfskpEKWxRy7gYlKRq2kr_7">
    <vt:lpwstr>fects the Qn unit distribution, this resulting in non-linear changes in the topological contribution to Sconf(Tg). The model also indicates that, at [SiO2] ≥ 60 mol%, the mixed alkali effect has negligible impact on the silicate glass Qn unit distribution</vt:lpwstr>
  </property>
  <property fmtid="{D5CDD505-2E9C-101B-9397-08002B2CF9AE}" pid="250" name="ZOTERO_BREF_BfskpEKWxRy7gYlKRq2kr_8">
    <vt:lpwstr>, as corroborated by Raman spectroscopy data on mixed Na-K tri- and tetrasilicate glasses. Such model may be critical to link the melt structure to its physical and thermodynamic properties, but its refinement requires further high-quality quantitative st</vt:lpwstr>
  </property>
  <property fmtid="{D5CDD505-2E9C-101B-9397-08002B2CF9AE}" pid="251" name="ZOTERO_BREF_BfskpEKWxRy7gYlKRq2kr_9">
    <vt:lpwstr>ructural data on silicate and aluminosilicate melts.","DOI":"10.1016/j.jnoncrysol.2017.02.010","ISSN":"0022-3093","title-short":"Molecular structure, configurational entropy and viscosity of silicate melts","journalAbbreviation":"Journal of Non-Crystallin</vt:lpwstr>
  </property>
  <property fmtid="{D5CDD505-2E9C-101B-9397-08002B2CF9AE}" pid="252" name="ZOTERO_BREF_BjwLRkLFf5eaccrbBvjFk_1">
    <vt:lpwstr>ZOTERO_ITEM CSL_CITATION {"citationID":"ZHH7yJGj","properties":{"formattedCitation":"({\\i{}14})","plainCitation":"(14)","noteIndex":0},"citationItems":[{"id":3505,"uris":["http://zotero.org/users/453153/items/PJAXRXCI"],"uri":["http://zotero.org/users/45</vt:lpwstr>
  </property>
  <property fmtid="{D5CDD505-2E9C-101B-9397-08002B2CF9AE}" pid="253" name="ZOTERO_BREF_BjwLRkLFf5eaccrbBvjFk_10">
    <vt:lpwstr>n-Crystalline Solids","author":[{"family":"Le Losq","given":"C."},{"family":"Neuville","given":"D. R."}],"issued":{"date-parts":[["2017",5,1]]}}}],"schema":"https://github.com/citation-style-language/schema/raw/master/csl-citation.json"}</vt:lpwstr>
  </property>
  <property fmtid="{D5CDD505-2E9C-101B-9397-08002B2CF9AE}" pid="254" name="ZOTERO_BREF_BjwLRkLFf5eaccrbBvjFk_2">
    <vt:lpwstr>3153/items/PJAXRXCI"],"itemData":{"id":3505,"type":"article-journal","title":"Molecular structure, configurational entropy and viscosity of silicate melts: Link through the Adam and Gibbs theory of viscous flow","container-title":"Journal of Non-Crystalli</vt:lpwstr>
  </property>
  <property fmtid="{D5CDD505-2E9C-101B-9397-08002B2CF9AE}" pid="255" name="ZOTERO_BREF_BjwLRkLFf5eaccrbBvjFk_3">
    <vt:lpwstr>ne Solids","page":"175-188","volume":"463","source":"ScienceDirect","abstract":"The Adam and Gibbs theory depicts the viscous flow of silicate melts as governed by the cooperative re-arrangement of molecular sub-systems. Considering that such subsystems i</vt:lpwstr>
  </property>
  <property fmtid="{D5CDD505-2E9C-101B-9397-08002B2CF9AE}" pid="256" name="ZOTERO_BREF_BjwLRkLFf5eaccrbBvjFk_4">
    <vt:lpwstr>nvolve the silicate Qn units (n = number of bridging oxygens), this study presents a model that links the Qn unit fractions to the melt configurational entropy at the glass transition temperature Tg, Sconf(Tg), and finally, to its viscosity η. With 13 adj</vt:lpwstr>
  </property>
  <property fmtid="{D5CDD505-2E9C-101B-9397-08002B2CF9AE}" pid="257" name="ZOTERO_BREF_BjwLRkLFf5eaccrbBvjFk_5">
    <vt:lpwstr>ustable parameters, the model reproduces η and Tg of melts in the Na2O-K2O-SiO2 system (60 ≤ [SiO2] ≤ 100 mol%) with 1σ standard deviations of 0.18 log unit and 10.6°, respectively.\nThe model helps understanding the links between the melt chemical compos</vt:lpwstr>
  </property>
  <property fmtid="{D5CDD505-2E9C-101B-9397-08002B2CF9AE}" pid="258" name="ZOTERO_BREF_BjwLRkLFf5eaccrbBvjFk_6">
    <vt:lpwstr>ition, structure, Sconf and η. For instance, small compositional changes in highly polymerized melts generate important changes in their Sconf(Tg) because of an excess of entropy generated by mixing Si between Q4 and Q3 units. Changing the melt silica con</vt:lpwstr>
  </property>
  <property fmtid="{D5CDD505-2E9C-101B-9397-08002B2CF9AE}" pid="259" name="ZOTERO_BREF_BjwLRkLFf5eaccrbBvjFk_7">
    <vt:lpwstr>centration affects the Qn unit distribution, this resulting in non-linear changes in the topological contribution to Sconf(Tg). The model also indicates that, at [SiO2] ≥ 60 mol%, the mixed alkali effect has negligible impact on the silicate glass Qn unit</vt:lpwstr>
  </property>
  <property fmtid="{D5CDD505-2E9C-101B-9397-08002B2CF9AE}" pid="260" name="ZOTERO_BREF_BjwLRkLFf5eaccrbBvjFk_8">
    <vt:lpwstr> distribution, as corroborated by Raman spectroscopy data on mixed Na-K tri- and tetrasilicate glasses. Such model may be critical to link the melt structure to its physical and thermodynamic properties, but its refinement requires further high-quality qu</vt:lpwstr>
  </property>
  <property fmtid="{D5CDD505-2E9C-101B-9397-08002B2CF9AE}" pid="261" name="ZOTERO_BREF_BjwLRkLFf5eaccrbBvjFk_9">
    <vt:lpwstr>antitative structural data on silicate and aluminosilicate melts.","DOI":"10.1016/j.jnoncrysol.2017.02.010","ISSN":"0022-3093","shortTitle":"Molecular structure, configurational entropy and viscosity of silicate melts","journalAbbreviation":"Journal of No</vt:lpwstr>
  </property>
  <property fmtid="{D5CDD505-2E9C-101B-9397-08002B2CF9AE}" pid="262" name="ZOTERO_BREF_C2lG9uT4c4wZYHgc2ehPz_1">
    <vt:lpwstr>ZOTERO_ITEM CSL_CITATION {"citationID":"gVJtGnyw","properties":{"formattedCitation":"({\\i{}4})","plainCitation":"(4)","noteIndex":0},"citationItems":[{"id":1058,"uris":["http://zotero.org/users/453153/items/NJ2V38JM"],"uri":["http://zotero.org/users/4531</vt:lpwstr>
  </property>
  <property fmtid="{D5CDD505-2E9C-101B-9397-08002B2CF9AE}" pid="263" name="ZOTERO_BREF_C2lG9uT4c4wZYHgc2ehPz_2">
    <vt:lpwstr>53/items/NJ2V38JM"],"itemData":{"id":1058,"type":"article-journal","title":"On the temperature dependence of cooperative relaxation properties in glass-forming liquids","container-title":"The journal of chemical physics","page":"139-146","volume":"43","is</vt:lpwstr>
  </property>
  <property fmtid="{D5CDD505-2E9C-101B-9397-08002B2CF9AE}" pid="264" name="ZOTERO_BREF_C2lG9uT4c4wZYHgc2ehPz_3">
    <vt:lpwstr>sue":"1","author":[{"family":"Adam","given":"G."},{"family":"Gibbs","given":"J. H."}],"issued":{"date-parts":[["1965"]]}}}],"schema":"https://github.com/citation-style-language/schema/raw/master/csl-citation.json"}</vt:lpwstr>
  </property>
  <property fmtid="{D5CDD505-2E9C-101B-9397-08002B2CF9AE}" pid="265" name="ZOTERO_BREF_C3GENZZN7dLz_1">
    <vt:lpwstr>ZOTERO_ITEM CSL_CITATION {"citationID":"wH6F4noh","properties":{"formattedCitation":"(see {\\i{}28})","plainCitation":"(see 28)","noteIndex":0},"citationItems":[{"id":5955,"uris":["http://zotero.org/users/453153/items/VQVKPG9Q"],"uri":["http://zotero.org/</vt:lpwstr>
  </property>
  <property fmtid="{D5CDD505-2E9C-101B-9397-08002B2CF9AE}" pid="266" name="ZOTERO_BREF_C3GENZZN7dLz_2">
    <vt:lpwstr>users/453153/items/VQVKPG9Q"],"itemData":{"id":5955,"type":"book","title":"Deep Learning","publisher":"MIT Press","URL":"http://www.deeplearningbook.org","author":[{"family":"Goodfellow","given":"I."},{"family":"Bengio","given":"Y."},{"family":"Courville"</vt:lpwstr>
  </property>
  <property fmtid="{D5CDD505-2E9C-101B-9397-08002B2CF9AE}" pid="267" name="ZOTERO_BREF_C3GENZZN7dLz_3">
    <vt:lpwstr>,"given":"A."}],"issued":{"date-parts":[["2016"]]}},"prefix":"see"}],"schema":"https://github.com/citation-style-language/schema/raw/master/csl-citation.json"}</vt:lpwstr>
  </property>
  <property fmtid="{D5CDD505-2E9C-101B-9397-08002B2CF9AE}" pid="268" name="ZOTERO_BREF_CH6QfEKaGgpC_1">
    <vt:lpwstr>ZOTERO_ITEM CSL_CITATION {"citationID":"a13tjtd3qhh","properties":{"formattedCitation":"(e.g. {\\i{}13})","plainCitation":"(e.g. 13)","noteIndex":0},"citationItems":[{"id":5947,"uris":["http://zotero.org/users/453153/items/YZBAUXV9"],"uri":["http://zotero</vt:lpwstr>
  </property>
  <property fmtid="{D5CDD505-2E9C-101B-9397-08002B2CF9AE}" pid="269" name="ZOTERO_BREF_CH6QfEKaGgpC_10">
    <vt:lpwstr>logical melts","volume":"501","author":[{"family":"Giordano","given":"D."},{"family":"Russell","given":"J.K."}],"issued":{"date-parts":[["2018",11]]}},"prefix":"e.g."}],"schema":"https://github.com/citation-style-language/schema/raw/master/csl-citation.js</vt:lpwstr>
  </property>
  <property fmtid="{D5CDD505-2E9C-101B-9397-08002B2CF9AE}" pid="270" name="ZOTERO_BREF_CH6QfEKaGgpC_11">
    <vt:lpwstr>on"}</vt:lpwstr>
  </property>
  <property fmtid="{D5CDD505-2E9C-101B-9397-08002B2CF9AE}" pid="271" name="ZOTERO_BREF_CH6QfEKaGgpC_2">
    <vt:lpwstr>.org/users/453153/items/YZBAUXV9"],"itemData":{"id":5947,"type":"article-journal","abstract":"The viscosity of silicate melts is the most important physical property governing magma transport and eruption dynamics. This macroscopic property is controlled </vt:lpwstr>
  </property>
  <property fmtid="{D5CDD505-2E9C-101B-9397-08002B2CF9AE}" pid="272" name="ZOTERO_BREF_CH6QfEKaGgpC_3">
    <vt:lpwstr>by composition and temperature but ultimately reﬂects the structural organization of the melt operating at the microscale. At present, there is no explicit relationship connecting viscosity to silicate melt structure and vice versa. Here, we use a single </vt:lpwstr>
  </property>
  <property fmtid="{D5CDD505-2E9C-101B-9397-08002B2CF9AE}" pid="273" name="ZOTERO_BREF_CH6QfEKaGgpC_4">
    <vt:lpwstr>Raman spectroscopic parameter, indicative of melt structure, to accurately forecast the viscosity of natural, multicomponent silicate melts from spectroscopic measurements on glasses preserved on Earth and other planets. The Raman parameter is taken as th</vt:lpwstr>
  </property>
  <property fmtid="{D5CDD505-2E9C-101B-9397-08002B2CF9AE}" pid="274" name="ZOTERO_BREF_CH6QfEKaGgpC_5">
    <vt:lpwstr>e ratio of low and high frequency vibrational bands from the silicate glass by employing a green source laser wavelength of 514.5 nm (R514.5). Our model is based on an empirical linkage between R514.5 and coeﬃcients in the Vogel–Fulcher–Tammann function f</vt:lpwstr>
  </property>
  <property fmtid="{D5CDD505-2E9C-101B-9397-08002B2CF9AE}" pid="275" name="ZOTERO_BREF_CH6QfEKaGgpC_6">
    <vt:lpwstr>or the temperature dependence of melt viscosity. The calibration of the Raman-based model for melt viscosity is based on 413 high-temperature measurements of viscosity on 23 melt compositions for which published Raman spectra are available. The empirical </vt:lpwstr>
  </property>
  <property fmtid="{D5CDD505-2E9C-101B-9397-08002B2CF9AE}" pid="276" name="ZOTERO_BREF_CH6QfEKaGgpC_7">
    <vt:lpwstr>model obviates the need for chemical measurement of glass compositions, thereby, providing new opportunities for tracking physical and thermochemical properties of melts during igneous processes (e.g., differentiation, mixing, assimilation). Furthermore, </vt:lpwstr>
  </property>
  <property fmtid="{D5CDD505-2E9C-101B-9397-08002B2CF9AE}" pid="277" name="ZOTERO_BREF_CH6QfEKaGgpC_8">
    <vt:lpwstr>our model serves as a milepost for the future use of Raman spectral data for predicting transport (and calorimetric) properties of natural melts at geological conditions (e.g., volatiles and pressure) and production.","container-title":"Earth and Planetar</vt:lpwstr>
  </property>
  <property fmtid="{D5CDD505-2E9C-101B-9397-08002B2CF9AE}" pid="278" name="ZOTERO_BREF_CH6QfEKaGgpC_9">
    <vt:lpwstr>y Science Letters","DOI":"10.1016/j.epsl.2018.08.031","ISSN":"0012821X","journalAbbreviation":"Earth and Planetary Science Letters","language":"en","page":"202-212","source":"DOI.org (Crossref)","title":"Towards a structural model for the viscosity of geo</vt:lpwstr>
  </property>
  <property fmtid="{D5CDD505-2E9C-101B-9397-08002B2CF9AE}" pid="279" name="ZOTERO_BREF_CbgtKUA5z3UD_1">
    <vt:lpwstr>ZOTERO_ITEM CSL_CITATION {"citationID":"pvNXzKnq","properties":{"formattedCitation":"({\\i{}15})","plainCitation":"(15)","noteIndex":0},"citationItems":[{"id":404,"uris":["http://zotero.org/users/453153/items/KA9G3CWA"],"uri":["http://zotero.org/users/453</vt:lpwstr>
  </property>
  <property fmtid="{D5CDD505-2E9C-101B-9397-08002B2CF9AE}" pid="280" name="ZOTERO_BREF_CbgtKUA5z3UD_2">
    <vt:lpwstr>153/items/KA9G3CWA"],"itemData":{"id":404,"type":"article-journal","title":"Mixed alkali glasses - Their properties and uses","container-title":"Journal of Non-Crystalline Solids","page":"343-372","volume":"21","author":[{"family":"Day","given":"D. E."}],</vt:lpwstr>
  </property>
  <property fmtid="{D5CDD505-2E9C-101B-9397-08002B2CF9AE}" pid="281" name="ZOTERO_BREF_CbgtKUA5z3UD_3">
    <vt:lpwstr>"issued":{"date-parts":[["1976"]]}}}],"schema":"https://github.com/citation-style-language/schema/raw/master/csl-citation.json"}</vt:lpwstr>
  </property>
  <property fmtid="{D5CDD505-2E9C-101B-9397-08002B2CF9AE}" pid="282" name="ZOTERO_BREF_DsvEEy9qilktm1UQBpi08_1">
    <vt:lpwstr>ZOTERO_ITEM CSL_CITATION {"citationID":"eRlWr6J2","properties":{"formattedCitation":"({\\i{}22})","plainCitation":"(22)","noteIndex":0},"citationItems":[{"id":5801,"uris":["http://zotero.org/users/453153/items/QC5EN9V6"],"uri":["http://zotero.org/users/45</vt:lpwstr>
  </property>
  <property fmtid="{D5CDD505-2E9C-101B-9397-08002B2CF9AE}" pid="283" name="ZOTERO_BREF_DsvEEy9qilktm1UQBpi08_10">
    <vt:lpwstr> same sample, the Raman spectra acquired using different setups show different intensities and intensity ratios. However, a strategy based on the ratio between the low- and high-wavenumber peaks (R) was developed to standardize the data to normalized Rama</vt:lpwstr>
  </property>
  <property fmtid="{D5CDD505-2E9C-101B-9397-08002B2CF9AE}" pid="284" name="ZOTERO_BREF_DsvEEy9qilktm1UQBpi08_11">
    <vt:lpwstr>n ratios (Rn) and thus to remove interlaboratory differences. Using these advances, we predict melt viscosity solely with the use of Raman spectral measurements of multicomponent silicate glasses, thus demonstrating the potential of the method in describi</vt:lpwstr>
  </property>
  <property fmtid="{D5CDD505-2E9C-101B-9397-08002B2CF9AE}" pid="285" name="ZOTERO_BREF_DsvEEy9qilktm1UQBpi08_12">
    <vt:lpwstr>ng physical properties of silicate melts.","URL":"https://onlinelibrary.wiley.com/doi/abs/10.1002/jrs.5675","DOI":"10.1002/jrs.5675","ISSN":"1097-4555","shortTitle":"A calibrated database of Raman spectra for natural silicate glasses","language":"en","aut</vt:lpwstr>
  </property>
  <property fmtid="{D5CDD505-2E9C-101B-9397-08002B2CF9AE}" pid="286" name="ZOTERO_BREF_DsvEEy9qilktm1UQBpi08_13">
    <vt:lpwstr>hor":[{"family":"Giordano","given":"Daniele"},{"family":"González‐García","given":"Diego"},{"family":"Russell","given":"James K."},{"family":"Raneri","given":"Simona"},{"family":"Bersani","given":"Danilo"},{"family":"Fornasini","given":"Laura"},{"family":</vt:lpwstr>
  </property>
  <property fmtid="{D5CDD505-2E9C-101B-9397-08002B2CF9AE}" pid="287" name="ZOTERO_BREF_DsvEEy9qilktm1UQBpi08_14">
    <vt:lpwstr>"Genova","given":"Danilo Di"},{"family":"Ferrando","given":"Simona"},{"family":"Kaliwoda","given":"Melanie"},{"family":"Lottici","given":"Pier Paolo"},{"family":"Smit","given":"Matthijs"},{"family":"Dingwell","given":"Donald B."}],"accessed":{"date-parts"</vt:lpwstr>
  </property>
  <property fmtid="{D5CDD505-2E9C-101B-9397-08002B2CF9AE}" pid="288" name="ZOTERO_BREF_DsvEEy9qilktm1UQBpi08_15">
    <vt:lpwstr>:[["2019",8,16]]}}}],"schema":"https://github.com/citation-style-language/schema/raw/master/csl-citation.json"}</vt:lpwstr>
  </property>
  <property fmtid="{D5CDD505-2E9C-101B-9397-08002B2CF9AE}" pid="289" name="ZOTERO_BREF_DsvEEy9qilktm1UQBpi08_2">
    <vt:lpwstr>3153/items/QC5EN9V6"],"itemData":{"id":5801,"type":"article-journal","title":"A calibrated database of Raman spectra for natural silicate glasses: implications for modelling melt physical properties","container-title":"Journal of Raman Spectroscopy","volu</vt:lpwstr>
  </property>
  <property fmtid="{D5CDD505-2E9C-101B-9397-08002B2CF9AE}" pid="290" name="ZOTERO_BREF_DsvEEy9qilktm1UQBpi08_3">
    <vt:lpwstr>me":"0","issue":"0","source":"Wiley Online Library","abstract":"The physical properties of silicate melts are of critical importance for understanding magmatic and volcanic processes on Earth and other planets. Most physical properties of melts are, ultim</vt:lpwstr>
  </property>
  <property fmtid="{D5CDD505-2E9C-101B-9397-08002B2CF9AE}" pid="291" name="ZOTERO_BREF_DsvEEy9qilktm1UQBpi08_4">
    <vt:lpwstr>ately, a consequence of the structural organization of the melt. Robust and fully generalizable strategies for the prediction of properties of naturally occurring melts as functions of composition, temperature, and pressure remain a challenging goal. Give</vt:lpwstr>
  </property>
  <property fmtid="{D5CDD505-2E9C-101B-9397-08002B2CF9AE}" pid="292" name="ZOTERO_BREF_DsvEEy9qilktm1UQBpi08_5">
    <vt:lpwstr>n the structural origin of macroscopic properties, Raman spectroscopy of glasses, which provides information on melt and glass structure, may provide a useful technique to understanding and quantify variations in macroscopic melt properties. Here, with th</vt:lpwstr>
  </property>
  <property fmtid="{D5CDD505-2E9C-101B-9397-08002B2CF9AE}" pid="293" name="ZOTERO_BREF_DsvEEy9qilktm1UQBpi08_6">
    <vt:lpwstr>e aim of providing a generalizable model for predicting the viscosity of silicate melts, we present the results of a Raman spectroscopy campaign performed on 30 anhydrous multicomponent silicate glasses resulting from quenching of remelted and homogenized</vt:lpwstr>
  </property>
  <property fmtid="{D5CDD505-2E9C-101B-9397-08002B2CF9AE}" pid="294" name="ZOTERO_BREF_DsvEEy9qilktm1UQBpi08_7">
    <vt:lpwstr> volcanic rocks and synthetic equivalents. The sample suite comprises one of the largest databases of multicomponent melts for which (a) chemical compositions and (b) physical properties (i.e., viscosity, fragility, heat capacity, and glass transition tem</vt:lpwstr>
  </property>
  <property fmtid="{D5CDD505-2E9C-101B-9397-08002B2CF9AE}" pid="295" name="ZOTERO_BREF_DsvEEy9qilktm1UQBpi08_8">
    <vt:lpwstr>perature) are known. Raman spectra have been collected using green light sources at wavelengths of 532 nm. Spectra were collected on the same sample suite in four independent laboratories involving instruments from different manufacturers and, thus, using</vt:lpwstr>
  </property>
  <property fmtid="{D5CDD505-2E9C-101B-9397-08002B2CF9AE}" pid="296" name="ZOTERO_BREF_DsvEEy9qilktm1UQBpi08_9">
    <vt:lpwstr> different spectrometers, detectors, and analytical conditions. Our results are also compared and integrated with published data on some of the same samples derived from two others setups using green light sources with 514.5 and 532 nm wavelegths. For the</vt:lpwstr>
  </property>
  <property fmtid="{D5CDD505-2E9C-101B-9397-08002B2CF9AE}" pid="297" name="ZOTERO_BREF_DzftXxYlbwzABY6APeI0H_1">
    <vt:lpwstr>ZOTERO_ITEM CSL_CITATION {"citationID":"K22cKdYz","properties":{"formattedCitation":"({\\i{}2})","plainCitation":"(2)","noteIndex":0},"citationItems":[{"id":4406,"uris":["http://zotero.org/users/453153/items/6VDKVSXJ"],"uri":["http://zotero.org/users/4531</vt:lpwstr>
  </property>
  <property fmtid="{D5CDD505-2E9C-101B-9397-08002B2CF9AE}" pid="298" name="ZOTERO_BREF_DzftXxYlbwzABY6APeI0H_10">
    <vt:lpwstr>on"}</vt:lpwstr>
  </property>
  <property fmtid="{D5CDD505-2E9C-101B-9397-08002B2CF9AE}" pid="299" name="ZOTERO_BREF_DzftXxYlbwzABY6APeI0H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300" name="ZOTERO_BREF_DzftXxYlbwzABY6APeI0H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301" name="ZOTERO_BREF_DzftXxYlbwzABY6APeI0H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302" name="ZOTERO_BREF_DzftXxYlbwzABY6APeI0H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303" name="ZOTERO_BREF_DzftXxYlbwzABY6APeI0H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304" name="ZOTERO_BREF_DzftXxYlbwzABY6APeI0H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305" name="ZOTERO_BREF_DzftXxYlbwzABY6APeI0H_8">
    <vt:lpwstr>and geological processes.","DOI":"10.1038/s41598-017-16741-3","ISSN":"2045-2322","shortTitle":"Percolation channels","language":"En","author":[{"family":"Le Losq","given":"C."},{"family":"Neuville","given":"D. R."},{"family":"Chen","given":"W."},{"family"</vt:lpwstr>
  </property>
  <property fmtid="{D5CDD505-2E9C-101B-9397-08002B2CF9AE}" pid="306" name="ZOTERO_BREF_DzftXxYlbwzABY6APeI0H_9">
    <vt:lpwstr>:"Florian","given":"P."},{"family":"Massiot","given":"D."},{"family":"Zhou","given":"Z."},{"family":"Greaves","given":"G. N."}],"issued":{"date-parts":[["2017",12]]}}}],"schema":"https://github.com/citation-style-language/schema/raw/master/csl-citation.js</vt:lpwstr>
  </property>
  <property fmtid="{D5CDD505-2E9C-101B-9397-08002B2CF9AE}" pid="307" name="ZOTERO_BREF_ER9p4SnqnQds_1">
    <vt:lpwstr>ZOTERO_ITEM CSL_CITATION {"citationID":"a1corsgve0g","properties":{"formattedCitation":"(MAE, {\\i{}17})","plainCitation":"(MAE, 17)","noteIndex":0},"citationItems":[{"id":405,"uris":["http://zotero.org/users/453153/items/PT792MTN"],"uri":["http://zotero.</vt:lpwstr>
  </property>
  <property fmtid="{D5CDD505-2E9C-101B-9397-08002B2CF9AE}" pid="308" name="ZOTERO_BREF_ER9p4SnqnQds_2">
    <vt:lpwstr>org/users/453153/items/PT792MTN"],"itemData":{"id":405,"type":"article-journal","container-title":"Journal of Non-Crystalline Solids","page":"235-261","title":"The mixed alkali effect in glass","volume":"1","author":[{"family":"Isard","given":"J. O."}],"i</vt:lpwstr>
  </property>
  <property fmtid="{D5CDD505-2E9C-101B-9397-08002B2CF9AE}" pid="309" name="ZOTERO_BREF_ER9p4SnqnQds_3">
    <vt:lpwstr>ssued":{"date-parts":[["1969"]]}},"prefix":"MAE,"}],"schema":"https://github.com/citation-style-language/schema/raw/master/csl-citation.json"}</vt:lpwstr>
  </property>
  <property fmtid="{D5CDD505-2E9C-101B-9397-08002B2CF9AE}" pid="310" name="ZOTERO_BREF_EVlHAI8aUNjE_1">
    <vt:lpwstr>ZOTERO_ITEM CSL_CITATION {"citationID":"av1b2s3g2s","properties":{"formattedCitation":"({\\i{}20})","plainCitation":"(20)","noteIndex":0},"citationItems":[{"id":938,"uris":["http://zotero.org/users/453153/items/UIMVHM5K"],"uri":["http://zotero.org/users/4</vt:lpwstr>
  </property>
  <property fmtid="{D5CDD505-2E9C-101B-9397-08002B2CF9AE}" pid="311" name="ZOTERO_BREF_EVlHAI8aUNjE_2">
    <vt:lpwstr>53153/items/UIMVHM5K"],"itemData":{"id":938,"type":"article-journal","container-title":"Journal of Non-Crystalline Solids","page":"13–31","source":"Google Scholar","title":"Relaxation in liquids, polymers and plastic crystals—strong/fragile patterns and p</vt:lpwstr>
  </property>
  <property fmtid="{D5CDD505-2E9C-101B-9397-08002B2CF9AE}" pid="312" name="ZOTERO_BREF_EVlHAI8aUNjE_3">
    <vt:lpwstr>roblems","volume":"131","author":[{"family":"Angell","given":"Charles Austen"}],"issued":{"date-parts":[["1991"]]}}}],"schema":"https://github.com/citation-style-language/schema/raw/master/csl-citation.json"}</vt:lpwstr>
  </property>
  <property fmtid="{D5CDD505-2E9C-101B-9397-08002B2CF9AE}" pid="313" name="ZOTERO_BREF_EbJ7OClqIm4I_1">
    <vt:lpwstr>ZOTERO_ITEM CSL_CITATION {"citationID":"a22prk8ri7r","properties":{"formattedCitation":"({\\i{}14})","plainCitation":"(14)","noteIndex":0},"citationItems":[{"id":1029,"uris":["http://zotero.org/users/453153/items/IG4H7K42"],"uri":["http://zotero.org/users</vt:lpwstr>
  </property>
  <property fmtid="{D5CDD505-2E9C-101B-9397-08002B2CF9AE}" pid="314" name="ZOTERO_BREF_EbJ7OClqIm4I_2">
    <vt:lpwstr>/453153/items/IG4H7K42"],"itemData":{"id":1029,"type":"article-journal","container-title":"Journal of the American Ceramic Society","issue":"7","page":"215–220","source":"Google Scholar","title":"Improved Apparatus for Measuring Viscosity of Glasses in An</vt:lpwstr>
  </property>
  <property fmtid="{D5CDD505-2E9C-101B-9397-08002B2CF9AE}" pid="315" name="ZOTERO_BREF_EbJ7OClqIm4I_3">
    <vt:lpwstr>nealing Range of Temperature","volume":"32","author":[{"family":"Poole","given":"James P."}],"issued":{"date-parts":[["1949"]]}}}],"schema":"https://github.com/citation-style-language/schema/raw/master/csl-citation.json"}</vt:lpwstr>
  </property>
  <property fmtid="{D5CDD505-2E9C-101B-9397-08002B2CF9AE}" pid="316" name="ZOTERO_BREF_F1oLVDfecm2i_1">
    <vt:lpwstr>ZOTERO_ITEM CSL_CITATION {"citationID":"a1jftmma6s6","properties":{"formattedCitation":"({\\i{}20}, {\\i{}21})","plainCitation":"(20, 21)","noteIndex":0},"citationItems":[{"id":1324,"uris":["http://zotero.org/users/453153/items/PNJGPGBF"],"uri":["http://z</vt:lpwstr>
  </property>
  <property fmtid="{D5CDD505-2E9C-101B-9397-08002B2CF9AE}" pid="317" name="ZOTERO_BREF_F1oLVDfecm2i_10">
    <vt:lpwstr>nary (Ca-Mg and Ca-Na) aluminosilicate glasses and melts","volume":"90","author":[{"family":"Lee","given":"S. K."}],"issued":{"date-parts":[["2005",8,1]]}}}],"schema":"https://github.com/citation-style-language/schema/raw/master/csl-citation.json"}</vt:lpwstr>
  </property>
  <property fmtid="{D5CDD505-2E9C-101B-9397-08002B2CF9AE}" pid="318" name="ZOTERO_BREF_F1oLVDfecm2i_2">
    <vt:lpwstr>otero.org/users/453153/items/PNJGPGBF"],"itemData":{"id":1324,"type":"article-journal","abstract":"Configurational entropy has been linked with the structure of Na2O–CaO–SiO2 melts, based on combined viscosimetry and Raman spectroscopic investigations. Fr</vt:lpwstr>
  </property>
  <property fmtid="{D5CDD505-2E9C-101B-9397-08002B2CF9AE}" pid="319" name="ZOTERO_BREF_F1oLVDfecm2i_3">
    <vt:lpwstr>om viscosity measurements at low and high temperatures, we have obtained the configurational entropy, Sconf (using log η = Ae + Be / TSconf, where η is the viscosity, T the temperature and Ae, Be two constants). Using Raman spectroscopy, we obtained struc</vt:lpwstr>
  </property>
  <property fmtid="{D5CDD505-2E9C-101B-9397-08002B2CF9AE}" pid="320" name="ZOTERO_BREF_F1oLVDfecm2i_4">
    <vt:lpwstr>tural information from the Q speciation and from the variation of the boson peak with chemical composition.\n\nA rapid decrease in the viscosity at low temperature was observed in Ca-silicate melts with addition of Na2O. At high temperature, the viscosity</vt:lpwstr>
  </property>
  <property fmtid="{D5CDD505-2E9C-101B-9397-08002B2CF9AE}" pid="321" name="ZOTERO_BREF_F1oLVDfecm2i_5">
    <vt:lpwstr> is almost the same for the Ca- and Na-silicate liquids. The configurational entropy calculated from the viscosity measurements for Ca/Na mixing shows a non-ideal variation, which can be interpreted in term of non-random distribution of Na and Ca in the s</vt:lpwstr>
  </property>
  <property fmtid="{D5CDD505-2E9C-101B-9397-08002B2CF9AE}" pid="322" name="ZOTERO_BREF_F1oLVDfecm2i_6">
    <vt:lpwstr>ilicate network. The addition of Na2O to the Ca-silicate melts produces a decrease of the fragility of the liquid and an increase of the Q3/Q2 ratio observed with Raman spectroscopy.","collection-title":"Physics, Chemistry and Rheology of Silicate Melts a</vt:lpwstr>
  </property>
  <property fmtid="{D5CDD505-2E9C-101B-9397-08002B2CF9AE}" pid="323" name="ZOTERO_BREF_F1oLVDfecm2i_7">
    <vt:lpwstr>nd Glasses","container-title":"Chemical Geology","DOI":"10.1016/j.chemgeo.2006.01.008","ISSN":"0009-2541","issue":"1–3","journalAbbreviation":"Chemical Geology","page":"28-41","source":"ScienceDirect","title":"Viscosity, structure and mixing in (Ca, Na) s</vt:lpwstr>
  </property>
  <property fmtid="{D5CDD505-2E9C-101B-9397-08002B2CF9AE}" pid="324" name="ZOTERO_BREF_F1oLVDfecm2i_8">
    <vt:lpwstr>ilicate melts","volume":"229","author":[{"family":"Neuville","given":"Daniel R."}],"issued":{"date-parts":[["2006",5,16]]}}},{"id":2664,"uris":["http://zotero.org/users/453153/items/X2IHXVZN"],"uri":["http://zotero.org/users/453153/items/X2IHXVZN"],"itemD</vt:lpwstr>
  </property>
  <property fmtid="{D5CDD505-2E9C-101B-9397-08002B2CF9AE}" pid="325" name="ZOTERO_BREF_F1oLVDfecm2i_9">
    <vt:lpwstr>ata":{"id":2664,"type":"article-journal","container-title":"American Mineralogist","DOI":"10.2138/am.2005.1843","ISSN":"0003-004X","issue":"8-9","language":"en","page":"1393-1401","source":"CrossRef","title":"Structure and the extent of disorder in quater</vt:lpwstr>
  </property>
  <property fmtid="{D5CDD505-2E9C-101B-9397-08002B2CF9AE}" pid="326" name="ZOTERO_BREF_FAJKE4rzeUKAFQTntWn70_1">
    <vt:lpwstr>ZOTERO_ITEM CSL_CITATION {"citationID":"Pshlq6wR","properties":{"unsorted":true,"formattedCitation":"({\\i{}17}, {\\i{}9}, {\\i{}24}, {\\i{}15}, {\\i{}25}, {\\i{}26}, {\\i{}20}, {\\i{}2})","plainCitation":"(17, 9, 24, 15, 25, 26, 20, 2)","noteIndex":0},"c</vt:lpwstr>
  </property>
  <property fmtid="{D5CDD505-2E9C-101B-9397-08002B2CF9AE}" pid="327" name="ZOTERO_BREF_FAJKE4rzeUKAFQTntWn70_10">
    <vt:lpwstr>MWNUP"],"itemData":{"id":1891,"type":"article-journal","title":"Variation of viscosity with temperature and composition in the plagioclase system","container-title":"Contributions to Mineralogy and Petrology","page":"83–92","volume":"90","issue":"1","sour</vt:lpwstr>
  </property>
  <property fmtid="{D5CDD505-2E9C-101B-9397-08002B2CF9AE}" pid="328" name="ZOTERO_BREF_FAJKE4rzeUKAFQTntWn70_11">
    <vt:lpwstr>ce":"Google Scholar","author":[{"family":"Hummel","given":"W."},{"family":"Arndt","given":"J."}],"issued":{"date-parts":[["1985"]]}}},{"id":1012,"uris":["http://zotero.org/users/453153/items/GVI3UHAD"],"uri":["http://zotero.org/users/453153/items/GVI3UHAD</vt:lpwstr>
  </property>
  <property fmtid="{D5CDD505-2E9C-101B-9397-08002B2CF9AE}" pid="329" name="ZOTERO_BREF_FAJKE4rzeUKAFQTntWn70_12">
    <vt:lpwstr>"],"itemData":{"id":1012,"type":"article-journal","title":"Viscosity and mixing in molten (Ca, Mg) pyroxenes and garnets","container-title":"Geochimica et Cosmochimica Acta","page":"1011-1019","volume":"55","issue":"4","source":"ScienceDirect","abstract":</vt:lpwstr>
  </property>
  <property fmtid="{D5CDD505-2E9C-101B-9397-08002B2CF9AE}" pid="330" name="ZOTERO_BREF_FAJKE4rzeUKAFQTntWn70_13">
    <vt:lpwstr>"A creep apparatus has been built to measure, with inaccuracies of less than 0.04 log poise, viscosities of supercooled silicate melts in the range 109–1014 poises. Measurements on seven pyroxene and five garnet supercooled liquid compositions along the j</vt:lpwstr>
  </property>
  <property fmtid="{D5CDD505-2E9C-101B-9397-08002B2CF9AE}" pid="331" name="ZOTERO_BREF_FAJKE4rzeUKAFQTntWn70_14">
    <vt:lpwstr>oins MgSiO3-CaSiO3 and Mg3Al2Si3O12Ca3 Al2Si3O12 made between 1000 and 1150 K show deep minima in the viscosity-composition relationship for both joins. These minima reduce when the temperature increases and disappear eventually. Within the framework of t</vt:lpwstr>
  </property>
  <property fmtid="{D5CDD505-2E9C-101B-9397-08002B2CF9AE}" pid="332" name="ZOTERO_BREF_FAJKE4rzeUKAFQTntWn70_15">
    <vt:lpwstr>he configurational entropy theory of relaxation processes, these observations can be accounted for quantitatively in terms of the contribution of ideal (Ca, Mg) mixing to the total configurational entropy of the melts. The configurational entropies determ</vt:lpwstr>
  </property>
  <property fmtid="{D5CDD505-2E9C-101B-9397-08002B2CF9AE}" pid="333" name="ZOTERO_BREF_FAJKE4rzeUKAFQTntWn70_16">
    <vt:lpwstr>ined from the viscosity measurements agree with the values determined by calorimetry for liquid CaSiO3, CaMgSi2O6, MgSiO3, and Mg3Al2Si3O12. The heat capacities of Ca3Al2Si3O12 glass and liquid have also been obtained from dropcalorimetry measurements.","</vt:lpwstr>
  </property>
  <property fmtid="{D5CDD505-2E9C-101B-9397-08002B2CF9AE}" pid="334" name="ZOTERO_BREF_FAJKE4rzeUKAFQTntWn70_17">
    <vt:lpwstr>DOI":"10.1016/0016-7037(91)90159-3","ISSN":"0016-7037","journalAbbreviation":"Geochimica et Cosmochimica Acta","author":[{"family":"Neuville","given":"Daniel R."},{"family":"Richet","given":"Pascal"}],"issued":{"date-parts":[["1991",4]]}}},{"id":651,"uris</vt:lpwstr>
  </property>
  <property fmtid="{D5CDD505-2E9C-101B-9397-08002B2CF9AE}" pid="335" name="ZOTERO_BREF_FAJKE4rzeUKAFQTntWn70_18">
    <vt:lpwstr>":["http://zotero.org/users/453153/items/N63VHNVP"],"uri":["http://zotero.org/users/453153/items/N63VHNVP"],"itemData":{"id":651,"type":"article-journal","title":"Role of aluminium in the silicate network: In situ, high-temperature study of glasses and me</vt:lpwstr>
  </property>
  <property fmtid="{D5CDD505-2E9C-101B-9397-08002B2CF9AE}" pid="336" name="ZOTERO_BREF_FAJKE4rzeUKAFQTntWn70_19">
    <vt:lpwstr>lts on the join SiO&lt;sub&gt;2&lt;/sub&gt;-NaAlO&lt;sub&gt;2&lt;/sub&gt;","container-title":"Geochimica et Cosmochimica Acta","page":"1727-1737","volume":"60","author":[{"family":"Neuville","given":"D. R."},{"family":"Mysen","given":"B. O."}],"issued":{"date-parts":[["1996"]]}}</vt:lpwstr>
  </property>
  <property fmtid="{D5CDD505-2E9C-101B-9397-08002B2CF9AE}" pid="337" name="ZOTERO_BREF_FAJKE4rzeUKAFQTntWn70_2">
    <vt:lpwstr>itationItems":[{"id":404,"uris":["http://zotero.org/users/453153/items/KA9G3CWA"],"uri":["http://zotero.org/users/453153/items/KA9G3CWA"],"itemData":{"id":404,"type":"article-journal","title":"Mixed alkali glasses - Their properties and uses","container-t</vt:lpwstr>
  </property>
  <property fmtid="{D5CDD505-2E9C-101B-9397-08002B2CF9AE}" pid="338" name="ZOTERO_BREF_FAJKE4rzeUKAFQTntWn70_20">
    <vt:lpwstr>},{"id":501,"uris":["http://zotero.org/users/453153/items/8B8VC575"],"uri":["http://zotero.org/users/453153/items/8B8VC575"],"itemData":{"id":501,"type":"article-journal","title":"Effect of the Na/K mixing on the structure and the rheology of tectosilicat</vt:lpwstr>
  </property>
  <property fmtid="{D5CDD505-2E9C-101B-9397-08002B2CF9AE}" pid="339" name="ZOTERO_BREF_FAJKE4rzeUKAFQTntWn70_21">
    <vt:lpwstr>e silica-rich melts","container-title":"Chemical Geology","page":"57-71","volume":"346","DOI":"http://dx.doi.org/10.1016/j.chemgeo.2012.09.009","author":[{"family":"Le Losq","given":"C."},{"family":"Neuville","given":"D. R."}],"issued":{"date-parts":[["20</vt:lpwstr>
  </property>
  <property fmtid="{D5CDD505-2E9C-101B-9397-08002B2CF9AE}" pid="340" name="ZOTERO_BREF_FAJKE4rzeUKAFQTntWn70_22">
    <vt:lpwstr>13"]]}}},{"id":3505,"uris":["http://zotero.org/users/453153/items/PJAXRXCI"],"uri":["http://zotero.org/users/453153/items/PJAXRXCI"],"itemData":{"id":3505,"type":"article-journal","title":"Molecular structure, configurational entropy and viscosity of sili</vt:lpwstr>
  </property>
  <property fmtid="{D5CDD505-2E9C-101B-9397-08002B2CF9AE}" pid="341" name="ZOTERO_BREF_FAJKE4rzeUKAFQTntWn70_23">
    <vt:lpwstr>cate melts: Link through the Adam and Gibbs theory of viscous flow","container-title":"Journal of Non-Crystalline Solids","page":"175-188","volume":"463","source":"ScienceDirect","abstract":"The Adam and Gibbs theory depicts the viscous flow of silicate m</vt:lpwstr>
  </property>
  <property fmtid="{D5CDD505-2E9C-101B-9397-08002B2CF9AE}" pid="342" name="ZOTERO_BREF_FAJKE4rzeUKAFQTntWn70_24">
    <vt:lpwstr>elts as governed by the cooperative re-arrangement of molecular sub-systems. Considering that such subsystems involve the silicate Qn units (n = number of bridging oxygens), this study presents a model that links the Qn unit fractions to the melt configur</vt:lpwstr>
  </property>
  <property fmtid="{D5CDD505-2E9C-101B-9397-08002B2CF9AE}" pid="343" name="ZOTERO_BREF_FAJKE4rzeUKAFQTntWn70_25">
    <vt:lpwstr>ational entropy at the glass transition temperature Tg, Sconf(Tg), and finally, to its viscosity η. With 13 adjustable parameters, the model reproduces η and Tg of melts in the Na2O-K2O-SiO2 system (60 ≤ [SiO2] ≤ 100 mol%) with 1σ standard deviations of 0</vt:lpwstr>
  </property>
  <property fmtid="{D5CDD505-2E9C-101B-9397-08002B2CF9AE}" pid="344" name="ZOTERO_BREF_FAJKE4rzeUKAFQTntWn70_26">
    <vt:lpwstr>.18 log unit and 10.6°, respectively.\nThe model helps understanding the links between the melt chemical composition, structure, Sconf and η. For instance, small compositional changes in highly polymerized melts generate important changes in their Sconf(T</vt:lpwstr>
  </property>
  <property fmtid="{D5CDD505-2E9C-101B-9397-08002B2CF9AE}" pid="345" name="ZOTERO_BREF_FAJKE4rzeUKAFQTntWn70_27">
    <vt:lpwstr>g) because of an excess of entropy generated by mixing Si between Q4 and Q3 units. Changing the melt silica concentration affects the Qn unit distribution, this resulting in non-linear changes in the topological contribution to Sconf(Tg). The model also i</vt:lpwstr>
  </property>
  <property fmtid="{D5CDD505-2E9C-101B-9397-08002B2CF9AE}" pid="346" name="ZOTERO_BREF_FAJKE4rzeUKAFQTntWn70_28">
    <vt:lpwstr>ndicates that, at [SiO2] ≥ 60 mol%, the mixed alkali effect has negligible impact on the silicate glass Qn unit distribution, as corroborated by Raman spectroscopy data on mixed Na-K tri- and tetrasilicate glasses. Such model may be critical to link the m</vt:lpwstr>
  </property>
  <property fmtid="{D5CDD505-2E9C-101B-9397-08002B2CF9AE}" pid="347" name="ZOTERO_BREF_FAJKE4rzeUKAFQTntWn70_29">
    <vt:lpwstr>elt structure to its physical and thermodynamic properties, but its refinement requires further high-quality quantitative structural data on silicate and aluminosilicate melts.","DOI":"10.1016/j.jnoncrysol.2017.02.010","ISSN":"0022-3093","shortTitle":"Mol</vt:lpwstr>
  </property>
  <property fmtid="{D5CDD505-2E9C-101B-9397-08002B2CF9AE}" pid="348" name="ZOTERO_BREF_FAJKE4rzeUKAFQTntWn70_3">
    <vt:lpwstr>itle":"Journal of Non-Crystalline Solids","page":"343-372","volume":"21","author":[{"family":"Day","given":"D. E."}],"issued":{"date-parts":[["1976"]]}}},{"id":1009,"uris":["http://zotero.org/users/453153/items/CP3UVTPK"],"uri":["http://zotero.org/users/4</vt:lpwstr>
  </property>
  <property fmtid="{D5CDD505-2E9C-101B-9397-08002B2CF9AE}" pid="349" name="ZOTERO_BREF_FAJKE4rzeUKAFQTntWn70_30">
    <vt:lpwstr>ecular structure, configurational entropy and viscosity of silicate melts","journalAbbreviation":"Journal of Non-Crystalline Solids","author":[{"family":"Le Losq","given":"C."},{"family":"Neuville","given":"D. R."}],"issued":{"date-parts":[["2017",5,1]]}}</vt:lpwstr>
  </property>
  <property fmtid="{D5CDD505-2E9C-101B-9397-08002B2CF9AE}" pid="350" name="ZOTERO_BREF_FAJKE4rzeUKAFQTntWn70_31">
    <vt:lpwstr>},{"id":4406,"uris":["http://zotero.org/users/453153/items/6VDKVSXJ"],"uri":["http://zotero.org/users/453153/items/6VDKVSXJ"],"itemData":{"id":4406,"type":"article-journal","title":"Percolation channels: a universal idea to describe the atomic structure a</vt:lpwstr>
  </property>
  <property fmtid="{D5CDD505-2E9C-101B-9397-08002B2CF9AE}" pid="351" name="ZOTERO_BREF_FAJKE4rzeUKAFQTntWn70_32">
    <vt:lpwstr>nd dynamics of glasses and melts","container-title":"Scientific Reports","page":"16490","volume":"7","issue":"1","source":"www.nature.com","abstract":"Understanding the links between chemical composition, nano-structure and the dynamic properties of silic</vt:lpwstr>
  </property>
  <property fmtid="{D5CDD505-2E9C-101B-9397-08002B2CF9AE}" pid="352" name="ZOTERO_BREF_FAJKE4rzeUKAFQTntWn70_33">
    <vt:lpwstr>ate melts and glasses is fundamental to both Earth and Materials Sciences. Central to this is whether the distribution of mobile metallic ions is random or not. In silicate systems, such as window glass, it is well-established that the short-range structu</vt:lpwstr>
  </property>
  <property fmtid="{D5CDD505-2E9C-101B-9397-08002B2CF9AE}" pid="353" name="ZOTERO_BREF_FAJKE4rzeUKAFQTntWn70_34">
    <vt:lpwstr>re is not random but metal ions cluster, forming percolation channels through a partly broken network of corner-sharing SiO4 tetrahedra. In alumino-silicate glasses and melts, extensively used in industry and representing most of the Earth magmas, metal i</vt:lpwstr>
  </property>
  <property fmtid="{D5CDD505-2E9C-101B-9397-08002B2CF9AE}" pid="354" name="ZOTERO_BREF_FAJKE4rzeUKAFQTntWn70_35">
    <vt:lpwstr>ons compensate the electrical charge deficit of AlO4\n                        − tetrahedra, but until now clustering has not been confirmed. Here we report how major changes in melt viscosity, together with glass Raman and Nuclear Magnetic Resonance measu</vt:lpwstr>
  </property>
  <property fmtid="{D5CDD505-2E9C-101B-9397-08002B2CF9AE}" pid="355" name="ZOTERO_BREF_FAJKE4rzeUKAFQTntWn70_36">
    <vt:lpwstr>rements and Molecular Dynamics simulations, demonstrate that metal ions nano-segregate into percolation channels, making this a universal phenomenon of oxide glasses and melts. Furthermore, we can explain how, in both single and mixed alkali compositions,</vt:lpwstr>
  </property>
  <property fmtid="{D5CDD505-2E9C-101B-9397-08002B2CF9AE}" pid="356" name="ZOTERO_BREF_FAJKE4rzeUKAFQTntWn70_37">
    <vt:lpwstr> metal ion clustering and percolation radically affect melt mobility, central to understanding industrial and geological processes.","DOI":"10.1038/s41598-017-16741-3","ISSN":"2045-2322","shortTitle":"Percolation channels","language":"En","author":[{"fami</vt:lpwstr>
  </property>
  <property fmtid="{D5CDD505-2E9C-101B-9397-08002B2CF9AE}" pid="357" name="ZOTERO_BREF_FAJKE4rzeUKAFQTntWn70_38">
    <vt:lpwstr>ly":"Le Losq","given":"C."},{"family":"Neuville","given":"D. R."},{"family":"Chen","given":"W."},{"family":"Florian","given":"P."},{"family":"Massiot","given":"D."},{"family":"Zhou","given":"Z."},{"family":"Greaves","given":"G. N."}],"issued":{"date-parts</vt:lpwstr>
  </property>
  <property fmtid="{D5CDD505-2E9C-101B-9397-08002B2CF9AE}" pid="358" name="ZOTERO_BREF_FAJKE4rzeUKAFQTntWn70_39">
    <vt:lpwstr>":[["2017",12]]}}}],"schema":"https://github.com/citation-style-language/schema/raw/master/csl-citation.json"}</vt:lpwstr>
  </property>
  <property fmtid="{D5CDD505-2E9C-101B-9397-08002B2CF9AE}" pid="359" name="ZOTERO_BREF_FAJKE4rzeUKAFQTntWn70_4">
    <vt:lpwstr>53153/items/CP3UVTPK"],"itemData":{"id":1009,"type":"article-journal","title":"Viscosity and configurational entropy of silicate melts","container-title":"Geochimica et Cosmochimica Acta","page":"471-483","volume":"48","issue":"3","source":"ScienceDirect"</vt:lpwstr>
  </property>
  <property fmtid="{D5CDD505-2E9C-101B-9397-08002B2CF9AE}" pid="360" name="ZOTERO_BREF_FAJKE4rzeUKAFQTntWn70_5">
    <vt:lpwstr>,"abstract":"With the configurational entropy theory of relaxation processes of Adam and Gibbs (1965), one predicts that the viscosity depends on temperature according to log η = Ae + BeTSconf, where Sconf is the configurational entropy of the liquid. The</vt:lpwstr>
  </property>
  <property fmtid="{D5CDD505-2E9C-101B-9397-08002B2CF9AE}" pid="361" name="ZOTERO_BREF_FAJKE4rzeUKAFQTntWn70_6">
    <vt:lpwstr>rmochemical calculations of Sconf performed for some mineral compositions show the importance of non-configurational contributions to the entropy differences between amorphous and crystalline phases. Except for the case of SiO2, the available thermodynami</vt:lpwstr>
  </property>
  <property fmtid="{D5CDD505-2E9C-101B-9397-08002B2CF9AE}" pid="362" name="ZOTERO_BREF_FAJKE4rzeUKAFQTntWn70_7">
    <vt:lpwstr>c data indicate that the above equation for viscosity accounts quantitatively for the experimentally determined temperature dependence of the viscosity of silicate melts. The Adam and Gibbs theory also provides a simple rationale for the non linear variat</vt:lpwstr>
  </property>
  <property fmtid="{D5CDD505-2E9C-101B-9397-08002B2CF9AE}" pid="363" name="ZOTERO_BREF_FAJKE4rzeUKAFQTntWn70_8">
    <vt:lpwstr>ion of the logarithmic viscosity with composition in mixed alkali silicate liquids at low temperatures, the minimum of viscosity resulting from the contribution of the entropy of mixing to Sconf.","DOI":"10.1016/0016-7037(84)90275-8","ISSN":"0016-7037","j</vt:lpwstr>
  </property>
  <property fmtid="{D5CDD505-2E9C-101B-9397-08002B2CF9AE}" pid="364" name="ZOTERO_BREF_FAJKE4rzeUKAFQTntWn70_9">
    <vt:lpwstr>ournalAbbreviation":"Geochimica et Cosmochimica Acta","author":[{"family":"Richet","given":"P."}],"issued":{"date-parts":[["1984",3,1]]}}},{"id":1891,"uris":["http://zotero.org/users/453153/items/9MPMWNUP"],"uri":["http://zotero.org/users/453153/items/9MP</vt:lpwstr>
  </property>
  <property fmtid="{D5CDD505-2E9C-101B-9397-08002B2CF9AE}" pid="365" name="ZOTERO_BREF_G0OdT2dPLcQZkqklHxCjU_1">
    <vt:lpwstr>ZOTERO_ITEM CSL_CITATION {"citationID":"deODdz2Y","properties":{"formattedCitation":"({\\i{}2}, {\\i{}33})","plainCitation":"(2, 33)","noteIndex":0},"citationItems":[{"id":2408,"uris":["http://zotero.org/users/453153/items/6F3ZQ4UW"],"uri":["http://zotero</vt:lpwstr>
  </property>
  <property fmtid="{D5CDD505-2E9C-101B-9397-08002B2CF9AE}" pid="366" name="ZOTERO_BREF_G0OdT2dPLcQZkqklHxCjU_10">
    <vt:lpwstr>central to understanding industrial and geological processes.","DOI":"10.1038/s41598-017-16741-3","ISSN":"2045-2322","shortTitle":"Percolation channels","language":"En","author":[{"family":"Le Losq","given":"C."},{"family":"Neuville","given":"D. R."},{"fa</vt:lpwstr>
  </property>
  <property fmtid="{D5CDD505-2E9C-101B-9397-08002B2CF9AE}" pid="367" name="ZOTERO_BREF_G0OdT2dPLcQZkqklHxCjU_11">
    <vt:lpwstr>mily":"Chen","given":"W."},{"family":"Florian","given":"P."},{"family":"Massiot","given":"D."},{"family":"Zhou","given":"Z."},{"family":"Greaves","given":"G. N."}],"issued":{"date-parts":[["2017",12]]}}}],"schema":"https://github.com/citation-style-langua</vt:lpwstr>
  </property>
  <property fmtid="{D5CDD505-2E9C-101B-9397-08002B2CF9AE}" pid="368" name="ZOTERO_BREF_G0OdT2dPLcQZkqklHxCjU_12">
    <vt:lpwstr>ge/schema/raw/master/csl-citation.json"}</vt:lpwstr>
  </property>
  <property fmtid="{D5CDD505-2E9C-101B-9397-08002B2CF9AE}" pid="369" name="ZOTERO_BREF_G0OdT2dPLcQZkqklHxCjU_2">
    <vt:lpwstr>.org/users/453153/items/6F3ZQ4UW"],"itemData":{"id":2408,"type":"article-journal","title":"Reconciling ionic-transport properties with atomic structure in oxide glasses","container-title":"Physical Review B","page":"6358-6380","volume":"52","issue":"9","D</vt:lpwstr>
  </property>
  <property fmtid="{D5CDD505-2E9C-101B-9397-08002B2CF9AE}" pid="370" name="ZOTERO_BREF_G0OdT2dPLcQZkqklHxCjU_3">
    <vt:lpwstr>OI":"10.1103/PhysRevB.52.6358","journalAbbreviation":"Phys. Rev. B","author":[{"family":"Greaves","given":"G. N."},{"family":"Ngai","given":"K. L."}],"issued":{"date-parts":[["1995"]]}}},{"id":4406,"uris":["http://zotero.org/users/453153/items/6VDKVSXJ"],</vt:lpwstr>
  </property>
  <property fmtid="{D5CDD505-2E9C-101B-9397-08002B2CF9AE}" pid="371" name="ZOTERO_BREF_G0OdT2dPLcQZkqklHxCjU_4">
    <vt:lpwstr>"uri":["http://zotero.org/users/453153/items/6VDKVSXJ"],"itemData":{"id":4406,"type":"article-journal","title":"Percolation channels: a universal idea to describe the atomic structure and dynamics of glasses and melts","container-title":"Scientific Report</vt:lpwstr>
  </property>
  <property fmtid="{D5CDD505-2E9C-101B-9397-08002B2CF9AE}" pid="372" name="ZOTERO_BREF_G0OdT2dPLcQZkqklHxCjU_5">
    <vt:lpwstr>s","page":"16490","volume":"7","issue":"1","source":"www.nature.com","abstract":"Understanding the links between chemical composition, nano-structure and the dynamic properties of silicate melts and glasses is fundamental to both Earth and Materials Scien</vt:lpwstr>
  </property>
  <property fmtid="{D5CDD505-2E9C-101B-9397-08002B2CF9AE}" pid="373" name="ZOTERO_BREF_G0OdT2dPLcQZkqklHxCjU_6">
    <vt:lpwstr>ces. Central to this is whether the distribution of mobile metallic ions is random or not. In silicate systems, such as window glass, it is well-established that the short-range structure is not random but metal ions cluster, forming percolation channels </vt:lpwstr>
  </property>
  <property fmtid="{D5CDD505-2E9C-101B-9397-08002B2CF9AE}" pid="374" name="ZOTERO_BREF_G0OdT2dPLcQZkqklHxCjU_7">
    <vt:lpwstr>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375" name="ZOTERO_BREF_G0OdT2dPLcQZkqklHxCjU_8">
    <vt:lpwstr>        − tetrahedra, but until now clustering has not been confirmed. Here we report how major changes in melt viscosity, together with glass Raman and Nuclear Magnetic Resonance measurements and Molecular Dynamics simulations, demonstrate that metal ion</vt:lpwstr>
  </property>
  <property fmtid="{D5CDD505-2E9C-101B-9397-08002B2CF9AE}" pid="376" name="ZOTERO_BREF_G0OdT2dPLcQZkqklHxCjU_9">
    <vt:lpwstr>s nano-segregate into percolation channels, making this a universal phenomenon of oxide glasses and melts. Furthermore, we can explain how, in both single and mixed alkali compositions, metal ion clustering and percolation radically affect melt mobility, </vt:lpwstr>
  </property>
  <property fmtid="{D5CDD505-2E9C-101B-9397-08002B2CF9AE}" pid="377" name="ZOTERO_BREF_H5ibwFqyzQKl_1">
    <vt:lpwstr>ZOTERO_ITEM CSL_CITATION {"citationID":"EsYSksRs","properties":{"unsorted":true,"formattedCitation":"({\\i{}1}, {\\i{}19}\\uc0\\u8211{}{\\i{}22})","plainCitation":"(1, 19–22)","noteIndex":0},"citationItems":[{"id":1393,"uris":["http://zotero.org/users/453</vt:lpwstr>
  </property>
  <property fmtid="{D5CDD505-2E9C-101B-9397-08002B2CF9AE}" pid="378" name="ZOTERO_BREF_H5ibwFqyzQKl_10">
    <vt:lpwstr>onal changes in highly polymerized melts generate important changes in their Sconf(Tg) because of an excess of entropy generated by mixing Si between Q4 and Q3 units. Changing the melt silica concentration affects the Qn unit distribution, this resulting </vt:lpwstr>
  </property>
  <property fmtid="{D5CDD505-2E9C-101B-9397-08002B2CF9AE}" pid="379" name="ZOTERO_BREF_H5ibwFqyzQKl_11">
    <vt:lpwstr>in non-linear changes in the topological contribution to Sconf(Tg). The model also indicates that, at [SiO2] ≥ 60 mol%, the mixed alkali effect has negligible impact on the silicate glass Qn unit distribution, as corroborated by Raman spectroscopy data on</vt:lpwstr>
  </property>
  <property fmtid="{D5CDD505-2E9C-101B-9397-08002B2CF9AE}" pid="380" name="ZOTERO_BREF_H5ibwFqyzQKl_12">
    <vt:lpwstr> mixed Na-K tri- and tetrasilicate glasses. Such model may be critical to link the melt structure to its physical and thermodynamic properties, but its refinement requires further high-quality quantitative structural data on silicate and aluminosilicate m</vt:lpwstr>
  </property>
  <property fmtid="{D5CDD505-2E9C-101B-9397-08002B2CF9AE}" pid="381" name="ZOTERO_BREF_H5ibwFqyzQKl_13">
    <vt:lpwstr>elts.","DOI":"10.1016/j.jnoncrysol.2017.02.010","ISSN":"0022-3093","shortTitle":"Molecular structure, configurational entropy and viscosity of silicate melts","journalAbbreviation":"Journal of Non-Crystalline Solids","author":[{"family":"Le Losq","given":</vt:lpwstr>
  </property>
  <property fmtid="{D5CDD505-2E9C-101B-9397-08002B2CF9AE}" pid="382" name="ZOTERO_BREF_H5ibwFqyzQKl_14">
    <vt:lpwstr>"C."},{"family":"Neuville","given":"D. R."}],"issued":{"date-parts":[["2017",5,1]]}}},{"id":651,"uris":["http://zotero.org/users/453153/items/N63VHNVP"],"uri":["http://zotero.org/users/453153/items/N63VHNVP"],"itemData":{"id":651,"type":"article-journal",</vt:lpwstr>
  </property>
  <property fmtid="{D5CDD505-2E9C-101B-9397-08002B2CF9AE}" pid="383" name="ZOTERO_BREF_H5ibwFqyzQKl_15">
    <vt:lpwstr>"title":"Role of aluminium in the silicate network: In situ, high-temperature study of glasses and melts on the join SiO&lt;sub&gt;2&lt;/sub&gt;-NaAlO&lt;sub&gt;2&lt;/sub&gt;","container-title":"Geochimica et Cosmochimica Acta","page":"1727-1737","volume":"60","author":[{"family</vt:lpwstr>
  </property>
  <property fmtid="{D5CDD505-2E9C-101B-9397-08002B2CF9AE}" pid="384" name="ZOTERO_BREF_H5ibwFqyzQKl_16">
    <vt:lpwstr>":"Neuville","given":"D. R."},{"family":"Mysen","given":"B. O."}],"issued":{"date-parts":[["1996"]]}}},{"id":1324,"uris":["http://zotero.org/users/453153/items/PNJGPGBF"],"uri":["http://zotero.org/users/453153/items/PNJGPGBF"],"itemData":{"id":1324,"type"</vt:lpwstr>
  </property>
  <property fmtid="{D5CDD505-2E9C-101B-9397-08002B2CF9AE}" pid="385" name="ZOTERO_BREF_H5ibwFqyzQKl_17">
    <vt:lpwstr>:"article-journal","title":"Viscosity, structure and mixing in (Ca, Na) silicate melts","container-title":"Chemical Geology","collection-title":"Physics, Chemistry and Rheology of Silicate Melts and Glasses","page":"28-41","volume":"229","issue":"1–3","so</vt:lpwstr>
  </property>
  <property fmtid="{D5CDD505-2E9C-101B-9397-08002B2CF9AE}" pid="386" name="ZOTERO_BREF_H5ibwFqyzQKl_18">
    <vt:lpwstr>urce":"ScienceDirect","abstract":"Configurational entropy has been linked with the structure of Na2O–CaO–SiO2 melts, based on combined viscosimetry and Raman spectroscopic investigations. From viscosity measurements at low and high temperatures, we have o</vt:lpwstr>
  </property>
  <property fmtid="{D5CDD505-2E9C-101B-9397-08002B2CF9AE}" pid="387" name="ZOTERO_BREF_H5ibwFqyzQKl_19">
    <vt:lpwstr>btained the configurational entropy, Sconf (using log η = Ae + Be / TSconf, where η is the viscosity, T the temperature and Ae, Be two constants). Using Raman spectroscopy, we obtained structural information from the Q speciation and from the variation of</vt:lpwstr>
  </property>
  <property fmtid="{D5CDD505-2E9C-101B-9397-08002B2CF9AE}" pid="388" name="ZOTERO_BREF_H5ibwFqyzQKl_2">
    <vt:lpwstr>153/items/KM6JIMSE"],"uri":["http://zotero.org/users/453153/items/KM6JIMSE"],"itemData":{"id":1393,"type":"article-journal","title":"Atomistic insight into viscosity and density of silicate melts under pressure","container-title":"Nature Communications","</vt:lpwstr>
  </property>
  <property fmtid="{D5CDD505-2E9C-101B-9397-08002B2CF9AE}" pid="389" name="ZOTERO_BREF_H5ibwFqyzQKl_20">
    <vt:lpwstr> the boson peak with chemical composition.\n\nA rapid decrease in the viscosity at low temperature was observed in Ca-silicate melts with addition of Na2O. At high temperature, the viscosity is almost the same for the Ca- and Na-silicate liquids. The conf</vt:lpwstr>
  </property>
  <property fmtid="{D5CDD505-2E9C-101B-9397-08002B2CF9AE}" pid="390" name="ZOTERO_BREF_H5ibwFqyzQKl_21">
    <vt:lpwstr>igurational entropy calculated from the viscosity measurements for Ca/Na mixing shows a non-ideal variation, which can be interpreted in term of non-random distribution of Na and Ca in the silicate network. The addition of Na2O to the Ca-silicate melts pr</vt:lpwstr>
  </property>
  <property fmtid="{D5CDD505-2E9C-101B-9397-08002B2CF9AE}" pid="391" name="ZOTERO_BREF_H5ibwFqyzQKl_22">
    <vt:lpwstr>oduces a decrease of the fragility of the liquid and an increase of the Q3/Q2 ratio observed with Raman spectroscopy.","DOI":"10.1016/j.chemgeo.2006.01.008","ISSN":"0009-2541","journalAbbreviation":"Chemical Geology","author":[{"family":"Neuville","given"</vt:lpwstr>
  </property>
  <property fmtid="{D5CDD505-2E9C-101B-9397-08002B2CF9AE}" pid="392" name="ZOTERO_BREF_H5ibwFqyzQKl_23">
    <vt:lpwstr>:"Daniel R."}],"issued":{"date-parts":[["2006",5,16]]}}},{"id":1328,"uris":["http://zotero.org/users/453153/items/CZT3JPVA"],"uri":["http://zotero.org/users/453153/items/CZT3JPVA"],"itemData":{"id":1328,"type":"article-journal","title":"The role of Al&lt;sup</vt:lpwstr>
  </property>
  <property fmtid="{D5CDD505-2E9C-101B-9397-08002B2CF9AE}" pid="393" name="ZOTERO_BREF_H5ibwFqyzQKl_24">
    <vt:lpwstr>&gt;3+&lt;/sup&gt; on rheology and structural changes of sodium silicate and aluminosilicate glasses and melts.","container-title":"Geochimica et Cosmochimica Acta","page":"495-517","volume":"126","source":"CrossRef","DOI":"10.1016/j.gca.2013.11.010","ISSN":"00167</vt:lpwstr>
  </property>
  <property fmtid="{D5CDD505-2E9C-101B-9397-08002B2CF9AE}" pid="394" name="ZOTERO_BREF_H5ibwFqyzQKl_25">
    <vt:lpwstr>037","language":"en","author":[{"family":"Le Losq","given":"C."},{"family":"Neuville","given":"D. R."},{"family":"Florian","given":"P."},{"family":"Henderson","given":"G. S."},{"family":"Massiot","given":"D."}],"issued":{"date-parts":[["2014",2]]}}}],"sch</vt:lpwstr>
  </property>
  <property fmtid="{D5CDD505-2E9C-101B-9397-08002B2CF9AE}" pid="395" name="ZOTERO_BREF_H5ibwFqyzQKl_26">
    <vt:lpwstr>ema":"https://github.com/citation-style-language/schema/raw/master/csl-citation.json"}</vt:lpwstr>
  </property>
  <property fmtid="{D5CDD505-2E9C-101B-9397-08002B2CF9AE}" pid="396" name="ZOTERO_BREF_H5ibwFqyzQKl_3">
    <vt:lpwstr>volume":"5","source":"CrossRef","URL":"http://www.nature.com/doifinder/10.1038/ncomms4241","DOI":"10.1038/ncomms4241","ISSN":"2041-1723","author":[{"family":"Wang","given":"Yanbin"},{"family":"Sakamaki","given":"Tatsuya"},{"family":"Skinner","given":"Lawr</vt:lpwstr>
  </property>
  <property fmtid="{D5CDD505-2E9C-101B-9397-08002B2CF9AE}" pid="397" name="ZOTERO_BREF_H5ibwFqyzQKl_4">
    <vt:lpwstr>ie B."},{"family":"Jing","given":"Zhicheng"},{"family":"Yu","given":"Tony"},{"family":"Kono","given":"Yoshio"},{"family":"Park","given":"Changyong"},{"family":"Shen","given":"Guoyin"},{"family":"Rivers","given":"Mark L."},{"family":"Sutton","given":"Steph</vt:lpwstr>
  </property>
  <property fmtid="{D5CDD505-2E9C-101B-9397-08002B2CF9AE}" pid="398" name="ZOTERO_BREF_H5ibwFqyzQKl_5">
    <vt:lpwstr>en R."}],"issued":{"date-parts":[["2014",1,30]]},"accessed":{"date-parts":[["2016",6,15]]}}},{"id":3505,"uris":["http://zotero.org/users/453153/items/PJAXRXCI"],"uri":["http://zotero.org/users/453153/items/PJAXRXCI"],"itemData":{"id":3505,"type":"article-</vt:lpwstr>
  </property>
  <property fmtid="{D5CDD505-2E9C-101B-9397-08002B2CF9AE}" pid="399" name="ZOTERO_BREF_H5ibwFqyzQKl_6">
    <vt:lpwstr>journal","title":"Molecular structure, configurational entropy and viscosity of silicate melts: Link through the Adam and Gibbs theory of viscous flow","container-title":"Journal of Non-Crystalline Solids","page":"175-188","volume":"463","source":"Science</vt:lpwstr>
  </property>
  <property fmtid="{D5CDD505-2E9C-101B-9397-08002B2CF9AE}" pid="400" name="ZOTERO_BREF_H5ibwFqyzQKl_7">
    <vt:lpwstr>Direct","abstract":"The Adam and Gibbs theory depicts the viscous flow of silicate melts as governed by the cooperative re-arrangement of molecular sub-systems. Considering that such subsystems involve the silicate Qn units (n = number of bridging oxygens</vt:lpwstr>
  </property>
  <property fmtid="{D5CDD505-2E9C-101B-9397-08002B2CF9AE}" pid="401" name="ZOTERO_BREF_H5ibwFqyzQKl_8">
    <vt:lpwstr>), this study presents a model that links the Qn unit fractions to the melt configurational entropy at the glass transition temperature Tg, Sconf(Tg), and finally, to its viscosity η. With 13 adjustable parameters, the model reproduces η and Tg of melts i</vt:lpwstr>
  </property>
  <property fmtid="{D5CDD505-2E9C-101B-9397-08002B2CF9AE}" pid="402" name="ZOTERO_BREF_H5ibwFqyzQKl_9">
    <vt:lpwstr>n the Na2O-K2O-SiO2 system (60 ≤ [SiO2] ≤ 100 mol%) with 1σ standard deviations of 0.18 log unit and 10.6°, respectively.\nThe model helps understanding the links between the melt chemical composition, structure, Sconf and η. For instance, small compositi</vt:lpwstr>
  </property>
  <property fmtid="{D5CDD505-2E9C-101B-9397-08002B2CF9AE}" pid="403" name="ZOTERO_BREF_HHKlOZutb89F_1">
    <vt:lpwstr>ZOTERO_ITEM CSL_CITATION {"citationID":"Fj04oSym","properties":{"formattedCitation":"({\\i{}16}, {\\i{}19})","plainCitation":"(16, 19)","noteIndex":0},"citationItems":[{"id":1124,"uris":["http://zotero.org/users/453153/items/CM5D74NE"],"uri":["http://zote</vt:lpwstr>
  </property>
  <property fmtid="{D5CDD505-2E9C-101B-9397-08002B2CF9AE}" pid="404" name="ZOTERO_BREF_HHKlOZutb89F_10">
    <vt:lpwstr>citation.json"}</vt:lpwstr>
  </property>
  <property fmtid="{D5CDD505-2E9C-101B-9397-08002B2CF9AE}" pid="405" name="ZOTERO_BREF_HHKlOZutb89F_2">
    <vt:lpwstr>ro.org/users/453153/items/CM5D74NE"],"itemData":{"id":1124,"type":"article-journal","title":"Glass transitions and thermodynamic properties of amorphous SiO&lt;sub&gt;2&lt;/sub&gt;, NaAlSi&lt;sub&gt;n&lt;/sub&gt;O&lt;sub&gt;2n+2&lt;/sub&gt; and KAlSi&lt;sub&gt;3&lt;/sub&gt;O&lt;sub&gt;8&lt;/sub&gt;","container-tit</vt:lpwstr>
  </property>
  <property fmtid="{D5CDD505-2E9C-101B-9397-08002B2CF9AE}" pid="406" name="ZOTERO_BREF_HHKlOZutb89F_3">
    <vt:lpwstr>le":"Geochimica et Cosmochimica Acta","page":"453-470","volume":"48","issue":"3","source":"ScienceDirect","abstract":"A drop calorimetric study, between 900 and 1800 K, of amorphous SiO2, NaAlSi3O8, NaAlSi2O6, NaAlSiO4 and KAlSi3O8 shows the increase in h</vt:lpwstr>
  </property>
  <property fmtid="{D5CDD505-2E9C-101B-9397-08002B2CF9AE}" pid="407" name="ZOTERO_BREF_HHKlOZutb89F_4">
    <vt:lpwstr>eat capacity which results from glass transitions. For these glasses, the fictive temperature has a negligible effect on the heat capacity above room temperature, but it has an important influence on the enthalpy of formation as obtained from solution cal</vt:lpwstr>
  </property>
  <property fmtid="{D5CDD505-2E9C-101B-9397-08002B2CF9AE}" pid="408" name="ZOTERO_BREF_HHKlOZutb89F_5">
    <vt:lpwstr>orimetry. From these results and published Cp and enthalpy of solution data, several properties have been calculated: the enthalpies of fusion of high albite, nepheline, Jadeite and high sanidine, the thermodynamic functions of amorphous NaAlSi3O8 and KAl</vt:lpwstr>
  </property>
  <property fmtid="{D5CDD505-2E9C-101B-9397-08002B2CF9AE}" pid="409" name="ZOTERO_BREF_HHKlOZutb89F_6">
    <vt:lpwstr>Si3O8 between 0 and 2000 K, and some mixing properties of liquids along the join SiO2-NaAlSi3O8. The latter data suggest that these liquids behave more closely as athermal solutions than as regular solutions.","DOI":"10.1016/0016-7037(84)90274-6","ISSN":"</vt:lpwstr>
  </property>
  <property fmtid="{D5CDD505-2E9C-101B-9397-08002B2CF9AE}" pid="410" name="ZOTERO_BREF_HHKlOZutb89F_7">
    <vt:lpwstr>0016-7037","journalAbbreviation":"Geochimica et Cosmochimica Acta","author":[{"family":"Richet","given":"Pascal"},{"family":"Bottinga","given":"Yan"}],"issued":{"date-parts":[["1984",3,1]]}}},{"id":572,"uris":["http://zotero.org/users/453153/items/9XGQGI6</vt:lpwstr>
  </property>
  <property fmtid="{D5CDD505-2E9C-101B-9397-08002B2CF9AE}" pid="411" name="ZOTERO_BREF_HHKlOZutb89F_8">
    <vt:lpwstr>Z"],"uri":["http://zotero.org/users/453153/items/9XGQGI6Z"],"itemData":{"id":572,"type":"article-journal","title":"Residual and configurational entropy: Quantitative checks through applications of Adam-Gibbs theory to the viscosity of silicate melts","con</vt:lpwstr>
  </property>
  <property fmtid="{D5CDD505-2E9C-101B-9397-08002B2CF9AE}" pid="412" name="ZOTERO_BREF_HHKlOZutb89F_9">
    <vt:lpwstr>tainer-title":"Journal of Non-Crystalline Solids","page":"628-635","volume":"355","issue":"10-12","author":[{"family":"Richet","given":"P."}],"issued":{"date-parts":[["2009"]]}}}],"schema":"https://github.com/citation-style-language/schema/raw/master/csl-</vt:lpwstr>
  </property>
  <property fmtid="{D5CDD505-2E9C-101B-9397-08002B2CF9AE}" pid="413" name="ZOTERO_BREF_HMbahMhSJznVaI06h4MQg_1">
    <vt:lpwstr>ZOTERO_ITEM CSL_CITATION {"citationID":"bqJO8oVm","properties":{"unsorted":true,"formattedCitation":"({\\i{}17}, {\\i{}18})","plainCitation":"(17, 18)","noteIndex":0},"citationItems":[{"id":505,"uris":["http://zotero.org/users/453153/items/B2UZRPWV"],"uri</vt:lpwstr>
  </property>
  <property fmtid="{D5CDD505-2E9C-101B-9397-08002B2CF9AE}" pid="414" name="ZOTERO_BREF_HMbahMhSJznVaI06h4MQg_2">
    <vt:lpwstr>":["http://zotero.org/users/453153/items/B2UZRPWV"],"itemData":{"id":505,"type":"article-journal","title":"Toward a general viscosity equation for natural anhydrous and hydrous silicate melts","container-title":"Geochimica et Cosmochimica Acta","page":"40</vt:lpwstr>
  </property>
  <property fmtid="{D5CDD505-2E9C-101B-9397-08002B2CF9AE}" pid="415" name="ZOTERO_BREF_HMbahMhSJznVaI06h4MQg_3">
    <vt:lpwstr>3-416","volume":"71","issue":"2","author":[{"family":"Hui","given":"H."},{"family":"Zhang","given":"Y."}],"issued":{"date-parts":[["2007"]]}}},{"id":757,"uris":["http://zotero.org/users/453153/items/5GE3I8II"],"uri":["http://zotero.org/users/453153/items/</vt:lpwstr>
  </property>
  <property fmtid="{D5CDD505-2E9C-101B-9397-08002B2CF9AE}" pid="416" name="ZOTERO_BREF_HMbahMhSJznVaI06h4MQg_4">
    <vt:lpwstr>5GE3I8II"],"itemData":{"id":757,"type":"article-journal","title":"Viscosity of magmatic liquids: A model","container-title":"Earth and Planetary Science Letters","page":"123-134","volume":"271","issue":"1-4","source":"CrossRef","DOI":"10.1016/j.epsl.2008.</vt:lpwstr>
  </property>
  <property fmtid="{D5CDD505-2E9C-101B-9397-08002B2CF9AE}" pid="417" name="ZOTERO_BREF_HMbahMhSJznVaI06h4MQg_5">
    <vt:lpwstr>03.038","ISSN":"0012821X","shortTitle":"Viscosity of magmatic liquids","language":"en","author":[{"family":"Giordano","given":"D."},{"family":"Russell","given":"J. K."},{"family":"Dingwell","given":"D. B."}],"issued":{"date-parts":[["2008",7]]}}}],"schema</vt:lpwstr>
  </property>
  <property fmtid="{D5CDD505-2E9C-101B-9397-08002B2CF9AE}" pid="418" name="ZOTERO_BREF_HMbahMhSJznVaI06h4MQg_6">
    <vt:lpwstr>":"https://github.com/citation-style-language/schema/raw/master/csl-citation.json"}</vt:lpwstr>
  </property>
  <property fmtid="{D5CDD505-2E9C-101B-9397-08002B2CF9AE}" pid="419" name="ZOTERO_BREF_IU98KuOsrsXx_1">
    <vt:lpwstr/>
  </property>
  <property fmtid="{D5CDD505-2E9C-101B-9397-08002B2CF9AE}" pid="420" name="ZOTERO_BREF_JCXmip9xwEX5gKrboPV60_1">
    <vt:lpwstr>ZOTERO_ITEM CSL_CITATION {"citationID":"v8x9XyE2","properties":{"unsorted":true,"formattedCitation":"(values from {\\i{}19}, {\\i{}14}, {\\i{}1})","plainCitation":"(values from 19, 14, 1)","noteIndex":0},"citationItems":[{"id":1328,"uris":["http://zotero.</vt:lpwstr>
  </property>
  <property fmtid="{D5CDD505-2E9C-101B-9397-08002B2CF9AE}" pid="421" name="ZOTERO_BREF_JCXmip9xwEX5gKrboPV60_10">
    <vt:lpwstr> Changing the melt silica concentration affects the Qn unit distribution, this resulting in non-linear changes in the topological contribution to Sconf(Tg). The model also indicates that, at [SiO2] ≥ 60 mol%, the mixed alkali effect has negligible impact </vt:lpwstr>
  </property>
  <property fmtid="{D5CDD505-2E9C-101B-9397-08002B2CF9AE}" pid="422" name="ZOTERO_BREF_JCXmip9xwEX5gKrboPV60_11">
    <vt:lpwstr>on the silicate glass Qn unit distribution, as corroborated by Raman spectroscopy data on mixed Na-K tri- and tetrasilicate glasses. Such model may be critical to link the melt structure to its physical and thermodynamic properties, but its refinement req</vt:lpwstr>
  </property>
  <property fmtid="{D5CDD505-2E9C-101B-9397-08002B2CF9AE}" pid="423" name="ZOTERO_BREF_JCXmip9xwEX5gKrboPV60_12">
    <vt:lpwstr>uires further high-quality quantitative structural data on silicate and aluminosilicate melts.","DOI":"10.1016/j.jnoncrysol.2017.02.010","ISSN":"0022-3093","shortTitle":"Molecular structure, configurational entropy and viscosity of silicate melts","journa</vt:lpwstr>
  </property>
  <property fmtid="{D5CDD505-2E9C-101B-9397-08002B2CF9AE}" pid="424" name="ZOTERO_BREF_JCXmip9xwEX5gKrboPV60_13">
    <vt:lpwstr>lAbbreviation":"Journal of Non-Crystalline Solids","author":[{"family":"Le Losq","given":"C."},{"family":"Neuville","given":"D. R."}],"issued":{"date-parts":[["2017",5,1]]}}},{"id":4406,"uris":["http://zotero.org/users/453153/items/6VDKVSXJ"],"uri":["http</vt:lpwstr>
  </property>
  <property fmtid="{D5CDD505-2E9C-101B-9397-08002B2CF9AE}" pid="425" name="ZOTERO_BREF_JCXmip9xwEX5gKrboPV60_14">
    <vt:lpwstr>://zotero.org/users/453153/items/6VDKVSXJ"],"itemData":{"id":4406,"type":"article-journal","title":"Percolation channels: a universal idea to describe the atomic structure and dynamics of glasses and melts","container-title":"Scientific Reports","page":"1</vt:lpwstr>
  </property>
  <property fmtid="{D5CDD505-2E9C-101B-9397-08002B2CF9AE}" pid="426" name="ZOTERO_BREF_JCXmip9xwEX5gKrboPV60_15">
    <vt:lpwstr>6490","volume":"7","issue":"1","source":"www.nature.com","abstract":"Understanding the links between chemical composition, nano-structure and the dynamic properties of silicate melts and glasses is fundamental to both Earth and Materials Sciences. Central</vt:lpwstr>
  </property>
  <property fmtid="{D5CDD505-2E9C-101B-9397-08002B2CF9AE}" pid="427" name="ZOTERO_BREF_JCXmip9xwEX5gKrboPV60_16">
    <vt:lpwstr> to this is whether the distribution of mobile metallic ions is random or not. In silicate systems, such as window glass, it is well-established that the short-range structure is not random but metal ions cluster, forming percolation channels through a pa</vt:lpwstr>
  </property>
  <property fmtid="{D5CDD505-2E9C-101B-9397-08002B2CF9AE}" pid="428" name="ZOTERO_BREF_JCXmip9xwEX5gKrboPV60_17">
    <vt:lpwstr>rtly broken network of corner-sharing SiO4 tetrahedra. In alumino-silicate glasses and melts, extensively used in industry and representing most of the Earth magmas, metal ions compensate the electrical charge deficit of AlO4\n                        − te</vt:lpwstr>
  </property>
  <property fmtid="{D5CDD505-2E9C-101B-9397-08002B2CF9AE}" pid="429" name="ZOTERO_BREF_JCXmip9xwEX5gKrboPV60_18">
    <vt:lpwstr>trahedra, but until now clustering has not been confirmed. Here we report how major changes in melt viscosity, together with glass Raman and Nuclear Magnetic Resonance measurements and Molecular Dynamics simulations, demonstrate that metal ions nano-segre</vt:lpwstr>
  </property>
  <property fmtid="{D5CDD505-2E9C-101B-9397-08002B2CF9AE}" pid="430" name="ZOTERO_BREF_JCXmip9xwEX5gKrboPV60_19">
    <vt:lpwstr>gate into percolation channels, making this a universal phenomenon of oxide glasses and melts. Furthermore, we can explain how, in both single and mixed alkali compositions, metal ion clustering and percolation radically affect melt mobility, central to u</vt:lpwstr>
  </property>
  <property fmtid="{D5CDD505-2E9C-101B-9397-08002B2CF9AE}" pid="431" name="ZOTERO_BREF_JCXmip9xwEX5gKrboPV60_2">
    <vt:lpwstr>org/users/453153/items/CZT3JPVA"],"uri":["http://zotero.org/users/453153/items/CZT3JPVA"],"itemData":{"id":1328,"type":"article-journal","title":"The role of Al&lt;sup&gt;3+&lt;/sup&gt; on rheology and structural changes of sodium silicate and aluminosilicate glasses</vt:lpwstr>
  </property>
  <property fmtid="{D5CDD505-2E9C-101B-9397-08002B2CF9AE}" pid="432" name="ZOTERO_BREF_JCXmip9xwEX5gKrboPV60_20">
    <vt:lpwstr>nderstanding industrial and geological processes.","DOI":"10.1038/s41598-017-16741-3","ISSN":"2045-2322","shortTitle":"Percolation channels","language":"En","author":[{"family":"Le Losq","given":"C."},{"family":"Neuville","given":"D. R."},{"family":"Chen"</vt:lpwstr>
  </property>
  <property fmtid="{D5CDD505-2E9C-101B-9397-08002B2CF9AE}" pid="433" name="ZOTERO_BREF_JCXmip9xwEX5gKrboPV60_21">
    <vt:lpwstr>,"given":"W."},{"family":"Florian","given":"P."},{"family":"Massiot","given":"D."},{"family":"Zhou","given":"Z."},{"family":"Greaves","given":"G. N."}],"issued":{"date-parts":[["2017",12]]}}}],"schema":"https://github.com/citation-style-language/schema/ra</vt:lpwstr>
  </property>
  <property fmtid="{D5CDD505-2E9C-101B-9397-08002B2CF9AE}" pid="434" name="ZOTERO_BREF_JCXmip9xwEX5gKrboPV60_22">
    <vt:lpwstr>w/master/csl-citation.json"}</vt:lpwstr>
  </property>
  <property fmtid="{D5CDD505-2E9C-101B-9397-08002B2CF9AE}" pid="435" name="ZOTERO_BREF_JCXmip9xwEX5gKrboPV60_3">
    <vt:lpwstr> and melts.","container-title":"Geochimica et Cosmochimica Acta","page":"495-517","volume":"126","source":"CrossRef","DOI":"10.1016/j.gca.2013.11.010","ISSN":"00167037","language":"en","author":[{"family":"Le Losq","given":"C."},{"family":"Neuville","give</vt:lpwstr>
  </property>
  <property fmtid="{D5CDD505-2E9C-101B-9397-08002B2CF9AE}" pid="436" name="ZOTERO_BREF_JCXmip9xwEX5gKrboPV60_4">
    <vt:lpwstr>n":"D. R."},{"family":"Florian","given":"P."},{"family":"Henderson","given":"G. S."},{"family":"Massiot","given":"D."}],"issued":{"date-parts":[["2014",2]]}},"prefix":"values from"},{"id":3505,"uris":["http://zotero.org/users/453153/items/PJAXRXCI"],"uri"</vt:lpwstr>
  </property>
  <property fmtid="{D5CDD505-2E9C-101B-9397-08002B2CF9AE}" pid="437" name="ZOTERO_BREF_JCXmip9xwEX5gKrboPV60_5">
    <vt:lpwstr>:["http://zotero.org/users/453153/items/PJAXRXCI"],"itemData":{"id":3505,"type":"article-journal","title":"Molecular structure, configurational entropy and viscosity of silicate melts: Link through the Adam and Gibbs theory of viscous flow","container-tit</vt:lpwstr>
  </property>
  <property fmtid="{D5CDD505-2E9C-101B-9397-08002B2CF9AE}" pid="438" name="ZOTERO_BREF_JCXmip9xwEX5gKrboPV60_6">
    <vt:lpwstr>le":"Journal of Non-Crystalline Solids","page":"175-188","volume":"463","source":"ScienceDirect","abstract":"The Adam and Gibbs theory depicts the viscous flow of silicate melts as governed by the cooperative re-arrangement of molecular sub-systems. Consi</vt:lpwstr>
  </property>
  <property fmtid="{D5CDD505-2E9C-101B-9397-08002B2CF9AE}" pid="439" name="ZOTERO_BREF_JCXmip9xwEX5gKrboPV60_7">
    <vt:lpwstr>dering that such subsystems involve the silicate Qn units (n = number of bridging oxygens), this study presents a model that links the Qn unit fractions to the melt configurational entropy at the glass transition temperature Tg, Sconf(Tg), and finally, to</vt:lpwstr>
  </property>
  <property fmtid="{D5CDD505-2E9C-101B-9397-08002B2CF9AE}" pid="440" name="ZOTERO_BREF_JCXmip9xwEX5gKrboPV60_8">
    <vt:lpwstr> its viscosity η. With 13 adjustable parameters, the model reproduces η and Tg of melts in the Na2O-K2O-SiO2 system (60 ≤ [SiO2] ≤ 100 mol%) with 1σ standard deviations of 0.18 log unit and 10.6°, respectively.\nThe model helps understanding the links bet</vt:lpwstr>
  </property>
  <property fmtid="{D5CDD505-2E9C-101B-9397-08002B2CF9AE}" pid="441" name="ZOTERO_BREF_JCXmip9xwEX5gKrboPV60_9">
    <vt:lpwstr>ween the melt chemical composition, structure, Sconf and η. For instance, small compositional changes in highly polymerized melts generate important changes in their Sconf(Tg) because of an excess of entropy generated by mixing Si between Q4 and Q3 units.</vt:lpwstr>
  </property>
  <property fmtid="{D5CDD505-2E9C-101B-9397-08002B2CF9AE}" pid="442" name="ZOTERO_BREF_JDmSZeMcSBWH_1">
    <vt:lpwstr>ZOTERO_ITEM CSL_CITATION {"citationID":"AQntz4PV","properties":{"formattedCitation":"({\\i{}23})","plainCitation":"(23)","noteIndex":0},"citationItems":[{"id":1328,"uris":["http://zotero.org/users/453153/items/CZT3JPVA"],"uri":["http://zotero.org/users/45</vt:lpwstr>
  </property>
  <property fmtid="{D5CDD505-2E9C-101B-9397-08002B2CF9AE}" pid="443" name="ZOTERO_BREF_JDmSZeMcSBWH_2">
    <vt:lpwstr>3153/items/CZT3JPVA"],"itemData":{"id":1328,"type":"article-journal","title":"The role of Al&lt;sup&gt;3+&lt;/sup&gt; on rheology and structural changes of sodium silicate and aluminosilicate glasses and melts.","container-title":"Geochimica et Cosmochimica Acta","pa</vt:lpwstr>
  </property>
  <property fmtid="{D5CDD505-2E9C-101B-9397-08002B2CF9AE}" pid="444" name="ZOTERO_BREF_JDmSZeMcSBWH_3">
    <vt:lpwstr>ge":"495-517","volume":"126","source":"CrossRef","DOI":"10.1016/j.gca.2013.11.010","ISSN":"00167037","language":"en","author":[{"family":"Le Losq","given":"C."},{"family":"Neuville","given":"D. R."},{"family":"Florian","given":"P."},{"family":"Henderson",</vt:lpwstr>
  </property>
  <property fmtid="{D5CDD505-2E9C-101B-9397-08002B2CF9AE}" pid="445" name="ZOTERO_BREF_JDmSZeMcSBWH_4">
    <vt:lpwstr>"given":"G. S."},{"family":"Massiot","given":"D."}],"issued":{"date-parts":[["2014",2]]}}}],"schema":"https://github.com/citation-style-language/schema/raw/master/csl-citation.json"}</vt:lpwstr>
  </property>
  <property fmtid="{D5CDD505-2E9C-101B-9397-08002B2CF9AE}" pid="446" name="ZOTERO_BREF_JFwoxHMpqauF_1">
    <vt:lpwstr>ZOTERO_ITEM CSL_CITATION {"citationID":"a2kdjgio0n6","properties":{"formattedCitation":"({\\i{}10})","plainCitation":"(10)","noteIndex":0},"citationItems":[{"id":938,"uris":["http://zotero.org/users/453153/items/UIMVHM5K"],"uri":["http://zotero.org/users/</vt:lpwstr>
  </property>
  <property fmtid="{D5CDD505-2E9C-101B-9397-08002B2CF9AE}" pid="447" name="ZOTERO_BREF_JFwoxHMpqauF_2">
    <vt:lpwstr>453153/items/UIMVHM5K"],"itemData":{"id":938,"type":"article-journal","title":"Relaxation in liquids, polymers and plastic crystals—strong/fragile patterns and problems","container-title":"Journal of Non-Crystalline Solids","page":"13–31","volume":"131","</vt:lpwstr>
  </property>
  <property fmtid="{D5CDD505-2E9C-101B-9397-08002B2CF9AE}" pid="448" name="ZOTERO_BREF_JFwoxHMpqauF_3">
    <vt:lpwstr>source":"Google Scholar","author":[{"family":"Angell","given":"Charles Austen"}],"issued":{"date-parts":[["1991"]]}}}],"schema":"https://github.com/citation-style-language/schema/raw/master/csl-citation.json"}</vt:lpwstr>
  </property>
  <property fmtid="{D5CDD505-2E9C-101B-9397-08002B2CF9AE}" pid="449" name="ZOTERO_BREF_JiWFJ7anCHol_1">
    <vt:lpwstr>ZOTERO_ITEM CSL_CITATION {"citationID":"a4edr9lsen","properties":{"formattedCitation":"({\\i{}9}, {\\i{}23})","plainCitation":"(9, 23)","noteIndex":0},"citationItems":[{"id":501,"uris":["http://zotero.org/users/453153/items/8B8VC575"],"uri":["http://zoter</vt:lpwstr>
  </property>
  <property fmtid="{D5CDD505-2E9C-101B-9397-08002B2CF9AE}" pid="450" name="ZOTERO_BREF_JiWFJ7anCHol_10">
    <vt:lpwstr>further high-quality quantitative structural data on silicate and aluminosilicate melts.","container-title":"Journal of Non-Crystalline Solids","DOI":"10.1016/j.jnoncrysol.2017.02.010","ISSN":"0022-3093","journalAbbreviation":"Journal of Non-Crystalline S</vt:lpwstr>
  </property>
  <property fmtid="{D5CDD505-2E9C-101B-9397-08002B2CF9AE}" pid="451" name="ZOTERO_BREF_JiWFJ7anCHol_11">
    <vt:lpwstr>olids","page":"175-188","source":"ScienceDirect","title":"Molecular structure, configurational entropy and viscosity of silicate melts: Link through the Adam and Gibbs theory of viscous flow","title-short":"Molecular structure, configurational entropy and</vt:lpwstr>
  </property>
  <property fmtid="{D5CDD505-2E9C-101B-9397-08002B2CF9AE}" pid="452" name="ZOTERO_BREF_JiWFJ7anCHol_12">
    <vt:lpwstr> viscosity of silicate melts","volume":"463","author":[{"family":"Le Losq","given":"C."},{"family":"Neuville","given":"D. R."}],"issued":{"date-parts":[["2017",5,1]]}}}],"schema":"https://github.com/citation-style-language/schema/raw/master/csl-citation.j</vt:lpwstr>
  </property>
  <property fmtid="{D5CDD505-2E9C-101B-9397-08002B2CF9AE}" pid="453" name="ZOTERO_BREF_JiWFJ7anCHol_13">
    <vt:lpwstr>son"}</vt:lpwstr>
  </property>
  <property fmtid="{D5CDD505-2E9C-101B-9397-08002B2CF9AE}" pid="454" name="ZOTERO_BREF_JiWFJ7anCHol_2">
    <vt:lpwstr>o.org/users/453153/items/8B8VC575"],"itemData":{"id":501,"type":"article-journal","container-title":"Chemical Geology","DOI":"http://dx.doi.org/10.1016/j.chemgeo.2012.09.009","page":"57-71","title":"Effect of the Na/K mixing on the structure and the rheol</vt:lpwstr>
  </property>
  <property fmtid="{D5CDD505-2E9C-101B-9397-08002B2CF9AE}" pid="455" name="ZOTERO_BREF_JiWFJ7anCHol_3">
    <vt:lpwstr>ogy of tectosilicate silica-rich melts","volume":"346","author":[{"family":"Le Losq","given":"C."},{"family":"Neuville","given":"D. R."}],"issued":{"date-parts":[["2013"]]}}},{"id":3505,"uris":["http://zotero.org/users/453153/items/PJAXRXCI"],"uri":["http</vt:lpwstr>
  </property>
  <property fmtid="{D5CDD505-2E9C-101B-9397-08002B2CF9AE}" pid="456" name="ZOTERO_BREF_JiWFJ7anCHol_4">
    <vt:lpwstr>://zotero.org/users/453153/items/PJAXRXCI"],"itemData":{"id":3505,"type":"article-journal","abstract":"The Adam and Gibbs theory depicts the viscous flow of silicate melts as governed by the cooperative re-arrangement of molecular sub-systems. Considering</vt:lpwstr>
  </property>
  <property fmtid="{D5CDD505-2E9C-101B-9397-08002B2CF9AE}" pid="457" name="ZOTERO_BREF_JiWFJ7anCHol_5">
    <vt:lpwstr> that such subsystems involve the silicate Qn units (n = number of bridging oxygens), this study presents a model that links the Qn unit fractions to the melt configurational entropy at the glass transition temperature Tg, Sconf(Tg), and finally, to its v</vt:lpwstr>
  </property>
  <property fmtid="{D5CDD505-2E9C-101B-9397-08002B2CF9AE}" pid="458" name="ZOTERO_BREF_JiWFJ7anCHol_6">
    <vt:lpwstr>iscosity η. With 13 adjustable parameters, the model reproduces η and Tg of melts in the Na2O-K2O-SiO2 system (60 ≤ [SiO2] ≤ 100 mol%) with 1σ standard deviations of 0.18 log unit and 10.6°, respectively.\nThe model helps understanding the links between t</vt:lpwstr>
  </property>
  <property fmtid="{D5CDD505-2E9C-101B-9397-08002B2CF9AE}" pid="459" name="ZOTERO_BREF_JiWFJ7anCHol_7">
    <vt:lpwstr>he melt chemical composition, structure, Sconf and η. For instance, small compositional changes in highly polymerized melts generate important changes in their Sconf(Tg) because of an excess of entropy generated by mixing Si between Q4 and Q3 units. Chang</vt:lpwstr>
  </property>
  <property fmtid="{D5CDD505-2E9C-101B-9397-08002B2CF9AE}" pid="460" name="ZOTERO_BREF_JiWFJ7anCHol_8">
    <vt:lpwstr>ing the melt silica concentration affects the Qn unit distribution, this resulting in non-linear changes in the topological contribution to Sconf(Tg). The model also indicates that, at [SiO2] ≥ 60 mol%, the mixed alkali effect has negligible impact on the</vt:lpwstr>
  </property>
  <property fmtid="{D5CDD505-2E9C-101B-9397-08002B2CF9AE}" pid="461" name="ZOTERO_BREF_JiWFJ7anCHol_9">
    <vt:lpwstr> silicate glass Qn unit distribution, as corroborated by Raman spectroscopy data on mixed Na-K tri- and tetrasilicate glasses. Such model may be critical to link the melt structure to its physical and thermodynamic properties, but its refinement requires </vt:lpwstr>
  </property>
  <property fmtid="{D5CDD505-2E9C-101B-9397-08002B2CF9AE}" pid="462" name="ZOTERO_BREF_KNssHNBIbqSkDJK1i1CcW_1">
    <vt:lpwstr>ZOTERO_ITEM CSL_CITATION {"citationID":"mVC1uWcz","properties":{"formattedCitation":"(e.g. {\\i{}15})","plainCitation":"(e.g. 15)","noteIndex":0},"citationItems":[{"id":672,"uris":["http://zotero.org/users/453153/items/EH5CCRSB"],"uri":["http://zotero.org</vt:lpwstr>
  </property>
  <property fmtid="{D5CDD505-2E9C-101B-9397-08002B2CF9AE}" pid="463" name="ZOTERO_BREF_KNssHNBIbqSkDJK1i1CcW_2">
    <vt:lpwstr>/users/453153/items/EH5CCRSB"],"itemData":{"id":672,"type":"article-journal","title":"The structural behavior of Al&lt;sup&gt;3+&lt;/sup&gt; in peralkaline melts and glasses in the system Na₂O-Al₂O₃-SiO₂","container-title":"American Mineralogist","page":"1668-1678","</vt:lpwstr>
  </property>
  <property fmtid="{D5CDD505-2E9C-101B-9397-08002B2CF9AE}" pid="464" name="ZOTERO_BREF_KNssHNBIbqSkDJK1i1CcW_3">
    <vt:lpwstr>volume":"88","author":[{"family":"Mysen","given":"B. O."},{"family":"Lucier","given":"A."},{"family":"Cody","given":"G. D."}],"issued":{"date-parts":[["2003"]]}},"prefix":"e.g."}],"schema":"https://github.com/citation-style-language/schema/raw/master/csl-</vt:lpwstr>
  </property>
  <property fmtid="{D5CDD505-2E9C-101B-9397-08002B2CF9AE}" pid="465" name="ZOTERO_BREF_KNssHNBIbqSkDJK1i1CcW_4">
    <vt:lpwstr>citation.json"}</vt:lpwstr>
  </property>
  <property fmtid="{D5CDD505-2E9C-101B-9397-08002B2CF9AE}" pid="466" name="ZOTERO_BREF_L0h0TsakAyznamnNxjrTf_1">
    <vt:lpwstr>ZOTERO_ITEM CSL_CITATION {"citationID":"Q9kZEJjv","properties":{"formattedCitation":"(e.g. {\\i{}23})","plainCitation":"(e.g. 23)","noteIndex":0},"citationItems":[{"id":1328,"uris":["http://zotero.org/users/453153/items/CZT3JPVA"],"uri":["http://zotero.or</vt:lpwstr>
  </property>
  <property fmtid="{D5CDD505-2E9C-101B-9397-08002B2CF9AE}" pid="467" name="ZOTERO_BREF_L0h0TsakAyznamnNxjrTf_2">
    <vt:lpwstr>g/users/453153/items/CZT3JPVA"],"itemData":{"id":1328,"type":"article-journal","title":"The role of Al&lt;sup&gt;3+&lt;/sup&gt; on rheology and structural changes of sodium silicate and aluminosilicate glasses and melts.","container-title":"Geochimica et Cosmochimica</vt:lpwstr>
  </property>
  <property fmtid="{D5CDD505-2E9C-101B-9397-08002B2CF9AE}" pid="468" name="ZOTERO_BREF_L0h0TsakAyznamnNxjrTf_3">
    <vt:lpwstr> Acta","page":"495-517","volume":"126","source":"CrossRef","DOI":"10.1016/j.gca.2013.11.010","ISSN":"00167037","language":"en","author":[{"family":"Le Losq","given":"C."},{"family":"Neuville","given":"D. R."},{"family":"Florian","given":"P."},{"family":"H</vt:lpwstr>
  </property>
  <property fmtid="{D5CDD505-2E9C-101B-9397-08002B2CF9AE}" pid="469" name="ZOTERO_BREF_L0h0TsakAyznamnNxjrTf_4">
    <vt:lpwstr>enderson","given":"G. S."},{"family":"Massiot","given":"D."}],"issued":{"date-parts":[["2014",2]]}},"prefix":"e.g."}],"schema":"https://github.com/citation-style-language/schema/raw/master/csl-citation.json"}</vt:lpwstr>
  </property>
  <property fmtid="{D5CDD505-2E9C-101B-9397-08002B2CF9AE}" pid="470" name="ZOTERO_BREF_ListGkzUs73t_1">
    <vt:lpwstr>ZOTERO_ITEM CSL_CITATION {"citationID":"ageqptj9jm","properties":{"formattedCitation":"({\\i{}13})","plainCitation":"(13)","noteIndex":0},"citationItems":[{"id":4520,"uris":["http://zotero.org/users/453153/items/AW7FU9FG"],"uri":["http://zotero.org/users/</vt:lpwstr>
  </property>
  <property fmtid="{D5CDD505-2E9C-101B-9397-08002B2CF9AE}" pid="471" name="ZOTERO_BREF_ListGkzUs73t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472" name="ZOTERO_BREF_ListGkzUs73t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473" name="ZOTERO_BREF_ListGkzUs73t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474" name="ZOTERO_BREF_ListGkzUs73t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475" name="ZOTERO_BREF_ListGkzUs73t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476" name="ZOTERO_BREF_ListGkzUs73t_7">
    <vt:lpwstr>magma","volume":"552","author":[{"family":"Di Genova","given":"D."},{"family":"Kolzenburg","given":"S."},{"family":"Wiesmaier","given":"S."},{"family":"Dallanave","given":"E."},{"family":"Neuville","given":"D. R."},{"family":"Hess","given":"K. U."},{"fami</vt:lpwstr>
  </property>
  <property fmtid="{D5CDD505-2E9C-101B-9397-08002B2CF9AE}" pid="477" name="ZOTERO_BREF_ListGkzUs73t_8">
    <vt:lpwstr>ly":"Dingwell","given":"D. B."}],"issued":{"date-parts":[["2017",12]]}}}],"schema":"https://github.com/citation-style-language/schema/raw/master/csl-citation.json"}</vt:lpwstr>
  </property>
  <property fmtid="{D5CDD505-2E9C-101B-9397-08002B2CF9AE}" pid="478" name="ZOTERO_BREF_MP16dGVgrs1LG9uHKcwFx_1">
    <vt:lpwstr>ZOTERO_ITEM CSL_CITATION {"citationID":"4GzJ8W2x","properties":{"formattedCitation":"({\\i{}18})","plainCitation":"(18)","noteIndex":0},"citationItems":[{"id":3505,"uris":["http://zotero.org/users/453153/items/PJAXRXCI"],"uri":["http://zotero.org/users/45</vt:lpwstr>
  </property>
  <property fmtid="{D5CDD505-2E9C-101B-9397-08002B2CF9AE}" pid="479" name="ZOTERO_BREF_MP16dGVgrs1LG9uHKcwFx_10">
    <vt:lpwstr>n-Crystalline Solids","author":[{"family":"Le Losq","given":"C."},{"family":"Neuville","given":"D. R."}],"issued":{"date-parts":[["2017",5,1]]}}}],"schema":"https://github.com/citation-style-language/schema/raw/master/csl-citation.json"}</vt:lpwstr>
  </property>
  <property fmtid="{D5CDD505-2E9C-101B-9397-08002B2CF9AE}" pid="480" name="ZOTERO_BREF_MP16dGVgrs1LG9uHKcwFx_2">
    <vt:lpwstr>3153/items/PJAXRXCI"],"itemData":{"id":3505,"type":"article-journal","title":"Molecular structure, configurational entropy and viscosity of silicate melts: Link through the Adam and Gibbs theory of viscous flow","container-title":"Journal of Non-Crystalli</vt:lpwstr>
  </property>
  <property fmtid="{D5CDD505-2E9C-101B-9397-08002B2CF9AE}" pid="481" name="ZOTERO_BREF_MP16dGVgrs1LG9uHKcwFx_3">
    <vt:lpwstr>ne Solids","page":"175-188","volume":"463","source":"ScienceDirect","abstract":"The Adam and Gibbs theory depicts the viscous flow of silicate melts as governed by the cooperative re-arrangement of molecular sub-systems. Considering that such subsystems i</vt:lpwstr>
  </property>
  <property fmtid="{D5CDD505-2E9C-101B-9397-08002B2CF9AE}" pid="482" name="ZOTERO_BREF_MP16dGVgrs1LG9uHKcwFx_4">
    <vt:lpwstr>nvolve the silicate Qn units (n = number of bridging oxygens), this study presents a model that links the Qn unit fractions to the melt configurational entropy at the glass transition temperature Tg, Sconf(Tg), and finally, to its viscosity η. With 13 adj</vt:lpwstr>
  </property>
  <property fmtid="{D5CDD505-2E9C-101B-9397-08002B2CF9AE}" pid="483" name="ZOTERO_BREF_MP16dGVgrs1LG9uHKcwFx_5">
    <vt:lpwstr>ustable parameters, the model reproduces η and Tg of melts in the Na2O-K2O-SiO2 system (60 ≤ [SiO2] ≤ 100 mol%) with 1σ standard deviations of 0.18 log unit and 10.6°, respectively.\nThe model helps understanding the links between the melt chemical compos</vt:lpwstr>
  </property>
  <property fmtid="{D5CDD505-2E9C-101B-9397-08002B2CF9AE}" pid="484" name="ZOTERO_BREF_MP16dGVgrs1LG9uHKcwFx_6">
    <vt:lpwstr>ition, structure, Sconf and η. For instance, small compositional changes in highly polymerized melts generate important changes in their Sconf(Tg) because of an excess of entropy generated by mixing Si between Q4 and Q3 units. Changing the melt silica con</vt:lpwstr>
  </property>
  <property fmtid="{D5CDD505-2E9C-101B-9397-08002B2CF9AE}" pid="485" name="ZOTERO_BREF_MP16dGVgrs1LG9uHKcwFx_7">
    <vt:lpwstr>centration affects the Qn unit distribution, this resulting in non-linear changes in the topological contribution to Sconf(Tg). The model also indicates that, at [SiO2] ≥ 60 mol%, the mixed alkali effect has negligible impact on the silicate glass Qn unit</vt:lpwstr>
  </property>
  <property fmtid="{D5CDD505-2E9C-101B-9397-08002B2CF9AE}" pid="486" name="ZOTERO_BREF_MP16dGVgrs1LG9uHKcwFx_8">
    <vt:lpwstr> distribution, as corroborated by Raman spectroscopy data on mixed Na-K tri- and tetrasilicate glasses. Such model may be critical to link the melt structure to its physical and thermodynamic properties, but its refinement requires further high-quality qu</vt:lpwstr>
  </property>
  <property fmtid="{D5CDD505-2E9C-101B-9397-08002B2CF9AE}" pid="487" name="ZOTERO_BREF_MP16dGVgrs1LG9uHKcwFx_9">
    <vt:lpwstr>antitative structural data on silicate and aluminosilicate melts.","DOI":"10.1016/j.jnoncrysol.2017.02.010","ISSN":"0022-3093","shortTitle":"Molecular structure, configurational entropy and viscosity of silicate melts","journalAbbreviation":"Journal of No</vt:lpwstr>
  </property>
  <property fmtid="{D5CDD505-2E9C-101B-9397-08002B2CF9AE}" pid="488" name="ZOTERO_BREF_MSvGOVIb5dCgYADCHpZj8_1">
    <vt:lpwstr>ZOTERO_ITEM CSL_CITATION {"citationID":"T4XnDI5E","properties":{"formattedCitation":"({\\i{}28})","plainCitation":"(28)","noteIndex":0},"citationItems":[{"id":5947,"uris":["http://zotero.org/users/453153/items/YZBAUXV9"],"uri":["http://zotero.org/users/45</vt:lpwstr>
  </property>
  <property fmtid="{D5CDD505-2E9C-101B-9397-08002B2CF9AE}" pid="489" name="ZOTERO_BREF_MSvGOVIb5dCgYADCHpZj8_10">
    <vt:lpwstr>,"language":"en","author":[{"family":"Giordano","given":"D."},{"family":"Russell","given":"J.K."}],"issued":{"date-parts":[["2018",11]]}}}],"schema":"https://github.com/citation-style-language/schema/raw/master/csl-citation.json"}</vt:lpwstr>
  </property>
  <property fmtid="{D5CDD505-2E9C-101B-9397-08002B2CF9AE}" pid="490" name="ZOTERO_BREF_MSvGOVIb5dCgYADCHpZj8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491" name="ZOTERO_BREF_MSvGOVIb5dCgYADCHpZj8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492" name="ZOTERO_BREF_MSvGOVIb5dCgYADCHpZj8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493" name="ZOTERO_BREF_MSvGOVIb5dCgYADCHpZj8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494" name="ZOTERO_BREF_MSvGOVIb5dCgYADCHpZj8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495" name="ZOTERO_BREF_MSvGOVIb5dCgYADCHpZj8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496" name="ZOTERO_BREF_MSvGOVIb5dCgYADCHpZj8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497" name="ZOTERO_BREF_MSvGOVIb5dCgYADCHpZj8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498" name="ZOTERO_BREF_MvuS6UZPA7ldYa6DBn9sa_1">
    <vt:lpwstr>ZOTERO_ITEM CSL_CITATION {"citationID":"uHuQ3CFc","properties":{"formattedCitation":"({\\i{}12})","plainCitation":"(12)","noteIndex":0},"citationItems":[{"id":1124,"uris":["http://zotero.org/users/453153/items/CM5D74NE"],"uri":["http://zotero.org/users/45</vt:lpwstr>
  </property>
  <property fmtid="{D5CDD505-2E9C-101B-9397-08002B2CF9AE}" pid="499" name="ZOTERO_BREF_MvuS6UZPA7ldYa6DBn9sa_2">
    <vt:lpwstr>3153/items/CM5D74NE"],"itemData":{"id":1124,"type":"article-journal","title":"Glass transitions and thermodynamic properties of amorphous SiO&lt;sub&gt;2&lt;/sub&gt;, NaAlSi&lt;sub&gt;n&lt;/sub&gt;O&lt;sub&gt;2n+2&lt;/sub&gt; and KAlSi&lt;sub&gt;3&lt;/sub&gt;O&lt;sub&gt;8&lt;/sub&gt;","container-title":"Geochimica</vt:lpwstr>
  </property>
  <property fmtid="{D5CDD505-2E9C-101B-9397-08002B2CF9AE}" pid="500" name="ZOTERO_BREF_MvuS6UZPA7ldYa6DBn9sa_3">
    <vt:lpwstr> et Cosmochimica Acta","page":"453-470","volume":"48","issue":"3","source":"ScienceDirect","abstract":"A drop calorimetric study, between 900 and 1800 K, of amorphous SiO2, NaAlSi3O8, NaAlSi2O6, NaAlSiO4 and KAlSi3O8 shows the increase in heat capacity wh</vt:lpwstr>
  </property>
  <property fmtid="{D5CDD505-2E9C-101B-9397-08002B2CF9AE}" pid="501" name="ZOTERO_BREF_MvuS6UZPA7ldYa6DBn9sa_4">
    <vt:lpwstr>ich results from glass transitions. For these glasses, the fictive temperature has a negligible effect on the heat capacity above room temperature, but it has an important influence on the enthalpy of formation as obtained from solution calorimetry. From </vt:lpwstr>
  </property>
  <property fmtid="{D5CDD505-2E9C-101B-9397-08002B2CF9AE}" pid="502" name="ZOTERO_BREF_MvuS6UZPA7ldYa6DBn9sa_5">
    <vt:lpwstr>these results and published Cp and enthalpy of solution data, several properties have been calculated: the enthalpies of fusion of high albite, nepheline, Jadeite and high sanidine, the thermodynamic functions of amorphous NaAlSi3O8 and KAlSi3O8 between 0</vt:lpwstr>
  </property>
  <property fmtid="{D5CDD505-2E9C-101B-9397-08002B2CF9AE}" pid="503" name="ZOTERO_BREF_MvuS6UZPA7ldYa6DBn9sa_6">
    <vt:lpwstr> and 2000 K, and some mixing properties of liquids along the join SiO2-NaAlSi3O8. The latter data suggest that these liquids behave more closely as athermal solutions than as regular solutions.","DOI":"10.1016/0016-7037(84)90274-6","ISSN":"0016-7037","jou</vt:lpwstr>
  </property>
  <property fmtid="{D5CDD505-2E9C-101B-9397-08002B2CF9AE}" pid="504" name="ZOTERO_BREF_MvuS6UZPA7ldYa6DBn9sa_7">
    <vt:lpwstr>rnalAbbreviation":"Geochimica et Cosmochimica Acta","author":[{"family":"Richet","given":"Pascal"},{"family":"Bottinga","given":"Yan"}],"issued":{"date-parts":[["1984",3,1]]}}}],"schema":"https://github.com/citation-style-language/schema/raw/master/csl-ci</vt:lpwstr>
  </property>
  <property fmtid="{D5CDD505-2E9C-101B-9397-08002B2CF9AE}" pid="505" name="ZOTERO_BREF_MvuS6UZPA7ldYa6DBn9sa_8">
    <vt:lpwstr>tation.json"}</vt:lpwstr>
  </property>
  <property fmtid="{D5CDD505-2E9C-101B-9397-08002B2CF9AE}" pid="506" name="ZOTERO_BREF_NIXXVOVCPnq3Qs26qJAnz_1">
    <vt:lpwstr>ZOTERO_TEMP </vt:lpwstr>
  </property>
  <property fmtid="{D5CDD505-2E9C-101B-9397-08002B2CF9AE}" pid="507" name="ZOTERO_BREF_NaW5z3DlzzF4_1">
    <vt:lpwstr>ZOTERO_ITEM CSL_CITATION {"citationID":"2lZICDMR","properties":{"formattedCitation":"({\\i{}24})","plainCitation":"(24)","noteIndex":0},"citationItems":[{"id":549,"uris":["http://zotero.org/users/453153/items/S5FSZGBZ"],"uri":["http://zotero.org/users/453</vt:lpwstr>
  </property>
  <property fmtid="{D5CDD505-2E9C-101B-9397-08002B2CF9AE}" pid="508" name="ZOTERO_BREF_NaW5z3DlzzF4_2">
    <vt:lpwstr>153/items/S5FSZGBZ"],"itemData":{"id":549,"type":"article-journal","title":"Exafs and the structure of glass","container-title":"Journal of Non-Crystalline Solids","page":"203-217","volume":"71","author":[{"family":"Greaves","given":"G. N."}],"issued":{"d</vt:lpwstr>
  </property>
  <property fmtid="{D5CDD505-2E9C-101B-9397-08002B2CF9AE}" pid="509" name="ZOTERO_BREF_NaW5z3DlzzF4_3">
    <vt:lpwstr>ate-parts":[["1985"]]}}}],"schema":"https://github.com/citation-style-language/schema/raw/master/csl-citation.json"}</vt:lpwstr>
  </property>
  <property fmtid="{D5CDD505-2E9C-101B-9397-08002B2CF9AE}" pid="510" name="ZOTERO_BREF_NzojJANvu1JR_1">
    <vt:lpwstr>ZOTERO_ITEM CSL_CITATION {"citationID":"oXgAJJz5","properties":{"formattedCitation":"({\\i{}5})","plainCitation":"(5)","noteIndex":0},"citationItems":[{"id":6023,"uris":["http://zotero.org/users/453153/items/UPPVK9KT"],"uri":["http://zotero.org/users/4531</vt:lpwstr>
  </property>
  <property fmtid="{D5CDD505-2E9C-101B-9397-08002B2CF9AE}" pid="511" name="ZOTERO_BREF_NzojJANvu1JR_2">
    <vt:lpwstr>53/items/UPPVK9KT"],"itemData":{"id":6023,"type":"book","edition":"Elsevier","title":"CALPHAD (calculation of phase diagrams): a comprehensive guide","author":[{"family":"Saunders","given":"N."},{"family":"Miodownik","given":"A."}],"issued":{"date-parts":</vt:lpwstr>
  </property>
  <property fmtid="{D5CDD505-2E9C-101B-9397-08002B2CF9AE}" pid="512" name="ZOTERO_BREF_NzojJANvu1JR_3">
    <vt:lpwstr>[["1998"]]}}}],"schema":"https://github.com/citation-style-language/schema/raw/master/csl-citation.json"}</vt:lpwstr>
  </property>
  <property fmtid="{D5CDD505-2E9C-101B-9397-08002B2CF9AE}" pid="513" name="ZOTERO_BREF_OCA7TPPQYnbp5EJOFOzZT_1">
    <vt:lpwstr>ZOTERO_ITEM CSL_CITATION {"citationID":"iBXCtlWP","properties":{"formattedCitation":"({\\i{}36})","plainCitation":"(36)","noteIndex":0},"citationItems":[{"id":1714,"uris":["http://zotero.org/users/453153/items/B5MCEI5D"],"uri":["http://zotero.org/users/45</vt:lpwstr>
  </property>
  <property fmtid="{D5CDD505-2E9C-101B-9397-08002B2CF9AE}" pid="514" name="ZOTERO_BREF_OCA7TPPQYnbp5EJOFOzZT_2">
    <vt:lpwstr>3153/items/B5MCEI5D"],"itemData":{"id":1714,"type":"article-journal","title":"Poisson's ratio and modern materials","container-title":"Nature Materials","page":"823-837","volume":"10","issue":"11","source":"www.nature.com","abstract":"In comparing a mater</vt:lpwstr>
  </property>
  <property fmtid="{D5CDD505-2E9C-101B-9397-08002B2CF9AE}" pid="515" name="ZOTERO_BREF_OCA7TPPQYnbp5EJOFOzZT_3">
    <vt:lpwstr>ial's resistance to distort under mechanical load rather than to alter in volume, Poisson's ratio offers the fundamental metric by which to compare the performance of any material when strained elastically. The numerical limits are set by ½ and −1, betwee</vt:lpwstr>
  </property>
  <property fmtid="{D5CDD505-2E9C-101B-9397-08002B2CF9AE}" pid="516" name="ZOTERO_BREF_OCA7TPPQYnbp5EJOFOzZT_4">
    <vt:lpwstr>n which all stable isotropic materials are found. With new experiments, computational methods and routes to materials synthesis, we assess what Poisson's ratio means in the contemporary understanding of the mechanical characteristics of modern materials. </vt:lpwstr>
  </property>
  <property fmtid="{D5CDD505-2E9C-101B-9397-08002B2CF9AE}" pid="517" name="ZOTERO_BREF_OCA7TPPQYnbp5EJOFOzZT_5">
    <vt:lpwstr>Central to these recent advances, we emphasize the significance of relationships outside the elastic limit between Poisson's ratio and densification, connectivity, ductility and the toughness of solids; and their association with the dynamic properties of</vt:lpwstr>
  </property>
  <property fmtid="{D5CDD505-2E9C-101B-9397-08002B2CF9AE}" pid="518" name="ZOTERO_BREF_OCA7TPPQYnbp5EJOFOzZT_6">
    <vt:lpwstr> the liquids from which they were condensed and into which they melt.\nView full text","DOI":"10.1038/nmat3134","ISSN":"1476-1122","journalAbbreviation":"Nat Mater","language":"en","author":[{"family":"Greaves","given":"G. N."},{"family":"Greer","given":"</vt:lpwstr>
  </property>
  <property fmtid="{D5CDD505-2E9C-101B-9397-08002B2CF9AE}" pid="519" name="ZOTERO_BREF_OCA7TPPQYnbp5EJOFOzZT_7">
    <vt:lpwstr>A. L."},{"family":"Lakes","given":"R. S."},{"family":"Rouxel","given":"T."}],"issued":{"date-parts":[["2011",11]]}}}],"schema":"https://github.com/citation-style-language/schema/raw/master/csl-citation.json"} </vt:lpwstr>
  </property>
  <property fmtid="{D5CDD505-2E9C-101B-9397-08002B2CF9AE}" pid="520" name="ZOTERO_BREF_OPTmknpRry3k_1">
    <vt:lpwstr>ZOTERO_ITEM CSL_CITATION {"citationID":"aeol49kipi","properties":{"formattedCitation":"({\\i{}13})","plainCitation":"(13)","noteIndex":0},"citationItems":[{"id":4520,"uris":["http://zotero.org/users/453153/items/AW7FU9FG"],"uri":["http://zotero.org/users/</vt:lpwstr>
  </property>
  <property fmtid="{D5CDD505-2E9C-101B-9397-08002B2CF9AE}" pid="521" name="ZOTERO_BREF_OPTmknpRry3k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522" name="ZOTERO_BREF_OPTmknpRry3k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523" name="ZOTERO_BREF_OPTmknpRry3k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524" name="ZOTERO_BREF_OPTmknpRry3k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525" name="ZOTERO_BREF_OPTmknpRry3k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526" name="ZOTERO_BREF_OPTmknpRry3k_7">
    <vt:lpwstr>magma","volume":"552","author":[{"family":"Di Genova","given":"D."},{"family":"Kolzenburg","given":"S."},{"family":"Wiesmaier","given":"S."},{"family":"Dallanave","given":"E."},{"family":"Neuville","given":"D. R."},{"family":"Hess","given":"K. U."},{"fami</vt:lpwstr>
  </property>
  <property fmtid="{D5CDD505-2E9C-101B-9397-08002B2CF9AE}" pid="527" name="ZOTERO_BREF_OPTmknpRry3k_8">
    <vt:lpwstr>ly":"Dingwell","given":"D. B."}],"issued":{"date-parts":[["2017",12]]}}}],"schema":"https://github.com/citation-style-language/schema/raw/master/csl-citation.json"}</vt:lpwstr>
  </property>
  <property fmtid="{D5CDD505-2E9C-101B-9397-08002B2CF9AE}" pid="528" name="ZOTERO_BREF_OUWSw2t3oef9khN7XhCXA_1">
    <vt:lpwstr>ZOTERO_ITEM CSL_CITATION {"citationID":"Eu9ZGPc4","properties":{"formattedCitation":"(e.g. {\\i{}10})","plainCitation":"(e.g. 10)","noteIndex":0},"citationItems":[{"id":1175,"uris":["http://zotero.org/users/453153/items/5GE3I8II"],"uri":["http://zotero.or</vt:lpwstr>
  </property>
  <property fmtid="{D5CDD505-2E9C-101B-9397-08002B2CF9AE}" pid="529" name="ZOTERO_BREF_OUWSw2t3oef9khN7XhCXA_2">
    <vt:lpwstr>g/users/453153/items/5GE3I8II"],"itemData":{"id":1175,"type":"article-journal","title":"Viscosity of magmatic liquids: A model","container-title":"Earth and Planetary Science Letters","page":"123-134","volume":"271","issue":"1-4","source":"CrossRef","DOI"</vt:lpwstr>
  </property>
  <property fmtid="{D5CDD505-2E9C-101B-9397-08002B2CF9AE}" pid="530" name="ZOTERO_BREF_OUWSw2t3oef9khN7XhCXA_3">
    <vt:lpwstr>:"10.1016/j.epsl.2008.03.038","ISSN":"0012821X","title-short":"Viscosity of magmatic liquids","language":"en","author":[{"family":"Giordano","given":"D."},{"family":"Russell","given":"J. K."},{"family":"Dingwell","given":"D. B."}],"issued":{"date-parts":[</vt:lpwstr>
  </property>
  <property fmtid="{D5CDD505-2E9C-101B-9397-08002B2CF9AE}" pid="531" name="ZOTERO_BREF_OUWSw2t3oef9khN7XhCXA_4">
    <vt:lpwstr>["2008",7]]}},"prefix":"e.g."}],"schema":"https://github.com/citation-style-language/schema/raw/master/csl-citation.json"}</vt:lpwstr>
  </property>
  <property fmtid="{D5CDD505-2E9C-101B-9397-08002B2CF9AE}" pid="532" name="ZOTERO_BREF_OdoS9AMAoZde0T5QROXIE_1">
    <vt:lpwstr>ZOTERO_ITEM CSL_CITATION {"citationID":"VbAoxo83","properties":{"formattedCitation":"({\\i{}7})","plainCitation":"(7)","noteIndex":0},"citationItems":[{"id":59,"uris":["http://zotero.org/users/453153/items/PJAXRXCI"],"uri":["http://zotero.org/users/453153</vt:lpwstr>
  </property>
  <property fmtid="{D5CDD505-2E9C-101B-9397-08002B2CF9AE}" pid="533" name="ZOTERO_BREF_OdoS9AMAoZde0T5QROXIE_10">
    <vt:lpwstr>stalline Solids","author":[{"family":"Le Losq","given":"C."},{"family":"Neuville","given":"D. R."}],"issued":{"date-parts":[["2017",5,1]]}}}],"schema":"https://github.com/citation-style-language/schema/raw/master/csl-citation.json"}</vt:lpwstr>
  </property>
  <property fmtid="{D5CDD505-2E9C-101B-9397-08002B2CF9AE}" pid="534" name="ZOTERO_BREF_OdoS9AMAoZde0T5QROXIE_2">
    <vt:lpwstr>/items/PJAXRXCI"],"itemData":{"id":59,"type":"article-journal","title":"Molecular structure, configurational entropy and viscosity of silicate melts: Link through the Adam and Gibbs theory of viscous flow","container-title":"Journal of Non-Crystalline Sol</vt:lpwstr>
  </property>
  <property fmtid="{D5CDD505-2E9C-101B-9397-08002B2CF9AE}" pid="535" name="ZOTERO_BREF_OdoS9AMAoZde0T5QROXIE_3">
    <vt:lpwstr>ids","page":"175-188","volume":"463","source":"ScienceDirect","abstract":"The Adam and Gibbs theory depicts the viscous flow of silicate melts as governed by the cooperative re-arrangement of molecular sub-systems. Considering that such subsystems involve</vt:lpwstr>
  </property>
  <property fmtid="{D5CDD505-2E9C-101B-9397-08002B2CF9AE}" pid="536" name="ZOTERO_BREF_OdoS9AMAoZde0T5QROXIE_4">
    <vt:lpwstr> the silicate Qn units (n = number of bridging oxygens), this study presents a model that links the Qn unit fractions to the melt configurational entropy at the glass transition temperature Tg, Sconf(Tg), and finally, to its viscosity η. With 13 adjustabl</vt:lpwstr>
  </property>
  <property fmtid="{D5CDD505-2E9C-101B-9397-08002B2CF9AE}" pid="537" name="ZOTERO_BREF_OdoS9AMAoZde0T5QROXIE_5">
    <vt:lpwstr>e parameters, the model reproduces η and Tg of melts in the Na2O-K2O-SiO2 system (60 ≤ [SiO2] ≤ 100 mol%) with 1σ standard deviations of 0.18 log unit and 10.6°, respectively.\nThe model helps understanding the links between the melt chemical composition,</vt:lpwstr>
  </property>
  <property fmtid="{D5CDD505-2E9C-101B-9397-08002B2CF9AE}" pid="538" name="ZOTERO_BREF_OdoS9AMAoZde0T5QROXIE_6">
    <vt:lpwstr> structure, Sconf and η. For instance, small compositional changes in highly polymerized melts generate important changes in their Sconf(Tg) because of an excess of entropy generated by mixing Si between Q4 and Q3 units. Changing the melt silica concentra</vt:lpwstr>
  </property>
  <property fmtid="{D5CDD505-2E9C-101B-9397-08002B2CF9AE}" pid="539" name="ZOTERO_BREF_OdoS9AMAoZde0T5QROXIE_7">
    <vt:lpwstr>tion affects the Qn unit distribution, this resulting in non-linear changes in the topological contribution to Sconf(Tg). The model also indicates that, at [SiO2] ≥ 60 mol%, the mixed alkali effect has negligible impact on the silicate glass Qn unit distr</vt:lpwstr>
  </property>
  <property fmtid="{D5CDD505-2E9C-101B-9397-08002B2CF9AE}" pid="540" name="ZOTERO_BREF_OdoS9AMAoZde0T5QROXIE_8">
    <vt:lpwstr>ibution, as corroborated by Raman spectroscopy data on mixed Na-K tri- and tetrasilicate glasses. Such model may be critical to link the melt structure to its physical and thermodynamic properties, but its refinement requires further high-quality quantita</vt:lpwstr>
  </property>
  <property fmtid="{D5CDD505-2E9C-101B-9397-08002B2CF9AE}" pid="541" name="ZOTERO_BREF_OdoS9AMAoZde0T5QROXIE_9">
    <vt:lpwstr>tive structural data on silicate and aluminosilicate melts.","DOI":"10.1016/j.jnoncrysol.2017.02.010","ISSN":"0022-3093","title-short":"Molecular structure, configurational entropy and viscosity of silicate melts","journalAbbreviation":"Journal of Non-Cry</vt:lpwstr>
  </property>
  <property fmtid="{D5CDD505-2E9C-101B-9397-08002B2CF9AE}" pid="542" name="ZOTERO_BREF_PrIPc8rm7ThTnoWxwcFmP_1">
    <vt:lpwstr>ZOTERO_TEMP </vt:lpwstr>
  </property>
  <property fmtid="{D5CDD505-2E9C-101B-9397-08002B2CF9AE}" pid="543" name="ZOTERO_BREF_QOd9e3b1Jc3s_1">
    <vt:lpwstr>ZOTERO_ITEM CSL_CITATION {"citationID":"a252c9n3atm","properties":{"formattedCitation":"({\\i{}13})","plainCitation":"(13)","noteIndex":0},"citationItems":[{"id":4520,"uris":["http://zotero.org/users/453153/items/AW7FU9FG"],"uri":["http://zotero.org/users</vt:lpwstr>
  </property>
  <property fmtid="{D5CDD505-2E9C-101B-9397-08002B2CF9AE}" pid="544" name="ZOTERO_BREF_QOd9e3b1Jc3s_2">
    <vt:lpwstr>/453153/items/AW7FU9FG"],"itemData":{"id":4520,"type":"article-journal","abstract":"&lt;p&gt;Calcalkaline rhyolites produce the largest explosive volcanic eruptions, but these eruptions can switch repeatedly between being effusive and explosive. This is difficu</vt:lpwstr>
  </property>
  <property fmtid="{D5CDD505-2E9C-101B-9397-08002B2CF9AE}" pid="545" name="ZOTERO_BREF_QOd9e3b1Jc3s_3">
    <vt:lpwstr>lt to attribute to the rheological effects of magma water content or crystallinity. Danilo Di Genova and co-authors report the viscosity of a series of melts spanning the compositional range of the Yellowstone rhyolitic volcanic system. They find that, wi</vt:lpwstr>
  </property>
  <property fmtid="{D5CDD505-2E9C-101B-9397-08002B2CF9AE}" pid="546" name="ZOTERO_BREF_QOd9e3b1Jc3s_4">
    <vt:lpwstr>thin a narrow compositional zone, melt viscosity increases by up to two orders of magnitude, which they propose to be the consequence of melt structure reorganization. The authors confirm that such a compositional tipping point exists in the global geoche</vt:lpwstr>
  </property>
  <property fmtid="{D5CDD505-2E9C-101B-9397-08002B2CF9AE}" pid="547" name="ZOTERO_BREF_QOd9e3b1Jc3s_5">
    <vt:lpwstr>mical record of rhyolites, which separates effusive from explosive deposits. They conclude that the anhydrous (water-free) composition of calcalkaline rhyolites is decisive in determining mobilization and eruption dynamics of the Earth's largest volcanic </vt:lpwstr>
  </property>
  <property fmtid="{D5CDD505-2E9C-101B-9397-08002B2CF9AE}" pid="548" name="ZOTERO_BREF_QOd9e3b1Jc3s_6">
    <vt:lpwstr>systems.&lt;/p&gt;","container-title":"Nature","DOI":"10.1038/nature24488","ISSN":"1476-4687","issue":"7684","language":"En","page":"235","source":"www.nature.com","title":"A compositional tipping point governing the mobilization and eruption style of rhyolitic</vt:lpwstr>
  </property>
  <property fmtid="{D5CDD505-2E9C-101B-9397-08002B2CF9AE}" pid="549" name="ZOTERO_BREF_QOd9e3b1Jc3s_7">
    <vt:lpwstr> magma","volume":"552","author":[{"family":"Di Genova","given":"D."},{"family":"Kolzenburg","given":"S."},{"family":"Wiesmaier","given":"S."},{"family":"Dallanave","given":"E."},{"family":"Neuville","given":"D. R."},{"family":"Hess","given":"K. U."},{"fam</vt:lpwstr>
  </property>
  <property fmtid="{D5CDD505-2E9C-101B-9397-08002B2CF9AE}" pid="550" name="ZOTERO_BREF_QOd9e3b1Jc3s_8">
    <vt:lpwstr>ily":"Dingwell","given":"D. B."}],"issued":{"date-parts":[["2017",12]]}}}],"schema":"https://github.com/citation-style-language/schema/raw/master/csl-citation.json"}</vt:lpwstr>
  </property>
  <property fmtid="{D5CDD505-2E9C-101B-9397-08002B2CF9AE}" pid="551" name="ZOTERO_BREF_QRxVowb6IKIY_1">
    <vt:lpwstr>ZOTERO_ITEM CSL_CITATION {"citationID":"hSXDyIlR","properties":{"formattedCitation":"({\\i{}17})","plainCitation":"(17)","noteIndex":0},"citationItems":[{"id":4754,"uris":["http://zotero.org/users/453153/items/848542VW"],"uri":["http://zotero.org/users/45</vt:lpwstr>
  </property>
  <property fmtid="{D5CDD505-2E9C-101B-9397-08002B2CF9AE}" pid="552" name="ZOTERO_BREF_QRxVowb6IKIY_2">
    <vt:lpwstr>3153/items/848542VW"],"itemData":{"id":4754,"type":"paper-conference","title":"Bagging Predictors","container-title":"Machine Learning","page":"123–140","source":"CiteSeer","abstract":"Bagging predictors is a method for generating multiple versions of a p</vt:lpwstr>
  </property>
  <property fmtid="{D5CDD505-2E9C-101B-9397-08002B2CF9AE}" pid="553" name="ZOTERO_BREF_QRxVowb6IKIY_3">
    <vt:lpwstr>redictor and using these to get an aggregated predictor. The aggregation averages over the versions when predicting a numerical outcome and does a plurality vote when predicting a class. The multiple versions are formed by making bootstrap replicates of t</vt:lpwstr>
  </property>
  <property fmtid="{D5CDD505-2E9C-101B-9397-08002B2CF9AE}" pid="554" name="ZOTERO_BREF_QRxVowb6IKIY_4">
    <vt:lpwstr>he learning set and using these as new learning sets. Tests on real and simulated data sets using classification and regression trees and subset selection in linear regression show that bagging can give substantial gains in accuracy. The vital element is </vt:lpwstr>
  </property>
  <property fmtid="{D5CDD505-2E9C-101B-9397-08002B2CF9AE}" pid="555" name="ZOTERO_BREF_QRxVowb6IKIY_5">
    <vt:lpwstr>the instability of the prediction method. If perturbing the learning set can cause significant changes in the predictor constructed, then bagging can improve accuracy. 1. Introduction A learning set of L consists of data f(y n ; x n ), n = 1; : : : ; Ng w</vt:lpwstr>
  </property>
  <property fmtid="{D5CDD505-2E9C-101B-9397-08002B2CF9AE}" pid="556" name="ZOTERO_BREF_QRxVowb6IKIY_6">
    <vt:lpwstr>here the y's are either class labels or a numerical response. We have a procedure for using this learning set to form a predictor '(x; L) --- if the input is x we ...","author":[{"family":"Breiman","given":"Leo"},{"family":"Breiman","given":"Leo"}],"issue</vt:lpwstr>
  </property>
  <property fmtid="{D5CDD505-2E9C-101B-9397-08002B2CF9AE}" pid="557" name="ZOTERO_BREF_QRxVowb6IKIY_7">
    <vt:lpwstr>d":{"date-parts":[["1996"]]}}}],"schema":"https://github.com/citation-style-language/schema/raw/master/csl-citation.json"}</vt:lpwstr>
  </property>
  <property fmtid="{D5CDD505-2E9C-101B-9397-08002B2CF9AE}" pid="558" name="ZOTERO_BREF_QdQ703c8clvz_1">
    <vt:lpwstr/>
  </property>
  <property fmtid="{D5CDD505-2E9C-101B-9397-08002B2CF9AE}" pid="559" name="ZOTERO_BREF_QegZ3Jl7333aj35Hwg8xg_1">
    <vt:lpwstr>ZOTERO_ITEM CSL_CITATION {"citationID":"qR4qNvV3","properties":{"formattedCitation":"[e.g. 20,21]","plainCitation":"[e.g. 20,21]","noteIndex":0},"citationItems":[{"id":899,"uris":["http://zotero.org/users/453153/items/I2X8PEQ9"],"uri":["http://zotero.org/</vt:lpwstr>
  </property>
  <property fmtid="{D5CDD505-2E9C-101B-9397-08002B2CF9AE}" pid="560" name="ZOTERO_BREF_QegZ3Jl7333aj35Hwg8xg_2">
    <vt:lpwstr>users/453153/items/I2X8PEQ9"],"itemData":{"id":899,"type":"article-journal","title":"Viscosity regimes of homogeneous silicate melts","container-title":"American Mineralogist","page":"305–318","volume":"80","issue":"3-4","source":"Google Scholar","author"</vt:lpwstr>
  </property>
  <property fmtid="{D5CDD505-2E9C-101B-9397-08002B2CF9AE}" pid="561" name="ZOTERO_BREF_QegZ3Jl7333aj35Hwg8xg_3">
    <vt:lpwstr>:[{"family":"Bottinga","given":"Yan"},{"family":"Richet","given":"Pascal"},{"family":"Sipp","given":"Anne"}],"issued":{"date-parts":[["1995"]]}},"prefix":"e.g."},{"id":124,"uris":["http://zotero.org/users/453153/items/B5PSJSIV"],"uri":["http://zotero.org/</vt:lpwstr>
  </property>
  <property fmtid="{D5CDD505-2E9C-101B-9397-08002B2CF9AE}" pid="562" name="ZOTERO_BREF_QegZ3Jl7333aj35Hwg8xg_4">
    <vt:lpwstr>users/453153/items/B5PSJSIV"],"itemData":{"id":124,"type":"article-journal","title":"Silicate melt structural relaxation: rheology, kinetics, and Adam-Gibbs theory","container-title":"Chemical Geology","page":"129-141","volume":"128","author":[{"family":"</vt:lpwstr>
  </property>
  <property fmtid="{D5CDD505-2E9C-101B-9397-08002B2CF9AE}" pid="563" name="ZOTERO_BREF_QegZ3Jl7333aj35Hwg8xg_5">
    <vt:lpwstr>Bottinga","given":"Y."},{"family":"Richet","given":"P."}],"issued":{"date-parts":[["1996"]]}}}],"schema":"https://github.com/citation-style-language/schema/raw/master/csl-citation.json"} </vt:lpwstr>
  </property>
  <property fmtid="{D5CDD505-2E9C-101B-9397-08002B2CF9AE}" pid="564" name="ZOTERO_BREF_Qt6nXzC28ZkH_1">
    <vt:lpwstr>ZOTERO_ITEM CSL_CITATION {"citationID":"a1eh6ab6bdt","properties":{"formattedCitation":"({\\i{}22})","plainCitation":"(22)","noteIndex":0},"citationItems":[{"id":1328,"uris":["http://zotero.org/users/453153/items/CZT3JPVA"],"uri":["http://zotero.org/users</vt:lpwstr>
  </property>
  <property fmtid="{D5CDD505-2E9C-101B-9397-08002B2CF9AE}" pid="565" name="ZOTERO_BREF_Qt6nXzC28ZkH_2">
    <vt:lpwstr>/453153/items/CZT3JPVA"],"itemData":{"id":1328,"type":"article-journal","container-title":"Geochimica et Cosmochimica Acta","DOI":"10.1016/j.gca.2013.11.010","ISSN":"00167037","language":"en","page":"495-517","source":"CrossRef","title":"The role of Al&lt;su</vt:lpwstr>
  </property>
  <property fmtid="{D5CDD505-2E9C-101B-9397-08002B2CF9AE}" pid="566" name="ZOTERO_BREF_Qt6nXzC28ZkH_3">
    <vt:lpwstr>p&gt;3+&lt;/sup&gt; on rheology and structural changes of sodium silicate and aluminosilicate glasses and melts.","volume":"126","author":[{"family":"Le Losq","given":"C."},{"family":"Neuville","given":"D. R."},{"family":"Florian","given":"P."},{"family":"Henderso</vt:lpwstr>
  </property>
  <property fmtid="{D5CDD505-2E9C-101B-9397-08002B2CF9AE}" pid="567" name="ZOTERO_BREF_Qt6nXzC28ZkH_4">
    <vt:lpwstr>n","given":"G. S."},{"family":"Massiot","given":"D."}],"issued":{"date-parts":[["2014",2]]}}}],"schema":"https://github.com/citation-style-language/schema/raw/master/csl-citation.json"}</vt:lpwstr>
  </property>
  <property fmtid="{D5CDD505-2E9C-101B-9397-08002B2CF9AE}" pid="568" name="ZOTERO_BREF_R4OuvrObWbh3j0Opwg88b_1">
    <vt:lpwstr>ZOTERO_ITEM CSL_CITATION {"citationID":"EDw2YGpr","properties":{"formattedCitation":"({\\i{}1}, {\\i{}20})","plainCitation":"(1, 20)","noteIndex":0},"citationItems":[{"id":2408,"uris":["http://zotero.org/users/453153/items/6F3ZQ4UW"],"uri":["http://zotero</vt:lpwstr>
  </property>
  <property fmtid="{D5CDD505-2E9C-101B-9397-08002B2CF9AE}" pid="569" name="ZOTERO_BREF_R4OuvrObWbh3j0Opwg88b_10">
    <vt:lpwstr>central to understanding industrial and geological processes.","DOI":"10.1038/s41598-017-16741-3","ISSN":"2045-2322","shortTitle":"Percolation channels","language":"En","author":[{"family":"Le Losq","given":"C."},{"family":"Neuville","given":"D. R."},{"fa</vt:lpwstr>
  </property>
  <property fmtid="{D5CDD505-2E9C-101B-9397-08002B2CF9AE}" pid="570" name="ZOTERO_BREF_R4OuvrObWbh3j0Opwg88b_11">
    <vt:lpwstr>mily":"Chen","given":"W."},{"family":"Florian","given":"P."},{"family":"Massiot","given":"D."},{"family":"Zhou","given":"Z."},{"family":"Greaves","given":"G. N."}],"issued":{"date-parts":[["2017",12]]}}}],"schema":"https://github.com/citation-style-langua</vt:lpwstr>
  </property>
  <property fmtid="{D5CDD505-2E9C-101B-9397-08002B2CF9AE}" pid="571" name="ZOTERO_BREF_R4OuvrObWbh3j0Opwg88b_12">
    <vt:lpwstr>ge/schema/raw/master/csl-citation.json"}</vt:lpwstr>
  </property>
  <property fmtid="{D5CDD505-2E9C-101B-9397-08002B2CF9AE}" pid="572" name="ZOTERO_BREF_R4OuvrObWbh3j0Opwg88b_2">
    <vt:lpwstr>.org/users/453153/items/6F3ZQ4UW"],"itemData":{"id":2408,"type":"article-journal","title":"Reconciling ionic-transport properties with atomic structure in oxide glasses","container-title":"Physical Review B","page":"6358-6380","volume":"52","issue":"9","D</vt:lpwstr>
  </property>
  <property fmtid="{D5CDD505-2E9C-101B-9397-08002B2CF9AE}" pid="573" name="ZOTERO_BREF_R4OuvrObWbh3j0Opwg88b_3">
    <vt:lpwstr>OI":"10.1103/PhysRevB.52.6358","journalAbbreviation":"Phys. Rev. B","author":[{"family":"Greaves","given":"G. N."},{"family":"Ngai","given":"K. L."}],"issued":{"date-parts":[["1995"]]}}},{"id":4406,"uris":["http://zotero.org/users/453153/items/6VDKVSXJ"],</vt:lpwstr>
  </property>
  <property fmtid="{D5CDD505-2E9C-101B-9397-08002B2CF9AE}" pid="574" name="ZOTERO_BREF_R4OuvrObWbh3j0Opwg88b_4">
    <vt:lpwstr>"uri":["http://zotero.org/users/453153/items/6VDKVSXJ"],"itemData":{"id":4406,"type":"article-journal","title":"Percolation channels: a universal idea to describe the atomic structure and dynamics of glasses and melts","container-title":"Scientific Report</vt:lpwstr>
  </property>
  <property fmtid="{D5CDD505-2E9C-101B-9397-08002B2CF9AE}" pid="575" name="ZOTERO_BREF_R4OuvrObWbh3j0Opwg88b_5">
    <vt:lpwstr>s","page":"16490","volume":"7","issue":"1","source":"www.nature.com","abstract":"Understanding the links between chemical composition, nano-structure and the dynamic properties of silicate melts and glasses is fundamental to both Earth and Materials Scien</vt:lpwstr>
  </property>
  <property fmtid="{D5CDD505-2E9C-101B-9397-08002B2CF9AE}" pid="576" name="ZOTERO_BREF_R4OuvrObWbh3j0Opwg88b_6">
    <vt:lpwstr>ces. Central to this is whether the distribution of mobile metallic ions is random or not. In silicate systems, such as window glass, it is well-established that the short-range structure is not random but metal ions cluster, forming percolation channels </vt:lpwstr>
  </property>
  <property fmtid="{D5CDD505-2E9C-101B-9397-08002B2CF9AE}" pid="577" name="ZOTERO_BREF_R4OuvrObWbh3j0Opwg88b_7">
    <vt:lpwstr>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578" name="ZOTERO_BREF_R4OuvrObWbh3j0Opwg88b_8">
    <vt:lpwstr>        − tetrahedra, but until now clustering has not been confirmed. Here we report how major changes in melt viscosity, together with glass Raman and Nuclear Magnetic Resonance measurements and Molecular Dynamics simulations, demonstrate that metal ion</vt:lpwstr>
  </property>
  <property fmtid="{D5CDD505-2E9C-101B-9397-08002B2CF9AE}" pid="579" name="ZOTERO_BREF_R4OuvrObWbh3j0Opwg88b_9">
    <vt:lpwstr>s nano-segregate into percolation channels, making this a universal phenomenon of oxide glasses and melts. Furthermore, we can explain how, in both single and mixed alkali compositions, metal ion clustering and percolation radically affect melt mobility, </vt:lpwstr>
  </property>
  <property fmtid="{D5CDD505-2E9C-101B-9397-08002B2CF9AE}" pid="580" name="ZOTERO_BREF_R5rQK3AwAvOJT51jNd5lR_1">
    <vt:lpwstr>ZOTERO_ITEM CSL_CITATION {"citationID":"GD9peP2f","properties":{"formattedCitation":"({\\i{}37})","plainCitation":"(37)","noteIndex":0},"citationItems":[{"id":1714,"uris":["http://zotero.org/users/453153/items/B5MCEI5D"],"uri":["http://zotero.org/users/45</vt:lpwstr>
  </property>
  <property fmtid="{D5CDD505-2E9C-101B-9397-08002B2CF9AE}" pid="581" name="ZOTERO_BREF_R5rQK3AwAvOJT51jNd5lR_2">
    <vt:lpwstr>3153/items/B5MCEI5D"],"itemData":{"id":1714,"type":"article-journal","title":"Poisson's ratio and modern materials","container-title":"Nature Materials","page":"823-837","volume":"10","issue":"11","source":"www.nature.com","abstract":"In comparing a mater</vt:lpwstr>
  </property>
  <property fmtid="{D5CDD505-2E9C-101B-9397-08002B2CF9AE}" pid="582" name="ZOTERO_BREF_R5rQK3AwAvOJT51jNd5lR_3">
    <vt:lpwstr>ial's resistance to distort under mechanical load rather than to alter in volume, Poisson's ratio offers the fundamental metric by which to compare the performance of any material when strained elastically. The numerical limits are set by ½ and −1, betwee</vt:lpwstr>
  </property>
  <property fmtid="{D5CDD505-2E9C-101B-9397-08002B2CF9AE}" pid="583" name="ZOTERO_BREF_R5rQK3AwAvOJT51jNd5lR_4">
    <vt:lpwstr>n which all stable isotropic materials are found. With new experiments, computational methods and routes to materials synthesis, we assess what Poisson's ratio means in the contemporary understanding of the mechanical characteristics of modern materials. </vt:lpwstr>
  </property>
  <property fmtid="{D5CDD505-2E9C-101B-9397-08002B2CF9AE}" pid="584" name="ZOTERO_BREF_R5rQK3AwAvOJT51jNd5lR_5">
    <vt:lpwstr>Central to these recent advances, we emphasize the significance of relationships outside the elastic limit between Poisson's ratio and densification, connectivity, ductility and the toughness of solids; and their association with the dynamic properties of</vt:lpwstr>
  </property>
  <property fmtid="{D5CDD505-2E9C-101B-9397-08002B2CF9AE}" pid="585" name="ZOTERO_BREF_R5rQK3AwAvOJT51jNd5lR_6">
    <vt:lpwstr> the liquids from which they were condensed and into which they melt.\nView full text","DOI":"10.1038/nmat3134","ISSN":"1476-1122","journalAbbreviation":"Nat Mater","language":"en","author":[{"family":"Greaves","given":"G. N."},{"family":"Greer","given":"</vt:lpwstr>
  </property>
  <property fmtid="{D5CDD505-2E9C-101B-9397-08002B2CF9AE}" pid="586" name="ZOTERO_BREF_R5rQK3AwAvOJT51jNd5lR_7">
    <vt:lpwstr>A. L."},{"family":"Lakes","given":"R. S."},{"family":"Rouxel","given":"T."}],"issued":{"date-parts":[["2011",11]]}}}],"schema":"https://github.com/citation-style-language/schema/raw/master/csl-citation.json"} </vt:lpwstr>
  </property>
  <property fmtid="{D5CDD505-2E9C-101B-9397-08002B2CF9AE}" pid="587" name="ZOTERO_BREF_RVlH7gQezXnK_1">
    <vt:lpwstr/>
  </property>
  <property fmtid="{D5CDD505-2E9C-101B-9397-08002B2CF9AE}" pid="588" name="ZOTERO_BREF_RlPAoBzAh6r7nvM9eVItJ_1">
    <vt:lpwstr>ZOTERO_ITEM CSL_CITATION {"citationID":"dlbQTQOh","properties":{"formattedCitation":"[23]","plainCitation":"[23]","noteIndex":0},"citationItems":[{"id":1338,"uris":["http://zotero.org/users/453153/items/MAEM4I4T"],"uri":["http://zotero.org/users/453153/it</vt:lpwstr>
  </property>
  <property fmtid="{D5CDD505-2E9C-101B-9397-08002B2CF9AE}" pid="589" name="ZOTERO_BREF_RlPAoBzAh6r7nvM9eVItJ_10">
    <vt:lpwstr>l-citation.json"} </vt:lpwstr>
  </property>
  <property fmtid="{D5CDD505-2E9C-101B-9397-08002B2CF9AE}" pid="590" name="ZOTERO_BREF_RlPAoBzAh6r7nvM9eVItJ_2">
    <vt:lpwstr>ems/MAEM4I4T"],"itemData":{"id":1338,"type":"article-journal","title":"Modelling configurational entropy of silicate melts","container-title":"Chemical Geology","page":"140-151","volume":"461","source":"ScienceDirect","abstract":"The Adam-Gibbs theory pro</vt:lpwstr>
  </property>
  <property fmtid="{D5CDD505-2E9C-101B-9397-08002B2CF9AE}" pid="591" name="ZOTERO_BREF_RlPAoBzAh6r7nvM9eVItJ_3">
    <vt:lpwstr>vides a robust connection between the transport or relaxation properties of melts and their thermochemical properties. In its expanded form: log η = A + B T S c Tg + C p c ln T T g\n\nthe equation has adjustable unknown parameters A, B and Sc (Tg) which c</vt:lpwstr>
  </property>
  <property fmtid="{D5CDD505-2E9C-101B-9397-08002B2CF9AE}" pid="592" name="ZOTERO_BREF_RlPAoBzAh6r7nvM9eVItJ_4">
    <vt:lpwstr>an be estimated from experimental estimates of configurational heat capacity (Cpc), glass transition temperature (Tg) and viscosity (η). Here, we use recently published datasets for anhydrous and hydrous silicate melts and glasses (N ~ 50) for which there</vt:lpwstr>
  </property>
  <property fmtid="{D5CDD505-2E9C-101B-9397-08002B2CF9AE}" pid="593" name="ZOTERO_BREF_RlPAoBzAh6r7nvM9eVItJ_5">
    <vt:lpwstr> are measurements of log η and calorimetric measurements of Cpc and Tg. Our fitting strategy follows the approach developed by previous workers with the sole exception that we assume all silicate melts converge to a common, but unknown, high temperature l</vt:lpwstr>
  </property>
  <property fmtid="{D5CDD505-2E9C-101B-9397-08002B2CF9AE}" pid="594" name="ZOTERO_BREF_RlPAoBzAh6r7nvM9eVItJ_6">
    <vt:lpwstr>imit to melt viscosity (e.g., A = log η∞). Our optimal value for A is − 3.51 ± 0.25. A consequence of a common, high-temperature limit to silicate melt viscosity is that the corresponding model values of glass transition temperature (Tg12), melt fragility</vt:lpwstr>
  </property>
  <property fmtid="{D5CDD505-2E9C-101B-9397-08002B2CF9AE}" pid="595" name="ZOTERO_BREF_RlPAoBzAh6r7nvM9eVItJ_7">
    <vt:lpwstr> (m), and the ratio Cpc/Sc are constrained to lie on a single plane approximated as: Cp c S c = − Tg 12 243399 − m 15.518 + 0.996\n\nthereby establishing a quantitative connection between calorimetric and rheological measurements. Lastly, we show a good c</vt:lpwstr>
  </property>
  <property fmtid="{D5CDD505-2E9C-101B-9397-08002B2CF9AE}" pid="596" name="ZOTERO_BREF_RlPAoBzAh6r7nvM9eVItJ_8">
    <vt:lpwstr>orrespondence between values of Tg12 and fragility (m) from this Adam-Gibbs based model of melt viscosity and values predicted by the GRD viscosity model for multicomponent silicate melts (cf. Giordano et al., 2008).","DOI":"10.1016/j.chemgeo.2016.07.019"</vt:lpwstr>
  </property>
  <property fmtid="{D5CDD505-2E9C-101B-9397-08002B2CF9AE}" pid="597" name="ZOTERO_BREF_RlPAoBzAh6r7nvM9eVItJ_9">
    <vt:lpwstr>,"ISSN":"0009-2541","journalAbbreviation":"Chemical Geology","author":[{"family":"Russell","given":"J. K."},{"family":"Giordano","given":"D."}],"issued":{"date-parts":[["2017"]]}}}],"schema":"https://github.com/citation-style-language/schema/raw/master/cs</vt:lpwstr>
  </property>
  <property fmtid="{D5CDD505-2E9C-101B-9397-08002B2CF9AE}" pid="598" name="ZOTERO_BREF_SlhUK6ODJzCz_1">
    <vt:lpwstr>ZOTERO_ITEM CSL_CITATION {"citationID":"B7zpe96n","properties":{"formattedCitation":"({\\i{}12})","plainCitation":"(12)","noteIndex":0},"citationItems":[{"id":1009,"uris":["http://zotero.org/users/453153/items/CP3UVTPK"],"uri":["http://zotero.org/users/45</vt:lpwstr>
  </property>
  <property fmtid="{D5CDD505-2E9C-101B-9397-08002B2CF9AE}" pid="599" name="ZOTERO_BREF_SlhUK6ODJzCz_2">
    <vt:lpwstr>3153/items/CP3UVTPK"],"itemData":{"id":1009,"type":"article-journal","abstract":"With the configurational entropy theory of relaxation processes of Adam and Gibbs (1965), one predicts that the viscosity depends on temperature according to log η = Ae + BeT</vt:lpwstr>
  </property>
  <property fmtid="{D5CDD505-2E9C-101B-9397-08002B2CF9AE}" pid="600" name="ZOTERO_BREF_SlhUK6ODJzCz_3">
    <vt:lpwstr>Sconf, where Sconf is the configurational entropy of the liquid. Thermochemical calculations of Sconf performed for some mineral compositions show the importance of non-configurational contributions to the entropy differences between amorphous and crystal</vt:lpwstr>
  </property>
  <property fmtid="{D5CDD505-2E9C-101B-9397-08002B2CF9AE}" pid="601" name="ZOTERO_BREF_SlhUK6ODJzCz_4">
    <vt:lpwstr>line phases. Except for the case of SiO2, the available thermodynamic data indicate that the above equation for viscosity accounts quantitatively for the experimentally determined temperature dependence of the viscosity of silicate melts. The Adam and Gib</vt:lpwstr>
  </property>
  <property fmtid="{D5CDD505-2E9C-101B-9397-08002B2CF9AE}" pid="602" name="ZOTERO_BREF_SlhUK6ODJzCz_5">
    <vt:lpwstr>bs theory also provides a simple rationale for the non linear variation of the logarithmic viscosity with composition in mixed alkali silicate liquids at low temperatures, the minimum of viscosity resulting from the contribution of the entropy of mixing t</vt:lpwstr>
  </property>
  <property fmtid="{D5CDD505-2E9C-101B-9397-08002B2CF9AE}" pid="603" name="ZOTERO_BREF_SlhUK6ODJzCz_6">
    <vt:lpwstr>o Sconf.","container-title":"Geochimica et Cosmochimica Acta","DOI":"10.1016/0016-7037(84)90275-8","ISSN":"0016-7037","issue":"3","journalAbbreviation":"Geochimica et Cosmochimica Acta","page":"471-483","source":"ScienceDirect","title":"Viscosity and conf</vt:lpwstr>
  </property>
  <property fmtid="{D5CDD505-2E9C-101B-9397-08002B2CF9AE}" pid="604" name="ZOTERO_BREF_SlhUK6ODJzCz_7">
    <vt:lpwstr>igurational entropy of silicate melts","volume":"48","author":[{"family":"Richet","given":"P."}],"issued":{"date-parts":[["1984",3,1]]}}}],"schema":"https://github.com/citation-style-language/schema/raw/master/csl-citation.json"}</vt:lpwstr>
  </property>
  <property fmtid="{D5CDD505-2E9C-101B-9397-08002B2CF9AE}" pid="605" name="ZOTERO_BREF_THOpkZOilCgiWSOM6aLew_1">
    <vt:lpwstr>ZOTERO_TEMP </vt:lpwstr>
  </property>
  <property fmtid="{D5CDD505-2E9C-101B-9397-08002B2CF9AE}" pid="606" name="ZOTERO_BREF_TKX26pmPli4b_1">
    <vt:lpwstr>ZOTERO_ITEM CSL_CITATION {"citationID":"zpGitk8i","properties":{"formattedCitation":"({\\i{}37})","plainCitation":"(37)","noteIndex":0},"citationItems":[{"id":5955,"uris":["http://zotero.org/users/453153/items/VQVKPG9Q"],"uri":["http://zotero.org/users/45</vt:lpwstr>
  </property>
  <property fmtid="{D5CDD505-2E9C-101B-9397-08002B2CF9AE}" pid="607" name="ZOTERO_BREF_TKX26pmPli4b_2">
    <vt:lpwstr>3153/items/VQVKPG9Q"],"itemData":{"id":5955,"type":"book","title":"Deep Learning","publisher":"MIT Press","URL":"http://www.deeplearningbook.org","author":[{"family":"Goodfellow","given":"I."},{"family":"Bengio","given":"Y."},{"family":"Courville","given"</vt:lpwstr>
  </property>
  <property fmtid="{D5CDD505-2E9C-101B-9397-08002B2CF9AE}" pid="608" name="ZOTERO_BREF_TKX26pmPli4b_3">
    <vt:lpwstr>:"A."}],"issued":{"date-parts":[["2016"]]}}}],"schema":"https://github.com/citation-style-language/schema/raw/master/csl-citation.json"}</vt:lpwstr>
  </property>
  <property fmtid="{D5CDD505-2E9C-101B-9397-08002B2CF9AE}" pid="609" name="ZOTERO_BREF_TMDmlXiAuG0Cb9gY40XN4_1">
    <vt:lpwstr>ZOTERO_ITEM CSL_CITATION {"citationID":"0HCKPmhI","properties":{"formattedCitation":"({\\i{}27})","plainCitation":"(27)","noteIndex":0},"citationItems":[{"id":5671,"uris":["http://zotero.org/users/453153/items/VEEG3HPD"],"uri":["http://zotero.org/users/45</vt:lpwstr>
  </property>
  <property fmtid="{D5CDD505-2E9C-101B-9397-08002B2CF9AE}" pid="610" name="ZOTERO_BREF_TMDmlXiAuG0Cb9gY40XN4_2">
    <vt:lpwstr>3153/items/VEEG3HPD"],"itemData":{"id":5671,"type":"article-journal","title":"Multitask Learning","container-title":"Machine Learning","page":"41-75","volume":"28","issue":"1","source":"Springer Link","abstract":"Multitask Learning is an approach to induc</vt:lpwstr>
  </property>
  <property fmtid="{D5CDD505-2E9C-101B-9397-08002B2CF9AE}" pid="611" name="ZOTERO_BREF_TMDmlXiAuG0Cb9gY40XN4_3">
    <vt:lpwstr>tive transfer that improves generalization by using the domain information contained in the training signals of related tasks as an inductive bias. It does this by learning tasks in parallel while using a shared representation; what is learned for each ta</vt:lpwstr>
  </property>
  <property fmtid="{D5CDD505-2E9C-101B-9397-08002B2CF9AE}" pid="612" name="ZOTERO_BREF_TMDmlXiAuG0Cb9gY40XN4_4">
    <vt:lpwstr>sk can help other tasks be learned better. This paper reviews prior work on MTL, presents new evidence that MTL in backprop nets discovers task relatedness without the need of supervisory signals, and presents new results for MTL with k-nearest neighbor a</vt:lpwstr>
  </property>
  <property fmtid="{D5CDD505-2E9C-101B-9397-08002B2CF9AE}" pid="613" name="ZOTERO_BREF_TMDmlXiAuG0Cb9gY40XN4_5">
    <vt:lpwstr>nd kernel regression. In this paper we demonstrate multitask learning in three domains. We explain how multitask learning works, and show that there are many opportunities for multitask learning in real domains. We present an algorithm and results for mul</vt:lpwstr>
  </property>
  <property fmtid="{D5CDD505-2E9C-101B-9397-08002B2CF9AE}" pid="614" name="ZOTERO_BREF_TMDmlXiAuG0Cb9gY40XN4_6">
    <vt:lpwstr>titask learning with case-based methods like k-nearest neighbor and kernel regression, and sketch an algorithm for multitask learning in decision trees. Because multitask learning works, can be applied to many different kinds of domains, and can be used w</vt:lpwstr>
  </property>
  <property fmtid="{D5CDD505-2E9C-101B-9397-08002B2CF9AE}" pid="615" name="ZOTERO_BREF_TMDmlXiAuG0Cb9gY40XN4_7">
    <vt:lpwstr>ith different learning algorithms, we conjecture there will be many opportunities for its use on real-world problems.","DOI":"10.1023/A:1007379606734","ISSN":"1573-0565","journalAbbreviation":"Machine Learning","language":"en","author":[{"family":"Caruana</vt:lpwstr>
  </property>
  <property fmtid="{D5CDD505-2E9C-101B-9397-08002B2CF9AE}" pid="616" name="ZOTERO_BREF_TMDmlXiAuG0Cb9gY40XN4_8">
    <vt:lpwstr>","given":"Rich"}],"issued":{"date-parts":[["1997",7,1]]}}}],"schema":"https://github.com/citation-style-language/schema/raw/master/csl-citation.json"}</vt:lpwstr>
  </property>
  <property fmtid="{D5CDD505-2E9C-101B-9397-08002B2CF9AE}" pid="617" name="ZOTERO_BREF_TZ2t46uVbKF5_1">
    <vt:lpwstr>ZOTERO_ITEM CSL_CITATION {"citationID":"a1235u7msa3","properties":{"formattedCitation":"({\\i{}7})","plainCitation":"(7)","noteIndex":0},"citationItems":[{"id":59,"uris":["http://zotero.org/users/453153/items/PJAXRXCI"],"uri":["http://zotero.org/users/453</vt:lpwstr>
  </property>
  <property fmtid="{D5CDD505-2E9C-101B-9397-08002B2CF9AE}" pid="618" name="ZOTERO_BREF_TZ2t46uVbKF5_10">
    <vt:lpwstr>Crystalline Solids","author":[{"family":"Le Losq","given":"C."},{"family":"Neuville","given":"D. R."}],"issued":{"date-parts":[["2017",5,1]]}}}],"schema":"https://github.com/citation-style-language/schema/raw/master/csl-citation.json"}</vt:lpwstr>
  </property>
  <property fmtid="{D5CDD505-2E9C-101B-9397-08002B2CF9AE}" pid="619" name="ZOTERO_BREF_TZ2t46uVbKF5_2">
    <vt:lpwstr>153/items/PJAXRXCI"],"itemData":{"id":59,"type":"article-journal","title":"Molecular structure, configurational entropy and viscosity of silicate melts: Link through the Adam and Gibbs theory of viscous flow","container-title":"Journal of Non-Crystalline </vt:lpwstr>
  </property>
  <property fmtid="{D5CDD505-2E9C-101B-9397-08002B2CF9AE}" pid="620" name="ZOTERO_BREF_TZ2t46uVbKF5_3">
    <vt:lpwstr>Solids","page":"175-188","volume":"463","source":"ScienceDirect","abstract":"The Adam and Gibbs theory depicts the viscous flow of silicate melts as governed by the cooperative re-arrangement of molecular sub-systems. Considering that such subsystems invo</vt:lpwstr>
  </property>
  <property fmtid="{D5CDD505-2E9C-101B-9397-08002B2CF9AE}" pid="621" name="ZOTERO_BREF_TZ2t46uVbKF5_4">
    <vt:lpwstr>lve the silicate Qn units (n = number of bridging oxygens), this study presents a model that links the Qn unit fractions to the melt configurational entropy at the glass transition temperature Tg, Sconf(Tg), and finally, to its viscosity η. With 13 adjust</vt:lpwstr>
  </property>
  <property fmtid="{D5CDD505-2E9C-101B-9397-08002B2CF9AE}" pid="622" name="ZOTERO_BREF_TZ2t46uVbKF5_5">
    <vt:lpwstr>able parameters, the model reproduces η and Tg of melts in the Na2O-K2O-SiO2 system (60 ≤ [SiO2] ≤ 100 mol%) with 1σ standard deviations of 0.18 log unit and 10.6°, respectively.\nThe model helps understanding the links between the melt chemical compositi</vt:lpwstr>
  </property>
  <property fmtid="{D5CDD505-2E9C-101B-9397-08002B2CF9AE}" pid="623" name="ZOTERO_BREF_TZ2t46uVbKF5_6">
    <vt:lpwstr>on, structure, Sconf and η. For instance, small compositional changes in highly polymerized melts generate important changes in their Sconf(Tg) because of an excess of entropy generated by mixing Si between Q4 and Q3 units. Changing the melt silica concen</vt:lpwstr>
  </property>
  <property fmtid="{D5CDD505-2E9C-101B-9397-08002B2CF9AE}" pid="624" name="ZOTERO_BREF_TZ2t46uVbKF5_7">
    <vt:lpwstr>tration affects the Qn unit distribution, this resulting in non-linear changes in the topological contribution to Sconf(Tg). The model also indicates that, at [SiO2] ≥ 60 mol%, the mixed alkali effect has negligible impact on the silicate glass Qn unit di</vt:lpwstr>
  </property>
  <property fmtid="{D5CDD505-2E9C-101B-9397-08002B2CF9AE}" pid="625" name="ZOTERO_BREF_TZ2t46uVbKF5_8">
    <vt:lpwstr>stribution, as corroborated by Raman spectroscopy data on mixed Na-K tri- and tetrasilicate glasses. Such model may be critical to link the melt structure to its physical and thermodynamic properties, but its refinement requires further high-quality quant</vt:lpwstr>
  </property>
  <property fmtid="{D5CDD505-2E9C-101B-9397-08002B2CF9AE}" pid="626" name="ZOTERO_BREF_TZ2t46uVbKF5_9">
    <vt:lpwstr>itative structural data on silicate and aluminosilicate melts.","DOI":"10.1016/j.jnoncrysol.2017.02.010","ISSN":"0022-3093","title-short":"Molecular structure, configurational entropy and viscosity of silicate melts","journalAbbreviation":"Journal of Non-</vt:lpwstr>
  </property>
  <property fmtid="{D5CDD505-2E9C-101B-9397-08002B2CF9AE}" pid="627" name="ZOTERO_BREF_Tk9usnjnKLqw_1">
    <vt:lpwstr>ZOTERO_ITEM CSL_CITATION {"citationID":"nHnLi0Ko","properties":{"formattedCitation":"({\\i{}28})","plainCitation":"(28)","noteIndex":0},"citationItems":[{"id":5955,"uris":["http://zotero.org/users/453153/items/VQVKPG9Q"],"uri":["http://zotero.org/users/45</vt:lpwstr>
  </property>
  <property fmtid="{D5CDD505-2E9C-101B-9397-08002B2CF9AE}" pid="628" name="ZOTERO_BREF_Tk9usnjnKLqw_2">
    <vt:lpwstr>3153/items/VQVKPG9Q"],"itemData":{"id":5955,"type":"book","title":"Deep Learning","publisher":"MIT Press","URL":"http://www.deeplearningbook.org","author":[{"family":"Goodfellow","given":"I."},{"family":"Bengio","given":"Y."},{"family":"Courville","given"</vt:lpwstr>
  </property>
  <property fmtid="{D5CDD505-2E9C-101B-9397-08002B2CF9AE}" pid="629" name="ZOTERO_BREF_Tk9usnjnKLqw_3">
    <vt:lpwstr>:"A."}],"issued":{"date-parts":[["2016"]]}}}],"schema":"https://github.com/citation-style-language/schema/raw/master/csl-citation.json"}</vt:lpwstr>
  </property>
  <property fmtid="{D5CDD505-2E9C-101B-9397-08002B2CF9AE}" pid="630" name="ZOTERO_BREF_U3YkXk9rccpS_1">
    <vt:lpwstr>ZOTERO_ITEM CSL_CITATION {"citationID":"JiH0wUr6","properties":{"unsorted":true,"formattedCitation":"({\\i{}15}, {\\i{}9}, {\\i{}13})","plainCitation":"(15, 9, 13)","noteIndex":0},"citationItems":[{"id":404,"uris":["http://zotero.org/users/453153/items/KA</vt:lpwstr>
  </property>
  <property fmtid="{D5CDD505-2E9C-101B-9397-08002B2CF9AE}" pid="631" name="ZOTERO_BREF_U3YkXk9rccpS_10">
    <vt:lpwstr> and mixing in molten (Ca, Mg) pyroxenes and garnets","container-title":"Geochimica et Cosmochimica Acta","page":"1011-1019","volume":"55","issue":"4","source":"ScienceDirect","abstract":"A creep apparatus has been built to measure, with inaccuracies of l</vt:lpwstr>
  </property>
  <property fmtid="{D5CDD505-2E9C-101B-9397-08002B2CF9AE}" pid="632" name="ZOTERO_BREF_U3YkXk9rccpS_11">
    <vt:lpwstr>ess than 0.04 log poise, viscosities of supercooled silicate melts in the range 109–1014 poises. Measurements on seven pyroxene and five garnet supercooled liquid compositions along the joins MgSiO3-CaSiO3 and Mg3Al2Si3O12Ca3 Al2Si3O12 made between 1000 a</vt:lpwstr>
  </property>
  <property fmtid="{D5CDD505-2E9C-101B-9397-08002B2CF9AE}" pid="633" name="ZOTERO_BREF_U3YkXk9rccpS_12">
    <vt:lpwstr>nd 1150 K show deep minima in the viscosity-composition relationship for both joins. These minima reduce when the temperature increases and disappear eventually. Within the framework of the configurational entropy theory of relaxation processes, these obs</vt:lpwstr>
  </property>
  <property fmtid="{D5CDD505-2E9C-101B-9397-08002B2CF9AE}" pid="634" name="ZOTERO_BREF_U3YkXk9rccpS_13">
    <vt:lpwstr>ervations can be accounted for quantitatively in terms of the contribution of ideal (Ca, Mg) mixing to the total configurational entropy of the melts. The configurational entropies determined from the viscosity measurements agree with the values determine</vt:lpwstr>
  </property>
  <property fmtid="{D5CDD505-2E9C-101B-9397-08002B2CF9AE}" pid="635" name="ZOTERO_BREF_U3YkXk9rccpS_14">
    <vt:lpwstr>d by calorimetry for liquid CaSiO3, CaMgSi2O6, MgSiO3, and Mg3Al2Si3O12. The heat capacities of Ca3Al2Si3O12 glass and liquid have also been obtained from dropcalorimetry measurements.","DOI":"10.1016/0016-7037(91)90159-3","ISSN":"0016-7037","journalAbbre</vt:lpwstr>
  </property>
  <property fmtid="{D5CDD505-2E9C-101B-9397-08002B2CF9AE}" pid="636" name="ZOTERO_BREF_U3YkXk9rccpS_15">
    <vt:lpwstr>viation":"Geochimica et Cosmochimica Acta","author":[{"family":"Neuville","given":"Daniel R."},{"family":"Richet","given":"Pascal"}],"issued":{"date-parts":[["1991",4]]}}}],"schema":"https://github.com/citation-style-language/schema/raw/master/csl-citatio</vt:lpwstr>
  </property>
  <property fmtid="{D5CDD505-2E9C-101B-9397-08002B2CF9AE}" pid="637" name="ZOTERO_BREF_U3YkXk9rccpS_16">
    <vt:lpwstr>n.json"}</vt:lpwstr>
  </property>
  <property fmtid="{D5CDD505-2E9C-101B-9397-08002B2CF9AE}" pid="638" name="ZOTERO_BREF_U3YkXk9rccpS_2">
    <vt:lpwstr>9G3CWA"],"uri":["http://zotero.org/users/453153/items/KA9G3CWA"],"itemData":{"id":404,"type":"article-journal","title":"Mixed alkali glasses - Their properties and uses","container-title":"Journal of Non-Crystalline Solids","page":"343-372","volume":"21",</vt:lpwstr>
  </property>
  <property fmtid="{D5CDD505-2E9C-101B-9397-08002B2CF9AE}" pid="639" name="ZOTERO_BREF_U3YkXk9rccpS_3">
    <vt:lpwstr>"author":[{"family":"Day","given":"D. E."}],"issued":{"date-parts":[["1976"]]}}},{"id":1009,"uris":["http://zotero.org/users/453153/items/CP3UVTPK"],"uri":["http://zotero.org/users/453153/items/CP3UVTPK"],"itemData":{"id":1009,"type":"article-journal","ti</vt:lpwstr>
  </property>
  <property fmtid="{D5CDD505-2E9C-101B-9397-08002B2CF9AE}" pid="640" name="ZOTERO_BREF_U3YkXk9rccpS_4">
    <vt:lpwstr>tle":"Viscosity and configurational entropy of silicate melts","container-title":"Geochimica et Cosmochimica Acta","page":"471-483","volume":"48","issue":"3","source":"ScienceDirect","abstract":"With the configurational entropy theory of relaxation proces</vt:lpwstr>
  </property>
  <property fmtid="{D5CDD505-2E9C-101B-9397-08002B2CF9AE}" pid="641" name="ZOTERO_BREF_U3YkXk9rccpS_5">
    <vt:lpwstr>ses of Adam and Gibbs (1965), one predicts that the viscosity depends on temperature according to log η = Ae + BeTSconf, where Sconf is the configurational entropy of the liquid. Thermochemical calculations of Sconf performed for some mineral compositions</vt:lpwstr>
  </property>
  <property fmtid="{D5CDD505-2E9C-101B-9397-08002B2CF9AE}" pid="642" name="ZOTERO_BREF_U3YkXk9rccpS_6">
    <vt:lpwstr> show the importance of non-configurational contributions to the entropy differences between amorphous and crystalline phases. Except for the case of SiO2, the available thermodynamic data indicate that the above equation for viscosity accounts quantitati</vt:lpwstr>
  </property>
  <property fmtid="{D5CDD505-2E9C-101B-9397-08002B2CF9AE}" pid="643" name="ZOTERO_BREF_U3YkXk9rccpS_7">
    <vt:lpwstr>vely for the experimentally determined temperature dependence of the viscosity of silicate melts. The Adam and Gibbs theory also provides a simple rationale for the non linear variation of the logarithmic viscosity with composition in mixed alkali silicat</vt:lpwstr>
  </property>
  <property fmtid="{D5CDD505-2E9C-101B-9397-08002B2CF9AE}" pid="644" name="ZOTERO_BREF_U3YkXk9rccpS_8">
    <vt:lpwstr>e liquids at low temperatures, the minimum of viscosity resulting from the contribution of the entropy of mixing to Sconf.","DOI":"10.1016/0016-7037(84)90275-8","ISSN":"0016-7037","journalAbbreviation":"Geochimica et Cosmochimica Acta","author":[{"family"</vt:lpwstr>
  </property>
  <property fmtid="{D5CDD505-2E9C-101B-9397-08002B2CF9AE}" pid="645" name="ZOTERO_BREF_U3YkXk9rccpS_9">
    <vt:lpwstr>:"Richet","given":"P."}],"issued":{"date-parts":[["1984",3,1]]}}},{"id":1012,"uris":["http://zotero.org/users/453153/items/GVI3UHAD"],"uri":["http://zotero.org/users/453153/items/GVI3UHAD"],"itemData":{"id":1012,"type":"article-journal","title":"Viscosity</vt:lpwstr>
  </property>
  <property fmtid="{D5CDD505-2E9C-101B-9397-08002B2CF9AE}" pid="646" name="ZOTERO_BREF_U9d8tbA6RM2s_1">
    <vt:lpwstr>ZOTERO_ITEM CSL_CITATION {"citationID":"a1sgkko9hre","properties":{"formattedCitation":"(\\uc0\\u951{} \\uc0\\u8733{} 1/Sconf(Tg), {\\i{}18})","plainCitation":"(η ∝ 1/Sconf(Tg), 18)","noteIndex":0},"citationItems":[{"id":1009,"uris":["http://zotero.org/us</vt:lpwstr>
  </property>
  <property fmtid="{D5CDD505-2E9C-101B-9397-08002B2CF9AE}" pid="647" name="ZOTERO_BREF_U9d8tbA6RM2s_2">
    <vt:lpwstr>ers/453153/items/CP3UVTPK"],"uri":["http://zotero.org/users/453153/items/CP3UVTPK"],"itemData":{"id":1009,"type":"article-journal","abstract":"With the configurational entropy theory of relaxation processes of Adam and Gibbs (1965), one predicts that the </vt:lpwstr>
  </property>
  <property fmtid="{D5CDD505-2E9C-101B-9397-08002B2CF9AE}" pid="648" name="ZOTERO_BREF_U9d8tbA6RM2s_3">
    <vt:lpwstr>viscosity depends on temperature according to log η = Ae + BeTSconf, where Sconf is the configurational entropy of the liquid. Thermochemical calculations of Sconf performed for some mineral compositions show the importance of non-configurational contribu</vt:lpwstr>
  </property>
  <property fmtid="{D5CDD505-2E9C-101B-9397-08002B2CF9AE}" pid="649" name="ZOTERO_BREF_U9d8tbA6RM2s_4">
    <vt:lpwstr>tions to the entropy differences between amorphous and crystalline phases. Except for the case of SiO2, the available thermodynamic data indicate that the above equation for viscosity accounts quantitatively for the experimentally determined temperature d</vt:lpwstr>
  </property>
  <property fmtid="{D5CDD505-2E9C-101B-9397-08002B2CF9AE}" pid="650" name="ZOTERO_BREF_U9d8tbA6RM2s_5">
    <vt:lpwstr>ependence of the viscosity of silicate melts. The Adam and Gibbs theory also provides a simple rationale for the non linear variation of the logarithmic viscosity with composition in mixed alkali silicate liquids at low temperatures, the minimum of viscos</vt:lpwstr>
  </property>
  <property fmtid="{D5CDD505-2E9C-101B-9397-08002B2CF9AE}" pid="651" name="ZOTERO_BREF_U9d8tbA6RM2s_6">
    <vt:lpwstr>ity resulting from the contribution of the entropy of mixing to Sconf.","container-title":"Geochimica et Cosmochimica Acta","DOI":"10.1016/0016-7037(84)90275-8","ISSN":"0016-7037","issue":"3","journalAbbreviation":"Geochimica et Cosmochimica Acta","page":</vt:lpwstr>
  </property>
  <property fmtid="{D5CDD505-2E9C-101B-9397-08002B2CF9AE}" pid="652" name="ZOTERO_BREF_U9d8tbA6RM2s_7">
    <vt:lpwstr>"471-483","source":"ScienceDirect","title":"Viscosity and configurational entropy of silicate melts","volume":"48","author":[{"family":"Richet","given":"P."}],"issued":{"date-parts":[["1984",3,1]]}},"prefix":"η ∝ 1/Sconf(Tg), "}],"schema":"https://github.</vt:lpwstr>
  </property>
  <property fmtid="{D5CDD505-2E9C-101B-9397-08002B2CF9AE}" pid="653" name="ZOTERO_BREF_U9d8tbA6RM2s_8">
    <vt:lpwstr>com/citation-style-language/schema/raw/master/csl-citation.json"}</vt:lpwstr>
  </property>
  <property fmtid="{D5CDD505-2E9C-101B-9397-08002B2CF9AE}" pid="654" name="ZOTERO_BREF_UI5nSCEQ8aANxApfUFqO9_1">
    <vt:lpwstr>ZOTERO_ITEM CSL_CITATION {"citationID":"6SlnF6z9","properties":{"formattedCitation":"[15]","plainCitation":"[15]","noteIndex":0},"citationItems":[{"id":1431,"uris":["http://zotero.org/users/453153/items/UIMVHM5K"],"uri":["http://zotero.org/users/453153/it</vt:lpwstr>
  </property>
  <property fmtid="{D5CDD505-2E9C-101B-9397-08002B2CF9AE}" pid="655" name="ZOTERO_BREF_UI5nSCEQ8aANxApfUFqO9_2">
    <vt:lpwstr>ems/UIMVHM5K"],"itemData":{"id":1431,"type":"article-journal","title":"Relaxation in liquids, polymers and plastic crystals—strong/fragile patterns and problems","container-title":"Journal of Non-Crystalline Solids","page":"13–31","volume":"131","source":</vt:lpwstr>
  </property>
  <property fmtid="{D5CDD505-2E9C-101B-9397-08002B2CF9AE}" pid="656" name="ZOTERO_BREF_UI5nSCEQ8aANxApfUFqO9_3">
    <vt:lpwstr>"Google Scholar","author":[{"family":"Angell","given":"Charles Austen"}],"issued":{"date-parts":[["1991"]]}}}],"schema":"https://github.com/citation-style-language/schema/raw/master/csl-citation.json"} </vt:lpwstr>
  </property>
  <property fmtid="{D5CDD505-2E9C-101B-9397-08002B2CF9AE}" pid="657" name="ZOTERO_BREF_UXPs8TMvYRezXF0k250jR_1">
    <vt:lpwstr>ZOTERO_ITEM CSL_CITATION {"citationID":"aall0jd9a8","properties":{"formattedCitation":"({\\i{}11}, {\\i{}12})","plainCitation":"(11, 12)","noteIndex":0},"citationItems":[{"id":6223,"uris":["http://zotero.org/users/453153/items/PBGCE34E"],"uri":["http://zo</vt:lpwstr>
  </property>
  <property fmtid="{D5CDD505-2E9C-101B-9397-08002B2CF9AE}" pid="658" name="ZOTERO_BREF_UXPs8TMvYRezXF0k250jR_2">
    <vt:lpwstr>tero.org/users/453153/items/PBGCE34E"],"itemData":{"id":6223,"type":"book","edition":"2nd","ISBN":"978-0-444-63708-6","publisher":"Elsevier","title":"Silicate Glasses and Melts","author":[{"family":"Mysen","given":"B.O."},{"family":"Richet","given":"P."}]</vt:lpwstr>
  </property>
  <property fmtid="{D5CDD505-2E9C-101B-9397-08002B2CF9AE}" pid="659" name="ZOTERO_BREF_UXPs8TMvYRezXF0k250jR_3">
    <vt:lpwstr>,"issued":{"date-parts":[["2019"]]}}},{"id":4729,"uris":["http://zotero.org/users/453153/items/2XWMG3XB"],"uri":["http://zotero.org/users/453153/items/2XWMG3XB"],"itemData":{"id":4729,"type":"chapter","container-title":"Handbook of Glass","ISBN":"978-3-31</vt:lpwstr>
  </property>
  <property fmtid="{D5CDD505-2E9C-101B-9397-08002B2CF9AE}" pid="660" name="ZOTERO_BREF_UXPs8TMvYRezXF0k250jR_4">
    <vt:lpwstr>9-93728-1","publisher":"Springer","title":"Silicate Glasses","URL":"https://www.springer.com/us/book/9783319937267","author":[{"family":"Le Losq","given":"C."},{"family":"Cicconi","given":"M. R."},{"family":"Greaves","given":"G. N."},{"family":"Neuville",</vt:lpwstr>
  </property>
  <property fmtid="{D5CDD505-2E9C-101B-9397-08002B2CF9AE}" pid="661" name="ZOTERO_BREF_UXPs8TMvYRezXF0k250jR_5">
    <vt:lpwstr>"given":"D. R."}],"issued":{"date-parts":[["2019",5]]}}}],"schema":"https://github.com/citation-style-language/schema/raw/master/csl-citation.json"}</vt:lpwstr>
  </property>
  <property fmtid="{D5CDD505-2E9C-101B-9397-08002B2CF9AE}" pid="662" name="ZOTERO_BREF_WMegPio6VBBMeIO3pGBh8_1">
    <vt:lpwstr>ZOTERO_ITEM CSL_CITATION {"citationID":"aSFhaKHc","properties":{"formattedCitation":"({\\i{}31})","plainCitation":"(31)","noteIndex":0},"citationItems":[{"id":516,"uris":["http://zotero.org/users/453153/items/QRCFZFJ7"],"uri":["http://zotero.org/users/453</vt:lpwstr>
  </property>
  <property fmtid="{D5CDD505-2E9C-101B-9397-08002B2CF9AE}" pid="663" name="ZOTERO_BREF_WMegPio6VBBMeIO3pGBh8_2">
    <vt:lpwstr>153/items/QRCFZFJ7"],"itemData":{"id":516,"type":"article-journal","title":"Configurational heat capacity of Na₂O–CaO–Al₂O₃–SiO₂ melts","container-title":"Chemical Geology","page":"92-101","volume":"256","issue":"3-4","author":[{"family":"Webb","given":"S</vt:lpwstr>
  </property>
  <property fmtid="{D5CDD505-2E9C-101B-9397-08002B2CF9AE}" pid="664" name="ZOTERO_BREF_WMegPio6VBBMeIO3pGBh8_3">
    <vt:lpwstr>. L. L."}],"issued":{"date-parts":[["2008"]]}}}],"schema":"https://github.com/citation-style-language/schema/raw/master/csl-citation.json"}</vt:lpwstr>
  </property>
  <property fmtid="{D5CDD505-2E9C-101B-9397-08002B2CF9AE}" pid="665" name="ZOTERO_BREF_WWzx8Cm32aeqDrWxkwAp8_1">
    <vt:lpwstr>ZOTERO_ITEM CSL_CITATION {"citationID":"DB3BSDHn","properties":{"formattedCitation":"[8]","plainCitation":"[8]","noteIndex":0},"citationItems":[{"id":59,"uris":["http://zotero.org/users/453153/items/PJAXRXCI"],"uri":["http://zotero.org/users/453153/items/</vt:lpwstr>
  </property>
  <property fmtid="{D5CDD505-2E9C-101B-9397-08002B2CF9AE}" pid="666" name="ZOTERO_BREF_WWzx8Cm32aeqDrWxkwAp8_10">
    <vt:lpwstr>e Solids","author":[{"family":"Le Losq","given":"C."},{"family":"Neuville","given":"D. R."}],"issued":{"date-parts":[["2017",5,1]]}}}],"schema":"https://github.com/citation-style-language/schema/raw/master/csl-citation.json"} </vt:lpwstr>
  </property>
  <property fmtid="{D5CDD505-2E9C-101B-9397-08002B2CF9AE}" pid="667" name="ZOTERO_BREF_WWzx8Cm32aeqDrWxkwAp8_2">
    <vt:lpwstr>PJAXRXCI"],"itemData":{"id":59,"type":"article-journal","title":"Molecular structure, configurational entropy and viscosity of silicate melts: Link through the Adam and Gibbs theory of viscous flow","container-title":"Journal of Non-Crystalline Solids","p</vt:lpwstr>
  </property>
  <property fmtid="{D5CDD505-2E9C-101B-9397-08002B2CF9AE}" pid="668" name="ZOTERO_BREF_WWzx8Cm32aeqDrWxkwAp8_3">
    <vt:lpwstr>age":"175-188","volume":"463","source":"ScienceDirect","abstract":"The Adam and Gibbs theory depicts the viscous flow of silicate melts as governed by the cooperative re-arrangement of molecular sub-systems. Considering that such subsystems involve the si</vt:lpwstr>
  </property>
  <property fmtid="{D5CDD505-2E9C-101B-9397-08002B2CF9AE}" pid="669" name="ZOTERO_BREF_WWzx8Cm32aeqDrWxkwAp8_4">
    <vt:lpwstr>licate Qn units (n = number of bridging oxygens), this study presents a model that links the Qn unit fractions to the melt configurational entropy at the glass transition temperature Tg, Sconf(Tg), and finally, to its viscosity η. With 13 adjustable param</vt:lpwstr>
  </property>
  <property fmtid="{D5CDD505-2E9C-101B-9397-08002B2CF9AE}" pid="670" name="ZOTERO_BREF_WWzx8Cm32aeqDrWxkwAp8_5">
    <vt:lpwstr>eters, the model reproduces η and Tg of melts in the Na2O-K2O-SiO2 system (60 ≤ [SiO2] ≤ 100 mol%) with 1σ standard deviations of 0.18 log unit and 10.6°, respectively.\nThe model helps understanding the links between the melt chemical composition, struct</vt:lpwstr>
  </property>
  <property fmtid="{D5CDD505-2E9C-101B-9397-08002B2CF9AE}" pid="671" name="ZOTERO_BREF_WWzx8Cm32aeqDrWxkwAp8_6">
    <vt:lpwstr>ure, Sconf and η. For instance, small compositional changes in highly polymerized melts generate important changes in their Sconf(Tg) because of an excess of entropy generated by mixing Si between Q4 and Q3 units. Changing the melt silica concentration af</vt:lpwstr>
  </property>
  <property fmtid="{D5CDD505-2E9C-101B-9397-08002B2CF9AE}" pid="672" name="ZOTERO_BREF_WWzx8Cm32aeqDrWxkwAp8_7">
    <vt:lpwstr>fects the Qn unit distribution, this resulting in non-linear changes in the topological contribution to Sconf(Tg). The model also indicates that, at [SiO2] ≥ 60 mol%, the mixed alkali effect has negligible impact on the silicate glass Qn unit distribution</vt:lpwstr>
  </property>
  <property fmtid="{D5CDD505-2E9C-101B-9397-08002B2CF9AE}" pid="673" name="ZOTERO_BREF_WWzx8Cm32aeqDrWxkwAp8_8">
    <vt:lpwstr>, as corroborated by Raman spectroscopy data on mixed Na-K tri- and tetrasilicate glasses. Such model may be critical to link the melt structure to its physical and thermodynamic properties, but its refinement requires further high-quality quantitative st</vt:lpwstr>
  </property>
  <property fmtid="{D5CDD505-2E9C-101B-9397-08002B2CF9AE}" pid="674" name="ZOTERO_BREF_WWzx8Cm32aeqDrWxkwAp8_9">
    <vt:lpwstr>ructural data on silicate and aluminosilicate melts.","DOI":"10.1016/j.jnoncrysol.2017.02.010","ISSN":"0022-3093","title-short":"Molecular structure, configurational entropy and viscosity of silicate melts","journalAbbreviation":"Journal of Non-Crystallin</vt:lpwstr>
  </property>
  <property fmtid="{D5CDD505-2E9C-101B-9397-08002B2CF9AE}" pid="675" name="ZOTERO_BREF_WsGNB7uxcCvw_1">
    <vt:lpwstr>ZOTERO_ITEM CSL_CITATION {"citationID":"a23g2ecms6r","properties":{"formattedCitation":"\\uldash{({\\i{}1})}","plainCitation":"(1)","noteIndex":0},"citationItems":[{"id":5947,"uris":["http://zotero.org/users/453153/items/YZBAUXV9"],"uri":["http://zotero.o</vt:lpwstr>
  </property>
  <property fmtid="{D5CDD505-2E9C-101B-9397-08002B2CF9AE}" pid="676" name="ZOTERO_BREF_WsGNB7uxcCvw_10">
    <vt:lpwstr>gical melts","volume":"501","author":[{"family":"Giordano","given":"D."},{"family":"Russell","given":"J.K."}],"issued":{"date-parts":[["2018",11]]}}}],"schema":"https://github.com/citation-style-language/schema/raw/master/csl-citation.json"}</vt:lpwstr>
  </property>
  <property fmtid="{D5CDD505-2E9C-101B-9397-08002B2CF9AE}" pid="677" name="ZOTERO_BREF_WsGNB7uxcCvw_2">
    <vt:lpwstr>rg/users/453153/items/YZBAUXV9"],"itemData":{"id":5947,"type":"article-journal","abstract":"The viscosity of silicate melts is the most important physical property governing magma transport and eruption dynamics. This macroscopic property is controlled by</vt:lpwstr>
  </property>
  <property fmtid="{D5CDD505-2E9C-101B-9397-08002B2CF9AE}" pid="678" name="ZOTERO_BREF_WsGNB7uxcCvw_3">
    <vt:lpwstr> composition and temperature but ultimately reﬂects the structural organization of the melt operating at the microscale. At present, there is no explicit relationship connecting viscosity to silicate melt structure and vice versa. Here, we use a single Ra</vt:lpwstr>
  </property>
  <property fmtid="{D5CDD505-2E9C-101B-9397-08002B2CF9AE}" pid="679" name="ZOTERO_BREF_WsGNB7uxcCvw_4">
    <vt:lpwstr>man spectroscopic parameter, indicative of melt structure, to accurately forecast the viscosity of natural, multicomponent silicate melts from spectroscopic measurements on glasses preserved on Earth and other planets. The Raman parameter is taken as the </vt:lpwstr>
  </property>
  <property fmtid="{D5CDD505-2E9C-101B-9397-08002B2CF9AE}" pid="680" name="ZOTERO_BREF_WsGNB7uxcCvw_5">
    <vt:lpwstr>ratio of low and high frequency vibrational bands from the silicate glass by employing a green source laser wavelength of 514.5 nm (R514.5). Our model is based on an empirical linkage between R514.5 and coeﬃcients in the Vogel–Fulcher–Tammann function for</vt:lpwstr>
  </property>
  <property fmtid="{D5CDD505-2E9C-101B-9397-08002B2CF9AE}" pid="681" name="ZOTERO_BREF_WsGNB7uxcCvw_6">
    <vt:lpwstr> the temperature dependence of melt viscosity. The calibration of the Raman-based model for melt viscosity is based on 413 high-temperature measurements of viscosity on 23 melt compositions for which published Raman spectra are available. The empirical mo</vt:lpwstr>
  </property>
  <property fmtid="{D5CDD505-2E9C-101B-9397-08002B2CF9AE}" pid="682" name="ZOTERO_BREF_WsGNB7uxcCvw_7">
    <vt:lpwstr>del obviates the need for chemical measurement of glass compositions, thereby, providing new opportunities for tracking physical and thermochemical properties of melts during igneous processes (e.g., differentiation, mixing, assimilation). Furthermore, ou</vt:lpwstr>
  </property>
  <property fmtid="{D5CDD505-2E9C-101B-9397-08002B2CF9AE}" pid="683" name="ZOTERO_BREF_WsGNB7uxcCvw_8">
    <vt:lpwstr>r model serves as a milepost for the future use of Raman spectral data for predicting transport (and calorimetric) properties of natural melts at geological conditions (e.g., volatiles and pressure) and production.","container-title":"Earth and Planetary </vt:lpwstr>
  </property>
  <property fmtid="{D5CDD505-2E9C-101B-9397-08002B2CF9AE}" pid="684" name="ZOTERO_BREF_WsGNB7uxcCvw_9">
    <vt:lpwstr>Science Letters","DOI":"10.1016/j.epsl.2018.08.031","ISSN":"0012821X","journalAbbreviation":"Earth and Planetary Science Letters","language":"en","page":"202-212","source":"DOI.org (Crossref)","title":"Towards a structural model for the viscosity of geolo</vt:lpwstr>
  </property>
  <property fmtid="{D5CDD505-2E9C-101B-9397-08002B2CF9AE}" pid="685" name="ZOTERO_BREF_YI48iyGHP0pT2g6bM9JcJ_1">
    <vt:lpwstr>ZOTERO_ITEM CSL_CITATION {"citationID":"aRzWRrzd","properties":{"formattedCitation":"({\\i{}23})","plainCitation":"(23)","noteIndex":0},"citationItems":[{"id":570,"uris":["http://zotero.org/users/453153/items/R258TB9N"],"uri":["http://zotero.org/users/453</vt:lpwstr>
  </property>
  <property fmtid="{D5CDD505-2E9C-101B-9397-08002B2CF9AE}" pid="686" name="ZOTERO_BREF_YI48iyGHP0pT2g6bM9JcJ_2">
    <vt:lpwstr>153/items/R258TB9N"],"itemData":{"id":570,"type":"article-journal","title":"The atomic arrangement in glass","container-title":"Journal of the American Chemical Society","page":"3841-3851","volume":"54","issue":"10","author":[{"family":"Zachariasen","give</vt:lpwstr>
  </property>
  <property fmtid="{D5CDD505-2E9C-101B-9397-08002B2CF9AE}" pid="687" name="ZOTERO_BREF_YI48iyGHP0pT2g6bM9JcJ_3">
    <vt:lpwstr>n":"W. H."}],"issued":{"date-parts":[["1932"]]}}}],"schema":"https://github.com/citation-style-language/schema/raw/master/csl-citation.json"}</vt:lpwstr>
  </property>
  <property fmtid="{D5CDD505-2E9C-101B-9397-08002B2CF9AE}" pid="688" name="ZOTERO_BREF_YJRzy3gMhI78_1">
    <vt:lpwstr>ZOTERO_ITEM CSL_CITATION {"citationID":"a1lfq1auaff","properties":{"formattedCitation":"({\\i{}13})","plainCitation":"(13)","noteIndex":0},"citationItems":[{"id":4520,"uris":["http://zotero.org/users/453153/items/AW7FU9FG"],"uri":["http://zotero.org/users</vt:lpwstr>
  </property>
  <property fmtid="{D5CDD505-2E9C-101B-9397-08002B2CF9AE}" pid="689" name="ZOTERO_BREF_YJRzy3gMhI78_2">
    <vt:lpwstr>/453153/items/AW7FU9FG"],"itemData":{"id":4520,"type":"article-journal","abstract":"&lt;p&gt;Calcalkaline rhyolites produce the largest explosive volcanic eruptions, but these eruptions can switch repeatedly between being effusive and explosive. This is difficu</vt:lpwstr>
  </property>
  <property fmtid="{D5CDD505-2E9C-101B-9397-08002B2CF9AE}" pid="690" name="ZOTERO_BREF_YJRzy3gMhI78_3">
    <vt:lpwstr>lt to attribute to the rheological effects of magma water content or crystallinity. Danilo Di Genova and co-authors report the viscosity of a series of melts spanning the compositional range of the Yellowstone rhyolitic volcanic system. They find that, wi</vt:lpwstr>
  </property>
  <property fmtid="{D5CDD505-2E9C-101B-9397-08002B2CF9AE}" pid="691" name="ZOTERO_BREF_YJRzy3gMhI78_4">
    <vt:lpwstr>thin a narrow compositional zone, melt viscosity increases by up to two orders of magnitude, which they propose to be the consequence of melt structure reorganization. The authors confirm that such a compositional tipping point exists in the global geoche</vt:lpwstr>
  </property>
  <property fmtid="{D5CDD505-2E9C-101B-9397-08002B2CF9AE}" pid="692" name="ZOTERO_BREF_YJRzy3gMhI78_5">
    <vt:lpwstr>mical record of rhyolites, which separates effusive from explosive deposits. They conclude that the anhydrous (water-free) composition of calcalkaline rhyolites is decisive in determining mobilization and eruption dynamics of the Earth's largest volcanic </vt:lpwstr>
  </property>
  <property fmtid="{D5CDD505-2E9C-101B-9397-08002B2CF9AE}" pid="693" name="ZOTERO_BREF_YJRzy3gMhI78_6">
    <vt:lpwstr>systems.&lt;/p&gt;","container-title":"Nature","DOI":"10.1038/nature24488","ISSN":"1476-4687","issue":"7684","language":"En","page":"235","source":"www.nature.com","title":"A compositional tipping point governing the mobilization and eruption style of rhyolitic</vt:lpwstr>
  </property>
  <property fmtid="{D5CDD505-2E9C-101B-9397-08002B2CF9AE}" pid="694" name="ZOTERO_BREF_YJRzy3gMhI78_7">
    <vt:lpwstr> magma","volume":"552","author":[{"family":"Di Genova","given":"D."},{"family":"Kolzenburg","given":"S."},{"family":"Wiesmaier","given":"S."},{"family":"Dallanave","given":"E."},{"family":"Neuville","given":"D. R."},{"family":"Hess","given":"K. U."},{"fam</vt:lpwstr>
  </property>
  <property fmtid="{D5CDD505-2E9C-101B-9397-08002B2CF9AE}" pid="695" name="ZOTERO_BREF_YJRzy3gMhI78_8">
    <vt:lpwstr>ily":"Dingwell","given":"D. B."}],"issued":{"date-parts":[["2017",12]]}}}],"schema":"https://github.com/citation-style-language/schema/raw/master/csl-citation.json"}</vt:lpwstr>
  </property>
  <property fmtid="{D5CDD505-2E9C-101B-9397-08002B2CF9AE}" pid="696" name="ZOTERO_BREF_Z7zvBnjzjLOM_1">
    <vt:lpwstr>ZOTERO_ITEM CSL_CITATION {"citationID":"rPZRzkrm","properties":{"unsorted":true,"formattedCitation":"({\\i{}9}, {\\i{}13}, {\\i{}11}, {\\i{}14})","plainCitation":"(9, 13, 11, 14)","noteIndex":0},"citationItems":[{"id":1009,"uris":["http://zotero.org/users</vt:lpwstr>
  </property>
  <property fmtid="{D5CDD505-2E9C-101B-9397-08002B2CF9AE}" pid="697" name="ZOTERO_BREF_Z7zvBnjzjLOM_10">
    <vt:lpwstr>ene and five garnet supercooled liquid compositions along the joins MgSiO3-CaSiO3 and Mg3Al2Si3O12Ca3 Al2Si3O12 made between 1000 and 1150 K show deep minima in the viscosity-composition relationship for both joins. These minima reduce when the temperatur</vt:lpwstr>
  </property>
  <property fmtid="{D5CDD505-2E9C-101B-9397-08002B2CF9AE}" pid="698" name="ZOTERO_BREF_Z7zvBnjzjLOM_11">
    <vt:lpwstr>e increases and disappear eventually. Within the framework of the configurational entropy theory of relaxation processes, these observations can be accounted for quantitatively in terms of the contribution of ideal (Ca, Mg) mixing to the total configurati</vt:lpwstr>
  </property>
  <property fmtid="{D5CDD505-2E9C-101B-9397-08002B2CF9AE}" pid="699" name="ZOTERO_BREF_Z7zvBnjzjLOM_12">
    <vt:lpwstr>onal entropy of the melts. The configurational entropies determined from the viscosity measurements agree with the values determined by calorimetry for liquid CaSiO3, CaMgSi2O6, MgSiO3, and Mg3Al2Si3O12. The heat capacities of Ca3Al2Si3O12 glass and liqui</vt:lpwstr>
  </property>
  <property fmtid="{D5CDD505-2E9C-101B-9397-08002B2CF9AE}" pid="700" name="ZOTERO_BREF_Z7zvBnjzjLOM_13">
    <vt:lpwstr>d have also been obtained from dropcalorimetry measurements.","DOI":"10.1016/0016-7037(91)90159-3","ISSN":"0016-7037","journalAbbreviation":"Geochimica et Cosmochimica Acta","author":[{"family":"Neuville","given":"Daniel R."},{"family":"Richet","given":"P</vt:lpwstr>
  </property>
  <property fmtid="{D5CDD505-2E9C-101B-9397-08002B2CF9AE}" pid="701" name="ZOTERO_BREF_Z7zvBnjzjLOM_14">
    <vt:lpwstr>ascal"}],"issued":{"date-parts":[["1991",4]]}}},{"id":1409,"uris":["http://zotero.org/users/453153/items/I2X8PEQ9"],"uri":["http://zotero.org/users/453153/items/I2X8PEQ9"],"itemData":{"id":1409,"type":"article-journal","title":"Viscosity regimes of homoge</vt:lpwstr>
  </property>
  <property fmtid="{D5CDD505-2E9C-101B-9397-08002B2CF9AE}" pid="702" name="ZOTERO_BREF_Z7zvBnjzjLOM_15">
    <vt:lpwstr>neous silicate melts","container-title":"American Mineralogist","page":"305–318","volume":"80","issue":"3-4","source":"Google Scholar","author":[{"family":"Bottinga","given":"Yan"},{"family":"Richet","given":"Pascal"},{"family":"Sipp","given":"Anne"}],"is</vt:lpwstr>
  </property>
  <property fmtid="{D5CDD505-2E9C-101B-9397-08002B2CF9AE}" pid="703" name="ZOTERO_BREF_Z7zvBnjzjLOM_16">
    <vt:lpwstr>sued":{"date-parts":[["1995"]]}}},{"id":572,"uris":["http://zotero.org/users/453153/items/9XGQGI6Z"],"uri":["http://zotero.org/users/453153/items/9XGQGI6Z"],"itemData":{"id":572,"type":"article-journal","title":"Residual and configurational entropy: Quant</vt:lpwstr>
  </property>
  <property fmtid="{D5CDD505-2E9C-101B-9397-08002B2CF9AE}" pid="704" name="ZOTERO_BREF_Z7zvBnjzjLOM_17">
    <vt:lpwstr>itative checks through applications of Adam-Gibbs theory to the viscosity of silicate melts","container-title":"Journal of Non-Crystalline Solids","page":"628-635","volume":"355","issue":"10-12","author":[{"family":"Richet","given":"P."}],"issued":{"date-</vt:lpwstr>
  </property>
  <property fmtid="{D5CDD505-2E9C-101B-9397-08002B2CF9AE}" pid="705" name="ZOTERO_BREF_Z7zvBnjzjLOM_18">
    <vt:lpwstr>parts":[["2009"]]}}}],"schema":"https://github.com/citation-style-language/schema/raw/master/csl-citation.json"}</vt:lpwstr>
  </property>
  <property fmtid="{D5CDD505-2E9C-101B-9397-08002B2CF9AE}" pid="706" name="ZOTERO_BREF_Z7zvBnjzjLOM_2">
    <vt:lpwstr>/453153/items/CP3UVTPK"],"uri":["http://zotero.org/users/453153/items/CP3UVTPK"],"itemData":{"id":1009,"type":"article-journal","title":"Viscosity and configurational entropy of silicate melts","container-title":"Geochimica et Cosmochimica Acta","page":"4</vt:lpwstr>
  </property>
  <property fmtid="{D5CDD505-2E9C-101B-9397-08002B2CF9AE}" pid="707" name="ZOTERO_BREF_Z7zvBnjzjLOM_3">
    <vt:lpwstr>71-483","volume":"48","issue":"3","source":"ScienceDirect","abstract":"With the configurational entropy theory of relaxation processes of Adam and Gibbs (1965), one predicts that the viscosity depends on temperature according to log η = Ae + BeTSconf, whe</vt:lpwstr>
  </property>
  <property fmtid="{D5CDD505-2E9C-101B-9397-08002B2CF9AE}" pid="708" name="ZOTERO_BREF_Z7zvBnjzjLOM_4">
    <vt:lpwstr>re Sconf is the configurational entropy of the liquid. Thermochemical calculations of Sconf performed for some mineral compositions show the importance of non-configurational contributions to the entropy differences between amorphous and crystalline phase</vt:lpwstr>
  </property>
  <property fmtid="{D5CDD505-2E9C-101B-9397-08002B2CF9AE}" pid="709" name="ZOTERO_BREF_Z7zvBnjzjLOM_5">
    <vt:lpwstr>s. Except for the case of SiO2, the available thermodynamic data indicate that the above equation for viscosity accounts quantitatively for the experimentally determined temperature dependence of the viscosity of silicate melts. The Adam and Gibbs theory </vt:lpwstr>
  </property>
  <property fmtid="{D5CDD505-2E9C-101B-9397-08002B2CF9AE}" pid="710" name="ZOTERO_BREF_Z7zvBnjzjLOM_6">
    <vt:lpwstr>also provides a simple rationale for the non linear variation of the logarithmic viscosity with composition in mixed alkali silicate liquids at low temperatures, the minimum of viscosity resulting from the contribution of the entropy of mixing to Sconf.",</vt:lpwstr>
  </property>
  <property fmtid="{D5CDD505-2E9C-101B-9397-08002B2CF9AE}" pid="711" name="ZOTERO_BREF_Z7zvBnjzjLOM_7">
    <vt:lpwstr>"DOI":"10.1016/0016-7037(84)90275-8","ISSN":"0016-7037","journalAbbreviation":"Geochimica et Cosmochimica Acta","author":[{"family":"Richet","given":"P."}],"issued":{"date-parts":[["1984",3,1]]}}},{"id":1012,"uris":["http://zotero.org/users/453153/items/G</vt:lpwstr>
  </property>
  <property fmtid="{D5CDD505-2E9C-101B-9397-08002B2CF9AE}" pid="712" name="ZOTERO_BREF_Z7zvBnjzjLOM_8">
    <vt:lpwstr>VI3UHAD"],"uri":["http://zotero.org/users/453153/items/GVI3UHAD"],"itemData":{"id":1012,"type":"article-journal","title":"Viscosity and mixing in molten (Ca, Mg) pyroxenes and garnets","container-title":"Geochimica et Cosmochimica Acta","page":"1011-1019"</vt:lpwstr>
  </property>
  <property fmtid="{D5CDD505-2E9C-101B-9397-08002B2CF9AE}" pid="713" name="ZOTERO_BREF_Z7zvBnjzjLOM_9">
    <vt:lpwstr>,"volume":"55","issue":"4","source":"ScienceDirect","abstract":"A creep apparatus has been built to measure, with inaccuracies of less than 0.04 log poise, viscosities of supercooled silicate melts in the range 109–1014 poises. Measurements on seven pyrox</vt:lpwstr>
  </property>
  <property fmtid="{D5CDD505-2E9C-101B-9397-08002B2CF9AE}" pid="714" name="ZOTERO_BREF_ZSAN6dRHpKDB_1">
    <vt:lpwstr>ZOTERO_BIBL {"uncited":[],"omitted":[],"custom":[]} CSL_BIBLIOGRAPHY</vt:lpwstr>
  </property>
  <property fmtid="{D5CDD505-2E9C-101B-9397-08002B2CF9AE}" pid="715" name="ZOTERO_BREF_ZWBxm0yXlW2PyE3pOXLFp_1">
    <vt:lpwstr>ZOTERO_ITEM CSL_CITATION {"citationID":"ujRZ6Nol","properties":{"formattedCitation":"({\\i{}19})","plainCitation":"(19)","noteIndex":0},"citationItems":[{"id":1328,"uris":["http://zotero.org/users/453153/items/CZT3JPVA"],"uri":["http://zotero.org/users/45</vt:lpwstr>
  </property>
  <property fmtid="{D5CDD505-2E9C-101B-9397-08002B2CF9AE}" pid="716" name="ZOTERO_BREF_ZWBxm0yXlW2PyE3pOXLFp_2">
    <vt:lpwstr>3153/items/CZT3JPVA"],"itemData":{"id":1328,"type":"article-journal","title":"The role of Al&lt;sup&gt;3+&lt;/sup&gt; on rheology and structural changes of sodium silicate and aluminosilicate glasses and melts.","container-title":"Geochimica et Cosmochimica Acta","pa</vt:lpwstr>
  </property>
  <property fmtid="{D5CDD505-2E9C-101B-9397-08002B2CF9AE}" pid="717" name="ZOTERO_BREF_ZWBxm0yXlW2PyE3pOXLFp_3">
    <vt:lpwstr>ge":"495-517","volume":"126","source":"CrossRef","DOI":"10.1016/j.gca.2013.11.010","ISSN":"00167037","language":"en","author":[{"family":"Le Losq","given":"C."},{"family":"Neuville","given":"D. R."},{"family":"Florian","given":"P."},{"family":"Henderson",</vt:lpwstr>
  </property>
  <property fmtid="{D5CDD505-2E9C-101B-9397-08002B2CF9AE}" pid="718" name="ZOTERO_BREF_ZWBxm0yXlW2PyE3pOXLFp_4">
    <vt:lpwstr>"given":"G. S."},{"family":"Massiot","given":"D."}],"issued":{"date-parts":[["2014",2]]}}}],"schema":"https://github.com/citation-style-language/schema/raw/master/csl-citation.json"}</vt:lpwstr>
  </property>
  <property fmtid="{D5CDD505-2E9C-101B-9397-08002B2CF9AE}" pid="719" name="ZOTERO_BREF_ZuDn7sYNlLyJca3rTLiIk_1">
    <vt:lpwstr>ZOTERO_ITEM CSL_CITATION {"citationID":"vTBNy9kF","properties":{"formattedCitation":"(see {\\i{}19} and references therein)","plainCitation":"(see 19 and references therein)","noteIndex":0},"citationItems":[{"id":1328,"uris":["http://zotero.org/users/4531</vt:lpwstr>
  </property>
  <property fmtid="{D5CDD505-2E9C-101B-9397-08002B2CF9AE}" pid="720" name="ZOTERO_BREF_ZuDn7sYNlLyJca3rTLiIk_2">
    <vt:lpwstr>53/items/CZT3JPVA"],"uri":["http://zotero.org/users/453153/items/CZT3JPVA"],"itemData":{"id":1328,"type":"article-journal","title":"The role of Al&lt;sup&gt;3+&lt;/sup&gt; on rheology and structural changes of sodium silicate and aluminosilicate glasses and melts.","</vt:lpwstr>
  </property>
  <property fmtid="{D5CDD505-2E9C-101B-9397-08002B2CF9AE}" pid="721" name="ZOTERO_BREF_ZuDn7sYNlLyJca3rTLiIk_3">
    <vt:lpwstr>container-title":"Geochimica et Cosmochimica Acta","page":"495-517","volume":"126","source":"CrossRef","DOI":"10.1016/j.gca.2013.11.010","ISSN":"00167037","language":"en","author":[{"family":"Le Losq","given":"C."},{"family":"Neuville","given":"D. R."},{"</vt:lpwstr>
  </property>
  <property fmtid="{D5CDD505-2E9C-101B-9397-08002B2CF9AE}" pid="722" name="ZOTERO_BREF_ZuDn7sYNlLyJca3rTLiIk_4">
    <vt:lpwstr>family":"Florian","given":"P."},{"family":"Henderson","given":"G. S."},{"family":"Massiot","given":"D."}],"issued":{"date-parts":[["2014",2]]}},"prefix":"see","suffix":"and references therein"}],"schema":"https://github.com/citation-style-language/schema/</vt:lpwstr>
  </property>
  <property fmtid="{D5CDD505-2E9C-101B-9397-08002B2CF9AE}" pid="723" name="ZOTERO_BREF_ZuDn7sYNlLyJca3rTLiIk_5">
    <vt:lpwstr>raw/master/csl-citation.json"}</vt:lpwstr>
  </property>
  <property fmtid="{D5CDD505-2E9C-101B-9397-08002B2CF9AE}" pid="724" name="ZOTERO_BREF_aGCRUqoeeU6j72gSfnHPi_1">
    <vt:lpwstr>ZOTERO_ITEM CSL_CITATION {"citationID":"Idk6oOEo","properties":{"formattedCitation":"({\\i{}36})","plainCitation":"(36)","noteIndex":0},"citationItems":[{"id":1042,"uris":["http://zotero.org/users/453153/items/TUJUKPRZ"],"uri":["http://zotero.org/users/45</vt:lpwstr>
  </property>
  <property fmtid="{D5CDD505-2E9C-101B-9397-08002B2CF9AE}" pid="725" name="ZOTERO_BREF_aGCRUqoeeU6j72gSfnHPi_2">
    <vt:lpwstr>3153/items/TUJUKPRZ"],"itemData":{"id":1042,"type":"article-journal","title":"Viscosity of silica","container-title":"Journal of Applied Physics","page":"7619","volume":"92","issue":"12","source":"CrossRef","DOI":"10.1063/1.1515132","ISSN":"00218979","lan</vt:lpwstr>
  </property>
  <property fmtid="{D5CDD505-2E9C-101B-9397-08002B2CF9AE}" pid="726" name="ZOTERO_BREF_aGCRUqoeeU6j72gSfnHPi_3">
    <vt:lpwstr>guage":"en","author":[{"family":"Doremus","given":"Robert H."}],"issued":{"date-parts":[["2002"]]}}}],"schema":"https://github.com/citation-style-language/schema/raw/master/csl-citation.json"}</vt:lpwstr>
  </property>
  <property fmtid="{D5CDD505-2E9C-101B-9397-08002B2CF9AE}" pid="727" name="ZOTERO_BREF_aox0JU3ruVfk_1">
    <vt:lpwstr/>
  </property>
  <property fmtid="{D5CDD505-2E9C-101B-9397-08002B2CF9AE}" pid="728" name="ZOTERO_BREF_bbZXLeQtKvXa_1">
    <vt:lpwstr>ZOTERO_ITEM CSL_CITATION {"citationID":"atod5du5iu","properties":{"formattedCitation":"({\\i{}8}, {\\i{}9})","plainCitation":"(8, 9)","noteIndex":0},"citationItems":[{"id":1058,"uris":["http://zotero.org/users/453153/items/NJ2V38JM"],"uri":["http://zotero</vt:lpwstr>
  </property>
  <property fmtid="{D5CDD505-2E9C-101B-9397-08002B2CF9AE}" pid="729" name="ZOTERO_BREF_bbZXLeQtKvXa_2">
    <vt:lpwstr>.org/users/453153/items/NJ2V38JM"],"itemData":{"id":1058,"type":"article-journal","title":"On the temperature dependence of cooperative relaxation properties in glass-forming liquids","container-title":"The journal of chemical physics","page":"139-146","v</vt:lpwstr>
  </property>
  <property fmtid="{D5CDD505-2E9C-101B-9397-08002B2CF9AE}" pid="730" name="ZOTERO_BREF_bbZXLeQtKvXa_3">
    <vt:lpwstr>olume":"43","issue":"1","author":[{"family":"Adam","given":"G."},{"family":"Gibbs","given":"J. H."}],"issued":{"date-parts":[["1965"]]}}},{"id":1009,"uris":["http://zotero.org/users/453153/items/CP3UVTPK"],"uri":["http://zotero.org/users/453153/items/CP3U</vt:lpwstr>
  </property>
  <property fmtid="{D5CDD505-2E9C-101B-9397-08002B2CF9AE}" pid="731" name="ZOTERO_BREF_bbZXLeQtKvXa_4">
    <vt:lpwstr>VTPK"],"itemData":{"id":1009,"type":"article-journal","title":"Viscosity and configurational entropy of silicate melts","container-title":"Geochimica et Cosmochimica Acta","page":"471-483","volume":"48","issue":"3","source":"ScienceDirect","abstract":"Wit</vt:lpwstr>
  </property>
  <property fmtid="{D5CDD505-2E9C-101B-9397-08002B2CF9AE}" pid="732" name="ZOTERO_BREF_bbZXLeQtKvXa_5">
    <vt:lpwstr>h the configurational entropy theory of relaxation processes of Adam and Gibbs (1965), one predicts that the viscosity depends on temperature according to log η = Ae + BeTSconf, where Sconf is the configurational entropy of the liquid. Thermochemical calc</vt:lpwstr>
  </property>
  <property fmtid="{D5CDD505-2E9C-101B-9397-08002B2CF9AE}" pid="733" name="ZOTERO_BREF_bbZXLeQtKvXa_6">
    <vt:lpwstr>ulations of Sconf performed for some mineral compositions show the importance of non-configurational contributions to the entropy differences between amorphous and crystalline phases. Except for the case of SiO2, the available thermodynamic data indicate </vt:lpwstr>
  </property>
  <property fmtid="{D5CDD505-2E9C-101B-9397-08002B2CF9AE}" pid="734" name="ZOTERO_BREF_bbZXLeQtKvXa_7">
    <vt:lpwstr>that the above equation for viscosity accounts quantitatively for the experimentally determined temperature dependence of the viscosity of silicate melts. The Adam and Gibbs theory also provides a simple rationale for the non linear variation of the logar</vt:lpwstr>
  </property>
  <property fmtid="{D5CDD505-2E9C-101B-9397-08002B2CF9AE}" pid="735" name="ZOTERO_BREF_bbZXLeQtKvXa_8">
    <vt:lpwstr>ithmic viscosity with composition in mixed alkali silicate liquids at low temperatures, the minimum of viscosity resulting from the contribution of the entropy of mixing to Sconf.","DOI":"10.1016/0016-7037(84)90275-8","ISSN":"0016-7037","journalAbbreviati</vt:lpwstr>
  </property>
  <property fmtid="{D5CDD505-2E9C-101B-9397-08002B2CF9AE}" pid="736" name="ZOTERO_BREF_bbZXLeQtKvXa_9">
    <vt:lpwstr>on":"Geochimica et Cosmochimica Acta","author":[{"family":"Richet","given":"P."}],"issued":{"date-parts":[["1984",3,1]]}}}],"schema":"https://github.com/citation-style-language/schema/raw/master/csl-citation.json"}</vt:lpwstr>
  </property>
  <property fmtid="{D5CDD505-2E9C-101B-9397-08002B2CF9AE}" pid="737" name="ZOTERO_BREF_bz4dhY0w8cK5_1">
    <vt:lpwstr>ZOTERO_ITEM CSL_CITATION {"citationID":"Bo1vgwQI","properties":{"formattedCitation":"({\\i{}2})","plainCitation":"(2)","noteIndex":0},"citationItems":[{"id":4406,"uris":["http://zotero.org/users/453153/items/6VDKVSXJ"],"uri":["http://zotero.org/users/4531</vt:lpwstr>
  </property>
  <property fmtid="{D5CDD505-2E9C-101B-9397-08002B2CF9AE}" pid="738" name="ZOTERO_BREF_bz4dhY0w8cK5_10">
    <vt:lpwstr>on"}</vt:lpwstr>
  </property>
  <property fmtid="{D5CDD505-2E9C-101B-9397-08002B2CF9AE}" pid="739" name="ZOTERO_BREF_bz4dhY0w8cK5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740" name="ZOTERO_BREF_bz4dhY0w8cK5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741" name="ZOTERO_BREF_bz4dhY0w8cK5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742" name="ZOTERO_BREF_bz4dhY0w8cK5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743" name="ZOTERO_BREF_bz4dhY0w8cK5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744" name="ZOTERO_BREF_bz4dhY0w8cK5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745" name="ZOTERO_BREF_bz4dhY0w8cK5_8">
    <vt:lpwstr>and geological processes.","DOI":"10.1038/s41598-017-16741-3","ISSN":"2045-2322","shortTitle":"Percolation channels","language":"En","author":[{"family":"Le Losq","given":"C."},{"family":"Neuville","given":"D. R."},{"family":"Chen","given":"W."},{"family"</vt:lpwstr>
  </property>
  <property fmtid="{D5CDD505-2E9C-101B-9397-08002B2CF9AE}" pid="746" name="ZOTERO_BREF_bz4dhY0w8cK5_9">
    <vt:lpwstr>:"Florian","given":"P."},{"family":"Massiot","given":"D."},{"family":"Zhou","given":"Z."},{"family":"Greaves","given":"G. N."}],"issued":{"date-parts":[["2017",12]]}}}],"schema":"https://github.com/citation-style-language/schema/raw/master/csl-citation.js</vt:lpwstr>
  </property>
  <property fmtid="{D5CDD505-2E9C-101B-9397-08002B2CF9AE}" pid="747" name="ZOTERO_BREF_cTWzFXJ7PFrkaLRw4UTNR_1">
    <vt:lpwstr>ZOTERO_ITEM CSL_CITATION {"citationID":"i8Kw5T1U","properties":{"formattedCitation":"(e.g. see {\\i{}9}\\uc0\\u8211{}{\\i{}11})","plainCitation":"(e.g. see 9–11)","noteIndex":0},"citationItems":[{"id":1435,"uris":["http://zotero.org/users/453153/items/PSD</vt:lpwstr>
  </property>
  <property fmtid="{D5CDD505-2E9C-101B-9397-08002B2CF9AE}" pid="748" name="ZOTERO_BREF_cTWzFXJ7PFrkaLRw4UTNR_2">
    <vt:lpwstr>JB3ZD"],"uri":["http://zotero.org/users/453153/items/PSDJB3ZD"],"itemData":{"id":1435,"type":"article-journal","title":"The viscosity of magmatic silicate liquids: a model for calculation","container-title":"American Journal of Science","page":"438-475","</vt:lpwstr>
  </property>
  <property fmtid="{D5CDD505-2E9C-101B-9397-08002B2CF9AE}" pid="749" name="ZOTERO_BREF_cTWzFXJ7PFrkaLRw4UTNR_3">
    <vt:lpwstr>volume":"272","author":[{"family":"Bottinga","given":"Y."},{"family":"Weill","given":"D. F."}],"issued":{"date-parts":[["1972"]]}},"prefix":"e.g. see"},{"id":1175,"uris":["http://zotero.org/users/453153/items/5GE3I8II"],"uri":["http://zotero.org/users/453</vt:lpwstr>
  </property>
  <property fmtid="{D5CDD505-2E9C-101B-9397-08002B2CF9AE}" pid="750" name="ZOTERO_BREF_cTWzFXJ7PFrkaLRw4UTNR_4">
    <vt:lpwstr>153/items/5GE3I8II"],"itemData":{"id":1175,"type":"article-journal","title":"Viscosity of magmatic liquids: A model","container-title":"Earth and Planetary Science Letters","page":"123-134","volume":"271","issue":"1-4","source":"CrossRef","DOI":"10.1016/j</vt:lpwstr>
  </property>
  <property fmtid="{D5CDD505-2E9C-101B-9397-08002B2CF9AE}" pid="751" name="ZOTERO_BREF_cTWzFXJ7PFrkaLRw4UTNR_5">
    <vt:lpwstr>.epsl.2008.03.038","ISSN":"0012821X","title-short":"Viscosity of magmatic liquids","language":"en","author":[{"family":"Giordano","given":"D."},{"family":"Russell","given":"J. K."},{"family":"Dingwell","given":"D. B."}],"issued":{"date-parts":[["2008",7]]</vt:lpwstr>
  </property>
  <property fmtid="{D5CDD505-2E9C-101B-9397-08002B2CF9AE}" pid="752" name="ZOTERO_BREF_cTWzFXJ7PFrkaLRw4UTNR_6">
    <vt:lpwstr>}}},{"id":652,"uris":["http://zotero.org/users/453153/items/DVP2UKFI"],"uri":["http://zotero.org/users/453153/items/DVP2UKFI"],"itemData":{"id":652,"type":"article-journal","title":"Topological Model for the Viscosity of Multicomponent Glass-Forming Liqui</vt:lpwstr>
  </property>
  <property fmtid="{D5CDD505-2E9C-101B-9397-08002B2CF9AE}" pid="753" name="ZOTERO_BREF_cTWzFXJ7PFrkaLRw4UTNR_7">
    <vt:lpwstr>ds","container-title":"International Journal of Applied Glass Science","page":"408-413","volume":"4","issue":"4","source":"CrossRef","DOI":"10.1111/ijag.12009","ISSN":"20411286","language":"en","author":[{"family":"Mauro","given":"John C."},{"family":"Ell</vt:lpwstr>
  </property>
  <property fmtid="{D5CDD505-2E9C-101B-9397-08002B2CF9AE}" pid="754" name="ZOTERO_BREF_cTWzFXJ7PFrkaLRw4UTNR_8">
    <vt:lpwstr>ison","given":"Adam J."},{"family":"Allan","given":"Douglas C."},{"family":"Smedskjaer","given":"Morten M."}],"issued":{"date-parts":[["2013",12]]}}}],"schema":"https://github.com/citation-style-language/schema/raw/master/csl-citation.json"}</vt:lpwstr>
  </property>
  <property fmtid="{D5CDD505-2E9C-101B-9397-08002B2CF9AE}" pid="755" name="ZOTERO_BREF_cjsbrhphka2o5uj7fITwi_1">
    <vt:lpwstr>ZOTERO_ITEM CSL_CITATION {"citationID":"lBWUVxc4","properties":{"formattedCitation":"(10)","plainCitation":"(10)","dontUpdate":true,"noteIndex":0},"citationItems":[{"id":746,"uris":["http://zotero.org/users/453153/items/XHMDNPUG"],"uri":["http://zotero.or</vt:lpwstr>
  </property>
  <property fmtid="{D5CDD505-2E9C-101B-9397-08002B2CF9AE}" pid="756" name="ZOTERO_BREF_cjsbrhphka2o5uj7fITwi_2">
    <vt:lpwstr>g/users/453153/items/XHMDNPUG"],"itemData":{"id":746,"type":"article-journal","title":"NMR evidence for five-coordinated silicon in a silicate glass at atmospheric pressure","container-title":"Nature","page":"638-639","volume":"351","author":[{"family":"S</vt:lpwstr>
  </property>
  <property fmtid="{D5CDD505-2E9C-101B-9397-08002B2CF9AE}" pid="757" name="ZOTERO_BREF_cjsbrhphka2o5uj7fITwi_3">
    <vt:lpwstr>tebbins","given":"J."}],"issued":{"date-parts":[["1991"]]}}}],"schema":"https://github.com/citation-style-language/schema/raw/master/csl-citation.json"}</vt:lpwstr>
  </property>
  <property fmtid="{D5CDD505-2E9C-101B-9397-08002B2CF9AE}" pid="758" name="ZOTERO_BREF_dD6xBh1Qqamz8yI2LScsN_1">
    <vt:lpwstr>ZOTERO_TEMP </vt:lpwstr>
  </property>
  <property fmtid="{D5CDD505-2E9C-101B-9397-08002B2CF9AE}" pid="759" name="ZOTERO_BREF_dcAiUvQmz4g0_1">
    <vt:lpwstr>ZOTERO_ITEM CSL_CITATION {"citationID":"KT7Mgfjx","properties":{"formattedCitation":"({\\i{}16})","plainCitation":"(16)","noteIndex":0},"citationItems":[{"id":549,"uris":["http://zotero.org/users/453153/items/S5FSZGBZ"],"uri":["http://zotero.org/users/453</vt:lpwstr>
  </property>
  <property fmtid="{D5CDD505-2E9C-101B-9397-08002B2CF9AE}" pid="760" name="ZOTERO_BREF_dcAiUvQmz4g0_2">
    <vt:lpwstr>153/items/S5FSZGBZ"],"itemData":{"id":549,"type":"article-journal","title":"Exafs and the structure of glass","container-title":"Journal of Non-Crystalline Solids","page":"203-217","volume":"71","author":[{"family":"Greaves","given":"G. N."}],"issued":{"d</vt:lpwstr>
  </property>
  <property fmtid="{D5CDD505-2E9C-101B-9397-08002B2CF9AE}" pid="761" name="ZOTERO_BREF_dcAiUvQmz4g0_3">
    <vt:lpwstr>ate-parts":[["1985"]]}}}],"schema":"https://github.com/citation-style-language/schema/raw/master/csl-citation.json"}</vt:lpwstr>
  </property>
  <property fmtid="{D5CDD505-2E9C-101B-9397-08002B2CF9AE}" pid="762" name="ZOTERO_BREF_eH2gto70CkemyBSNM9H3i_1">
    <vt:lpwstr>ZOTERO_TEMP </vt:lpwstr>
  </property>
  <property fmtid="{D5CDD505-2E9C-101B-9397-08002B2CF9AE}" pid="763" name="ZOTERO_BREF_ePbHp1PakQGfGvMGRvKIN_1">
    <vt:lpwstr>ZOTERO_ITEM CSL_CITATION {"citationID":"Ms8srCFF","properties":{"formattedCitation":"({\\i{}12})","plainCitation":"(12)","noteIndex":0},"citationItems":[{"id":5249,"uris":["http://zotero.org/users/453153/items/NBAXGI36"],"uri":["http://zotero.org/users/45</vt:lpwstr>
  </property>
  <property fmtid="{D5CDD505-2E9C-101B-9397-08002B2CF9AE}" pid="764" name="ZOTERO_BREF_ePbHp1PakQGfGvMGRvKIN_2">
    <vt:lpwstr>3153/items/NBAXGI36"],"itemData":{"id":5249,"type":"article-journal","title":"An Avramov-based viscosity model for the SiO2-Al2O3-Na2O-K2O system in a wide temperature range","container-title":"Ceramics International","page":"12169-12181","volume":"45","i</vt:lpwstr>
  </property>
  <property fmtid="{D5CDD505-2E9C-101B-9397-08002B2CF9AE}" pid="765" name="ZOTERO_BREF_ePbHp1PakQGfGvMGRvKIN_3">
    <vt:lpwstr>ssue":"9","source":"ScienceDirect","abstract":"A modified Avramov equation is employed to describe the viscosity of silicate melts in the SiO2-Al2O3-Na2O-K2O system and its subsystems with associate species obtained from thermodynamic description and used</vt:lpwstr>
  </property>
  <property fmtid="{D5CDD505-2E9C-101B-9397-08002B2CF9AE}" pid="766" name="ZOTERO_BREF_ePbHp1PakQGfGvMGRvKIN_4">
    <vt:lpwstr> as structural units. Two modifications to the Avramov equation are proposed: i) a stronger dependence of viscosity input of each structural unit on its concentration ii) the “fragility” parameter dependent on the melt composition at a given point. The mo</vt:lpwstr>
  </property>
  <property fmtid="{D5CDD505-2E9C-101B-9397-08002B2CF9AE}" pid="767" name="ZOTERO_BREF_ePbHp1PakQGfGvMGRvKIN_5">
    <vt:lpwstr>del describes the viscosity reasonably well for most of the experimental data in the wide compositional range and in a temperature range from fully liquid to supercooled melts. Approaches to further improve the model are discussed.","DOI":"10.1016/j.ceram</vt:lpwstr>
  </property>
  <property fmtid="{D5CDD505-2E9C-101B-9397-08002B2CF9AE}" pid="768" name="ZOTERO_BREF_ePbHp1PakQGfGvMGRvKIN_6">
    <vt:lpwstr>int.2019.03.121","ISSN":"0272-8842","journalAbbreviation":"Ceramics International","author":[{"family":"Starodub","given":"K."},{"family":"Wu","given":"G."},{"family":"Yazhenskikh","given":"E."},{"family":"Müller","given":"M."},{"family":"Khvan","given":"</vt:lpwstr>
  </property>
  <property fmtid="{D5CDD505-2E9C-101B-9397-08002B2CF9AE}" pid="769" name="ZOTERO_BREF_ePbHp1PakQGfGvMGRvKIN_7">
    <vt:lpwstr>A."},{"family":"Kondratiev","given":"A."}],"issued":{"date-parts":[["2019",6,15]]}},"suppress-author":true}],"schema":"https://github.com/citation-style-language/schema/raw/master/csl-citation.json"}</vt:lpwstr>
  </property>
  <property fmtid="{D5CDD505-2E9C-101B-9397-08002B2CF9AE}" pid="770" name="ZOTERO_BREF_fJ7vWkhncWNK_1">
    <vt:lpwstr>ZOTERO_ITEM CSL_CITATION {"citationID":"OyeOMlR4","properties":{"formattedCitation":"\\uldash{({\\i{}1})}","plainCitation":"(1)","noteIndex":0},"citationItems":[{"id":6028,"uris":["http://zotero.org/users/453153/items/E7WCXEV6"],"uri":["http://zotero.org/</vt:lpwstr>
  </property>
  <property fmtid="{D5CDD505-2E9C-101B-9397-08002B2CF9AE}" pid="771" name="ZOTERO_BREF_fJ7vWkhncWNK_2">
    <vt:lpwstr>users/453153/items/E7WCXEV6"],"itemData":{"id":6028,"type":"book","title":"The art of molecular dynamics simulation","publisher":"Cambridge University Press","publisher-place":"Cambridge, U.K.","edition":"2nd","event-place":"Cambridge, U.K.","author":[{"f</vt:lpwstr>
  </property>
  <property fmtid="{D5CDD505-2E9C-101B-9397-08002B2CF9AE}" pid="772" name="ZOTERO_BREF_fJ7vWkhncWNK_3">
    <vt:lpwstr>amily":"Rapaport","given":"D.C."}],"issued":{"date-parts":[["2004"]]}}}],"schema":"https://github.com/citation-style-language/schema/raw/master/csl-citation.json"}</vt:lpwstr>
  </property>
  <property fmtid="{D5CDD505-2E9C-101B-9397-08002B2CF9AE}" pid="773" name="ZOTERO_BREF_gYtysENwdreYdP2JmXCyx_1">
    <vt:lpwstr>ZOTERO_ITEM CSL_CITATION {"citationID":"vjLLXCV2","properties":{"formattedCitation":"[23]","plainCitation":"[23]","noteIndex":0},"citationItems":[{"id":1338,"uris":["http://zotero.org/users/453153/items/MAEM4I4T"],"uri":["http://zotero.org/users/453153/it</vt:lpwstr>
  </property>
  <property fmtid="{D5CDD505-2E9C-101B-9397-08002B2CF9AE}" pid="774" name="ZOTERO_BREF_gYtysENwdreYdP2JmXCyx_10">
    <vt:lpwstr>l-citation.json"} </vt:lpwstr>
  </property>
  <property fmtid="{D5CDD505-2E9C-101B-9397-08002B2CF9AE}" pid="775" name="ZOTERO_BREF_gYtysENwdreYdP2JmXCyx_2">
    <vt:lpwstr>ems/MAEM4I4T"],"itemData":{"id":1338,"type":"article-journal","title":"Modelling configurational entropy of silicate melts","container-title":"Chemical Geology","page":"140-151","volume":"461","source":"ScienceDirect","abstract":"The Adam-Gibbs theory pro</vt:lpwstr>
  </property>
  <property fmtid="{D5CDD505-2E9C-101B-9397-08002B2CF9AE}" pid="776" name="ZOTERO_BREF_gYtysENwdreYdP2JmXCyx_3">
    <vt:lpwstr>vides a robust connection between the transport or relaxation properties of melts and their thermochemical properties. In its expanded form: log η = A + B T S c Tg + C p c ln T T g\n\nthe equation has adjustable unknown parameters A, B and Sc (Tg) which c</vt:lpwstr>
  </property>
  <property fmtid="{D5CDD505-2E9C-101B-9397-08002B2CF9AE}" pid="777" name="ZOTERO_BREF_gYtysENwdreYdP2JmXCyx_4">
    <vt:lpwstr>an be estimated from experimental estimates of configurational heat capacity (Cpc), glass transition temperature (Tg) and viscosity (η). Here, we use recently published datasets for anhydrous and hydrous silicate melts and glasses (N ~ 50) for which there</vt:lpwstr>
  </property>
  <property fmtid="{D5CDD505-2E9C-101B-9397-08002B2CF9AE}" pid="778" name="ZOTERO_BREF_gYtysENwdreYdP2JmXCyx_5">
    <vt:lpwstr> are measurements of log η and calorimetric measurements of Cpc and Tg. Our fitting strategy follows the approach developed by previous workers with the sole exception that we assume all silicate melts converge to a common, but unknown, high temperature l</vt:lpwstr>
  </property>
  <property fmtid="{D5CDD505-2E9C-101B-9397-08002B2CF9AE}" pid="779" name="ZOTERO_BREF_gYtysENwdreYdP2JmXCyx_6">
    <vt:lpwstr>imit to melt viscosity (e.g., A = log η∞). Our optimal value for A is − 3.51 ± 0.25. A consequence of a common, high-temperature limit to silicate melt viscosity is that the corresponding model values of glass transition temperature (Tg12), melt fragility</vt:lpwstr>
  </property>
  <property fmtid="{D5CDD505-2E9C-101B-9397-08002B2CF9AE}" pid="780" name="ZOTERO_BREF_gYtysENwdreYdP2JmXCyx_7">
    <vt:lpwstr> (m), and the ratio Cpc/Sc are constrained to lie on a single plane approximated as: Cp c S c = − Tg 12 243399 − m 15.518 + 0.996\n\nthereby establishing a quantitative connection between calorimetric and rheological measurements. Lastly, we show a good c</vt:lpwstr>
  </property>
  <property fmtid="{D5CDD505-2E9C-101B-9397-08002B2CF9AE}" pid="781" name="ZOTERO_BREF_gYtysENwdreYdP2JmXCyx_8">
    <vt:lpwstr>orrespondence between values of Tg12 and fragility (m) from this Adam-Gibbs based model of melt viscosity and values predicted by the GRD viscosity model for multicomponent silicate melts (cf. Giordano et al., 2008).","DOI":"10.1016/j.chemgeo.2016.07.019"</vt:lpwstr>
  </property>
  <property fmtid="{D5CDD505-2E9C-101B-9397-08002B2CF9AE}" pid="782" name="ZOTERO_BREF_gYtysENwdreYdP2JmXCyx_9">
    <vt:lpwstr>,"ISSN":"0009-2541","journalAbbreviation":"Chemical Geology","author":[{"family":"Russell","given":"J. K."},{"family":"Giordano","given":"D."}],"issued":{"date-parts":[["2017"]]}}}],"schema":"https://github.com/citation-style-language/schema/raw/master/cs</vt:lpwstr>
  </property>
  <property fmtid="{D5CDD505-2E9C-101B-9397-08002B2CF9AE}" pid="783" name="ZOTERO_BREF_gl0BtrYrHbvc_1">
    <vt:lpwstr>ZOTERO_ITEM CSL_CITATION {"citationID":"a1iiqkfg4su","properties":{"formattedCitation":"({\\i{}15})","plainCitation":"(15)","noteIndex":0},"citationItems":[{"id":5947,"uris":["http://zotero.org/users/453153/items/YZBAUXV9"],"uri":["http://zotero.org/users</vt:lpwstr>
  </property>
  <property fmtid="{D5CDD505-2E9C-101B-9397-08002B2CF9AE}" pid="784" name="ZOTERO_BREF_gl0BtrYrHbvc_10">
    <vt:lpwstr>lts","volume":"501","author":[{"family":"Giordano","given":"D."},{"family":"Russell","given":"J.K."}],"issued":{"date-parts":[["2018",11]]}}}],"schema":"https://github.com/citation-style-language/schema/raw/master/csl-citation.json"}</vt:lpwstr>
  </property>
  <property fmtid="{D5CDD505-2E9C-101B-9397-08002B2CF9AE}" pid="785" name="ZOTERO_BREF_gl0BtrYrHbvc_2">
    <vt:lpwstr>/453153/items/YZBAUXV9"],"itemData":{"id":5947,"type":"article-journal","abstract":"The viscosity of silicate melts is the most important physical property governing magma transport and eruption dynamics. This macroscopic property is controlled by composi</vt:lpwstr>
  </property>
  <property fmtid="{D5CDD505-2E9C-101B-9397-08002B2CF9AE}" pid="786" name="ZOTERO_BREF_gl0BtrYrHbvc_3">
    <vt:lpwstr>tion and temperature but ultimately reﬂects the structural organization of the melt operating at the microscale. At present, there is no explicit relationship connecting viscosity to silicate melt structure and vice versa. Here, we use a single Raman spec</vt:lpwstr>
  </property>
  <property fmtid="{D5CDD505-2E9C-101B-9397-08002B2CF9AE}" pid="787" name="ZOTERO_BREF_gl0BtrYrHbvc_4">
    <vt:lpwstr>troscopic parameter, indicative of melt structure, to accurately forecast the viscosity of natural, multicomponent silicate melts from spectroscopic measurements on glasses preserved on Earth and other planets. The Raman parameter is taken as the ratio of</vt:lpwstr>
  </property>
  <property fmtid="{D5CDD505-2E9C-101B-9397-08002B2CF9AE}" pid="788" name="ZOTERO_BREF_gl0BtrYrHbvc_5">
    <vt:lpwstr> low and high frequency vibrational bands from the silicate glass by employing a green source laser wavelength of 514.5 nm (R514.5). Our model is based on an empirical linkage between R514.5 and coeﬃcients in the Vogel–Fulcher–Tammann function for the tem</vt:lpwstr>
  </property>
  <property fmtid="{D5CDD505-2E9C-101B-9397-08002B2CF9AE}" pid="789" name="ZOTERO_BREF_gl0BtrYrHbvc_6">
    <vt:lpwstr>perature dependence of melt viscosity. The calibration of the Raman-based model for melt viscosity is based on 413 high-temperature measurements of viscosity on 23 melt compositions for which published Raman spectra are available. The empirical model obvi</vt:lpwstr>
  </property>
  <property fmtid="{D5CDD505-2E9C-101B-9397-08002B2CF9AE}" pid="790" name="ZOTERO_BREF_gl0BtrYrHbvc_7">
    <vt:lpwstr>ates the need for chemical measurement of glass compositions, thereby, providing new opportunities for tracking physical and thermochemical properties of melts during igneous processes (e.g., differentiation, mixing, assimilation). Furthermore, our model </vt:lpwstr>
  </property>
  <property fmtid="{D5CDD505-2E9C-101B-9397-08002B2CF9AE}" pid="791" name="ZOTERO_BREF_gl0BtrYrHbvc_8">
    <vt:lpwstr>serves as a milepost for the future use of Raman spectral data for predicting transport (and calorimetric) properties of natural melts at geological conditions (e.g., volatiles and pressure) and production.","container-title":"Earth and Planetary Science </vt:lpwstr>
  </property>
  <property fmtid="{D5CDD505-2E9C-101B-9397-08002B2CF9AE}" pid="792" name="ZOTERO_BREF_gl0BtrYrHbvc_9">
    <vt:lpwstr>Letters","DOI":"10.1016/j.epsl.2018.08.031","ISSN":"0012821X","journalAbbreviation":"Earth and Planetary Science Letters","language":"en","page":"202-212","source":"DOI.org (Crossref)","title":"Towards a structural model for the viscosity of geological me</vt:lpwstr>
  </property>
  <property fmtid="{D5CDD505-2E9C-101B-9397-08002B2CF9AE}" pid="793" name="ZOTERO_BREF_glX53mmnYsD1_1">
    <vt:lpwstr>ZOTERO_ITEM CSL_CITATION {"citationID":"ablk9g5ks","properties":{"formattedCitation":"({\\i{}16})","plainCitation":"(16)","noteIndex":0},"citationItems":[{"id":1012,"uris":["http://zotero.org/users/453153/items/GVI3UHAD"],"uri":["http://zotero.org/users/4</vt:lpwstr>
  </property>
  <property fmtid="{D5CDD505-2E9C-101B-9397-08002B2CF9AE}" pid="794" name="ZOTERO_BREF_glX53mmnYsD1_2">
    <vt:lpwstr>53153/items/GVI3UHAD"],"itemData":{"id":1012,"type":"article-journal","abstract":"A creep apparatus has been built to measure, with inaccuracies of less than 0.04 log poise, viscosities of supercooled silicate melts in the range 109–1014 poises. Measureme</vt:lpwstr>
  </property>
  <property fmtid="{D5CDD505-2E9C-101B-9397-08002B2CF9AE}" pid="795" name="ZOTERO_BREF_glX53mmnYsD1_3">
    <vt:lpwstr>nts on seven pyroxene and five garnet supercooled liquid compositions along the joins MgSiO3-CaSiO3 and Mg3Al2Si3O12Ca3 Al2Si3O12 made between 1000 and 1150 K show deep minima in the viscosity-composition relationship for both joins. These minima reduce w</vt:lpwstr>
  </property>
  <property fmtid="{D5CDD505-2E9C-101B-9397-08002B2CF9AE}" pid="796" name="ZOTERO_BREF_glX53mmnYsD1_4">
    <vt:lpwstr>hen the temperature increases and disappear eventually. Within the framework of the configurational entropy theory of relaxation processes, these observations can be accounted for quantitatively in terms of the contribution of ideal (Ca, Mg) mixing to the</vt:lpwstr>
  </property>
  <property fmtid="{D5CDD505-2E9C-101B-9397-08002B2CF9AE}" pid="797" name="ZOTERO_BREF_glX53mmnYsD1_5">
    <vt:lpwstr> total configurational entropy of the melts. The configurational entropies determined from the viscosity measurements agree with the values determined by calorimetry for liquid CaSiO3, CaMgSi2O6, MgSiO3, and Mg3Al2Si3O12. The heat capacities of Ca3Al2Si3O</vt:lpwstr>
  </property>
  <property fmtid="{D5CDD505-2E9C-101B-9397-08002B2CF9AE}" pid="798" name="ZOTERO_BREF_glX53mmnYsD1_6">
    <vt:lpwstr>12 glass and liquid have also been obtained from dropcalorimetry measurements.","container-title":"Geochimica et Cosmochimica Acta","DOI":"10.1016/0016-7037(91)90159-3","ISSN":"0016-7037","issue":"4","journalAbbreviation":"Geochimica et Cosmochimica Acta"</vt:lpwstr>
  </property>
  <property fmtid="{D5CDD505-2E9C-101B-9397-08002B2CF9AE}" pid="799" name="ZOTERO_BREF_glX53mmnYsD1_7">
    <vt:lpwstr>,"page":"1011-1019","source":"ScienceDirect","title":"Viscosity and mixing in molten (Ca, Mg) pyroxenes and garnets","volume":"55","author":[{"family":"Neuville","given":"Daniel R."},{"family":"Richet","given":"Pascal"}],"issued":{"date-parts":[["1991",4]</vt:lpwstr>
  </property>
  <property fmtid="{D5CDD505-2E9C-101B-9397-08002B2CF9AE}" pid="800" name="ZOTERO_BREF_glX53mmnYsD1_8">
    <vt:lpwstr>]}}}],"schema":"https://github.com/citation-style-language/schema/raw/master/csl-citation.json"}</vt:lpwstr>
  </property>
  <property fmtid="{D5CDD505-2E9C-101B-9397-08002B2CF9AE}" pid="801" name="ZOTERO_BREF_gpmtFtsriCK1GtwTAQEjy_1">
    <vt:lpwstr>ZOTERO_ITEM CSL_CITATION {"citationID":"mDwQZdaT","properties":{"formattedCitation":"[19]","plainCitation":"[19]","noteIndex":0},"citationItems":[{"id":5486,"uris":["http://zotero.org/users/453153/items/CMD4Q9HN"],"uri":["http://zotero.org/users/453153/it</vt:lpwstr>
  </property>
  <property fmtid="{D5CDD505-2E9C-101B-9397-08002B2CF9AE}" pid="802" name="ZOTERO_BREF_gpmtFtsriCK1GtwTAQEjy_2">
    <vt:lpwstr>ems/CMD4Q9HN"],"itemData":{"id":5486,"type":"article-journal","title":"A thermodynamic theory of supercooled liquids","container-title":"Physica A: Statistical Mechanics and its Applications","page":"27-38","volume":"219","issue":"1","source":"ScienceDire</vt:lpwstr>
  </property>
  <property fmtid="{D5CDD505-2E9C-101B-9397-08002B2CF9AE}" pid="803" name="ZOTERO_BREF_gpmtFtsriCK1GtwTAQEjy_3">
    <vt:lpwstr>ct","abstract":"A novel thermodynamic theory of the properties of supercooled liquids as they get glassy is presented. It is based on the postulated existence of a narrowly avoided thermodynamic phase transition at a temperature T∗ ⩾ Tm, where Tm is the m</vt:lpwstr>
  </property>
  <property fmtid="{D5CDD505-2E9C-101B-9397-08002B2CF9AE}" pid="804" name="ZOTERO_BREF_gpmtFtsriCK1GtwTAQEjy_4">
    <vt:lpwstr>elting point, and the “avoidance” is due to geometric frustration. We show that as a consequence two large emergent length scales develop at temperatures less than T∗, and we also show that this picture is consistent with appropriate statistical mechanica</vt:lpwstr>
  </property>
  <property fmtid="{D5CDD505-2E9C-101B-9397-08002B2CF9AE}" pid="805" name="ZOTERO_BREF_gpmtFtsriCK1GtwTAQEjy_5">
    <vt:lpwstr>l models. A theoretical expression is obtained which permits collapse of the viscosity versus temperature of all known glass-formers onto a single master-curve.","DOI":"10.1016/0378-4371(95)00140-3","ISSN":"0378-4371","journalAbbreviation":"Physica A: Sta</vt:lpwstr>
  </property>
  <property fmtid="{D5CDD505-2E9C-101B-9397-08002B2CF9AE}" pid="806" name="ZOTERO_BREF_gpmtFtsriCK1GtwTAQEjy_6">
    <vt:lpwstr>tistical Mechanics and its Applications","author":[{"family":"Kivelson","given":"Daniel"},{"family":"Kivelson","given":"Steven A."},{"family":"Zhao","given":"Xiaolin"},{"family":"Nussinov","given":"Zohar"},{"family":"Tarjus","given":"Gilles"}],"issued":{"</vt:lpwstr>
  </property>
  <property fmtid="{D5CDD505-2E9C-101B-9397-08002B2CF9AE}" pid="807" name="ZOTERO_BREF_gpmtFtsriCK1GtwTAQEjy_7">
    <vt:lpwstr>date-parts":[["1995",9,15]]}}}],"schema":"https://github.com/citation-style-language/schema/raw/master/csl-citation.json"} </vt:lpwstr>
  </property>
  <property fmtid="{D5CDD505-2E9C-101B-9397-08002B2CF9AE}" pid="808" name="ZOTERO_BREF_hsUk5rYZf9f4FP2CLRcYS_1">
    <vt:lpwstr>ZOTERO_ITEM CSL_CITATION {"citationID":"CG4yQ8e2","properties":{"formattedCitation":"({\\i{}30})","plainCitation":"(30)","noteIndex":0},"citationItems":[{"id":1378,"uris":["http://zotero.org/users/453153/items/4BA3N9TH"],"uri":["http://zotero.org/users/45</vt:lpwstr>
  </property>
  <property fmtid="{D5CDD505-2E9C-101B-9397-08002B2CF9AE}" pid="809" name="ZOTERO_BREF_hsUk5rYZf9f4FP2CLRcYS_2">
    <vt:lpwstr>3153/items/4BA3N9TH"],"itemData":{"id":1378,"type":"article-journal","title":"Random search for hyper-parameter optimization","container-title":"The Journal of Machine Learning Research","page":"281–305","volume":"13","issue":"1","source":"Google Scholar"</vt:lpwstr>
  </property>
  <property fmtid="{D5CDD505-2E9C-101B-9397-08002B2CF9AE}" pid="810" name="ZOTERO_BREF_hsUk5rYZf9f4FP2CLRcYS_3">
    <vt:lpwstr>,"author":[{"family":"Bergstra","given":"James"},{"family":"Bengio","given":"Yoshua"}],"issued":{"date-parts":[["2012"]]}}}],"schema":"https://github.com/citation-style-language/schema/raw/master/csl-citation.json"}</vt:lpwstr>
  </property>
  <property fmtid="{D5CDD505-2E9C-101B-9397-08002B2CF9AE}" pid="811" name="ZOTERO_BREF_i0wdParI7o0qhwPDDvfXI_1">
    <vt:lpwstr>ZOTERO_ITEM CSL_CITATION {"citationID":"jFw4uNFt","properties":{"formattedCitation":"({\\i{}22})","plainCitation":"(22)","noteIndex":0},"citationItems":[{"id":350,"uris":["http://zotero.org/users/453153/items/2SENBHIV"],"uri":["http://zotero.org/users/453</vt:lpwstr>
  </property>
  <property fmtid="{D5CDD505-2E9C-101B-9397-08002B2CF9AE}" pid="812" name="ZOTERO_BREF_i0wdParI7o0qhwPDDvfXI_2">
    <vt:lpwstr>153/items/2SENBHIV"],"itemData":{"id":350,"type":"article-journal","title":"Frustration on the way to crystallization in glass","container-title":"Nature Physics","page":"200-206","volume":"2","issue":"3","author":[{"family":"Shintani","given":"H."},{"fam</vt:lpwstr>
  </property>
  <property fmtid="{D5CDD505-2E9C-101B-9397-08002B2CF9AE}" pid="813" name="ZOTERO_BREF_i0wdParI7o0qhwPDDvfXI_3">
    <vt:lpwstr>ily":"Tanaka","given":"H."}],"issued":{"date-parts":[["2006"]]}}}],"schema":"https://github.com/citation-style-language/schema/raw/master/csl-citation.json"}</vt:lpwstr>
  </property>
  <property fmtid="{D5CDD505-2E9C-101B-9397-08002B2CF9AE}" pid="814" name="ZOTERO_BREF_i8VvdgXlIh2sQpaJ4jQu1_1">
    <vt:lpwstr>ZOTERO_ITEM CSL_CITATION {"citationID":"3hxQTLOg","properties":{"formattedCitation":"({\\i{}37})","plainCitation":"(37)","noteIndex":0},"citationItems":[{"id":5645,"uris":["http://zotero.org/users/453153/items/5H3WB6PP"],"uri":["http://zotero.org/users/45</vt:lpwstr>
  </property>
  <property fmtid="{D5CDD505-2E9C-101B-9397-08002B2CF9AE}" pid="815" name="ZOTERO_BREF_i8VvdgXlIh2sQpaJ4jQu1_2">
    <vt:lpwstr>3153/items/5H3WB6PP"],"itemData":{"id":5645,"type":"article-journal","title":"Determination of the oxidation state of iron in Mid-Ocean Ridge basalt glasses by Raman spectroscopy","container-title":"American Mineralogist","page":"1032-1049","volume":"104"</vt:lpwstr>
  </property>
  <property fmtid="{D5CDD505-2E9C-101B-9397-08002B2CF9AE}" pid="816" name="ZOTERO_BREF_i8VvdgXlIh2sQpaJ4jQu1_3">
    <vt:lpwstr>,"DOI":"10.2138/am-2019-6887","author":[{"family":"Le Losq","given":"C."},{"family":"Berry","given":"A. J."},{"family":"Kendrick","given":"M. A."},{"family":"Neuville","given":"D. R."},{"family":"O'Neill","given":"H. St. C."}],"issued":{"date-parts":[["20</vt:lpwstr>
  </property>
  <property fmtid="{D5CDD505-2E9C-101B-9397-08002B2CF9AE}" pid="817" name="ZOTERO_BREF_i8VvdgXlIh2sQpaJ4jQu1_4">
    <vt:lpwstr>19"]]}}}],"schema":"https://github.com/citation-style-language/schema/raw/master/csl-citation.json"}</vt:lpwstr>
  </property>
  <property fmtid="{D5CDD505-2E9C-101B-9397-08002B2CF9AE}" pid="818" name="ZOTERO_BREF_iElfR5wFlxV3okUw4yyut_1">
    <vt:lpwstr>ZOTERO_TEMP </vt:lpwstr>
  </property>
  <property fmtid="{D5CDD505-2E9C-101B-9397-08002B2CF9AE}" pid="819" name="ZOTERO_BREF_ig7vXQYwEYL6H4rdzzMNs_1">
    <vt:lpwstr>ZOTERO_ITEM CSL_CITATION {"citationID":"gOjFxS0F","properties":{"formattedCitation":"({\\i{}12})","plainCitation":"(12)","noteIndex":0},"citationItems":[{"id":2369,"uris":["http://zotero.org/users/453153/items/GHDJW59M"],"uri":["http://zotero.org/users/45</vt:lpwstr>
  </property>
  <property fmtid="{D5CDD505-2E9C-101B-9397-08002B2CF9AE}" pid="820" name="ZOTERO_BREF_ig7vXQYwEYL6H4rdzzMNs_2">
    <vt:lpwstr>3153/items/GHDJW59M"],"itemData":{"id":2369,"type":"article-journal","title":"Effect of disorder on diffusion and viscosity in condensed systems","container-title":"Journal of Non-Crystalline Solids","page":"253-260","volume":"104","issue":"2","source":"S</vt:lpwstr>
  </property>
  <property fmtid="{D5CDD505-2E9C-101B-9397-08002B2CF9AE}" pid="821" name="ZOTERO_BREF_ig7vXQYwEYL6H4rdzzMNs_3">
    <vt:lpwstr>cienceDirect","abstract":"A simple theoretical model describing the influence of disorder on transport properties (viscosity, diffusion coefficients, etc.) in undercooled melts and crystals is suggested. The basic assumption is that structural disarray re</vt:lpwstr>
  </property>
  <property fmtid="{D5CDD505-2E9C-101B-9397-08002B2CF9AE}" pid="822" name="ZOTERO_BREF_ig7vXQYwEYL6H4rdzzMNs_4">
    <vt:lpwstr>sults in a random probability distribution of energy barriers for diffusion characterized by dispersion σ around some mean value 〈E〉. It is shown that the effect of σ on the mean jump frequency 〈v(E)〉 may lead to corrections of many order of magnitude as </vt:lpwstr>
  </property>
  <property fmtid="{D5CDD505-2E9C-101B-9397-08002B2CF9AE}" pid="823" name="ZOTERO_BREF_ig7vXQYwEYL6H4rdzzMNs_5">
    <vt:lpwstr>compared to the hopping frequency calculated traditionally in terms of the average activation energy 〈E〉 only. The temperature course of 〈v(E)〉 is then examined making use of the relation between σ and the entropy of the system S. Thus an analytical formu</vt:lpwstr>
  </property>
  <property fmtid="{D5CDD505-2E9C-101B-9397-08002B2CF9AE}" pid="824" name="ZOTERO_BREF_ig7vXQYwEYL6H4rdzzMNs_6">
    <vt:lpwstr>la is obtained which properly describes molecular transport in both the crystalline and the amorphous state. Even in a simplified form, η=η0 exp(β/Tα), it reproduces well the existing data on temperature variation of viscosity η (or self-diffusion) in gla</vt:lpwstr>
  </property>
  <property fmtid="{D5CDD505-2E9C-101B-9397-08002B2CF9AE}" pid="825" name="ZOTERO_BREF_ig7vXQYwEYL6H4rdzzMNs_7">
    <vt:lpwstr>ssforming melts. In another aspect - in terms of the percolation theory - the model describes the diffusion of a foreign particle in a rigid host structure and yields also a qualitative estimate of the variation of the percolation threshold Ep with the de</vt:lpwstr>
  </property>
  <property fmtid="{D5CDD505-2E9C-101B-9397-08002B2CF9AE}" pid="826" name="ZOTERO_BREF_ig7vXQYwEYL6H4rdzzMNs_8">
    <vt:lpwstr>gree of amorphisation σ.","DOI":"10.1016/0022-3093(88)90396-1","ISSN":"0022-3093","journalAbbreviation":"Journal of Non-Crystalline Solids","author":[{"family":"Avramov","given":"I."},{"family":"Milchev","given":"A."}],"issued":{"date-parts":[["1988",9,1]</vt:lpwstr>
  </property>
  <property fmtid="{D5CDD505-2E9C-101B-9397-08002B2CF9AE}" pid="827" name="ZOTERO_BREF_ig7vXQYwEYL6H4rdzzMNs_9">
    <vt:lpwstr>]}},"suppress-author":true}],"schema":"https://github.com/citation-style-language/schema/raw/master/csl-citation.json"}</vt:lpwstr>
  </property>
  <property fmtid="{D5CDD505-2E9C-101B-9397-08002B2CF9AE}" pid="828" name="ZOTERO_BREF_ixYaD1sWKWp8EvqzOvtpo_1">
    <vt:lpwstr>ZOTERO_ITEM CSL_CITATION {"citationID":"DoWyqD51","properties":{"formattedCitation":"({\\i{}20}, {\\i{}21})","plainCitation":"(20, 21)","noteIndex":0},"citationItems":[{"id":5928,"uris":["http://zotero.org/users/453153/items/9DT6QWZB"],"uri":["http://zote</vt:lpwstr>
  </property>
  <property fmtid="{D5CDD505-2E9C-101B-9397-08002B2CF9AE}" pid="829" name="ZOTERO_BREF_ixYaD1sWKWp8EvqzOvtpo_2">
    <vt:lpwstr>ro.org/users/453153/items/9DT6QWZB"],"itemData":{"id":5928,"type":"article-journal","title":"Enthalpy relaxation and recovery in amorphous materials","container-title":"Journal of Non-Crystalline Solids","page":"211-266","volume":"169","issue":"3","source</vt:lpwstr>
  </property>
  <property fmtid="{D5CDD505-2E9C-101B-9397-08002B2CF9AE}" pid="830" name="ZOTERO_BREF_ixYaD1sWKWp8EvqzOvtpo_3">
    <vt:lpwstr>":"DOI.org (Crossref)","abstract":"The field of enthalpy relaxation is reviewed. Current phenomenologies for dealing with the non-linear and non-exponential character of enthalpy relaxation are presented, and their successes and shortcomings are discussed</vt:lpwstr>
  </property>
  <property fmtid="{D5CDD505-2E9C-101B-9397-08002B2CF9AE}" pid="831" name="ZOTERO_BREF_ixYaD1sWKWp8EvqzOvtpo_4">
    <vt:lpwstr>. Qualitative experimental data and quantitative parameterizations are summarized, and some directions for future research are suggested.","DOI":"10.1016/0022-3093(94)90321-2","ISSN":"00223093","journalAbbreviation":"Journal of Non-Crystalline Solids","la</vt:lpwstr>
  </property>
  <property fmtid="{D5CDD505-2E9C-101B-9397-08002B2CF9AE}" pid="832" name="ZOTERO_BREF_ixYaD1sWKWp8EvqzOvtpo_5">
    <vt:lpwstr>nguage":"en","author":[{"family":"Hodge","given":"I.M."}],"issued":{"date-parts":[["1994",4]]}}},{"id":1099,"uris":["http://zotero.org/users/453153/items/2MME3PVI"],"uri":["http://zotero.org/users/453153/items/2MME3PVI"],"itemData":{"id":1099,"type":"arti</vt:lpwstr>
  </property>
  <property fmtid="{D5CDD505-2E9C-101B-9397-08002B2CF9AE}" pid="833" name="ZOTERO_BREF_ixYaD1sWKWp8EvqzOvtpo_6">
    <vt:lpwstr>cle-journal","title":"Modified Adam–Gibbs models based on free volume concept and their application in the enthalpy relaxation of glassy polystyrene","container-title":"Journal of Non-Crystalline Solids","page":"52-59","volume":"417-418","source":"CrossRe</vt:lpwstr>
  </property>
  <property fmtid="{D5CDD505-2E9C-101B-9397-08002B2CF9AE}" pid="834" name="ZOTERO_BREF_ixYaD1sWKWp8EvqzOvtpo_7">
    <vt:lpwstr>f","DOI":"10.1016/j.jnoncrysol.2015.03.005","ISSN":"00223093","language":"en","author":[{"family":"Liu","given":"Guodong"},{"family":"Zhao","given":"Dongmei"},{"family":"Zuo","given":"Yang"}],"issued":{"date-parts":[["2015",6]]}}}],"schema":"https://githu</vt:lpwstr>
  </property>
  <property fmtid="{D5CDD505-2E9C-101B-9397-08002B2CF9AE}" pid="835" name="ZOTERO_BREF_ixYaD1sWKWp8EvqzOvtpo_8">
    <vt:lpwstr>b.com/citation-style-language/schema/raw/master/csl-citation.json"}</vt:lpwstr>
  </property>
  <property fmtid="{D5CDD505-2E9C-101B-9397-08002B2CF9AE}" pid="836" name="ZOTERO_BREF_jVOLfqhShX0nmdkiJGIc0_1">
    <vt:lpwstr>ZOTERO_ITEM CSL_CITATION {"citationID":"LcM7DWFB","properties":{"formattedCitation":"({\\i{}29})","plainCitation":"(29)","noteIndex":0},"citationItems":[{"id":5621,"uris":["http://zotero.org/users/453153/items/9CVZQU9I"],"uri":["http://zotero.org/users/45</vt:lpwstr>
  </property>
  <property fmtid="{D5CDD505-2E9C-101B-9397-08002B2CF9AE}" pid="837" name="ZOTERO_BREF_jVOLfqhShX0nmdkiJGIc0_2">
    <vt:lpwstr>3153/items/9CVZQU9I"],"itemData":{"id":5621,"type":"book","title":"Pattern recognition and machine learning","collection-title":"Information science and statistics","publisher":"Springer","publisher-place":"New York","number-of-pages":"738","source":"Libr</vt:lpwstr>
  </property>
  <property fmtid="{D5CDD505-2E9C-101B-9397-08002B2CF9AE}" pid="838" name="ZOTERO_BREF_jVOLfqhShX0nmdkiJGIc0_3">
    <vt:lpwstr>ary of Congress ISBN","event-place":"New York","ISBN":"978-0-387-31073-2","call-number":"Q327 .B52 2006","language":"en","author":[{"family":"Bishop","given":"Christopher M."}],"issued":{"date-parts":[["2006"]]}}}],"schema":"https://github.com/citation-st</vt:lpwstr>
  </property>
  <property fmtid="{D5CDD505-2E9C-101B-9397-08002B2CF9AE}" pid="839" name="ZOTERO_BREF_jVOLfqhShX0nmdkiJGIc0_4">
    <vt:lpwstr>yle-language/schema/raw/master/csl-citation.json"}</vt:lpwstr>
  </property>
  <property fmtid="{D5CDD505-2E9C-101B-9397-08002B2CF9AE}" pid="840" name="ZOTERO_BREF_jkD4P2KGURFbll0HLGe7b_1">
    <vt:lpwstr>ZOTERO_ITEM CSL_CITATION {"citationID":"g0dyb1DF","properties":{"formattedCitation":"[e.g. 8]","plainCitation":"[e.g. 8]","noteIndex":0},"citationItems":[{"id":59,"uris":["http://zotero.org/users/453153/items/PJAXRXCI"],"uri":["http://zotero.org/users/453</vt:lpwstr>
  </property>
  <property fmtid="{D5CDD505-2E9C-101B-9397-08002B2CF9AE}" pid="841" name="ZOTERO_BREF_jkD4P2KGURFbll0HLGe7b_10">
    <vt:lpwstr>Crystalline Solids","author":[{"family":"Le Losq","given":"C."},{"family":"Neuville","given":"D. R."}],"issued":{"date-parts":[["2017",5,1]]}},"prefix":"e.g."}],"schema":"https://github.com/citation-style-language/schema/raw/master/csl-citation.json"} </vt:lpwstr>
  </property>
  <property fmtid="{D5CDD505-2E9C-101B-9397-08002B2CF9AE}" pid="842" name="ZOTERO_BREF_jkD4P2KGURFbll0HLGe7b_2">
    <vt:lpwstr>153/items/PJAXRXCI"],"itemData":{"id":59,"type":"article-journal","title":"Molecular structure, configurational entropy and viscosity of silicate melts: Link through the Adam and Gibbs theory of viscous flow","container-title":"Journal of Non-Crystalline </vt:lpwstr>
  </property>
  <property fmtid="{D5CDD505-2E9C-101B-9397-08002B2CF9AE}" pid="843" name="ZOTERO_BREF_jkD4P2KGURFbll0HLGe7b_3">
    <vt:lpwstr>Solids","page":"175-188","volume":"463","source":"ScienceDirect","abstract":"The Adam and Gibbs theory depicts the viscous flow of silicate melts as governed by the cooperative re-arrangement of molecular sub-systems. Considering that such subsystems invo</vt:lpwstr>
  </property>
  <property fmtid="{D5CDD505-2E9C-101B-9397-08002B2CF9AE}" pid="844" name="ZOTERO_BREF_jkD4P2KGURFbll0HLGe7b_4">
    <vt:lpwstr>lve the silicate Qn units (n = number of bridging oxygens), this study presents a model that links the Qn unit fractions to the melt configurational entropy at the glass transition temperature Tg, Sconf(Tg), and finally, to its viscosity η. With 13 adjust</vt:lpwstr>
  </property>
  <property fmtid="{D5CDD505-2E9C-101B-9397-08002B2CF9AE}" pid="845" name="ZOTERO_BREF_jkD4P2KGURFbll0HLGe7b_5">
    <vt:lpwstr>able parameters, the model reproduces η and Tg of melts in the Na2O-K2O-SiO2 system (60 ≤ [SiO2] ≤ 100 mol%) with 1σ standard deviations of 0.18 log unit and 10.6°, respectively.\nThe model helps understanding the links between the melt chemical compositi</vt:lpwstr>
  </property>
  <property fmtid="{D5CDD505-2E9C-101B-9397-08002B2CF9AE}" pid="846" name="ZOTERO_BREF_jkD4P2KGURFbll0HLGe7b_6">
    <vt:lpwstr>on, structure, Sconf and η. For instance, small compositional changes in highly polymerized melts generate important changes in their Sconf(Tg) because of an excess of entropy generated by mixing Si between Q4 and Q3 units. Changing the melt silica concen</vt:lpwstr>
  </property>
  <property fmtid="{D5CDD505-2E9C-101B-9397-08002B2CF9AE}" pid="847" name="ZOTERO_BREF_jkD4P2KGURFbll0HLGe7b_7">
    <vt:lpwstr>tration affects the Qn unit distribution, this resulting in non-linear changes in the topological contribution to Sconf(Tg). The model also indicates that, at [SiO2] ≥ 60 mol%, the mixed alkali effect has negligible impact on the silicate glass Qn unit di</vt:lpwstr>
  </property>
  <property fmtid="{D5CDD505-2E9C-101B-9397-08002B2CF9AE}" pid="848" name="ZOTERO_BREF_jkD4P2KGURFbll0HLGe7b_8">
    <vt:lpwstr>stribution, as corroborated by Raman spectroscopy data on mixed Na-K tri- and tetrasilicate glasses. Such model may be critical to link the melt structure to its physical and thermodynamic properties, but its refinement requires further high-quality quant</vt:lpwstr>
  </property>
  <property fmtid="{D5CDD505-2E9C-101B-9397-08002B2CF9AE}" pid="849" name="ZOTERO_BREF_jkD4P2KGURFbll0HLGe7b_9">
    <vt:lpwstr>itative structural data on silicate and aluminosilicate melts.","DOI":"10.1016/j.jnoncrysol.2017.02.010","ISSN":"0022-3093","title-short":"Molecular structure, configurational entropy and viscosity of silicate melts","journalAbbreviation":"Journal of Non-</vt:lpwstr>
  </property>
  <property fmtid="{D5CDD505-2E9C-101B-9397-08002B2CF9AE}" pid="850" name="ZOTERO_BREF_k8YcRWQcYbGhO91Lf1NmX_1">
    <vt:lpwstr>ZOTERO_ITEM CSL_CITATION {"citationID":"6aVatWWi","properties":{"formattedCitation":"({\\i{}19})","plainCitation":"(19)","noteIndex":0},"citationItems":[{"id":3055,"uris":["http://zotero.org/users/453153/items/B5MCEI5D"],"uri":["http://zotero.org/users/45</vt:lpwstr>
  </property>
  <property fmtid="{D5CDD505-2E9C-101B-9397-08002B2CF9AE}" pid="851" name="ZOTERO_BREF_k8YcRWQcYbGhO91Lf1NmX_2">
    <vt:lpwstr>3153/items/B5MCEI5D"],"itemData":{"id":3055,"type":"article-journal","title":"Poisson's ratio and modern materials","container-title":"Nature Materials","page":"823-837","volume":"10","issue":"11","source":"www.nature.com","abstract":"In comparing a mater</vt:lpwstr>
  </property>
  <property fmtid="{D5CDD505-2E9C-101B-9397-08002B2CF9AE}" pid="852" name="ZOTERO_BREF_k8YcRWQcYbGhO91Lf1NmX_3">
    <vt:lpwstr>ial's resistance to distort under mechanical load rather than to alter in volume, Poisson's ratio offers the fundamental metric by which to compare the performance of any material when strained elastically. The numerical limits are set by ½ and −1, betwee</vt:lpwstr>
  </property>
  <property fmtid="{D5CDD505-2E9C-101B-9397-08002B2CF9AE}" pid="853" name="ZOTERO_BREF_k8YcRWQcYbGhO91Lf1NmX_4">
    <vt:lpwstr>n which all stable isotropic materials are found. With new experiments, computational methods and routes to materials synthesis, we assess what Poisson's ratio means in the contemporary understanding of the mechanical characteristics of modern materials. </vt:lpwstr>
  </property>
  <property fmtid="{D5CDD505-2E9C-101B-9397-08002B2CF9AE}" pid="854" name="ZOTERO_BREF_k8YcRWQcYbGhO91Lf1NmX_5">
    <vt:lpwstr>Central to these recent advances, we emphasize the significance of relationships outside the elastic limit between Poisson's ratio and densification, connectivity, ductility and the toughness of solids; and their association with the dynamic properties of</vt:lpwstr>
  </property>
  <property fmtid="{D5CDD505-2E9C-101B-9397-08002B2CF9AE}" pid="855" name="ZOTERO_BREF_k8YcRWQcYbGhO91Lf1NmX_6">
    <vt:lpwstr> the liquids from which they were condensed and into which they melt.\nView full text","DOI":"10.1038/nmat3134","ISSN":"1476-1122","journalAbbreviation":"Nat Mater","language":"en","author":[{"family":"Greaves","given":"G. N."},{"family":"Greer","given":"</vt:lpwstr>
  </property>
  <property fmtid="{D5CDD505-2E9C-101B-9397-08002B2CF9AE}" pid="856" name="ZOTERO_BREF_k8YcRWQcYbGhO91Lf1NmX_7">
    <vt:lpwstr>A. L."},{"family":"Lakes","given":"R. S."},{"family":"Rouxel","given":"T."}],"issued":{"date-parts":[["2011",11]]}}}],"schema":"https://github.com/citation-style-language/schema/raw/master/csl-citation.json"}</vt:lpwstr>
  </property>
  <property fmtid="{D5CDD505-2E9C-101B-9397-08002B2CF9AE}" pid="857" name="ZOTERO_BREF_kAiWD6NmzwRD_1">
    <vt:lpwstr>ZOTERO_ITEM CSL_CITATION {"citationID":"a1tpkm72hf8","properties":{"formattedCitation":"(e.g. 5)","plainCitation":"(e.g. 5)","dontUpdate":true,"noteIndex":0},"citationItems":[{"id":4729,"uris":["http://zotero.org/users/453153/items/2XWMG3XB"],"uri":["http</vt:lpwstr>
  </property>
  <property fmtid="{D5CDD505-2E9C-101B-9397-08002B2CF9AE}" pid="858" name="ZOTERO_BREF_kAiWD6NmzwRD_2">
    <vt:lpwstr>://zotero.org/users/453153/items/2XWMG3XB"],"itemData":{"id":4729,"type":"chapter","container-title":"Handbook of Glass","ISBN":"978-3-319-93728-1","publisher":"Springer","title":"Silicate Glasses","URL":"https://www.springer.com/us/book/9783319937267","a</vt:lpwstr>
  </property>
  <property fmtid="{D5CDD505-2E9C-101B-9397-08002B2CF9AE}" pid="859" name="ZOTERO_BREF_kAiWD6NmzwRD_3">
    <vt:lpwstr>uthor":[{"family":"Le Losq","given":"C."},{"family":"Cicconi","given":"M. R."},{"family":"Greaves","given":"G. N."},{"family":"Neuville","given":"D. R."}],"issued":{"date-parts":[["2019",5]]}},"prefix":"e.g."}],"schema":"https://github.com/citation-style-</vt:lpwstr>
  </property>
  <property fmtid="{D5CDD505-2E9C-101B-9397-08002B2CF9AE}" pid="860" name="ZOTERO_BREF_kAiWD6NmzwRD_4">
    <vt:lpwstr>language/schema/raw/master/csl-citation.json"}</vt:lpwstr>
  </property>
  <property fmtid="{D5CDD505-2E9C-101B-9397-08002B2CF9AE}" pid="861" name="ZOTERO_BREF_kTnlHRA4AQEK6FuJfZy8v_1">
    <vt:lpwstr>ZOTERO_ITEM CSL_CITATION {"citationID":"VFkmHIS2","properties":{"formattedCitation":"({\\i{}29}\\uc0\\u8211{}{\\i{}32})","plainCitation":"(29–32)","noteIndex":0},"citationItems":[{"id":550,"uris":["http://zotero.org/users/453153/items/5QIABEAG"],"uri":["h</vt:lpwstr>
  </property>
  <property fmtid="{D5CDD505-2E9C-101B-9397-08002B2CF9AE}" pid="862" name="ZOTERO_BREF_kTnlHRA4AQEK6FuJfZy8v_10">
    <vt:lpwstr>4]]}}}],"schema":"https://github.com/citation-style-language/schema/raw/master/csl-citation.json"}</vt:lpwstr>
  </property>
  <property fmtid="{D5CDD505-2E9C-101B-9397-08002B2CF9AE}" pid="863" name="ZOTERO_BREF_kTnlHRA4AQEK6FuJfZy8v_2">
    <vt:lpwstr>ttp://zotero.org/users/453153/items/5QIABEAG"],"itemData":{"id":550,"type":"article-journal","title":"Local structure of silicate glasses","container-title":"Nature","page":"611-616","volume":"293","author":[{"family":"Greaves","given":"G. N."},{"family":</vt:lpwstr>
  </property>
  <property fmtid="{D5CDD505-2E9C-101B-9397-08002B2CF9AE}" pid="864" name="ZOTERO_BREF_kTnlHRA4AQEK6FuJfZy8v_3">
    <vt:lpwstr>"Fontaine","given":"A."},{"family":"Lagarde","given":"P."},{"family":"Raoux","given":"D."},{"family":"Gurman","given":"S. J."}],"issued":{"date-parts":[["1981"]]}}},{"id":549,"uris":["http://zotero.org/users/453153/items/S5FSZGBZ"],"uri":["http://zotero.o</vt:lpwstr>
  </property>
  <property fmtid="{D5CDD505-2E9C-101B-9397-08002B2CF9AE}" pid="865" name="ZOTERO_BREF_kTnlHRA4AQEK6FuJfZy8v_4">
    <vt:lpwstr>rg/users/453153/items/S5FSZGBZ"],"itemData":{"id":549,"type":"article-journal","title":"Exafs and the structure of glass","container-title":"Journal of Non-Crystalline Solids","page":"203-217","volume":"71","author":[{"family":"Greaves","given":"G. N."}],</vt:lpwstr>
  </property>
  <property fmtid="{D5CDD505-2E9C-101B-9397-08002B2CF9AE}" pid="866" name="ZOTERO_BREF_kTnlHRA4AQEK6FuJfZy8v_5">
    <vt:lpwstr>"issued":{"date-parts":[["1985"]]}}},{"id":547,"uris":["http://zotero.org/users/453153/items/4PV9RC64"],"uri":["http://zotero.org/users/453153/items/4PV9RC64"],"itemData":{"id":547,"type":"article-journal","title":"Nanostructure and atomic structure of gl</vt:lpwstr>
  </property>
  <property fmtid="{D5CDD505-2E9C-101B-9397-08002B2CF9AE}" pid="867" name="ZOTERO_BREF_kTnlHRA4AQEK6FuJfZy8v_6">
    <vt:lpwstr>ass seen by atomic force microscopy","container-title":"Journal of Non-Crystalline Solids","page":"197-202","volume":"345-346","author":[{"family":"Frischat","given":"G. H."},{"family":"Poggemann","given":"J. F."},{"family":"Heide","given":"G."}],"issued"</vt:lpwstr>
  </property>
  <property fmtid="{D5CDD505-2E9C-101B-9397-08002B2CF9AE}" pid="868" name="ZOTERO_BREF_kTnlHRA4AQEK6FuJfZy8v_7">
    <vt:lpwstr>:{"date-parts":[["2004"]]}}},{"id":1436,"uris":["http://zotero.org/users/453153/items/NVHNUESC"],"uri":["http://zotero.org/users/453153/items/NVHNUESC"],"itemData":{"id":1436,"type":"article-journal","title":"Formation of channels for fast-ion diffusion i</vt:lpwstr>
  </property>
  <property fmtid="{D5CDD505-2E9C-101B-9397-08002B2CF9AE}" pid="869" name="ZOTERO_BREF_kTnlHRA4AQEK6FuJfZy8v_8">
    <vt:lpwstr>n alkali silicate melts: A quasielastic neutron scattering study","container-title":"Physical Review B","page":"014304","volume":"74","issue":"1","source":"CrossRef","DOI":"10.1103/PhysRevB.74.014304","ISSN":"1098-0121, 1550-235X","shortTitle":"Formation </vt:lpwstr>
  </property>
  <property fmtid="{D5CDD505-2E9C-101B-9397-08002B2CF9AE}" pid="870" name="ZOTERO_BREF_kTnlHRA4AQEK6FuJfZy8v_9">
    <vt:lpwstr>of channels for fast-ion diffusion in alkali silicate melts","language":"en","author":[{"family":"Kargl","given":"F."},{"family":"Meyer","given":"A."},{"family":"Koza","given":"M. M."},{"family":"Schober","given":"H."}],"issued":{"date-parts":[["2006",7,2</vt:lpwstr>
  </property>
  <property fmtid="{D5CDD505-2E9C-101B-9397-08002B2CF9AE}" pid="871" name="ZOTERO_BREF_kaQ0njx8G9xO_1">
    <vt:lpwstr/>
  </property>
  <property fmtid="{D5CDD505-2E9C-101B-9397-08002B2CF9AE}" pid="872" name="ZOTERO_BREF_ksyppYKHMkiV_1">
    <vt:lpwstr>ZOTERO_ITEM CSL_CITATION {"citationID":"a2a6vogkt25","properties":{"formattedCitation":"({\\i{}5}, {\\i{}6})","plainCitation":"(5, 6)","noteIndex":0},"citationItems":[{"id":6223,"uris":["http://zotero.org/users/453153/items/PBGCE34E"],"uri":["http://zoter</vt:lpwstr>
  </property>
  <property fmtid="{D5CDD505-2E9C-101B-9397-08002B2CF9AE}" pid="873" name="ZOTERO_BREF_ksyppYKHMkiV_2">
    <vt:lpwstr>o.org/users/453153/items/PBGCE34E"],"itemData":{"id":6223,"type":"book","edition":"2nd","ISBN":"978-0-444-63708-6","publisher":"Elsevier","title":"Silicate Glasses and Melts","author":[{"family":"Mysen","given":"B.O."},{"family":"Richet","given":"P."}],"i</vt:lpwstr>
  </property>
  <property fmtid="{D5CDD505-2E9C-101B-9397-08002B2CF9AE}" pid="874" name="ZOTERO_BREF_ksyppYKHMkiV_3">
    <vt:lpwstr>ssued":{"date-parts":[["2019"]]}}},{"id":4729,"uris":["http://zotero.org/users/453153/items/2XWMG3XB"],"uri":["http://zotero.org/users/453153/items/2XWMG3XB"],"itemData":{"id":4729,"type":"chapter","container-title":"Handbook of Glass","ISBN":"978-3-319-9</vt:lpwstr>
  </property>
  <property fmtid="{D5CDD505-2E9C-101B-9397-08002B2CF9AE}" pid="875" name="ZOTERO_BREF_ksyppYKHMkiV_4">
    <vt:lpwstr>3728-1","publisher":"Springer","title":"Silicate Glasses","URL":"https://www.springer.com/us/book/9783319937267","author":[{"family":"Le Losq","given":"C."},{"family":"Cicconi","given":"M. R."},{"family":"Greaves","given":"G. N."},{"family":"Neuville","gi</vt:lpwstr>
  </property>
  <property fmtid="{D5CDD505-2E9C-101B-9397-08002B2CF9AE}" pid="876" name="ZOTERO_BREF_ksyppYKHMkiV_5">
    <vt:lpwstr>ven":"D. R."}],"issued":{"date-parts":[["2019",5]]}}}],"schema":"https://github.com/citation-style-language/schema/raw/master/csl-citation.json"}</vt:lpwstr>
  </property>
  <property fmtid="{D5CDD505-2E9C-101B-9397-08002B2CF9AE}" pid="877" name="ZOTERO_BREF_lr6mZYuqMR13_1">
    <vt:lpwstr>ZOTERO_ITEM CSL_CITATION {"citationID":"VLT7I8qh","properties":{"formattedCitation":"\\uldash{({\\i{}1})}","plainCitation":"(1)","noteIndex":0},"citationItems":[{"id":6023,"uris":["http://zotero.org/users/453153/items/UPPVK9KT"],"uri":["http://zotero.org/</vt:lpwstr>
  </property>
  <property fmtid="{D5CDD505-2E9C-101B-9397-08002B2CF9AE}" pid="878" name="ZOTERO_BREF_lr6mZYuqMR13_2">
    <vt:lpwstr>users/453153/items/UPPVK9KT"],"itemData":{"id":6023,"type":"book","title":"CALPHAD (calculation of phase diagrams): a comprehensive guide","edition":"Elsevier","author":[{"family":"Saunders","given":"N."},{"family":"Miodownik","given":"A."}],"issued":{"da</vt:lpwstr>
  </property>
  <property fmtid="{D5CDD505-2E9C-101B-9397-08002B2CF9AE}" pid="879" name="ZOTERO_BREF_lr6mZYuqMR13_3">
    <vt:lpwstr>te-parts":[["1998"]]}}}],"schema":"https://github.com/citation-style-language/schema/raw/master/csl-citation.json"}</vt:lpwstr>
  </property>
  <property fmtid="{D5CDD505-2E9C-101B-9397-08002B2CF9AE}" pid="880" name="ZOTERO_BREF_lvAgpaaguh731_1">
    <vt:lpwstr>ZOTERO_ITEM CSL_CITATION {"citationID":"Sk3gtjyb","properties":{"formattedCitation":"({\\i{}28})","plainCitation":"(28)","noteIndex":0},"citationItems":[{"id":5947,"uris":["http://zotero.org/users/453153/items/YZBAUXV9"],"uri":["http://zotero.org/users/45</vt:lpwstr>
  </property>
  <property fmtid="{D5CDD505-2E9C-101B-9397-08002B2CF9AE}" pid="881" name="ZOTERO_BREF_lvAgpaaguh731_10">
    <vt:lpwstr>,"language":"en","author":[{"family":"Giordano","given":"D."},{"family":"Russell","given":"J.K."}],"issued":{"date-parts":[["2018",11]]}}}],"schema":"https://github.com/citation-style-language/schema/raw/master/csl-citation.json"}</vt:lpwstr>
  </property>
  <property fmtid="{D5CDD505-2E9C-101B-9397-08002B2CF9AE}" pid="882" name="ZOTERO_BREF_lvAgpaaguh731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883" name="ZOTERO_BREF_lvAgpaaguh731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884" name="ZOTERO_BREF_lvAgpaaguh731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885" name="ZOTERO_BREF_lvAgpaaguh731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886" name="ZOTERO_BREF_lvAgpaaguh731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887" name="ZOTERO_BREF_lvAgpaaguh731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888" name="ZOTERO_BREF_lvAgpaaguh731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889" name="ZOTERO_BREF_lvAgpaaguh731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890" name="ZOTERO_BREF_lvAgpaaguh73_1">
    <vt:lpwstr>ZOTERO_ITEM CSL_CITATION {"citationID":"uhgcyzjD","properties":{"formattedCitation":"({\\i{}17})","plainCitation":"(17)","noteIndex":0},"citationItems":[{"id":5947,"uris":["http://zotero.org/users/453153/items/YZBAUXV9"],"uri":["http://zotero.org/users/45</vt:lpwstr>
  </property>
  <property fmtid="{D5CDD505-2E9C-101B-9397-08002B2CF9AE}" pid="891" name="ZOTERO_BREF_lvAgpaaguh73_10">
    <vt:lpwstr>,"language":"en","author":[{"family":"Giordano","given":"D."},{"family":"Russell","given":"J.K."}],"issued":{"date-parts":[["2018",11]]}}}],"schema":"https://github.com/citation-style-language/schema/raw/master/csl-citation.json"}</vt:lpwstr>
  </property>
  <property fmtid="{D5CDD505-2E9C-101B-9397-08002B2CF9AE}" pid="892" name="ZOTERO_BREF_lvAgpaaguh73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893" name="ZOTERO_BREF_lvAgpaaguh73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894" name="ZOTERO_BREF_lvAgpaaguh73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895" name="ZOTERO_BREF_lvAgpaaguh73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896" name="ZOTERO_BREF_lvAgpaaguh73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897" name="ZOTERO_BREF_lvAgpaaguh73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898" name="ZOTERO_BREF_lvAgpaaguh73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899" name="ZOTERO_BREF_lvAgpaaguh73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900" name="ZOTERO_BREF_m6op6J7Zn51nUZchbqE8q_1">
    <vt:lpwstr>ZOTERO_TEMP </vt:lpwstr>
  </property>
  <property fmtid="{D5CDD505-2E9C-101B-9397-08002B2CF9AE}" pid="901" name="ZOTERO_BREF_mjKlb4z67jsYyaXraXuub_1">
    <vt:lpwstr>ZOTERO_ITEM CSL_CITATION {"citationID":"gy2imgYr","properties":{"formattedCitation":"({\\i{}7})","plainCitation":"(7)","noteIndex":0},"citationItems":[{"id":1150,"uris":["http://zotero.org/users/453153/items/XXWPAQTS"],"uri":["http://zotero.org/users/4531</vt:lpwstr>
  </property>
  <property fmtid="{D5CDD505-2E9C-101B-9397-08002B2CF9AE}" pid="902" name="ZOTERO_BREF_mjKlb4z67jsYyaXraXuub_2">
    <vt:lpwstr>53/items/XXWPAQTS"],"itemData":{"id":1150,"type":"article-journal","abstract":"Volcanic eruptions can be either slow outpourings of lava or explosive ejections of fragmented rock. In his Perspective, Dingwell discusses the physical and chemical properties</vt:lpwstr>
  </property>
  <property fmtid="{D5CDD505-2E9C-101B-9397-08002B2CF9AE}" pid="903" name="ZOTERO_BREF_mjKlb4z67jsYyaXraXuub_3">
    <vt:lpwstr> of magma that lead to these two styles of eruption. New experiments and computer simulations are pointing to the involvement of solidlike behavior of liquid magma when it makes a transition to a glass.","container-title":"Science","DOI":"10.1126/science.</vt:lpwstr>
  </property>
  <property fmtid="{D5CDD505-2E9C-101B-9397-08002B2CF9AE}" pid="904" name="ZOTERO_BREF_mjKlb4z67jsYyaXraXuub_4">
    <vt:lpwstr>273.5278.1054","ISSN":"0036-8075, 1095-9203","issue":"5278","language":"en","page":"1054-1055","source":"science.sciencemag.org.useservices.com","title":"Volcanic Dilemma - Flow or Blow?","volume":"273","author":[{"family":"Dingwell","given":"D. B."}],"is</vt:lpwstr>
  </property>
  <property fmtid="{D5CDD505-2E9C-101B-9397-08002B2CF9AE}" pid="905" name="ZOTERO_BREF_mjKlb4z67jsYyaXraXuub_5">
    <vt:lpwstr>sued":{"date-parts":[["1996",8,23]]}}}],"schema":"https://github.com/citation-style-language/schema/raw/master/csl-citation.json"}</vt:lpwstr>
  </property>
  <property fmtid="{D5CDD505-2E9C-101B-9397-08002B2CF9AE}" pid="906" name="ZOTERO_BREF_n40T7dCGCMLIEK8nkVG7i_1">
    <vt:lpwstr>ZOTERO_ITEM CSL_CITATION {"citationID":"KhMAsfyz","properties":{"formattedCitation":"({\\i{}18} and references cited therein)","plainCitation":"(18 and references cited therein)","noteIndex":0},"citationItems":[{"id":3505,"uris":["http://zotero.org/users/</vt:lpwstr>
  </property>
  <property fmtid="{D5CDD505-2E9C-101B-9397-08002B2CF9AE}" pid="907" name="ZOTERO_BREF_n40T7dCGCMLIEK8nkVG7i_10">
    <vt:lpwstr>ty of silicate melts","journalAbbreviation":"Journal of Non-Crystalline Solids","author":[{"family":"Le Losq","given":"C."},{"family":"Neuville","given":"D. R."}],"issued":{"date-parts":[["2017",5,1]]}},"suffix":"and references cited therein"}],"schema":"</vt:lpwstr>
  </property>
  <property fmtid="{D5CDD505-2E9C-101B-9397-08002B2CF9AE}" pid="908" name="ZOTERO_BREF_n40T7dCGCMLIEK8nkVG7i_11">
    <vt:lpwstr>https://github.com/citation-style-language/schema/raw/master/csl-citation.json"}</vt:lpwstr>
  </property>
  <property fmtid="{D5CDD505-2E9C-101B-9397-08002B2CF9AE}" pid="909" name="ZOTERO_BREF_n40T7dCGCMLIEK8nkVG7i_2">
    <vt:lpwstr>453153/items/PJAXRXCI"],"uri":["http://zotero.org/users/453153/items/PJAXRXCI"],"itemData":{"id":3505,"type":"article-journal","title":"Molecular structure, configurational entropy and viscosity of silicate melts: Link through the Adam and Gibbs theory of</vt:lpwstr>
  </property>
  <property fmtid="{D5CDD505-2E9C-101B-9397-08002B2CF9AE}" pid="910" name="ZOTERO_BREF_n40T7dCGCMLIEK8nkVG7i_3">
    <vt:lpwstr> viscous flow","container-title":"Journal of Non-Crystalline Solids","page":"175-188","volume":"463","source":"ScienceDirect","abstract":"The Adam and Gibbs theory depicts the viscous flow of silicate melts as governed by the cooperative re-arrangement of</vt:lpwstr>
  </property>
  <property fmtid="{D5CDD505-2E9C-101B-9397-08002B2CF9AE}" pid="911" name="ZOTERO_BREF_n40T7dCGCMLIEK8nkVG7i_4">
    <vt:lpwstr> molecular sub-systems. Considering that such subsystems involve the silicate Qn units (n = number of bridging oxygens), this study presents a model that links the Qn unit fractions to the melt configurational entropy at the glass transition temperature T</vt:lpwstr>
  </property>
  <property fmtid="{D5CDD505-2E9C-101B-9397-08002B2CF9AE}" pid="912" name="ZOTERO_BREF_n40T7dCGCMLIEK8nkVG7i_5">
    <vt:lpwstr>g, Sconf(Tg), and finally, to its viscosity η. With 13 adjustable parameters, the model reproduces η and Tg of melts in the Na2O-K2O-SiO2 system (60 ≤ [SiO2] ≤ 100 mol%) with 1σ standard deviations of 0.18 log unit and 10.6°, respectively.\nThe model help</vt:lpwstr>
  </property>
  <property fmtid="{D5CDD505-2E9C-101B-9397-08002B2CF9AE}" pid="913" name="ZOTERO_BREF_n40T7dCGCMLIEK8nkVG7i_6">
    <vt:lpwstr>s understanding the links between the melt chemical composition, structure, Sconf and η. For instance, small compositional changes in highly polymerized melts generate important changes in their Sconf(Tg) because of an excess of entropy generated by mixin</vt:lpwstr>
  </property>
  <property fmtid="{D5CDD505-2E9C-101B-9397-08002B2CF9AE}" pid="914" name="ZOTERO_BREF_n40T7dCGCMLIEK8nkVG7i_7">
    <vt:lpwstr>g Si between Q4 and Q3 units. Changing the melt silica concentration affects the Qn unit distribution, this resulting in non-linear changes in the topological contribution to Sconf(Tg). The model also indicates that, at [SiO2] ≥ 60 mol%, the mixed alkali </vt:lpwstr>
  </property>
  <property fmtid="{D5CDD505-2E9C-101B-9397-08002B2CF9AE}" pid="915" name="ZOTERO_BREF_n40T7dCGCMLIEK8nkVG7i_8">
    <vt:lpwstr>effect has negligible impact on the silicate glass Qn unit distribution, as corroborated by Raman spectroscopy data on mixed Na-K tri- and tetrasilicate glasses. Such model may be critical to link the melt structure to its physical and thermodynamic prope</vt:lpwstr>
  </property>
  <property fmtid="{D5CDD505-2E9C-101B-9397-08002B2CF9AE}" pid="916" name="ZOTERO_BREF_n40T7dCGCMLIEK8nkVG7i_9">
    <vt:lpwstr>rties, but its refinement requires further high-quality quantitative structural data on silicate and aluminosilicate melts.","DOI":"10.1016/j.jnoncrysol.2017.02.010","ISSN":"0022-3093","shortTitle":"Molecular structure, configurational entropy and viscosi</vt:lpwstr>
  </property>
  <property fmtid="{D5CDD505-2E9C-101B-9397-08002B2CF9AE}" pid="917" name="ZOTERO_BREF_o05L9FUP09z2_1">
    <vt:lpwstr>ZOTERO_ITEM CSL_CITATION {"citationID":"O2xWkNzr","properties":{"formattedCitation":"({\\i{}6})","plainCitation":"(6)","noteIndex":0},"citationItems":[{"id":1158,"uris":["http://zotero.org/users/453153/items/CP3UVTPK"],"uri":["http://zotero.org/users/4531</vt:lpwstr>
  </property>
  <property fmtid="{D5CDD505-2E9C-101B-9397-08002B2CF9AE}" pid="918" name="ZOTERO_BREF_o05L9FUP09z2_2">
    <vt:lpwstr>53/items/CP3UVTPK"],"itemData":{"id":1158,"type":"article-journal","title":"Viscosity and configurational entropy of silicate melts","container-title":"Geochimica et Cosmochimica Acta","page":"471-483","volume":"48","issue":"3","source":"ScienceDirect","a</vt:lpwstr>
  </property>
  <property fmtid="{D5CDD505-2E9C-101B-9397-08002B2CF9AE}" pid="919" name="ZOTERO_BREF_o05L9FUP09z2_3">
    <vt:lpwstr>bstract":"With the configurational entropy theory of relaxation processes of Adam and Gibbs (1965), one predicts that the viscosity depends on temperature according to log η = Ae + BeTSconf, where Sconf is the configurational entropy of the liquid. Thermo</vt:lpwstr>
  </property>
  <property fmtid="{D5CDD505-2E9C-101B-9397-08002B2CF9AE}" pid="920" name="ZOTERO_BREF_o05L9FUP09z2_4">
    <vt:lpwstr>chemical calculations of Sconf performed for some mineral compositions show the importance of non-configurational contributions to the entropy differences between amorphous and crystalline phases. Except for the case of SiO2, the available thermodynamic d</vt:lpwstr>
  </property>
  <property fmtid="{D5CDD505-2E9C-101B-9397-08002B2CF9AE}" pid="921" name="ZOTERO_BREF_o05L9FUP09z2_5">
    <vt:lpwstr>ata indicate that the above equation for viscosity accounts quantitatively for the experimentally determined temperature dependence of the viscosity of silicate melts. The Adam and Gibbs theory also provides a simple rationale for the non linear variation</vt:lpwstr>
  </property>
  <property fmtid="{D5CDD505-2E9C-101B-9397-08002B2CF9AE}" pid="922" name="ZOTERO_BREF_o05L9FUP09z2_6">
    <vt:lpwstr> of the logarithmic viscosity with composition in mixed alkali silicate liquids at low temperatures, the minimum of viscosity resulting from the contribution of the entropy of mixing to Sconf.","DOI":"10.1016/0016-7037(84)90275-8","ISSN":"0016-7037","jour</vt:lpwstr>
  </property>
  <property fmtid="{D5CDD505-2E9C-101B-9397-08002B2CF9AE}" pid="923" name="ZOTERO_BREF_o05L9FUP09z2_7">
    <vt:lpwstr>nalAbbreviation":"Geochimica et Cosmochimica Acta","author":[{"family":"Richet","given":"P."}],"issued":{"date-parts":[["1984",3,1]]}}}],"schema":"https://github.com/citation-style-language/schema/raw/master/csl-citation.json"}</vt:lpwstr>
  </property>
  <property fmtid="{D5CDD505-2E9C-101B-9397-08002B2CF9AE}" pid="924" name="ZOTERO_BREF_ocPmJnwCGKz7TQxoVzx2B_1">
    <vt:lpwstr>ZOTERO_ITEM CSL_CITATION {"citationID":"J3HPBOas","properties":{"formattedCitation":"({\\i{}12}, {\\i{}13})","plainCitation":"(12, 13)","noteIndex":0},"citationItems":[{"id":751,"uris":["http://zotero.org/users/453153/items/QRCFZFJ7"],"uri":["http://zoter</vt:lpwstr>
  </property>
  <property fmtid="{D5CDD505-2E9C-101B-9397-08002B2CF9AE}" pid="925" name="ZOTERO_BREF_ocPmJnwCGKz7TQxoVzx2B_10">
    <vt:lpwstr>odel of melt viscosity and values predicted by the GRD viscosity model for multicomponent silicate melts (cf. Giordano et al., 2008).","DOI":"10.1016/j.chemgeo.2016.07.019","ISSN":"0009-2541","journalAbbreviation":"Chemical Geology","author":[{"family":"R</vt:lpwstr>
  </property>
  <property fmtid="{D5CDD505-2E9C-101B-9397-08002B2CF9AE}" pid="926" name="ZOTERO_BREF_ocPmJnwCGKz7TQxoVzx2B_11">
    <vt:lpwstr>ussell","given":"J. K."},{"family":"Giordano","given":"D."}],"issued":{"date-parts":[["2017"]]}}}],"schema":"https://github.com/citation-style-language/schema/raw/master/csl-citation.json"}</vt:lpwstr>
  </property>
  <property fmtid="{D5CDD505-2E9C-101B-9397-08002B2CF9AE}" pid="927" name="ZOTERO_BREF_ocPmJnwCGKz7TQxoVzx2B_2">
    <vt:lpwstr>o.org/users/453153/items/QRCFZFJ7"],"itemData":{"id":751,"type":"article-journal","title":"Configurational heat capacity of Na₂O–CaO–Al₂O₃–SiO₂ melts","container-title":"Chemical Geology","page":"92-101","volume":"256","issue":"3-4","author":[{"family":"W</vt:lpwstr>
  </property>
  <property fmtid="{D5CDD505-2E9C-101B-9397-08002B2CF9AE}" pid="928" name="ZOTERO_BREF_ocPmJnwCGKz7TQxoVzx2B_3">
    <vt:lpwstr>ebb","given":"S. L. L."}],"issued":{"date-parts":[["2008"]]}}},{"id":1338,"uris":["http://zotero.org/users/453153/items/MAEM4I4T"],"uri":["http://zotero.org/users/453153/items/MAEM4I4T"],"itemData":{"id":1338,"type":"article-journal","title":"Modelling co</vt:lpwstr>
  </property>
  <property fmtid="{D5CDD505-2E9C-101B-9397-08002B2CF9AE}" pid="929" name="ZOTERO_BREF_ocPmJnwCGKz7TQxoVzx2B_4">
    <vt:lpwstr>nfigurational entropy of silicate melts","container-title":"Chemical Geology","page":"140-151","volume":"461","source":"ScienceDirect","abstract":"The Adam-Gibbs theory provides a robust connection between the transport or relaxation properties of melts a</vt:lpwstr>
  </property>
  <property fmtid="{D5CDD505-2E9C-101B-9397-08002B2CF9AE}" pid="930" name="ZOTERO_BREF_ocPmJnwCGKz7TQxoVzx2B_5">
    <vt:lpwstr>nd their thermochemical properties. In its expanded form: log η = A + B T S c Tg + C p c ln T T g\n\nthe equation has adjustable unknown parameters A, B and Sc (Tg) which can be estimated from experimental estimates of configurational heat capacity (Cpc),</vt:lpwstr>
  </property>
  <property fmtid="{D5CDD505-2E9C-101B-9397-08002B2CF9AE}" pid="931" name="ZOTERO_BREF_ocPmJnwCGKz7TQxoVzx2B_6">
    <vt:lpwstr> glass transition temperature (Tg) and viscosity (η). Here, we use recently published datasets for anhydrous and hydrous silicate melts and glasses (N ~ 50) for which there are measurements of log η and calorimetric measurements of Cpc and Tg. Our fitting</vt:lpwstr>
  </property>
  <property fmtid="{D5CDD505-2E9C-101B-9397-08002B2CF9AE}" pid="932" name="ZOTERO_BREF_ocPmJnwCGKz7TQxoVzx2B_7">
    <vt:lpwstr> strategy follows the approach developed by previous workers with the sole exception that we assume all silicate melts converge to a common, but unknown, high temperature limit to melt viscosity (e.g., A = log η∞). Our optimal value for A is − 3.51 ± 0.25</vt:lpwstr>
  </property>
  <property fmtid="{D5CDD505-2E9C-101B-9397-08002B2CF9AE}" pid="933" name="ZOTERO_BREF_ocPmJnwCGKz7TQxoVzx2B_8">
    <vt:lpwstr>. A consequence of a common, high-temperature limit to silicate melt viscosity is that the corresponding model values of glass transition temperature (Tg12), melt fragility (m), and the ratio Cpc/Sc are constrained to lie on a single plane approximated as</vt:lpwstr>
  </property>
  <property fmtid="{D5CDD505-2E9C-101B-9397-08002B2CF9AE}" pid="934" name="ZOTERO_BREF_ocPmJnwCGKz7TQxoVzx2B_9">
    <vt:lpwstr>: Cp c S c = − Tg 12 243399 − m 15.518 + 0.996\n\nthereby establishing a quantitative connection between calorimetric and rheological measurements. Lastly, we show a good correspondence between values of Tg12 and fragility (m) from this Adam-Gibbs based m</vt:lpwstr>
  </property>
  <property fmtid="{D5CDD505-2E9C-101B-9397-08002B2CF9AE}" pid="935" name="ZOTERO_BREF_ogl322pNP64ZA53tHmTRB_1">
    <vt:lpwstr>ZOTERO_ITEM CSL_CITATION {"citationID":"om8D1Fxx","properties":{"formattedCitation":"({\\i{}7})","plainCitation":"(7)","noteIndex":0},"citationItems":[{"id":59,"uris":["http://zotero.org/users/453153/items/PJAXRXCI"],"uri":["http://zotero.org/users/453153</vt:lpwstr>
  </property>
  <property fmtid="{D5CDD505-2E9C-101B-9397-08002B2CF9AE}" pid="936" name="ZOTERO_BREF_ogl322pNP64ZA53tHmTRB_10">
    <vt:lpwstr>stalline Solids","author":[{"family":"Le Losq","given":"C."},{"family":"Neuville","given":"D. R."}],"issued":{"date-parts":[["2017",5,1]]}}}],"schema":"https://github.com/citation-style-language/schema/raw/master/csl-citation.json"}</vt:lpwstr>
  </property>
  <property fmtid="{D5CDD505-2E9C-101B-9397-08002B2CF9AE}" pid="937" name="ZOTERO_BREF_ogl322pNP64ZA53tHmTRB_2">
    <vt:lpwstr>/items/PJAXRXCI"],"itemData":{"id":59,"type":"article-journal","title":"Molecular structure, configurational entropy and viscosity of silicate melts: Link through the Adam and Gibbs theory of viscous flow","container-title":"Journal of Non-Crystalline Sol</vt:lpwstr>
  </property>
  <property fmtid="{D5CDD505-2E9C-101B-9397-08002B2CF9AE}" pid="938" name="ZOTERO_BREF_ogl322pNP64ZA53tHmTRB_3">
    <vt:lpwstr>ids","page":"175-188","volume":"463","source":"ScienceDirect","abstract":"The Adam and Gibbs theory depicts the viscous flow of silicate melts as governed by the cooperative re-arrangement of molecular sub-systems. Considering that such subsystems involve</vt:lpwstr>
  </property>
  <property fmtid="{D5CDD505-2E9C-101B-9397-08002B2CF9AE}" pid="939" name="ZOTERO_BREF_ogl322pNP64ZA53tHmTRB_4">
    <vt:lpwstr> the silicate Qn units (n = number of bridging oxygens), this study presents a model that links the Qn unit fractions to the melt configurational entropy at the glass transition temperature Tg, Sconf(Tg), and finally, to its viscosity η. With 13 adjustabl</vt:lpwstr>
  </property>
  <property fmtid="{D5CDD505-2E9C-101B-9397-08002B2CF9AE}" pid="940" name="ZOTERO_BREF_ogl322pNP64ZA53tHmTRB_5">
    <vt:lpwstr>e parameters, the model reproduces η and Tg of melts in the Na2O-K2O-SiO2 system (60 ≤ [SiO2] ≤ 100 mol%) with 1σ standard deviations of 0.18 log unit and 10.6°, respectively.\nThe model helps understanding the links between the melt chemical composition,</vt:lpwstr>
  </property>
  <property fmtid="{D5CDD505-2E9C-101B-9397-08002B2CF9AE}" pid="941" name="ZOTERO_BREF_ogl322pNP64ZA53tHmTRB_6">
    <vt:lpwstr> structure, Sconf and η. For instance, small compositional changes in highly polymerized melts generate important changes in their Sconf(Tg) because of an excess of entropy generated by mixing Si between Q4 and Q3 units. Changing the melt silica concentra</vt:lpwstr>
  </property>
  <property fmtid="{D5CDD505-2E9C-101B-9397-08002B2CF9AE}" pid="942" name="ZOTERO_BREF_ogl322pNP64ZA53tHmTRB_7">
    <vt:lpwstr>tion affects the Qn unit distribution, this resulting in non-linear changes in the topological contribution to Sconf(Tg). The model also indicates that, at [SiO2] ≥ 60 mol%, the mixed alkali effect has negligible impact on the silicate glass Qn unit distr</vt:lpwstr>
  </property>
  <property fmtid="{D5CDD505-2E9C-101B-9397-08002B2CF9AE}" pid="943" name="ZOTERO_BREF_ogl322pNP64ZA53tHmTRB_8">
    <vt:lpwstr>ibution, as corroborated by Raman spectroscopy data on mixed Na-K tri- and tetrasilicate glasses. Such model may be critical to link the melt structure to its physical and thermodynamic properties, but its refinement requires further high-quality quantita</vt:lpwstr>
  </property>
  <property fmtid="{D5CDD505-2E9C-101B-9397-08002B2CF9AE}" pid="944" name="ZOTERO_BREF_ogl322pNP64ZA53tHmTRB_9">
    <vt:lpwstr>tive structural data on silicate and aluminosilicate melts.","DOI":"10.1016/j.jnoncrysol.2017.02.010","ISSN":"0022-3093","title-short":"Molecular structure, configurational entropy and viscosity of silicate melts","journalAbbreviation":"Journal of Non-Cry</vt:lpwstr>
  </property>
  <property fmtid="{D5CDD505-2E9C-101B-9397-08002B2CF9AE}" pid="945" name="ZOTERO_BREF_p8RI4tnahZbE_1">
    <vt:lpwstr/>
  </property>
  <property fmtid="{D5CDD505-2E9C-101B-9397-08002B2CF9AE}" pid="946" name="ZOTERO_BREF_pLstwxLRQUkL_1">
    <vt:lpwstr>ZOTERO_ITEM CSL_CITATION {"citationID":"pi6cI4dG","properties":{"formattedCitation":"({\\i{}8})","plainCitation":"(8)","noteIndex":0},"citationItems":[{"id":4991,"uris":["http://zotero.org/users/453153/items/L7AE9RCB"],"uri":["http://zotero.org/users/4531</vt:lpwstr>
  </property>
  <property fmtid="{D5CDD505-2E9C-101B-9397-08002B2CF9AE}" pid="947" name="ZOTERO_BREF_pLstwxLRQUkL_2">
    <vt:lpwstr>53/items/L7AE9RCB"],"itemData":{"id":4991,"type":"article-journal","abstract":"Glass is one of the world's most transformative materials. Featuring tremendous versatility and distinctive technical capabilities, glass has been responsible for numerous cult</vt:lpwstr>
  </property>
  <property fmtid="{D5CDD505-2E9C-101B-9397-08002B2CF9AE}" pid="948" name="ZOTERO_BREF_pLstwxLRQUkL_3">
    <vt:lpwstr>ural and scientific advancements from windows to optical fiber. Today, the pace of glass innovation is accelerating, thanks to scientists' deep understanding of glass physics and chemistry, combined with modern analytic and control technologies. We believ</vt:lpwstr>
  </property>
  <property fmtid="{D5CDD505-2E9C-101B-9397-08002B2CF9AE}" pid="949" name="ZOTERO_BREF_pLstwxLRQUkL_4">
    <vt:lpwstr>e that the world has entered the Glass Age. We have an unprecedented opportunity to harness the unique capabilities of glass to solve some of our world's most urgent challenges, such as more effective healthcare, cleaner energy and water, and more efficie</vt:lpwstr>
  </property>
  <property fmtid="{D5CDD505-2E9C-101B-9397-08002B2CF9AE}" pid="950" name="ZOTERO_BREF_pLstwxLRQUkL_5">
    <vt:lpwstr>nt communication. Realizing the potential of the Glass Age will require collaboration, resources, and support, but it is an opportunity we cannot afford to waste.","container-title":"International Journal of Applied Glass Science","DOI":"10.1111/ijag.1224</vt:lpwstr>
  </property>
  <property fmtid="{D5CDD505-2E9C-101B-9397-08002B2CF9AE}" pid="951" name="ZOTERO_BREF_pLstwxLRQUkL_6">
    <vt:lpwstr>2","ISSN":"2041-1294","issue":"4","language":"en","page":"409-412","source":"Wiley Online Library","title":"Welcome to the Glass Age","volume":"7","author":[{"family":"Morse","given":"David L."},{"family":"Evenson","given":"Jeffrey W."}],"issued":{"date-p</vt:lpwstr>
  </property>
  <property fmtid="{D5CDD505-2E9C-101B-9397-08002B2CF9AE}" pid="952" name="ZOTERO_BREF_pLstwxLRQUkL_7">
    <vt:lpwstr>arts":[["2016"]]}}}],"schema":"https://github.com/citation-style-language/schema/raw/master/csl-citation.json"}</vt:lpwstr>
  </property>
  <property fmtid="{D5CDD505-2E9C-101B-9397-08002B2CF9AE}" pid="953" name="ZOTERO_BREF_pTv9Dl6OCeRFEVoCdMjmF_1">
    <vt:lpwstr>ZOTERO_TEMP </vt:lpwstr>
  </property>
  <property fmtid="{D5CDD505-2E9C-101B-9397-08002B2CF9AE}" pid="954" name="ZOTERO_BREF_pWHiV72oVeuO_1">
    <vt:lpwstr>ZOTERO_BIBL {"uncited":[],"omitted":[],"custom":[]} CSL_BIBLIOGRAPHY</vt:lpwstr>
  </property>
  <property fmtid="{D5CDD505-2E9C-101B-9397-08002B2CF9AE}" pid="955" name="ZOTERO_BREF_pXDzxDkod4rQ_1">
    <vt:lpwstr>ZOTERO_ITEM CSL_CITATION {"citationID":"a2n84csrekj","properties":{"formattedCitation":"({\\i{}12}, {\\i{}15}\\uc0\\u8211{}{\\i{}17})","plainCitation":"(12, 15–17)","noteIndex":0},"citationItems":[{"id":1009,"uris":["http://zotero.org/users/453153/items/C</vt:lpwstr>
  </property>
  <property fmtid="{D5CDD505-2E9C-101B-9397-08002B2CF9AE}" pid="956" name="ZOTERO_BREF_pXDzxDkod4rQ_10">
    <vt:lpwstr>joins. These minima reduce when the temperature increases and disappear eventually. Within the framework of the configurational entropy theory of relaxation processes, these observations can be accounted for quantitatively in terms of the contribution of </vt:lpwstr>
  </property>
  <property fmtid="{D5CDD505-2E9C-101B-9397-08002B2CF9AE}" pid="957" name="ZOTERO_BREF_pXDzxDkod4rQ_11">
    <vt:lpwstr>ideal (Ca, Mg) mixing to the total configurational entropy of the melts. The configurational entropies determined from the viscosity measurements agree with the values determined by calorimetry for liquid CaSiO3, CaMgSi2O6, MgSiO3, and Mg3Al2Si3O12. The h</vt:lpwstr>
  </property>
  <property fmtid="{D5CDD505-2E9C-101B-9397-08002B2CF9AE}" pid="958" name="ZOTERO_BREF_pXDzxDkod4rQ_12">
    <vt:lpwstr>eat capacities of Ca3Al2Si3O12 glass and liquid have also been obtained from dropcalorimetry measurements.","container-title":"Geochimica et Cosmochimica Acta","DOI":"10.1016/0016-7037(91)90159-3","ISSN":"0016-7037","issue":"4","journalAbbreviation":"Geoc</vt:lpwstr>
  </property>
  <property fmtid="{D5CDD505-2E9C-101B-9397-08002B2CF9AE}" pid="959" name="ZOTERO_BREF_pXDzxDkod4rQ_13">
    <vt:lpwstr>himica et Cosmochimica Acta","page":"1011-1019","source":"ScienceDirect","title":"Viscosity and mixing in molten (Ca, Mg) pyroxenes and garnets","volume":"55","author":[{"family":"Neuville","given":"Daniel R."},{"family":"Richet","given":"Pascal"}],"issue</vt:lpwstr>
  </property>
  <property fmtid="{D5CDD505-2E9C-101B-9397-08002B2CF9AE}" pid="960" name="ZOTERO_BREF_pXDzxDkod4rQ_14">
    <vt:lpwstr>d":{"date-parts":[["1991",4]]}}},{"id":651,"uris":["http://zotero.org/users/453153/items/N63VHNVP"],"uri":["http://zotero.org/users/453153/items/N63VHNVP"],"itemData":{"id":651,"type":"article-journal","container-title":"Geochimica et Cosmochimica Acta","</vt:lpwstr>
  </property>
  <property fmtid="{D5CDD505-2E9C-101B-9397-08002B2CF9AE}" pid="961" name="ZOTERO_BREF_pXDzxDkod4rQ_15">
    <vt:lpwstr>page":"1727-1737","title":"Role of aluminium in the silicate network: In situ, high-temperature study of glasses and melts on the join SiO&lt;sub&gt;2&lt;/sub&gt;-NaAlO&lt;sub&gt;2&lt;/sub&gt;","volume":"60","author":[{"family":"Neuville","given":"D. R."},{"family":"Mysen","give</vt:lpwstr>
  </property>
  <property fmtid="{D5CDD505-2E9C-101B-9397-08002B2CF9AE}" pid="962" name="ZOTERO_BREF_pXDzxDkod4rQ_16">
    <vt:lpwstr>n":"B. O."}],"issued":{"date-parts":[["1996"]]}}},{"id":1328,"uris":["http://zotero.org/users/453153/items/CZT3JPVA"],"uri":["http://zotero.org/users/453153/items/CZT3JPVA"],"itemData":{"id":1328,"type":"article-journal","container-title":"Geochimica et C</vt:lpwstr>
  </property>
  <property fmtid="{D5CDD505-2E9C-101B-9397-08002B2CF9AE}" pid="963" name="ZOTERO_BREF_pXDzxDkod4rQ_17">
    <vt:lpwstr>osmochimica Acta","DOI":"10.1016/j.gca.2013.11.010","ISSN":"00167037","language":"en","page":"495-517","source":"CrossRef","title":"The role of Al&lt;sup&gt;3+&lt;/sup&gt; on rheology and structural changes of sodium silicate and aluminosilicate glasses and melts.","</vt:lpwstr>
  </property>
  <property fmtid="{D5CDD505-2E9C-101B-9397-08002B2CF9AE}" pid="964" name="ZOTERO_BREF_pXDzxDkod4rQ_18">
    <vt:lpwstr>volume":"126","author":[{"family":"Le Losq","given":"C."},{"family":"Neuville","given":"D. R."},{"family":"Florian","given":"P."},{"family":"Henderson","given":"G. S."},{"family":"Massiot","given":"D."}],"issued":{"date-parts":[["2014",2]]}}}],"schema":"h</vt:lpwstr>
  </property>
  <property fmtid="{D5CDD505-2E9C-101B-9397-08002B2CF9AE}" pid="965" name="ZOTERO_BREF_pXDzxDkod4rQ_19">
    <vt:lpwstr>ttps://github.com/citation-style-language/schema/raw/master/csl-citation.json"}</vt:lpwstr>
  </property>
  <property fmtid="{D5CDD505-2E9C-101B-9397-08002B2CF9AE}" pid="966" name="ZOTERO_BREF_pXDzxDkod4rQ_2">
    <vt:lpwstr>P3UVTPK"],"uri":["http://zotero.org/users/453153/items/CP3UVTPK"],"itemData":{"id":1009,"type":"article-journal","abstract":"With the configurational entropy theory of relaxation processes of Adam and Gibbs (1965), one predicts that the viscosity depends </vt:lpwstr>
  </property>
  <property fmtid="{D5CDD505-2E9C-101B-9397-08002B2CF9AE}" pid="967" name="ZOTERO_BREF_pXDzxDkod4rQ_3">
    <vt:lpwstr>on temperature according to log η = Ae + BeTSconf, where Sconf is the configurational entropy of the liquid. Thermochemical calculations of Sconf performed for some mineral compositions show the importance of non-configurational contributions to the entro</vt:lpwstr>
  </property>
  <property fmtid="{D5CDD505-2E9C-101B-9397-08002B2CF9AE}" pid="968" name="ZOTERO_BREF_pXDzxDkod4rQ_4">
    <vt:lpwstr>py differences between amorphous and crystalline phases. Except for the case of SiO2, the available thermodynamic data indicate that the above equation for viscosity accounts quantitatively for the experimentally determined temperature dependence of the v</vt:lpwstr>
  </property>
  <property fmtid="{D5CDD505-2E9C-101B-9397-08002B2CF9AE}" pid="969" name="ZOTERO_BREF_pXDzxDkod4rQ_5">
    <vt:lpwstr>iscosity of silicate melts. The Adam and Gibbs theory also provides a simple rationale for the non linear variation of the logarithmic viscosity with composition in mixed alkali silicate liquids at low temperatures, the minimum of viscosity resulting from</vt:lpwstr>
  </property>
  <property fmtid="{D5CDD505-2E9C-101B-9397-08002B2CF9AE}" pid="970" name="ZOTERO_BREF_pXDzxDkod4rQ_6">
    <vt:lpwstr> the contribution of the entropy of mixing to Sconf.","container-title":"Geochimica et Cosmochimica Acta","DOI":"10.1016/0016-7037(84)90275-8","ISSN":"0016-7037","issue":"3","journalAbbreviation":"Geochimica et Cosmochimica Acta","page":"471-483","source"</vt:lpwstr>
  </property>
  <property fmtid="{D5CDD505-2E9C-101B-9397-08002B2CF9AE}" pid="971" name="ZOTERO_BREF_pXDzxDkod4rQ_7">
    <vt:lpwstr>:"ScienceDirect","title":"Viscosity and configurational entropy of silicate melts","volume":"48","author":[{"family":"Richet","given":"P."}],"issued":{"date-parts":[["1984",3,1]]}}},{"id":1012,"uris":["http://zotero.org/users/453153/items/GVI3UHAD"],"uri"</vt:lpwstr>
  </property>
  <property fmtid="{D5CDD505-2E9C-101B-9397-08002B2CF9AE}" pid="972" name="ZOTERO_BREF_pXDzxDkod4rQ_8">
    <vt:lpwstr>:["http://zotero.org/users/453153/items/GVI3UHAD"],"itemData":{"id":1012,"type":"article-journal","abstract":"A creep apparatus has been built to measure, with inaccuracies of less than 0.04 log poise, viscosities of supercooled silicate melts in the rang</vt:lpwstr>
  </property>
  <property fmtid="{D5CDD505-2E9C-101B-9397-08002B2CF9AE}" pid="973" name="ZOTERO_BREF_pXDzxDkod4rQ_9">
    <vt:lpwstr>e 109–1014 poises. Measurements on seven pyroxene and five garnet supercooled liquid compositions along the joins MgSiO3-CaSiO3 and Mg3Al2Si3O12Ca3 Al2Si3O12 made between 1000 and 1150 K show deep minima in the viscosity-composition relationship for both </vt:lpwstr>
  </property>
  <property fmtid="{D5CDD505-2E9C-101B-9397-08002B2CF9AE}" pid="974" name="ZOTERO_BREF_pgxVKRjkslPHRllDNDOwS1_1">
    <vt:lpwstr>ZOTERO_ITEM CSL_CITATION {"citationID":"H2luZ2iU","properties":{"formattedCitation":"({\\i{}8})","plainCitation":"(8)","noteIndex":0},"citationItems":[{"id":1058,"uris":["http://zotero.org/users/453153/items/NJ2V38JM"],"uri":["http://zotero.org/users/4531</vt:lpwstr>
  </property>
  <property fmtid="{D5CDD505-2E9C-101B-9397-08002B2CF9AE}" pid="975" name="ZOTERO_BREF_pgxVKRjkslPHRllDNDOwS1_2">
    <vt:lpwstr>53/items/NJ2V38JM"],"itemData":{"id":1058,"type":"article-journal","title":"On the temperature dependence of cooperative relaxation properties in glass-forming liquids","container-title":"The journal of chemical physics","page":"139-146","volume":"43","is</vt:lpwstr>
  </property>
  <property fmtid="{D5CDD505-2E9C-101B-9397-08002B2CF9AE}" pid="976" name="ZOTERO_BREF_pgxVKRjkslPHRllDNDOwS1_3">
    <vt:lpwstr>sue":"1","author":[{"family":"Adam","given":"G."},{"family":"Gibbs","given":"J. H."}],"issued":{"date-parts":[["1965"]]}}}],"schema":"https://github.com/citation-style-language/schema/raw/master/csl-citation.json"}</vt:lpwstr>
  </property>
  <property fmtid="{D5CDD505-2E9C-101B-9397-08002B2CF9AE}" pid="977" name="ZOTERO_BREF_pgxVKRjkslPHRllDNDOwS_1">
    <vt:lpwstr>ZOTERO_ITEM CSL_CITATION {"citationID":"t4m7Uywg","properties":{"formattedCitation":"({\\i{}3})","plainCitation":"(3)","noteIndex":0},"citationItems":[{"id":1434,"uris":["http://zotero.org/users/453153/items/NJ2V38JM"],"uri":["http://zotero.org/users/4531</vt:lpwstr>
  </property>
  <property fmtid="{D5CDD505-2E9C-101B-9397-08002B2CF9AE}" pid="978" name="ZOTERO_BREF_pgxVKRjkslPHRllDNDOwS_2">
    <vt:lpwstr>53/items/NJ2V38JM"],"itemData":{"id":1434,"type":"article-journal","title":"On the temperature dependence of cooperative relaxation properties in glass-forming liquids","container-title":"The journal of chemical physics","page":"139-146","volume":"43","is</vt:lpwstr>
  </property>
  <property fmtid="{D5CDD505-2E9C-101B-9397-08002B2CF9AE}" pid="979" name="ZOTERO_BREF_pgxVKRjkslPHRllDNDOwS_3">
    <vt:lpwstr>sue":"1","author":[{"family":"Adam","given":"G."},{"family":"Gibbs","given":"J. H."}],"issued":{"date-parts":[["1965"]]}}}],"schema":"https://github.com/citation-style-language/schema/raw/master/csl-citation.json"}</vt:lpwstr>
  </property>
  <property fmtid="{D5CDD505-2E9C-101B-9397-08002B2CF9AE}" pid="980" name="ZOTERO_BREF_ppsFHJO1MFJ9_1">
    <vt:lpwstr>ZOTERO_ITEM CSL_CITATION {"citationID":"ag8fhoul7l","properties":{"formattedCitation":"({\\i{}9}, {\\i{}16}, {\\i{}18}, {\\i{}19})","plainCitation":"(9, 16, 18, 19)","noteIndex":0},"citationItems":[{"id":1009,"uris":["http://zotero.org/users/453153/items/</vt:lpwstr>
  </property>
  <property fmtid="{D5CDD505-2E9C-101B-9397-08002B2CF9AE}" pid="981" name="ZOTERO_BREF_ppsFHJO1MFJ9_10">
    <vt:lpwstr> joins. These minima reduce when the temperature increases and disappear eventually. Within the framework of the configurational entropy theory of relaxation processes, these observations can be accounted for quantitatively in terms of the contribution of</vt:lpwstr>
  </property>
  <property fmtid="{D5CDD505-2E9C-101B-9397-08002B2CF9AE}" pid="982" name="ZOTERO_BREF_ppsFHJO1MFJ9_11">
    <vt:lpwstr> ideal (Ca, Mg) mixing to the total configurational entropy of the melts. The configurational entropies determined from the viscosity measurements agree with the values determined by calorimetry for liquid CaSiO3, CaMgSi2O6, MgSiO3, and Mg3Al2Si3O12. The </vt:lpwstr>
  </property>
  <property fmtid="{D5CDD505-2E9C-101B-9397-08002B2CF9AE}" pid="983" name="ZOTERO_BREF_ppsFHJO1MFJ9_12">
    <vt:lpwstr>heat capacities of Ca3Al2Si3O12 glass and liquid have also been obtained from dropcalorimetry measurements.","container-title":"Geochimica et Cosmochimica Acta","DOI":"10.1016/0016-7037(91)90159-3","ISSN":"0016-7037","issue":"4","journalAbbreviation":"Geo</vt:lpwstr>
  </property>
  <property fmtid="{D5CDD505-2E9C-101B-9397-08002B2CF9AE}" pid="984" name="ZOTERO_BREF_ppsFHJO1MFJ9_13">
    <vt:lpwstr>chimica et Cosmochimica Acta","page":"1011-1019","source":"ScienceDirect","title":"Viscosity and mixing in molten (Ca, Mg) pyroxenes and garnets","volume":"55","author":[{"family":"Neuville","given":"Daniel R."},{"family":"Richet","given":"Pascal"}],"issu</vt:lpwstr>
  </property>
  <property fmtid="{D5CDD505-2E9C-101B-9397-08002B2CF9AE}" pid="985" name="ZOTERO_BREF_ppsFHJO1MFJ9_14">
    <vt:lpwstr>ed":{"date-parts":[["1991",4]]}}},{"id":651,"uris":["http://zotero.org/users/453153/items/N63VHNVP"],"uri":["http://zotero.org/users/453153/items/N63VHNVP"],"itemData":{"id":651,"type":"article-journal","container-title":"Geochimica et Cosmochimica Acta",</vt:lpwstr>
  </property>
  <property fmtid="{D5CDD505-2E9C-101B-9397-08002B2CF9AE}" pid="986" name="ZOTERO_BREF_ppsFHJO1MFJ9_15">
    <vt:lpwstr>"page":"1727-1737","title":"Role of aluminium in the silicate network: In situ, high-temperature study of glasses and melts on the join SiO&lt;sub&gt;2&lt;/sub&gt;-NaAlO&lt;sub&gt;2&lt;/sub&gt;","volume":"60","author":[{"family":"Neuville","given":"D. R."},{"family":"Mysen","giv</vt:lpwstr>
  </property>
  <property fmtid="{D5CDD505-2E9C-101B-9397-08002B2CF9AE}" pid="987" name="ZOTERO_BREF_ppsFHJO1MFJ9_16">
    <vt:lpwstr>en":"B. O."}],"issued":{"date-parts":[["1996"]]}}},{"id":3505,"uris":["http://zotero.org/users/453153/items/PJAXRXCI"],"uri":["http://zotero.org/users/453153/items/PJAXRXCI"],"itemData":{"id":3505,"type":"article-journal","abstract":"The Adam and Gibbs th</vt:lpwstr>
  </property>
  <property fmtid="{D5CDD505-2E9C-101B-9397-08002B2CF9AE}" pid="988" name="ZOTERO_BREF_ppsFHJO1MFJ9_17">
    <vt:lpwstr>eory depicts the viscous flow of silicate melts as governed by the cooperative re-arrangement of molecular sub-systems. Considering that such subsystems involve the silicate Qn units (n = number of bridging oxygens), this study presents a model that links</vt:lpwstr>
  </property>
  <property fmtid="{D5CDD505-2E9C-101B-9397-08002B2CF9AE}" pid="989" name="ZOTERO_BREF_ppsFHJO1MFJ9_18">
    <vt:lpwstr> the Qn unit fractions to the melt configurational entropy at the glass transition temperature Tg, Sconf(Tg), and finally, to its viscosity η. With 13 adjustable parameters, the model reproduces η and Tg of melts in the Na2O-K2O-SiO2 system (60 ≤ [SiO2] ≤</vt:lpwstr>
  </property>
  <property fmtid="{D5CDD505-2E9C-101B-9397-08002B2CF9AE}" pid="990" name="ZOTERO_BREF_ppsFHJO1MFJ9_19">
    <vt:lpwstr> 100 mol%) with 1σ standard deviations of 0.18 log unit and 10.6°, respectively.\nThe model helps understanding the links between the melt chemical composition, structure, Sconf and η. For instance, small compositional changes in highly polymerized melts </vt:lpwstr>
  </property>
  <property fmtid="{D5CDD505-2E9C-101B-9397-08002B2CF9AE}" pid="991" name="ZOTERO_BREF_ppsFHJO1MFJ9_2">
    <vt:lpwstr>CP3UVTPK"],"uri":["http://zotero.org/users/453153/items/CP3UVTPK"],"itemData":{"id":1009,"type":"article-journal","abstract":"With the configurational entropy theory of relaxation processes of Adam and Gibbs (1965), one predicts that the viscosity depends</vt:lpwstr>
  </property>
  <property fmtid="{D5CDD505-2E9C-101B-9397-08002B2CF9AE}" pid="992" name="ZOTERO_BREF_ppsFHJO1MFJ9_20">
    <vt:lpwstr>generate important changes in their Sconf(Tg) because of an excess of entropy generated by mixing Si between Q4 and Q3 units. Changing the melt silica concentration affects the Qn unit distribution, this resulting in non-linear changes in the topological </vt:lpwstr>
  </property>
  <property fmtid="{D5CDD505-2E9C-101B-9397-08002B2CF9AE}" pid="993" name="ZOTERO_BREF_ppsFHJO1MFJ9_21">
    <vt:lpwstr>contribution to Sconf(Tg). The model also indicates that, at [SiO2] ≥ 60 mol%, the mixed alkali effect has negligible impact on the silicate glass Qn unit distribution, as corroborated by Raman spectroscopy data on mixed Na-K tri- and tetrasilicate glasse</vt:lpwstr>
  </property>
  <property fmtid="{D5CDD505-2E9C-101B-9397-08002B2CF9AE}" pid="994" name="ZOTERO_BREF_ppsFHJO1MFJ9_22">
    <vt:lpwstr>s. Such model may be critical to link the melt structure to its physical and thermodynamic properties, but its refinement requires further high-quality quantitative structural data on silicate and aluminosilicate melts.","container-title":"Journal of Non-</vt:lpwstr>
  </property>
  <property fmtid="{D5CDD505-2E9C-101B-9397-08002B2CF9AE}" pid="995" name="ZOTERO_BREF_ppsFHJO1MFJ9_23">
    <vt:lpwstr>Crystalline Solids","DOI":"10.1016/j.jnoncrysol.2017.02.010","ISSN":"0022-3093","journalAbbreviation":"Journal of Non-Crystalline Solids","page":"175-188","source":"ScienceDirect","title":"Molecular structure, configurational entropy and viscosity of sili</vt:lpwstr>
  </property>
  <property fmtid="{D5CDD505-2E9C-101B-9397-08002B2CF9AE}" pid="996" name="ZOTERO_BREF_ppsFHJO1MFJ9_24">
    <vt:lpwstr>cate melts: Link through the Adam and Gibbs theory of viscous flow","title-short":"Molecular structure, configurational entropy and viscosity of silicate melts","volume":"463","author":[{"family":"Le Losq","given":"C."},{"family":"Neuville","given":"D. R.</vt:lpwstr>
  </property>
  <property fmtid="{D5CDD505-2E9C-101B-9397-08002B2CF9AE}" pid="997" name="ZOTERO_BREF_ppsFHJO1MFJ9_25">
    <vt:lpwstr>"}],"issued":{"date-parts":[["2017",5,1]]}}}],"schema":"https://github.com/citation-style-language/schema/raw/master/csl-citation.json"}</vt:lpwstr>
  </property>
  <property fmtid="{D5CDD505-2E9C-101B-9397-08002B2CF9AE}" pid="998" name="ZOTERO_BREF_ppsFHJO1MFJ9_3">
    <vt:lpwstr> on temperature according to log η = Ae + BeTSconf, where Sconf is the configurational entropy of the liquid. Thermochemical calculations of Sconf performed for some mineral compositions show the importance of non-configurational contributions to the entr</vt:lpwstr>
  </property>
  <property fmtid="{D5CDD505-2E9C-101B-9397-08002B2CF9AE}" pid="999" name="ZOTERO_BREF_ppsFHJO1MFJ9_4">
    <vt:lpwstr>opy differences between amorphous and crystalline phases. Except for the case of SiO2, the available thermodynamic data indicate that the above equation for viscosity accounts quantitatively for the experimentally determined temperature dependence of the </vt:lpwstr>
  </property>
  <property fmtid="{D5CDD505-2E9C-101B-9397-08002B2CF9AE}" pid="1000" name="ZOTERO_BREF_ppsFHJO1MFJ9_5">
    <vt:lpwstr>viscosity of silicate melts. The Adam and Gibbs theory also provides a simple rationale for the non linear variation of the logarithmic viscosity with composition in mixed alkali silicate liquids at low temperatures, the minimum of viscosity resulting fro</vt:lpwstr>
  </property>
  <property fmtid="{D5CDD505-2E9C-101B-9397-08002B2CF9AE}" pid="1001" name="ZOTERO_BREF_ppsFHJO1MFJ9_6">
    <vt:lpwstr>m the contribution of the entropy of mixing to Sconf.","container-title":"Geochimica et Cosmochimica Acta","DOI":"10.1016/0016-7037(84)90275-8","ISSN":"0016-7037","issue":"3","journalAbbreviation":"Geochimica et Cosmochimica Acta","page":"471-483","source</vt:lpwstr>
  </property>
  <property fmtid="{D5CDD505-2E9C-101B-9397-08002B2CF9AE}" pid="1002" name="ZOTERO_BREF_ppsFHJO1MFJ9_7">
    <vt:lpwstr>":"ScienceDirect","title":"Viscosity and configurational entropy of silicate melts","volume":"48","author":[{"family":"Richet","given":"P."}],"issued":{"date-parts":[["1984",3,1]]}}},{"id":1012,"uris":["http://zotero.org/users/453153/items/GVI3UHAD"],"uri</vt:lpwstr>
  </property>
  <property fmtid="{D5CDD505-2E9C-101B-9397-08002B2CF9AE}" pid="1003" name="ZOTERO_BREF_ppsFHJO1MFJ9_8">
    <vt:lpwstr>":["http://zotero.org/users/453153/items/GVI3UHAD"],"itemData":{"id":1012,"type":"article-journal","abstract":"A creep apparatus has been built to measure, with inaccuracies of less than 0.04 log poise, viscosities of supercooled silicate melts in the ran</vt:lpwstr>
  </property>
  <property fmtid="{D5CDD505-2E9C-101B-9397-08002B2CF9AE}" pid="1004" name="ZOTERO_BREF_ppsFHJO1MFJ9_9">
    <vt:lpwstr>ge 109–1014 poises. Measurements on seven pyroxene and five garnet supercooled liquid compositions along the joins MgSiO3-CaSiO3 and Mg3Al2Si3O12Ca3 Al2Si3O12 made between 1000 and 1150 K show deep minima in the viscosity-composition relationship for both</vt:lpwstr>
  </property>
  <property fmtid="{D5CDD505-2E9C-101B-9397-08002B2CF9AE}" pid="1005" name="ZOTERO_BREF_qq1hfGqXIx6Fz9pV8wx4X_1">
    <vt:lpwstr>ZOTERO_ITEM CSL_CITATION {"citationID":"XFptxrho","properties":{"formattedCitation":"(e.g. {\\i{}10})","plainCitation":"(e.g. 10)","noteIndex":0},"citationItems":[{"id":1175,"uris":["http://zotero.org/users/453153/items/5GE3I8II"],"uri":["http://zotero.or</vt:lpwstr>
  </property>
  <property fmtid="{D5CDD505-2E9C-101B-9397-08002B2CF9AE}" pid="1006" name="ZOTERO_BREF_qq1hfGqXIx6Fz9pV8wx4X_2">
    <vt:lpwstr>g/users/453153/items/5GE3I8II"],"itemData":{"id":1175,"type":"article-journal","title":"Viscosity of magmatic liquids: A model","container-title":"Earth and Planetary Science Letters","page":"123-134","volume":"271","issue":"1-4","source":"CrossRef","DOI"</vt:lpwstr>
  </property>
  <property fmtid="{D5CDD505-2E9C-101B-9397-08002B2CF9AE}" pid="1007" name="ZOTERO_BREF_qq1hfGqXIx6Fz9pV8wx4X_3">
    <vt:lpwstr>:"10.1016/j.epsl.2008.03.038","ISSN":"0012821X","title-short":"Viscosity of magmatic liquids","language":"en","author":[{"family":"Giordano","given":"D."},{"family":"Russell","given":"J. K."},{"family":"Dingwell","given":"D. B."}],"issued":{"date-parts":[</vt:lpwstr>
  </property>
  <property fmtid="{D5CDD505-2E9C-101B-9397-08002B2CF9AE}" pid="1008" name="ZOTERO_BREF_qq1hfGqXIx6Fz9pV8wx4X_4">
    <vt:lpwstr>["2008",7]]}},"prefix":"e.g. "}],"schema":"https://github.com/citation-style-language/schema/raw/master/csl-citation.json"}</vt:lpwstr>
  </property>
  <property fmtid="{D5CDD505-2E9C-101B-9397-08002B2CF9AE}" pid="1009" name="ZOTERO_BREF_r1Uh2CEeW5VdfkbQkUFwz_1">
    <vt:lpwstr>ZOTERO_ITEM CSL_CITATION {"citationID":"RaagA5CI","properties":{"formattedCitation":"(see {\\i{}28})","plainCitation":"(see 28)","noteIndex":0},"citationItems":[{"id":5955,"uris":["http://zotero.org/users/453153/items/VQVKPG9Q"],"uri":["http://zotero.org/</vt:lpwstr>
  </property>
  <property fmtid="{D5CDD505-2E9C-101B-9397-08002B2CF9AE}" pid="1010" name="ZOTERO_BREF_r1Uh2CEeW5VdfkbQkUFwz_2">
    <vt:lpwstr>users/453153/items/VQVKPG9Q"],"itemData":{"id":5955,"type":"book","title":"Deep Learning","publisher":"MIT Press","URL":"http://www.deeplearningbook.org","author":[{"family":"Goodfellow","given":"I."},{"family":"Bengio","given":"Y."},{"family":"Courville"</vt:lpwstr>
  </property>
  <property fmtid="{D5CDD505-2E9C-101B-9397-08002B2CF9AE}" pid="1011" name="ZOTERO_BREF_r1Uh2CEeW5VdfkbQkUFwz_3">
    <vt:lpwstr>,"given":"A."}],"issued":{"date-parts":[["2016"]]}},"prefix":"see"}],"schema":"https://github.com/citation-style-language/schema/raw/master/csl-citation.json"}</vt:lpwstr>
  </property>
  <property fmtid="{D5CDD505-2E9C-101B-9397-08002B2CF9AE}" pid="1012" name="ZOTERO_BREF_sTuFEr2oig1Z_1">
    <vt:lpwstr>ZOTERO_ITEM CSL_CITATION {"citationID":"BLKvazdJ","properties":{"formattedCitation":"({\\i{}6})","plainCitation":"(6)","noteIndex":0},"citationItems":[{"id":6028,"uris":["http://zotero.org/users/453153/items/E7WCXEV6"],"uri":["http://zotero.org/users/4531</vt:lpwstr>
  </property>
  <property fmtid="{D5CDD505-2E9C-101B-9397-08002B2CF9AE}" pid="1013" name="ZOTERO_BREF_sTuFEr2oig1Z_2">
    <vt:lpwstr>53/items/E7WCXEV6"],"itemData":{"id":6028,"type":"book","edition":"2nd","event-place":"Cambridge, U.K.","publisher":"Cambridge University Press","publisher-place":"Cambridge, U.K.","title":"The art of molecular dynamics simulation","author":[{"family":"Ra</vt:lpwstr>
  </property>
  <property fmtid="{D5CDD505-2E9C-101B-9397-08002B2CF9AE}" pid="1014" name="ZOTERO_BREF_sTuFEr2oig1Z_3">
    <vt:lpwstr>paport","given":"D.C."}],"issued":{"date-parts":[["2004"]]}}}],"schema":"https://github.com/citation-style-language/schema/raw/master/csl-citation.json"}</vt:lpwstr>
  </property>
  <property fmtid="{D5CDD505-2E9C-101B-9397-08002B2CF9AE}" pid="1015" name="ZOTERO_BREF_saqv7sNVr9xddmueK5iHB_1">
    <vt:lpwstr>ZOTERO_ITEM CSL_CITATION {"citationID":"QD9m0xll","properties":{"formattedCitation":"({\\i{}12})","plainCitation":"(12)","noteIndex":0},"citationItems":[{"id":1124,"uris":["http://zotero.org/users/453153/items/CM5D74NE"],"uri":["http://zotero.org/users/45</vt:lpwstr>
  </property>
  <property fmtid="{D5CDD505-2E9C-101B-9397-08002B2CF9AE}" pid="1016" name="ZOTERO_BREF_saqv7sNVr9xddmueK5iHB_2">
    <vt:lpwstr>3153/items/CM5D74NE"],"itemData":{"id":1124,"type":"article-journal","title":"Glass transitions and thermodynamic properties of amorphous SiO&lt;sub&gt;2&lt;/sub&gt;, NaAlSi&lt;sub&gt;n&lt;/sub&gt;O&lt;sub&gt;2n+2&lt;/sub&gt; and KAlSi&lt;sub&gt;3&lt;/sub&gt;O&lt;sub&gt;8&lt;/sub&gt;","container-title":"Geochimica</vt:lpwstr>
  </property>
  <property fmtid="{D5CDD505-2E9C-101B-9397-08002B2CF9AE}" pid="1017" name="ZOTERO_BREF_saqv7sNVr9xddmueK5iHB_3">
    <vt:lpwstr> et Cosmochimica Acta","page":"453-470","volume":"48","issue":"3","source":"ScienceDirect","abstract":"A drop calorimetric study, between 900 and 1800 K, of amorphous SiO2, NaAlSi3O8, NaAlSi2O6, NaAlSiO4 and KAlSi3O8 shows the increase in heat capacity wh</vt:lpwstr>
  </property>
  <property fmtid="{D5CDD505-2E9C-101B-9397-08002B2CF9AE}" pid="1018" name="ZOTERO_BREF_saqv7sNVr9xddmueK5iHB_4">
    <vt:lpwstr>ich results from glass transitions. For these glasses, the fictive temperature has a negligible effect on the heat capacity above room temperature, but it has an important influence on the enthalpy of formation as obtained from solution calorimetry. From </vt:lpwstr>
  </property>
  <property fmtid="{D5CDD505-2E9C-101B-9397-08002B2CF9AE}" pid="1019" name="ZOTERO_BREF_saqv7sNVr9xddmueK5iHB_5">
    <vt:lpwstr>these results and published Cp and enthalpy of solution data, several properties have been calculated: the enthalpies of fusion of high albite, nepheline, Jadeite and high sanidine, the thermodynamic functions of amorphous NaAlSi3O8 and KAlSi3O8 between 0</vt:lpwstr>
  </property>
  <property fmtid="{D5CDD505-2E9C-101B-9397-08002B2CF9AE}" pid="1020" name="ZOTERO_BREF_saqv7sNVr9xddmueK5iHB_6">
    <vt:lpwstr> and 2000 K, and some mixing properties of liquids along the join SiO2-NaAlSi3O8. The latter data suggest that these liquids behave more closely as athermal solutions than as regular solutions.","DOI":"10.1016/0016-7037(84)90274-6","ISSN":"0016-7037","jou</vt:lpwstr>
  </property>
  <property fmtid="{D5CDD505-2E9C-101B-9397-08002B2CF9AE}" pid="1021" name="ZOTERO_BREF_saqv7sNVr9xddmueK5iHB_7">
    <vt:lpwstr>rnalAbbreviation":"Geochimica et Cosmochimica Acta","author":[{"family":"Richet","given":"Pascal"},{"family":"Bottinga","given":"Yan"}],"issued":{"date-parts":[["1984",3,1]]}}}],"schema":"https://github.com/citation-style-language/schema/raw/master/csl-ci</vt:lpwstr>
  </property>
  <property fmtid="{D5CDD505-2E9C-101B-9397-08002B2CF9AE}" pid="1022" name="ZOTERO_BREF_saqv7sNVr9xddmueK5iHB_8">
    <vt:lpwstr>tation.json"}</vt:lpwstr>
  </property>
  <property fmtid="{D5CDD505-2E9C-101B-9397-08002B2CF9AE}" pid="1023" name="ZOTERO_BREF_ser4W5gdFJoI_1">
    <vt:lpwstr>ZOTERO_ITEM CSL_CITATION {"citationID":"a2delqet0s8","properties":{"formattedCitation":"(e.g. {\\i{}7})","plainCitation":"(e.g. 7)","noteIndex":0},"citationItems":[{"id":757,"uris":["http://zotero.org/users/453153/items/5GE3I8II"],"uri":["http://zotero.or</vt:lpwstr>
  </property>
  <property fmtid="{D5CDD505-2E9C-101B-9397-08002B2CF9AE}" pid="1024" name="ZOTERO_BREF_ser4W5gdFJoI_2">
    <vt:lpwstr>g/users/453153/items/5GE3I8II"],"itemData":{"id":757,"type":"article-journal","container-title":"Earth and Planetary Science Letters","DOI":"10.1016/j.epsl.2008.03.038","ISSN":"0012821X","issue":"1-4","language":"en","page":"123-134","source":"CrossRef","</vt:lpwstr>
  </property>
  <property fmtid="{D5CDD505-2E9C-101B-9397-08002B2CF9AE}" pid="1025" name="ZOTERO_BREF_ser4W5gdFJoI_3">
    <vt:lpwstr>title":"Viscosity of magmatic liquids: A model","title-short":"Viscosity of magmatic liquids","volume":"271","author":[{"family":"Giordano","given":"D."},{"family":"Russell","given":"J. K."},{"family":"Dingwell","given":"D. B."}],"issued":{"date-parts":[[</vt:lpwstr>
  </property>
  <property fmtid="{D5CDD505-2E9C-101B-9397-08002B2CF9AE}" pid="1026" name="ZOTERO_BREF_ser4W5gdFJoI_4">
    <vt:lpwstr>"2008",7]]}},"prefix":"e.g."}],"schema":"https://github.com/citation-style-language/schema/raw/master/csl-citation.json"}</vt:lpwstr>
  </property>
  <property fmtid="{D5CDD505-2E9C-101B-9397-08002B2CF9AE}" pid="1027" name="ZOTERO_BREF_sxNuKwqBF83r_1">
    <vt:lpwstr>ZOTERO_ITEM CSL_CITATION {"citationID":"a2nkn0e14fq","properties":{"formattedCitation":"({\\i{}4})","plainCitation":"(4)","noteIndex":0},"citationItems":[{"id":4406,"uris":["http://zotero.org/users/453153/items/6VDKVSXJ"],"uri":["http://zotero.org/users/4</vt:lpwstr>
  </property>
  <property fmtid="{D5CDD505-2E9C-101B-9397-08002B2CF9AE}" pid="1028" name="ZOTERO_BREF_sxNuKwqBF83r_10">
    <vt:lpwstr>n.json"}</vt:lpwstr>
  </property>
  <property fmtid="{D5CDD505-2E9C-101B-9397-08002B2CF9AE}" pid="1029" name="ZOTERO_BREF_sxNuKwqBF83r_2">
    <vt:lpwstr>53153/items/6VDKVSXJ"],"itemData":{"id":4406,"type":"article-journal","abstract":"Understanding the links between chemical composition, nano-structure and the dynamic properties of silicate melts and glasses is fundamental to both Earth and Materials Scie</vt:lpwstr>
  </property>
  <property fmtid="{D5CDD505-2E9C-101B-9397-08002B2CF9AE}" pid="1030" name="ZOTERO_BREF_sxNuKwqBF83r_3">
    <vt:lpwstr>nces. Central to this is whether the distribution of mobile metallic ions is random or not. In silicate systems, such as window glass, it is well-established that the short-range structure is not random but metal ions cluster, forming percolation channels</vt:lpwstr>
  </property>
  <property fmtid="{D5CDD505-2E9C-101B-9397-08002B2CF9AE}" pid="1031" name="ZOTERO_BREF_sxNuKwqBF83r_4">
    <vt:lpwstr> 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1032" name="ZOTERO_BREF_sxNuKwqBF83r_5">
    <vt:lpwstr>         − tetrahedra, but until now clustering has not been confirmed. Here we report how major changes in melt viscosity, together with glass Raman and Nuclear Magnetic Resonance measurements and Molecular Dynamics simulations, demonstrate that metal io</vt:lpwstr>
  </property>
  <property fmtid="{D5CDD505-2E9C-101B-9397-08002B2CF9AE}" pid="1033" name="ZOTERO_BREF_sxNuKwqBF83r_6">
    <vt:lpwstr>ns nano-segregate into percolation channels, making this a universal phenomenon of oxide glasses and melts. Furthermore, we can explain how, in both single and mixed alkali compositions, metal ion clustering and percolation radically affect melt mobility,</vt:lpwstr>
  </property>
  <property fmtid="{D5CDD505-2E9C-101B-9397-08002B2CF9AE}" pid="1034" name="ZOTERO_BREF_sxNuKwqBF83r_7">
    <vt:lpwstr> central to understanding industrial and geological processes.","container-title":"Scientific Reports","DOI":"10.1038/s41598-017-16741-3","ISSN":"2045-2322","issue":"1","language":"En","page":"16490","source":"www.nature.com","title":"Percolation channels</vt:lpwstr>
  </property>
  <property fmtid="{D5CDD505-2E9C-101B-9397-08002B2CF9AE}" pid="1035" name="ZOTERO_BREF_sxNuKwqBF83r_8">
    <vt:lpwstr>: a universal idea to describe the atomic structure and dynamics of glasses and melts","title-short":"Percolation channels","volume":"7","author":[{"family":"Le Losq","given":"C."},{"family":"Neuville","given":"D. R."},{"family":"Chen","given":"W."},{"fam</vt:lpwstr>
  </property>
  <property fmtid="{D5CDD505-2E9C-101B-9397-08002B2CF9AE}" pid="1036" name="ZOTERO_BREF_sxNuKwqBF83r_9">
    <vt:lpwstr>ily":"Florian","given":"P."},{"family":"Massiot","given":"D."},{"family":"Zhou","given":"Z."},{"family":"Greaves","given":"G. N."}],"issued":{"date-parts":[["2017",12]]}}}],"schema":"https://github.com/citation-style-language/schema/raw/master/csl-citatio</vt:lpwstr>
  </property>
  <property fmtid="{D5CDD505-2E9C-101B-9397-08002B2CF9AE}" pid="1037" name="ZOTERO_BREF_tRTzgpMhBmCW_1">
    <vt:lpwstr>ZOTERO_ITEM CSL_CITATION {"citationID":"a23gckuirjh","properties":{"formattedCitation":"({\\i{}13}, {\\i{}24})","plainCitation":"(13, 24)","noteIndex":0},"citationItems":[{"id":4520,"uris":["http://zotero.org/users/453153/items/AW7FU9FG"],"uri":["http://z</vt:lpwstr>
  </property>
  <property fmtid="{D5CDD505-2E9C-101B-9397-08002B2CF9AE}" pid="1038" name="ZOTERO_BREF_tRTzgpMhBmCW_10">
    <vt:lpwstr>nfluence both nucleation and growth of bubbles. Micron- to centimeter-sized crystals can cause heterogeneous bubble nucleation and facilitate bubble coalescence. Nanometer-scale crystalline phases, so-called “nanolites”, are an underreported phenomenon in</vt:lpwstr>
  </property>
  <property fmtid="{D5CDD505-2E9C-101B-9397-08002B2CF9AE}" pid="1039" name="ZOTERO_BREF_tRTzgpMhBmCW_11">
    <vt:lpwstr> erupting magma and could exert a primary control on the eruptive style of silicic volcanoes. Yet the influence of nanolites on degassing processes remains wholly uninvestigated. In order to test the influence of nanolites on bubble nucleation and growth </vt:lpwstr>
  </property>
  <property fmtid="{D5CDD505-2E9C-101B-9397-08002B2CF9AE}" pid="1040" name="ZOTERO_BREF_tRTzgpMhBmCW_12">
    <vt:lpwstr>dynamics, we use an experimental approach to document how nanolites can increase the bubble number density and affect growth kinetics in a degassing nanolite-bearing silicic magma. We then examine a compilation of these values from natural volcanic rocks </vt:lpwstr>
  </property>
  <property fmtid="{D5CDD505-2E9C-101B-9397-08002B2CF9AE}" pid="1041" name="ZOTERO_BREF_tRTzgpMhBmCW_13">
    <vt:lpwstr>from explosive eruptions leading to the inference that some very high naturally occurring bubble number densities could be associated with the presence of magmatic nanolites. Finally, using a numerical magma ascent model, we show that for reasonable start</vt:lpwstr>
  </property>
  <property fmtid="{D5CDD505-2E9C-101B-9397-08002B2CF9AE}" pid="1042" name="ZOTERO_BREF_tRTzgpMhBmCW_14">
    <vt:lpwstr>ing conditions for silicic eruptions, an increase in the resulting bubble number density associated with nanolites could push an eruption that would otherwise be effusive into the conditions required for explosive behavior.","container-title":"Geology","D</vt:lpwstr>
  </property>
  <property fmtid="{D5CDD505-2E9C-101B-9397-08002B2CF9AE}" pid="1043" name="ZOTERO_BREF_tRTzgpMhBmCW_15">
    <vt:lpwstr>OI":"10.1130/G47317.1","ISSN":"0091-7613, 1943-2682","language":"en","source":"DOI.org (Crossref)","title":"Can nanolites enhance eruption explosivity?","URL":"https://pubs.geoscienceworld.org/gsa/geology/article/587448/Can-nanolites-enhance-eruption-expl</vt:lpwstr>
  </property>
  <property fmtid="{D5CDD505-2E9C-101B-9397-08002B2CF9AE}" pid="1044" name="ZOTERO_BREF_tRTzgpMhBmCW_16">
    <vt:lpwstr>osivity","author":[{"family":"Cáceres","given":"Francisco"},{"family":"Wadsworth","given":"Fabian B."},{"family":"Scheu","given":"Bettina"},{"family":"Colombier","given":"Mathieu"},{"family":"Madonna","given":"Claudio"},{"family":"Cimarelli","given":"Corr</vt:lpwstr>
  </property>
  <property fmtid="{D5CDD505-2E9C-101B-9397-08002B2CF9AE}" pid="1045" name="ZOTERO_BREF_tRTzgpMhBmCW_17">
    <vt:lpwstr>ado"},{"family":"Hess","given":"Kai-Uwe"},{"family":"Kaliwoda","given":"Melanie"},{"family":"Ruthensteiner","given":"Bernhard"},{"family":"Dingwell","given":"Donald B."}],"accessed":{"date-parts":[["2020",6,24]]},"issued":{"date-parts":[["2020",6,19]]}}}]</vt:lpwstr>
  </property>
  <property fmtid="{D5CDD505-2E9C-101B-9397-08002B2CF9AE}" pid="1046" name="ZOTERO_BREF_tRTzgpMhBmCW_18">
    <vt:lpwstr>,"schema":"https://github.com/citation-style-language/schema/raw/master/csl-citation.json"}</vt:lpwstr>
  </property>
  <property fmtid="{D5CDD505-2E9C-101B-9397-08002B2CF9AE}" pid="1047" name="ZOTERO_BREF_tRTzgpMhBmCW_2">
    <vt:lpwstr>otero.org/users/453153/items/AW7FU9FG"],"itemData":{"id":4520,"type":"article-journal","abstract":"&lt;p&gt;Calcalkaline rhyolites produce the largest explosive volcanic eruptions, but these eruptions can switch repeatedly between being effusive and explosive. </vt:lpwstr>
  </property>
  <property fmtid="{D5CDD505-2E9C-101B-9397-08002B2CF9AE}" pid="1048" name="ZOTERO_BREF_tRTzgpMhBmCW_3">
    <vt:lpwstr>This is difficult to attribute to the rheological effects of magma water content or crystallinity. Danilo Di Genova and co-authors report the viscosity of a series of melts spanning the compositional range of the Yellowstone rhyolitic volcanic system. The</vt:lpwstr>
  </property>
  <property fmtid="{D5CDD505-2E9C-101B-9397-08002B2CF9AE}" pid="1049" name="ZOTERO_BREF_tRTzgpMhBmCW_4">
    <vt:lpwstr>y find that, within a narrow compositional zone, melt viscosity increases by up to two orders of magnitude, which they propose to be the consequence of melt structure reorganization. The authors confirm that such a compositional tipping point exists in th</vt:lpwstr>
  </property>
  <property fmtid="{D5CDD505-2E9C-101B-9397-08002B2CF9AE}" pid="1050" name="ZOTERO_BREF_tRTzgpMhBmCW_5">
    <vt:lpwstr>e global geochemical record of rhyolites, which separates effusive from explosive deposits. They conclude that the anhydrous (water-free) composition of calcalkaline rhyolites is decisive in determining mobilization and eruption dynamics of the Earth's la</vt:lpwstr>
  </property>
  <property fmtid="{D5CDD505-2E9C-101B-9397-08002B2CF9AE}" pid="1051" name="ZOTERO_BREF_tRTzgpMhBmCW_6">
    <vt:lpwstr>rgest volcanic systems.&lt;/p&gt;","container-title":"Nature","DOI":"10.1038/nature24488","ISSN":"1476-4687","issue":"7684","language":"En","page":"235","source":"www.nature.com","title":"A compositional tipping point governing the mobilization and eruption sty</vt:lpwstr>
  </property>
  <property fmtid="{D5CDD505-2E9C-101B-9397-08002B2CF9AE}" pid="1052" name="ZOTERO_BREF_tRTzgpMhBmCW_7">
    <vt:lpwstr>le of rhyolitic magma","volume":"552","author":[{"family":"Di Genova","given":"D."},{"family":"Kolzenburg","given":"S."},{"family":"Wiesmaier","given":"S."},{"family":"Dallanave","given":"E."},{"family":"Neuville","given":"D. R."},{"family":"Hess","given"</vt:lpwstr>
  </property>
  <property fmtid="{D5CDD505-2E9C-101B-9397-08002B2CF9AE}" pid="1053" name="ZOTERO_BREF_tRTzgpMhBmCW_8">
    <vt:lpwstr>:"K. U."},{"family":"Dingwell","given":"D. B."}],"issued":{"date-parts":[["2017",12]]}}},{"id":6172,"uris":["http://zotero.org/users/453153/items/ZUSXRQ7Q"],"uri":["http://zotero.org/users/453153/items/ZUSXRQ7Q"],"itemData":{"id":6172,"type":"article-jour</vt:lpwstr>
  </property>
  <property fmtid="{D5CDD505-2E9C-101B-9397-08002B2CF9AE}" pid="1054" name="ZOTERO_BREF_tRTzgpMhBmCW_9">
    <vt:lpwstr>nal","abstract":"Degassing dynamics play a crucial role in controlling the explosivity of magma at erupting volcanoes. Degassing of magmatic water typically involves bubble nucleation and growth, which drive magma ascent. Crystals suspended in magma may i</vt:lpwstr>
  </property>
  <property fmtid="{D5CDD505-2E9C-101B-9397-08002B2CF9AE}" pid="1055" name="ZOTERO_BREF_tiNb89oBbPlG_1">
    <vt:lpwstr>ZOTERO_ITEM CSL_CITATION {"citationID":"ae6Qm5yf","properties":{"unsorted":true,"formattedCitation":"(e.g. {\\i{}3}, {\\i{}4})","plainCitation":"(e.g. 3, 4)","noteIndex":0},"citationItems":[{"id":1393,"uris":["http://zotero.org/users/453153/items/KM6JIMSE</vt:lpwstr>
  </property>
  <property fmtid="{D5CDD505-2E9C-101B-9397-08002B2CF9AE}" pid="1056" name="ZOTERO_BREF_tiNb89oBbPlG_10">
    <vt:lpwstr>ersal phenomenon of oxide glasses and melts. Furthermore, we can explain how, in both single and mixed alkali compositions, metal ion clustering and percolation radically affect melt mobility, central to understanding industrial and geological processes."</vt:lpwstr>
  </property>
  <property fmtid="{D5CDD505-2E9C-101B-9397-08002B2CF9AE}" pid="1057" name="ZOTERO_BREF_tiNb89oBbPlG_11">
    <vt:lpwstr>,"container-title":"Scientific Reports","DOI":"10.1038/s41598-017-16741-3","ISSN":"2045-2322","issue":"1","language":"En","page":"16490","source":"www.nature.com","title":"Percolation channels: a universal idea to describe the atomic structure and dynamic</vt:lpwstr>
  </property>
  <property fmtid="{D5CDD505-2E9C-101B-9397-08002B2CF9AE}" pid="1058" name="ZOTERO_BREF_tiNb89oBbPlG_12">
    <vt:lpwstr>s of glasses and melts","title-short":"Percolation channels","volume":"7","author":[{"family":"Le Losq","given":"C."},{"family":"Neuville","given":"D. R."},{"family":"Chen","given":"W."},{"family":"Florian","given":"P."},{"family":"Massiot","given":"D."},</vt:lpwstr>
  </property>
  <property fmtid="{D5CDD505-2E9C-101B-9397-08002B2CF9AE}" pid="1059" name="ZOTERO_BREF_tiNb89oBbPlG_13">
    <vt:lpwstr>{"family":"Zhou","given":"Z."},{"family":"Greaves","given":"G. N."}],"issued":{"date-parts":[["2017",12]]}}}],"schema":"https://github.com/citation-style-language/schema/raw/master/csl-citation.json"}</vt:lpwstr>
  </property>
  <property fmtid="{D5CDD505-2E9C-101B-9397-08002B2CF9AE}" pid="1060" name="ZOTERO_BREF_tiNb89oBbPlG_2">
    <vt:lpwstr>"],"uri":["http://zotero.org/users/453153/items/KM6JIMSE"],"itemData":{"id":1393,"type":"article-journal","container-title":"Nature Communications","DOI":"10.1038/ncomms4241","ISSN":"2041-1723","source":"CrossRef","title":"Atomistic insight into viscosity</vt:lpwstr>
  </property>
  <property fmtid="{D5CDD505-2E9C-101B-9397-08002B2CF9AE}" pid="1061" name="ZOTERO_BREF_tiNb89oBbPlG_3">
    <vt:lpwstr> and density of silicate melts under pressure","URL":"http://www.nature.com/doifinder/10.1038/ncomms4241","volume":"5","author":[{"family":"Wang","given":"Yanbin"},{"family":"Sakamaki","given":"Tatsuya"},{"family":"Skinner","given":"Lawrie B."},{"family":</vt:lpwstr>
  </property>
  <property fmtid="{D5CDD505-2E9C-101B-9397-08002B2CF9AE}" pid="1062" name="ZOTERO_BREF_tiNb89oBbPlG_4">
    <vt:lpwstr>"Jing","given":"Zhicheng"},{"family":"Yu","given":"Tony"},{"family":"Kono","given":"Yoshio"},{"family":"Park","given":"Changyong"},{"family":"Shen","given":"Guoyin"},{"family":"Rivers","given":"Mark L."},{"family":"Sutton","given":"Stephen R."}],"accessed</vt:lpwstr>
  </property>
  <property fmtid="{D5CDD505-2E9C-101B-9397-08002B2CF9AE}" pid="1063" name="ZOTERO_BREF_tiNb89oBbPlG_5">
    <vt:lpwstr>":{"date-parts":[["2016",6,15]]},"issued":{"date-parts":[["2014",1,30]]}},"prefix":"e.g."},{"id":4406,"uris":["http://zotero.org/users/453153/items/6VDKVSXJ"],"uri":["http://zotero.org/users/453153/items/6VDKVSXJ"],"itemData":{"id":4406,"type":"article-jo</vt:lpwstr>
  </property>
  <property fmtid="{D5CDD505-2E9C-101B-9397-08002B2CF9AE}" pid="1064" name="ZOTERO_BREF_tiNb89oBbPlG_6">
    <vt:lpwstr>urnal","abstract":"Understanding the links between chemical composition, nano-structure and the dynamic properties of silicate melts and glasses is fundamental to both Earth and Materials Sciences. Central to this is whether the distribution of mobile met</vt:lpwstr>
  </property>
  <property fmtid="{D5CDD505-2E9C-101B-9397-08002B2CF9AE}" pid="1065" name="ZOTERO_BREF_tiNb89oBbPlG_7">
    <vt:lpwstr>allic ions is random or not. In silicate systems, such as window glass, it is well-established that the short-range structure is not random but metal ions cluster, forming percolation channels through a partly broken network of corner-sharing SiO4 tetrahe</vt:lpwstr>
  </property>
  <property fmtid="{D5CDD505-2E9C-101B-9397-08002B2CF9AE}" pid="1066" name="ZOTERO_BREF_tiNb89oBbPlG_8">
    <vt:lpwstr>dra. In alumino-silicate glasses and melts, extensively used in industry and representing most of the Earth magmas, metal ions compensate the electrical charge deficit of AlO4\n                        − tetrahedra, but until now clustering has not been co</vt:lpwstr>
  </property>
  <property fmtid="{D5CDD505-2E9C-101B-9397-08002B2CF9AE}" pid="1067" name="ZOTERO_BREF_tiNb89oBbPlG_9">
    <vt:lpwstr>nfirmed. Here we report how major changes in melt viscosity, together with glass Raman and Nuclear Magnetic Resonance measurements and Molecular Dynamics simulations, demonstrate that metal ions nano-segregate into percolation channels, making this a univ</vt:lpwstr>
  </property>
  <property fmtid="{D5CDD505-2E9C-101B-9397-08002B2CF9AE}" pid="1068" name="ZOTERO_BREF_tpDuM8KcZYQQ_1">
    <vt:lpwstr>ZOTERO_ITEM CSL_CITATION {"citationID":"a25q3n7gs7c","properties":{"formattedCitation":"({\\i{}2})","plainCitation":"(2)","noteIndex":0},"citationItems":[{"id":6239,"uris":["http://zotero.org/users/453153/items/9W8CPWTF"],"uri":["http://zotero.org/users/4</vt:lpwstr>
  </property>
  <property fmtid="{D5CDD505-2E9C-101B-9397-08002B2CF9AE}" pid="1069" name="ZOTERO_BREF_tpDuM8KcZYQQ_2">
    <vt:lpwstr>53153/items/9W8CPWTF"],"itemData":{"id":6239,"type":"book","publisher":"Dover Publications","title":"The evolution of igneous rocks","author":[{"family":"Bowen","given":"N. L."}],"issued":{"date-parts":[["1956"]]}}}],"schema":"https://github.com/citation-</vt:lpwstr>
  </property>
  <property fmtid="{D5CDD505-2E9C-101B-9397-08002B2CF9AE}" pid="1070" name="ZOTERO_BREF_tpDuM8KcZYQQ_3">
    <vt:lpwstr>style-language/schema/raw/master/csl-citation.json"}</vt:lpwstr>
  </property>
  <property fmtid="{D5CDD505-2E9C-101B-9397-08002B2CF9AE}" pid="1071" name="ZOTERO_BREF_u8xvL5NrIIWT_1">
    <vt:lpwstr>ZOTERO_ITEM CSL_CITATION {"citationID":"a14bcaot5r4","properties":{"formattedCitation":"({\\i{}25})","plainCitation":"(25)","noteIndex":0},"citationItems":[{"id":6142,"uris":["http://zotero.org/users/453153/items/KHB7YARR"],"uri":["http://zotero.org/users</vt:lpwstr>
  </property>
  <property fmtid="{D5CDD505-2E9C-101B-9397-08002B2CF9AE}" pid="1072" name="ZOTERO_BREF_u8xvL5NrIIWT_10">
    <vt:lpwstr>0",4]]}},"suppress-author":true}],"schema":"https://github.com/citation-style-language/schema/raw/master/csl-citation.json"}</vt:lpwstr>
  </property>
  <property fmtid="{D5CDD505-2E9C-101B-9397-08002B2CF9AE}" pid="1073" name="ZOTERO_BREF_u8xvL5NrIIWT_2">
    <vt:lpwstr>/453153/items/KHB7YARR"],"itemData":{"id":6142,"type":"article-journal","abstract":"Despite decades of theoretical studies, the nature of the glass transition remains elusive and debated, while the existence of structural predictors of its dynamics is a m</vt:lpwstr>
  </property>
  <property fmtid="{D5CDD505-2E9C-101B-9397-08002B2CF9AE}" pid="1074" name="ZOTERO_BREF_u8xvL5NrIIWT_3">
    <vt:lpwstr>ajor open question. Recent approaches propose inferring predictors from a variety of human-defined features using machine learning. Here we determine the long-time evolution of a glassy system solely from the initial particle positions and without any han</vt:lpwstr>
  </property>
  <property fmtid="{D5CDD505-2E9C-101B-9397-08002B2CF9AE}" pid="1075" name="ZOTERO_BREF_u8xvL5NrIIWT_4">
    <vt:lpwstr>dcrafted features, using graph neural networks as a powerful model. We show that this method outperforms current state-of-the-art methods, generalizing over a wide range of temperatures, pressures and densities. In shear experiments, it predicts the locat</vt:lpwstr>
  </property>
  <property fmtid="{D5CDD505-2E9C-101B-9397-08002B2CF9AE}" pid="1076" name="ZOTERO_BREF_u8xvL5NrIIWT_5">
    <vt:lpwstr>ions of rearranging particles. The structural predictors learned by our network exhibit a correlation length that increases with larger timescales to reach the size of our system. Beyond glasses, our method could apply to many other physical systems that </vt:lpwstr>
  </property>
  <property fmtid="{D5CDD505-2E9C-101B-9397-08002B2CF9AE}" pid="1077" name="ZOTERO_BREF_u8xvL5NrIIWT_6">
    <vt:lpwstr>map to a graph of local interaction. The physics that underlies the glass transition is both subtle and non-trivial. A machine learning approach based on graph networks is now shown to accurately predict the dynamics of glasses over a wide range of temper</vt:lpwstr>
  </property>
  <property fmtid="{D5CDD505-2E9C-101B-9397-08002B2CF9AE}" pid="1078" name="ZOTERO_BREF_u8xvL5NrIIWT_7">
    <vt:lpwstr>atures, pressures and densities.","container-title":"Nature Physics","DOI":"10.1038/s41567-020-0842-8","ISSN":"1745-2481","issue":"4","language":"en","note":"number: 4\npublisher: Nature Publishing Group","page":"448-454","source":"www.nature.com","title"</vt:lpwstr>
  </property>
  <property fmtid="{D5CDD505-2E9C-101B-9397-08002B2CF9AE}" pid="1079" name="ZOTERO_BREF_u8xvL5NrIIWT_8">
    <vt:lpwstr>:"Unveiling the predictive power of static structure in glassy systems","volume":"16","author":[{"family":"Bapst","given":"V."},{"family":"Keck","given":"T."},{"family":"Grabska-Barwińska","given":"A."},{"family":"Donner","given":"C."},{"family":"Cubuk","</vt:lpwstr>
  </property>
  <property fmtid="{D5CDD505-2E9C-101B-9397-08002B2CF9AE}" pid="1080" name="ZOTERO_BREF_u8xvL5NrIIWT_9">
    <vt:lpwstr>given":"E. D."},{"family":"Schoenholz","given":"S. S."},{"family":"Obika","given":"A."},{"family":"Nelson","given":"A. W. R."},{"family":"Back","given":"T."},{"family":"Hassabis","given":"D."},{"family":"Kohli","given":"P."}],"issued":{"date-parts":[["202</vt:lpwstr>
  </property>
  <property fmtid="{D5CDD505-2E9C-101B-9397-08002B2CF9AE}" pid="1081" name="ZOTERO_BREF_uMgO2zcpCqLzL39tIahbw_1">
    <vt:lpwstr>ZOTERO_ITEM CSL_CITATION {"citationID":"b03d57WW","properties":{"formattedCitation":"({\\i{}42})","plainCitation":"(42)","noteIndex":0},"citationItems":[{"id":392,"uris":["http://zotero.org/users/453153/items/H8UFJIW6"],"uri":["http://zotero.org/users/453</vt:lpwstr>
  </property>
  <property fmtid="{D5CDD505-2E9C-101B-9397-08002B2CF9AE}" pid="1082" name="ZOTERO_BREF_uMgO2zcpCqLzL39tIahbw_2">
    <vt:lpwstr>153/items/H8UFJIW6"],"itemData":{"id":392,"type":"article-journal","title":"Thermodynamics of silicates melts: Configurational properties","container-title":"Advances in Physical Geochemistry","page":"132-161","volume":"10","author":[{"family":"Richet","g</vt:lpwstr>
  </property>
  <property fmtid="{D5CDD505-2E9C-101B-9397-08002B2CF9AE}" pid="1083" name="ZOTERO_BREF_uMgO2zcpCqLzL39tIahbw_3">
    <vt:lpwstr>iven":"P."},{"family":"Neuville","given":"D. R."}],"issued":{"date-parts":[["1992"]]}}}],"schema":"https://github.com/citation-style-language/schema/raw/master/csl-citation.json"} </vt:lpwstr>
  </property>
  <property fmtid="{D5CDD505-2E9C-101B-9397-08002B2CF9AE}" pid="1084" name="ZOTERO_BREF_uQopbhEYAM5n_1">
    <vt:lpwstr>ZOTERO_ITEM CSL_CITATION {"citationID":"a100e71j6n1","properties":{"formattedCitation":"({\\i{}16}, {\\i{}19})","plainCitation":"(16, 19)","noteIndex":0},"citationItems":[{"id":1012,"uris":["http://zotero.org/users/453153/items/GVI3UHAD"],"uri":["http://z</vt:lpwstr>
  </property>
  <property fmtid="{D5CDD505-2E9C-101B-9397-08002B2CF9AE}" pid="1085" name="ZOTERO_BREF_uQopbhEYAM5n_10">
    <vt:lpwstr>],"issued":{"date-parts":[["1996"]]}}}],"schema":"https://github.com/citation-style-language/schema/raw/master/csl-citation.json"}</vt:lpwstr>
  </property>
  <property fmtid="{D5CDD505-2E9C-101B-9397-08002B2CF9AE}" pid="1086" name="ZOTERO_BREF_uQopbhEYAM5n_2">
    <vt:lpwstr>otero.org/users/453153/items/GVI3UHAD"],"itemData":{"id":1012,"type":"article-journal","abstract":"A creep apparatus has been built to measure, with inaccuracies of less than 0.04 log poise, viscosities of supercooled silicate melts in the range 109–1014 </vt:lpwstr>
  </property>
  <property fmtid="{D5CDD505-2E9C-101B-9397-08002B2CF9AE}" pid="1087" name="ZOTERO_BREF_uQopbhEYAM5n_3">
    <vt:lpwstr>poises. Measurements on seven pyroxene and five garnet supercooled liquid compositions along the joins MgSiO3-CaSiO3 and Mg3Al2Si3O12Ca3 Al2Si3O12 made between 1000 and 1150 K show deep minima in the viscosity-composition relationship for both joins. Thes</vt:lpwstr>
  </property>
  <property fmtid="{D5CDD505-2E9C-101B-9397-08002B2CF9AE}" pid="1088" name="ZOTERO_BREF_uQopbhEYAM5n_4">
    <vt:lpwstr>e minima reduce when the temperature increases and disappear eventually. Within the framework of the configurational entropy theory of relaxation processes, these observations can be accounted for quantitatively in terms of the contribution of ideal (Ca, </vt:lpwstr>
  </property>
  <property fmtid="{D5CDD505-2E9C-101B-9397-08002B2CF9AE}" pid="1089" name="ZOTERO_BREF_uQopbhEYAM5n_5">
    <vt:lpwstr>Mg) mixing to the total configurational entropy of the melts. The configurational entropies determined from the viscosity measurements agree with the values determined by calorimetry for liquid CaSiO3, CaMgSi2O6, MgSiO3, and Mg3Al2Si3O12. The heat capacit</vt:lpwstr>
  </property>
  <property fmtid="{D5CDD505-2E9C-101B-9397-08002B2CF9AE}" pid="1090" name="ZOTERO_BREF_uQopbhEYAM5n_6">
    <vt:lpwstr>ies of Ca3Al2Si3O12 glass and liquid have also been obtained from dropcalorimetry measurements.","container-title":"Geochimica et Cosmochimica Acta","DOI":"10.1016/0016-7037(91)90159-3","ISSN":"0016-7037","issue":"4","journalAbbreviation":"Geochimica et C</vt:lpwstr>
  </property>
  <property fmtid="{D5CDD505-2E9C-101B-9397-08002B2CF9AE}" pid="1091" name="ZOTERO_BREF_uQopbhEYAM5n_7">
    <vt:lpwstr>osmochimica Acta","page":"1011-1019","source":"ScienceDirect","title":"Viscosity and mixing in molten (Ca, Mg) pyroxenes and garnets","volume":"55","author":[{"family":"Neuville","given":"Daniel R."},{"family":"Richet","given":"Pascal"}],"issued":{"date-p</vt:lpwstr>
  </property>
  <property fmtid="{D5CDD505-2E9C-101B-9397-08002B2CF9AE}" pid="1092" name="ZOTERO_BREF_uQopbhEYAM5n_8">
    <vt:lpwstr>arts":[["1991",4]]}}},{"id":651,"uris":["http://zotero.org/users/453153/items/N63VHNVP"],"uri":["http://zotero.org/users/453153/items/N63VHNVP"],"itemData":{"id":651,"type":"article-journal","container-title":"Geochimica et Cosmochimica Acta","page":"1727</vt:lpwstr>
  </property>
  <property fmtid="{D5CDD505-2E9C-101B-9397-08002B2CF9AE}" pid="1093" name="ZOTERO_BREF_uQopbhEYAM5n_9">
    <vt:lpwstr>-1737","title":"Role of aluminium in the silicate network: In situ, high-temperature study of glasses and melts on the join SiO&lt;sub&gt;2&lt;/sub&gt;-NaAlO&lt;sub&gt;2&lt;/sub&gt;","volume":"60","author":[{"family":"Neuville","given":"D. R."},{"family":"Mysen","given":"B. O."}</vt:lpwstr>
  </property>
  <property fmtid="{D5CDD505-2E9C-101B-9397-08002B2CF9AE}" pid="1094" name="ZOTERO_BREF_unOQsWGsj9SIlqmuFby45_1">
    <vt:lpwstr>ZOTERO_ITEM CSL_CITATION {"citationID":"goPS6CEj","properties":{"formattedCitation":"({\\i{}7}, {\\i{}12})","plainCitation":"(7, 12)","noteIndex":0},"citationItems":[{"id":59,"uris":["http://zotero.org/users/453153/items/PJAXRXCI"],"uri":["http://zotero.o</vt:lpwstr>
  </property>
  <property fmtid="{D5CDD505-2E9C-101B-9397-08002B2CF9AE}" pid="1095" name="ZOTERO_BREF_unOQsWGsj9SIlqmuFby45_10">
    <vt:lpwstr>rnal of Non-Crystalline Solids","author":[{"family":"Le Losq","given":"C."},{"family":"Neuville","given":"D. R."}],"issued":{"date-parts":[["2017",5,1]]}}},{"id":5249,"uris":["http://zotero.org/users/453153/items/NBAXGI36"],"uri":["http://zotero.org/users</vt:lpwstr>
  </property>
  <property fmtid="{D5CDD505-2E9C-101B-9397-08002B2CF9AE}" pid="1096" name="ZOTERO_BREF_unOQsWGsj9SIlqmuFby45_11">
    <vt:lpwstr>/453153/items/NBAXGI36"],"itemData":{"id":5249,"type":"article-journal","title":"An Avramov-based viscosity model for the SiO2-Al2O3-Na2O-K2O system in a wide temperature range","container-title":"Ceramics International","page":"12169-12181","volume":"45"</vt:lpwstr>
  </property>
  <property fmtid="{D5CDD505-2E9C-101B-9397-08002B2CF9AE}" pid="1097" name="ZOTERO_BREF_unOQsWGsj9SIlqmuFby45_12">
    <vt:lpwstr>,"issue":"9","source":"ScienceDirect","abstract":"A modified Avramov equation is employed to describe the viscosity of silicate melts in the SiO2-Al2O3-Na2O-K2O system and its subsystems with associate species obtained from thermodynamic description and u</vt:lpwstr>
  </property>
  <property fmtid="{D5CDD505-2E9C-101B-9397-08002B2CF9AE}" pid="1098" name="ZOTERO_BREF_unOQsWGsj9SIlqmuFby45_13">
    <vt:lpwstr>sed as structural units. Two modifications to the Avramov equation are proposed: i) a stronger dependence of viscosity input of each structural unit on its concentration ii) the “fragility” parameter dependent on the melt composition at a given point. The</vt:lpwstr>
  </property>
  <property fmtid="{D5CDD505-2E9C-101B-9397-08002B2CF9AE}" pid="1099" name="ZOTERO_BREF_unOQsWGsj9SIlqmuFby45_14">
    <vt:lpwstr> model describes the viscosity reasonably well for most of the experimental data in the wide compositional range and in a temperature range from fully liquid to supercooled melts. Approaches to further improve the model are discussed.","DOI":"10.1016/j.ce</vt:lpwstr>
  </property>
  <property fmtid="{D5CDD505-2E9C-101B-9397-08002B2CF9AE}" pid="1100" name="ZOTERO_BREF_unOQsWGsj9SIlqmuFby45_15">
    <vt:lpwstr>ramint.2019.03.121","ISSN":"0272-8842","journalAbbreviation":"Ceramics International","author":[{"family":"Starodub","given":"K."},{"family":"Wu","given":"G."},{"family":"Yazhenskikh","given":"E."},{"family":"Müller","given":"M."},{"family":"Khvan","given</vt:lpwstr>
  </property>
  <property fmtid="{D5CDD505-2E9C-101B-9397-08002B2CF9AE}" pid="1101" name="ZOTERO_BREF_unOQsWGsj9SIlqmuFby45_16">
    <vt:lpwstr>":"A."},{"family":"Kondratiev","given":"A."}],"issued":{"date-parts":[["2019",6,15]]}}}],"schema":"https://github.com/citation-style-language/schema/raw/master/csl-citation.json"}</vt:lpwstr>
  </property>
  <property fmtid="{D5CDD505-2E9C-101B-9397-08002B2CF9AE}" pid="1102" name="ZOTERO_BREF_unOQsWGsj9SIlqmuFby45_2">
    <vt:lpwstr>rg/users/453153/items/PJAXRXCI"],"itemData":{"id":59,"type":"article-journal","title":"Molecular structure, configurational entropy and viscosity of silicate melts: Link through the Adam and Gibbs theory of viscous flow","container-title":"Journal of Non-</vt:lpwstr>
  </property>
  <property fmtid="{D5CDD505-2E9C-101B-9397-08002B2CF9AE}" pid="1103" name="ZOTERO_BREF_unOQsWGsj9SIlqmuFby45_3">
    <vt:lpwstr>Crystalline Solids","page":"175-188","volume":"463","source":"ScienceDirect","abstract":"The Adam and Gibbs theory depicts the viscous flow of silicate melts as governed by the cooperative re-arrangement of molecular sub-systems. Considering that such sub</vt:lpwstr>
  </property>
  <property fmtid="{D5CDD505-2E9C-101B-9397-08002B2CF9AE}" pid="1104" name="ZOTERO_BREF_unOQsWGsj9SIlqmuFby45_4">
    <vt:lpwstr>systems involve the silicate Qn units (n = number of bridging oxygens), this study presents a model that links the Qn unit fractions to the melt configurational entropy at the glass transition temperature Tg, Sconf(Tg), and finally, to its viscosity η. Wi</vt:lpwstr>
  </property>
  <property fmtid="{D5CDD505-2E9C-101B-9397-08002B2CF9AE}" pid="1105" name="ZOTERO_BREF_unOQsWGsj9SIlqmuFby45_5">
    <vt:lpwstr>th 13 adjustable parameters, the model reproduces η and Tg of melts in the Na2O-K2O-SiO2 system (60 ≤ [SiO2] ≤ 100 mol%) with 1σ standard deviations of 0.18 log unit and 10.6°, respectively.\nThe model helps understanding the links between the melt chemic</vt:lpwstr>
  </property>
  <property fmtid="{D5CDD505-2E9C-101B-9397-08002B2CF9AE}" pid="1106" name="ZOTERO_BREF_unOQsWGsj9SIlqmuFby45_6">
    <vt:lpwstr>al composition, structure, Sconf and η. For instance, small compositional changes in highly polymerized melts generate important changes in their Sconf(Tg) because of an excess of entropy generated by mixing Si between Q4 and Q3 units. Changing the melt s</vt:lpwstr>
  </property>
  <property fmtid="{D5CDD505-2E9C-101B-9397-08002B2CF9AE}" pid="1107" name="ZOTERO_BREF_unOQsWGsj9SIlqmuFby45_7">
    <vt:lpwstr>ilica concentration affects the Qn unit distribution, this resulting in non-linear changes in the topological contribution to Sconf(Tg). The model also indicates that, at [SiO2] ≥ 60 mol%, the mixed alkali effect has negligible impact on the silicate glas</vt:lpwstr>
  </property>
  <property fmtid="{D5CDD505-2E9C-101B-9397-08002B2CF9AE}" pid="1108" name="ZOTERO_BREF_unOQsWGsj9SIlqmuFby45_8">
    <vt:lpwstr>s Qn unit distribution, as corroborated by Raman spectroscopy data on mixed Na-K tri- and tetrasilicate glasses. Such model may be critical to link the melt structure to its physical and thermodynamic properties, but its refinement requires further high-q</vt:lpwstr>
  </property>
  <property fmtid="{D5CDD505-2E9C-101B-9397-08002B2CF9AE}" pid="1109" name="ZOTERO_BREF_unOQsWGsj9SIlqmuFby45_9">
    <vt:lpwstr>uality quantitative structural data on silicate and aluminosilicate melts.","DOI":"10.1016/j.jnoncrysol.2017.02.010","ISSN":"0022-3093","title-short":"Molecular structure, configurational entropy and viscosity of silicate melts","journalAbbreviation":"Jou</vt:lpwstr>
  </property>
  <property fmtid="{D5CDD505-2E9C-101B-9397-08002B2CF9AE}" pid="1110" name="ZOTERO_BREF_uwX4ZlUsJrxgopvpysAvq_1">
    <vt:lpwstr>ZOTERO_TEMP </vt:lpwstr>
  </property>
  <property fmtid="{D5CDD505-2E9C-101B-9397-08002B2CF9AE}" pid="1111" name="ZOTERO_BREF_vRFKAwnVsnBSq0N6Va0a4_1">
    <vt:lpwstr>ZOTERO_ITEM CSL_CITATION {"citationID":"A0Jjk4b3","properties":{"formattedCitation":"(e.g. {\\i{}14})","plainCitation":"(e.g. 14)","noteIndex":0},"citationItems":[{"id":1409,"uris":["http://zotero.org/users/453153/items/I2X8PEQ9"],"uri":["http://zotero.or</vt:lpwstr>
  </property>
  <property fmtid="{D5CDD505-2E9C-101B-9397-08002B2CF9AE}" pid="1112" name="ZOTERO_BREF_vRFKAwnVsnBSq0N6Va0a4_2">
    <vt:lpwstr>g/users/453153/items/I2X8PEQ9"],"itemData":{"id":1409,"type":"article-journal","container-title":"American Mineralogist","issue":"3-4","page":"305–318","source":"Google Scholar","title":"Viscosity regimes of homogeneous silicate melts","volume":"80","auth</vt:lpwstr>
  </property>
  <property fmtid="{D5CDD505-2E9C-101B-9397-08002B2CF9AE}" pid="1113" name="ZOTERO_BREF_vRFKAwnVsnBSq0N6Va0a4_3">
    <vt:lpwstr>or":[{"family":"Bottinga","given":"Yan"},{"family":"Richet","given":"Pascal"},{"family":"Sipp","given":"Anne"}],"issued":{"date-parts":[["1995"]]}},"prefix":"e.g."}],"schema":"https://github.com/citation-style-language/schema/raw/master/csl-citation.json"</vt:lpwstr>
  </property>
  <property fmtid="{D5CDD505-2E9C-101B-9397-08002B2CF9AE}" pid="1114" name="ZOTERO_BREF_vRFKAwnVsnBSq0N6Va0a4_4">
    <vt:lpwstr>}</vt:lpwstr>
  </property>
  <property fmtid="{D5CDD505-2E9C-101B-9397-08002B2CF9AE}" pid="1115" name="ZOTERO_BREF_webmg1ouPyua0rEJYPOio1_1">
    <vt:lpwstr>ZOTERO_ITEM CSL_CITATION {"citationID":"1e9gG05W","properties":{"formattedCitation":"({\\i{}12})","plainCitation":"(12)","noteIndex":0},"citationItems":[{"id":2415,"uris":["http://zotero.org/users/453153/items/IIJ3DHQR"],"uri":["http://zotero.org/users/45</vt:lpwstr>
  </property>
  <property fmtid="{D5CDD505-2E9C-101B-9397-08002B2CF9AE}" pid="1116" name="ZOTERO_BREF_webmg1ouPyua0rEJYPOio1_2">
    <vt:lpwstr>3153/items/IIJ3DHQR"],"itemData":{"id":2415,"type":"article-journal","title":"Liquid-glass transition, a free-volume approach","container-title":"Physical Review B","page":"1077","volume":"20","issue":"3","source":"Google Scholar","author":[{"family":"Coh</vt:lpwstr>
  </property>
  <property fmtid="{D5CDD505-2E9C-101B-9397-08002B2CF9AE}" pid="1117" name="ZOTERO_BREF_webmg1ouPyua0rEJYPOio1_3">
    <vt:lpwstr>en","given":"Morrel H."},{"family":"Grest","given":"G. S."}],"issued":{"date-parts":[["1979"]]}}}],"schema":"https://github.com/citation-style-language/schema/raw/master/csl-citation.json"}</vt:lpwstr>
  </property>
  <property fmtid="{D5CDD505-2E9C-101B-9397-08002B2CF9AE}" pid="1118" name="ZOTERO_BREF_webmg1ouPyua0rEJYPOio_1">
    <vt:lpwstr>ZOTERO_ITEM CSL_CITATION {"citationID":"1e9gG05W","properties":{"formattedCitation":"({\\i{}12})","plainCitation":"(12)","noteIndex":0},"citationItems":[{"id":1342,"uris":["http://zotero.org/users/453153/items/IIJ3DHQR"],"uri":["http://zotero.org/users/45</vt:lpwstr>
  </property>
  <property fmtid="{D5CDD505-2E9C-101B-9397-08002B2CF9AE}" pid="1119" name="ZOTERO_BREF_webmg1ouPyua0rEJYPOio_2">
    <vt:lpwstr>3153/items/IIJ3DHQR"],"itemData":{"id":1342,"type":"article-journal","title":"Liquid-glass transition, a free-volume approach","container-title":"Physical Review B","page":"1077","volume":"20","issue":"3","source":"Google Scholar","author":[{"family":"Coh</vt:lpwstr>
  </property>
  <property fmtid="{D5CDD505-2E9C-101B-9397-08002B2CF9AE}" pid="1120" name="ZOTERO_BREF_webmg1ouPyua0rEJYPOio_3">
    <vt:lpwstr>en","given":"Morrel H."},{"family":"Grest","given":"G. S."}],"issued":{"date-parts":[["1979"]]}}}],"schema":"https://github.com/citation-style-language/schema/raw/master/csl-citation.json"}</vt:lpwstr>
  </property>
  <property fmtid="{D5CDD505-2E9C-101B-9397-08002B2CF9AE}" pid="1121" name="ZOTERO_BREF_x4ESwFBW2WTYXnhzCUk6y_1">
    <vt:lpwstr>ZOTERO_ITEM CSL_CITATION {"citationID":"0LHjm5mc","properties":{"formattedCitation":"({\\i{}14})","plainCitation":"(14)","noteIndex":0},"citationItems":[{"id":181,"uris":["http://zotero.org/users/453153/items/AVNB26JD"],"uri":["http://zotero.org/users/453</vt:lpwstr>
  </property>
  <property fmtid="{D5CDD505-2E9C-101B-9397-08002B2CF9AE}" pid="1122" name="ZOTERO_BREF_x4ESwFBW2WTYXnhzCUk6y_2">
    <vt:lpwstr>153/items/AVNB26JD"],"itemData":{"id":181,"type":"article-journal","title":"Heat capacity of aluminum-free liquid silicates","container-title":"Geochimica et Cosmochimica Acta","page":"471-486","volume":"49","issue":"2","source":"ScienceDirect","abstract"</vt:lpwstr>
  </property>
  <property fmtid="{D5CDD505-2E9C-101B-9397-08002B2CF9AE}" pid="1123" name="ZOTERO_BREF_x4ESwFBW2WTYXnhzCUk6y_3">
    <vt:lpwstr>:"Drop calorimetry measurements made between 900 and 1800 K are reported for six MO-SiO2 liquids (M = Li2, K2, SrandBa) and two titanium alkalisilicate melts. These results, together with data from the literature, are used to derive a model for calculatin</vt:lpwstr>
  </property>
  <property fmtid="{D5CDD505-2E9C-101B-9397-08002B2CF9AE}" pid="1124" name="ZOTERO_BREF_x4ESwFBW2WTYXnhzCUk6y_4">
    <vt:lpwstr>g the heat capacity of Al-free silicate melts as a function of temperature and chemical composition. Twenty-one major or minor oxides have been considered and, except for K2O-bearing melts, the available data do not indicate deviations of the heat capacit</vt:lpwstr>
  </property>
  <property fmtid="{D5CDD505-2E9C-101B-9397-08002B2CF9AE}" pid="1125" name="ZOTERO_BREF_x4ESwFBW2WTYXnhzCUk6y_5">
    <vt:lpwstr>ies from an additive function of composition. Simple energy calculations show that large variations of the temperature of the liquids result in structural changes of a magnitude similar to those of crystal-liquid transitions. It is suggested that network-</vt:lpwstr>
  </property>
  <property fmtid="{D5CDD505-2E9C-101B-9397-08002B2CF9AE}" pid="1126" name="ZOTERO_BREF_x4ESwFBW2WTYXnhzCUk6y_6">
    <vt:lpwstr>modifier cations play an important role in changing the configuration of the liquid in response to temperature variations. The specificity of the behavior of the cations is shown by the lack of a simple relationship between the heat capacities of the liqu</vt:lpwstr>
  </property>
  <property fmtid="{D5CDD505-2E9C-101B-9397-08002B2CF9AE}" pid="1127" name="ZOTERO_BREF_x4ESwFBW2WTYXnhzCUk6y_7">
    <vt:lpwstr>ids and characteristics of the alkali and alkaline-earth cations such as ionic potential or field strength.","DOI":"10.1016/0016-7037(85)90039-0","ISSN":"0016-7037","journalAbbreviation":"Geochimica et Cosmochimica Acta","author":[{"family":"Richet","give</vt:lpwstr>
  </property>
  <property fmtid="{D5CDD505-2E9C-101B-9397-08002B2CF9AE}" pid="1128" name="ZOTERO_BREF_x4ESwFBW2WTYXnhzCUk6y_8">
    <vt:lpwstr>n":"Pascal"},{"family":"Bottinga","given":"Yan"}],"issued":{"date-parts":[["1985",2,1]]}}}],"schema":"https://github.com/citation-style-language/schema/raw/master/csl-citation.json"}</vt:lpwstr>
  </property>
  <property fmtid="{D5CDD505-2E9C-101B-9397-08002B2CF9AE}" pid="1129" name="ZOTERO_BREF_xYkXKRocWGbd_1">
    <vt:lpwstr/>
  </property>
  <property fmtid="{D5CDD505-2E9C-101B-9397-08002B2CF9AE}" pid="1130" name="ZOTERO_BREF_xZNnB59B3bs5_1">
    <vt:lpwstr>ZOTERO_ITEM CSL_CITATION {"citationID":"WPy2Tdky","properties":{"unsorted":true,"formattedCitation":"({\\i{}20}, {\\i{}19}, {\\i{}23})","plainCitation":"(20, 19, 23)","noteIndex":0},"citationItems":[{"id":651,"uris":["http://zotero.org/users/453153/items/</vt:lpwstr>
  </property>
  <property fmtid="{D5CDD505-2E9C-101B-9397-08002B2CF9AE}" pid="1131" name="ZOTERO_BREF_xZNnB59B3bs5_10">
    <vt:lpwstr>kali effect has negligible impact on the silicate glass Qn unit distribution, as corroborated by Raman spectroscopy data on mixed Na-K tri- and tetrasilicate glasses. Such model may be critical to link the melt structure to its physical and thermodynamic </vt:lpwstr>
  </property>
  <property fmtid="{D5CDD505-2E9C-101B-9397-08002B2CF9AE}" pid="1132" name="ZOTERO_BREF_xZNnB59B3bs5_11">
    <vt:lpwstr>properties, but its refinement requires further high-quality quantitative structural data on silicate and aluminosilicate melts.","DOI":"10.1016/j.jnoncrysol.2017.02.010","ISSN":"0022-3093","shortTitle":"Molecular structure, configurational entropy and vi</vt:lpwstr>
  </property>
  <property fmtid="{D5CDD505-2E9C-101B-9397-08002B2CF9AE}" pid="1133" name="ZOTERO_BREF_xZNnB59B3bs5_12">
    <vt:lpwstr>scosity of silicate melts","journalAbbreviation":"Journal of Non-Crystalline Solids","author":[{"family":"Le Losq","given":"C."},{"family":"Neuville","given":"D. R."}],"issued":{"date-parts":[["2017",5,1]]}}},{"id":5653,"uris":["http://zotero.org/users/45</vt:lpwstr>
  </property>
  <property fmtid="{D5CDD505-2E9C-101B-9397-08002B2CF9AE}" pid="1134" name="ZOTERO_BREF_xZNnB59B3bs5_13">
    <vt:lpwstr>3153/items/NBAXGI36"],"uri":["http://zotero.org/users/453153/items/NBAXGI36"],"itemData":{"id":5653,"type":"article-journal","title":"An Avramov-based viscosity model for the SiO2-Al2O3-Na2O-K2O system in a wide temperature range","container-title":"Ceram</vt:lpwstr>
  </property>
  <property fmtid="{D5CDD505-2E9C-101B-9397-08002B2CF9AE}" pid="1135" name="ZOTERO_BREF_xZNnB59B3bs5_14">
    <vt:lpwstr>ics International","page":"12169-12181","volume":"45","issue":"9","source":"ScienceDirect","abstract":"A modified Avramov equation is employed to describe the viscosity of silicate melts in the SiO2-Al2O3-Na2O-K2O system and its subsystems with associate </vt:lpwstr>
  </property>
  <property fmtid="{D5CDD505-2E9C-101B-9397-08002B2CF9AE}" pid="1136" name="ZOTERO_BREF_xZNnB59B3bs5_15">
    <vt:lpwstr>species obtained from thermodynamic description and used as structural units. Two modifications to the Avramov equation are proposed: i) a stronger dependence of viscosity input of each structural unit on its concentration ii) the “fragility” parameter de</vt:lpwstr>
  </property>
  <property fmtid="{D5CDD505-2E9C-101B-9397-08002B2CF9AE}" pid="1137" name="ZOTERO_BREF_xZNnB59B3bs5_16">
    <vt:lpwstr>pendent on the melt composition at a given point. The model describes the viscosity reasonably well for most of the experimental data in the wide compositional range and in a temperature range from fully liquid to supercooled melts. Approaches to further </vt:lpwstr>
  </property>
  <property fmtid="{D5CDD505-2E9C-101B-9397-08002B2CF9AE}" pid="1138" name="ZOTERO_BREF_xZNnB59B3bs5_17">
    <vt:lpwstr>improve the model are discussed.","DOI":"10.1016/j.ceramint.2019.03.121","ISSN":"0272-8842","journalAbbreviation":"Ceramics International","author":[{"family":"Starodub","given":"K."},{"family":"Wu","given":"G."},{"family":"Yazhenskikh","given":"E."},{"fa</vt:lpwstr>
  </property>
  <property fmtid="{D5CDD505-2E9C-101B-9397-08002B2CF9AE}" pid="1139" name="ZOTERO_BREF_xZNnB59B3bs5_18">
    <vt:lpwstr>mily":"Müller","given":"M."},{"family":"Khvan","given":"A."},{"family":"Kondratiev","given":"A."}],"issued":{"date-parts":[["2019",6,15]]}}}],"schema":"https://github.com/citation-style-language/schema/raw/master/csl-citation.json"}</vt:lpwstr>
  </property>
  <property fmtid="{D5CDD505-2E9C-101B-9397-08002B2CF9AE}" pid="1140" name="ZOTERO_BREF_xZNnB59B3bs5_2">
    <vt:lpwstr>N63VHNVP"],"uri":["http://zotero.org/users/453153/items/N63VHNVP"],"itemData":{"id":651,"type":"article-journal","title":"Role of aluminium in the silicate network: In situ, high-temperature study of glasses and melts on the join SiO&lt;sub&gt;2&lt;/sub&gt;-NaAlO&lt;sub</vt:lpwstr>
  </property>
  <property fmtid="{D5CDD505-2E9C-101B-9397-08002B2CF9AE}" pid="1141" name="ZOTERO_BREF_xZNnB59B3bs5_3">
    <vt:lpwstr>&gt;2&lt;/sub&gt;","container-title":"Geochimica et Cosmochimica Acta","page":"1727-1737","volume":"60","author":[{"family":"Neuville","given":"D. R."},{"family":"Mysen","given":"B. O."}],"issued":{"date-parts":[["1996"]]}}},{"id":3505,"uris":["http://zotero.org/u</vt:lpwstr>
  </property>
  <property fmtid="{D5CDD505-2E9C-101B-9397-08002B2CF9AE}" pid="1142" name="ZOTERO_BREF_xZNnB59B3bs5_4">
    <vt:lpwstr>sers/453153/items/PJAXRXCI"],"uri":["http://zotero.org/users/453153/items/PJAXRXCI"],"itemData":{"id":3505,"type":"article-journal","title":"Molecular structure, configurational entropy and viscosity of silicate melts: Link through the Adam and Gibbs theo</vt:lpwstr>
  </property>
  <property fmtid="{D5CDD505-2E9C-101B-9397-08002B2CF9AE}" pid="1143" name="ZOTERO_BREF_xZNnB59B3bs5_5">
    <vt:lpwstr>ry of viscous flow","container-title":"Journal of Non-Crystalline Solids","page":"175-188","volume":"463","source":"ScienceDirect","abstract":"The Adam and Gibbs theory depicts the viscous flow of silicate melts as governed by the cooperative re-arrangeme</vt:lpwstr>
  </property>
  <property fmtid="{D5CDD505-2E9C-101B-9397-08002B2CF9AE}" pid="1144" name="ZOTERO_BREF_xZNnB59B3bs5_6">
    <vt:lpwstr>nt of molecular sub-systems. Considering that such subsystems involve the silicate Qn units (n = number of bridging oxygens), this study presents a model that links the Qn unit fractions to the melt configurational entropy at the glass transition temperat</vt:lpwstr>
  </property>
  <property fmtid="{D5CDD505-2E9C-101B-9397-08002B2CF9AE}" pid="1145" name="ZOTERO_BREF_xZNnB59B3bs5_7">
    <vt:lpwstr>ure Tg, Sconf(Tg), and finally, to its viscosity η. With 13 adjustable parameters, the model reproduces η and Tg of melts in the Na2O-K2O-SiO2 system (60 ≤ [SiO2] ≤ 100 mol%) with 1σ standard deviations of 0.18 log unit and 10.6°, respectively.\nThe model</vt:lpwstr>
  </property>
  <property fmtid="{D5CDD505-2E9C-101B-9397-08002B2CF9AE}" pid="1146" name="ZOTERO_BREF_xZNnB59B3bs5_8">
    <vt:lpwstr> helps understanding the links between the melt chemical composition, structure, Sconf and η. For instance, small compositional changes in highly polymerized melts generate important changes in their Sconf(Tg) because of an excess of entropy generated by </vt:lpwstr>
  </property>
  <property fmtid="{D5CDD505-2E9C-101B-9397-08002B2CF9AE}" pid="1147" name="ZOTERO_BREF_xZNnB59B3bs5_9">
    <vt:lpwstr>mixing Si between Q4 and Q3 units. Changing the melt silica concentration affects the Qn unit distribution, this resulting in non-linear changes in the topological contribution to Sconf(Tg). The model also indicates that, at [SiO2] ≥ 60 mol%, the mixed al</vt:lpwstr>
  </property>
  <property fmtid="{D5CDD505-2E9C-101B-9397-08002B2CF9AE}" pid="1148" name="ZOTERO_BREF_xzTvdSMEddVRWGbwpUbte_1">
    <vt:lpwstr>ZOTERO_ITEM CSL_CITATION {"citationID":"UfRzhfEL","properties":{"formattedCitation":"({\\i{}33})","plainCitation":"(33)","noteIndex":0},"citationItems":[{"id":2408,"uris":["http://zotero.org/users/453153/items/6F3ZQ4UW"],"uri":["http://zotero.org/users/45</vt:lpwstr>
  </property>
  <property fmtid="{D5CDD505-2E9C-101B-9397-08002B2CF9AE}" pid="1149" name="ZOTERO_BREF_xzTvdSMEddVRWGbwpUbte_2">
    <vt:lpwstr>3153/items/6F3ZQ4UW"],"itemData":{"id":2408,"type":"article-journal","title":"Reconciling ionic-transport properties with atomic structure in oxide glasses","container-title":"Physical Review B","page":"6358-6380","volume":"52","issue":"9","DOI":"10.1103/</vt:lpwstr>
  </property>
  <property fmtid="{D5CDD505-2E9C-101B-9397-08002B2CF9AE}" pid="1150" name="ZOTERO_BREF_xzTvdSMEddVRWGbwpUbte_3">
    <vt:lpwstr>PhysRevB.52.6358","journalAbbreviation":"Phys. Rev. B","author":[{"family":"Greaves","given":"G. N."},{"family":"Ngai","given":"K. L."}],"issued":{"date-parts":[["1995"]]}}}],"schema":"https://github.com/citation-style-language/schema/raw/master/csl-citat</vt:lpwstr>
  </property>
  <property fmtid="{D5CDD505-2E9C-101B-9397-08002B2CF9AE}" pid="1151" name="ZOTERO_BREF_xzTvdSMEddVRWGbwpUbte_4">
    <vt:lpwstr>ion.json"}</vt:lpwstr>
  </property>
  <property fmtid="{D5CDD505-2E9C-101B-9397-08002B2CF9AE}" pid="1152" name="ZOTERO_BREF_ycDMZrzRMBEaSIqhEitSX_1">
    <vt:lpwstr>ZOTERO_ITEM CSL_CITATION {"citationID":"JyULOVsu","properties":{"formattedCitation":"[e.g. 27]","plainCitation":"[e.g. 27]","noteIndex":0},"citationItems":[{"id":132,"uris":["http://zotero.org/users/453153/items/U5CJFAQX"],"uri":["http://zotero.org/users/</vt:lpwstr>
  </property>
  <property fmtid="{D5CDD505-2E9C-101B-9397-08002B2CF9AE}" pid="1153" name="ZOTERO_BREF_ycDMZrzRMBEaSIqhEitSX_2">
    <vt:lpwstr>453153/items/U5CJFAQX"],"itemData":{"id":132,"type":"article-journal","title":"The structural groups of alkali silicate glasses determined from &lt;sup&gt;29&lt;/sup&gt;Si MAS-NMR","container-title":"Journal of Non-Crystalline Solids","page":"53-64","volume":"127","i</vt:lpwstr>
  </property>
  <property fmtid="{D5CDD505-2E9C-101B-9397-08002B2CF9AE}" pid="1154" name="ZOTERO_BREF_ycDMZrzRMBEaSIqhEitSX_3">
    <vt:lpwstr>ssue":"1","source":"ScienceDirect","abstract":"Lithium, sodium and potassium silicate glasses containing 20–56 mol% alkali oxide were investigated by 29Si nuclear magnetic resonance (MAS-NMR) spectroscopy. In the spectrum of each sample, at least two to f</vt:lpwstr>
  </property>
  <property fmtid="{D5CDD505-2E9C-101B-9397-08002B2CF9AE}" pid="1155" name="ZOTERO_BREF_ycDMZrzRMBEaSIqhEitSX_4">
    <vt:lpwstr>our distinct peaks were identified. The distributions of SiO4 structural units, Qn, where n is the number of bridging oxygen atoms bound to other Si atoms, were determined as a function of composition. The equilibrium constants of the reactions, 2Qn ⇌ Qn−</vt:lpwstr>
  </property>
  <property fmtid="{D5CDD505-2E9C-101B-9397-08002B2CF9AE}" pid="1156" name="ZOTERO_BREF_ycDMZrzRMBEaSIqhEitSX_5">
    <vt:lpwstr>1 + Qn+1 (n = 3, 2, 1), were determined. The reaction proceeds to the right direction as cationic power of alkali ion (Z/r) increases (Li+&amp;gt;Na+&amp;gt;K+) at the same alkali oxide concentration. The apparent equilibrium constants of the above reactions are </vt:lpwstr>
  </property>
  <property fmtid="{D5CDD505-2E9C-101B-9397-08002B2CF9AE}" pid="1157" name="ZOTERO_BREF_ycDMZrzRMBEaSIqhEitSX_6">
    <vt:lpwstr>discussed along with a proposed thermodynamic model. The 29Si chemical shifts assigned to each structural unit increase linearly with alkali oxide contents. The slope of these lines decreases as the numbers of attached bridging oxygen (BO) atoms decrease.</vt:lpwstr>
  </property>
  <property fmtid="{D5CDD505-2E9C-101B-9397-08002B2CF9AE}" pid="1158" name="ZOTERO_BREF_ycDMZrzRMBEaSIqhEitSX_7">
    <vt:lpwstr> The average chemical shifts also increase linearly with an increase of alkali content. A close relationship between the average chemical shifts and the theoretical optical basicity was observed.","DOI":"10.1016/0022-3093(91)90400-Z","ISSN":"0022-3093","j</vt:lpwstr>
  </property>
  <property fmtid="{D5CDD505-2E9C-101B-9397-08002B2CF9AE}" pid="1159" name="ZOTERO_BREF_ycDMZrzRMBEaSIqhEitSX_8">
    <vt:lpwstr>ournalAbbreviation":"Journal of Non-Crystalline Solids","author":[{"family":"Maekawa","given":"Hideki"},{"family":"Maekawa","given":"Takashi"},{"family":"Kawamura","given":"Katsuyuki"},{"family":"Yokokawa","given":"Toshio"}],"issued":{"date-parts":[["1991</vt:lpwstr>
  </property>
  <property fmtid="{D5CDD505-2E9C-101B-9397-08002B2CF9AE}" pid="1160" name="ZOTERO_BREF_ycDMZrzRMBEaSIqhEitSX_9">
    <vt:lpwstr>",1]]}},"prefix":"e.g."}],"schema":"https://github.com/citation-style-language/schema/raw/master/csl-citation.json"} </vt:lpwstr>
  </property>
  <property fmtid="{D5CDD505-2E9C-101B-9397-08002B2CF9AE}" pid="1161" name="ZOTERO_BREF_yzqngu3g2vTy171qJCE5r_1">
    <vt:lpwstr>ZOTERO_ITEM CSL_CITATION {"citationID":"9RlPCwaj","properties":{"formattedCitation":"({\\i{}10})","plainCitation":"(10)","noteIndex":0},"citationItems":[{"id":938,"uris":["http://zotero.org/users/453153/items/UIMVHM5K"],"uri":["http://zotero.org/users/453</vt:lpwstr>
  </property>
  <property fmtid="{D5CDD505-2E9C-101B-9397-08002B2CF9AE}" pid="1162" name="ZOTERO_BREF_yzqngu3g2vTy171qJCE5r_2">
    <vt:lpwstr>153/items/UIMVHM5K"],"itemData":{"id":938,"type":"article-journal","title":"Relaxation in liquids, polymers and plastic crystals—strong/fragile patterns and problems","container-title":"Journal of Non-Crystalline Solids","page":"13–31","volume":"131","sou</vt:lpwstr>
  </property>
  <property fmtid="{D5CDD505-2E9C-101B-9397-08002B2CF9AE}" pid="1163" name="ZOTERO_BREF_yzqngu3g2vTy171qJCE5r_3">
    <vt:lpwstr>rce":"Google Scholar","author":[{"family":"Angell","given":"Charles Austen"}],"issued":{"date-parts":[["1991"]]}}}],"schema":"https://github.com/citation-style-language/schema/raw/master/csl-citation.json"}</vt:lpwstr>
  </property>
  <property fmtid="{D5CDD505-2E9C-101B-9397-08002B2CF9AE}" pid="1164" name="ZOTERO_BREF_z7g5sPlSEW0U_1">
    <vt:lpwstr>ZOTERO_ITEM CSL_CITATION {"citationID":"a1b3sdnvngd","properties":{"formattedCitation":"({\\i{}10})","plainCitation":"(10)","noteIndex":0},"citationItems":[{"id":3505,"uris":["http://zotero.org/users/453153/items/PJAXRXCI"],"uri":["http://zotero.org/users</vt:lpwstr>
  </property>
  <property fmtid="{D5CDD505-2E9C-101B-9397-08002B2CF9AE}" pid="1165" name="ZOTERO_BREF_z7g5sPlSEW0U_10">
    <vt:lpwstr>ate melts","volume":"463","author":[{"family":"Le Losq","given":"C."},{"family":"Neuville","given":"D. R."}],"issued":{"date-parts":[["2017",5,1]]}}}],"schema":"https://github.com/citation-style-language/schema/raw/master/csl-citation.json"}</vt:lpwstr>
  </property>
  <property fmtid="{D5CDD505-2E9C-101B-9397-08002B2CF9AE}" pid="1166" name="ZOTERO_BREF_z7g5sPlSEW0U_2">
    <vt:lpwstr>/453153/items/PJAXRXCI"],"itemData":{"id":3505,"type":"article-journal","abstract":"The Adam and Gibbs theory depicts the viscous flow of silicate melts as governed by the cooperative re-arrangement of molecular sub-systems. Considering that such subsyste</vt:lpwstr>
  </property>
  <property fmtid="{D5CDD505-2E9C-101B-9397-08002B2CF9AE}" pid="1167" name="ZOTERO_BREF_z7g5sPlSEW0U_3">
    <vt:lpwstr>ms involve the silicate Qn units (n = number of bridging oxygens), this study presents a model that links the Qn unit fractions to the melt configurational entropy at the glass transition temperature Tg, Sconf(Tg), and finally, to its viscosity η. With 13</vt:lpwstr>
  </property>
  <property fmtid="{D5CDD505-2E9C-101B-9397-08002B2CF9AE}" pid="1168" name="ZOTERO_BREF_z7g5sPlSEW0U_4">
    <vt:lpwstr> adjustable parameters, the model reproduces η and Tg of melts in the Na2O-K2O-SiO2 system (60 ≤ [SiO2] ≤ 100 mol%) with 1σ standard deviations of 0.18 log unit and 10.6°, respectively.\nThe model helps understanding the links between the melt chemical co</vt:lpwstr>
  </property>
  <property fmtid="{D5CDD505-2E9C-101B-9397-08002B2CF9AE}" pid="1169" name="ZOTERO_BREF_z7g5sPlSEW0U_5">
    <vt:lpwstr>mposition, structure, Sconf and η. For instance, small compositional changes in highly polymerized melts generate important changes in their Sconf(Tg) because of an excess of entropy generated by mixing Si between Q4 and Q3 units. Changing the melt silica</vt:lpwstr>
  </property>
  <property fmtid="{D5CDD505-2E9C-101B-9397-08002B2CF9AE}" pid="1170" name="ZOTERO_BREF_z7g5sPlSEW0U_6">
    <vt:lpwstr> concentration affects the Qn unit distribution, this resulting in non-linear changes in the topological contribution to Sconf(Tg). The model also indicates that, at [SiO2] ≥ 60 mol%, the mixed alkali effect has negligible impact on the silicate glass Qn </vt:lpwstr>
  </property>
  <property fmtid="{D5CDD505-2E9C-101B-9397-08002B2CF9AE}" pid="1171" name="ZOTERO_BREF_z7g5sPlSEW0U_7">
    <vt:lpwstr>unit distribution, as corroborated by Raman spectroscopy data on mixed Na-K tri- and tetrasilicate glasses. Such model may be critical to link the melt structure to its physical and thermodynamic properties, but its refinement requires further high-qualit</vt:lpwstr>
  </property>
  <property fmtid="{D5CDD505-2E9C-101B-9397-08002B2CF9AE}" pid="1172" name="ZOTERO_BREF_z7g5sPlSEW0U_8">
    <vt:lpwstr>y quantitative structural data on silicate and aluminosilicate melts.","container-title":"Journal of Non-Crystalline Solids","DOI":"10.1016/j.jnoncrysol.2017.02.010","ISSN":"0022-3093","journalAbbreviation":"Journal of Non-Crystalline Solids","page":"175-</vt:lpwstr>
  </property>
  <property fmtid="{D5CDD505-2E9C-101B-9397-08002B2CF9AE}" pid="1173" name="ZOTERO_BREF_z7g5sPlSEW0U_9">
    <vt:lpwstr>188","source":"ScienceDirect","title":"Molecular structure, configurational entropy and viscosity of silicate melts: Link through the Adam and Gibbs theory of viscous flow","title-short":"Molecular structure, configurational entropy and viscosity of silic</vt:lpwstr>
  </property>
  <property fmtid="{D5CDD505-2E9C-101B-9397-08002B2CF9AE}" pid="1174" name="ZOTERO_BREF_zL1RQ6JLZCwBT2stcWs5o_1">
    <vt:lpwstr>ZOTERO_ITEM CSL_CITATION {"citationID":"EZ52Xvc6","properties":{"formattedCitation":"({\\i{}26})","plainCitation":"(26)","noteIndex":0},"citationItems":[{"id":618,"uris":["http://zotero.org/users/453153/items/938GR8JH"],"uri":["http://zotero.org/users/453</vt:lpwstr>
  </property>
  <property fmtid="{D5CDD505-2E9C-101B-9397-08002B2CF9AE}" pid="1175" name="ZOTERO_BREF_zL1RQ6JLZCwBT2stcWs5o_2">
    <vt:lpwstr>153/items/938GR8JH"],"itemData":{"id":618,"type":"article-journal","title":"Effects of the degree of polymerization on the structure of sodium silicate and aluminosilicate glasses and melts: An &lt;sup&gt;17&lt;/sup&gt;O NMR study","container-title":"Geochimica et Co</vt:lpwstr>
  </property>
  <property fmtid="{D5CDD505-2E9C-101B-9397-08002B2CF9AE}" pid="1176" name="ZOTERO_BREF_zL1RQ6JLZCwBT2stcWs5o_3">
    <vt:lpwstr>smochimica Acta","page":"1109-1119","volume":"73","issue":"4","author":[{"family":"Lee","given":"S."},{"family":"Stebbins","given":"J."}],"issued":{"date-parts":[["2009"]]}}}],"schema":"https://github.com/citation-style-language/schema/raw/master/csl-cita</vt:lpwstr>
  </property>
  <property fmtid="{D5CDD505-2E9C-101B-9397-08002B2CF9AE}" pid="1177" name="ZOTERO_BREF_zL1RQ6JLZCwBT2stcWs5o_4">
    <vt:lpwstr>tion.json"}</vt:lpwstr>
  </property>
  <property fmtid="{D5CDD505-2E9C-101B-9397-08002B2CF9AE}" pid="1178" name="ZOTERO_PREF_1">
    <vt:lpwstr>&lt;data data-version="3" zotero-version="5.0.88"&gt;&lt;session id="LpWI31xN"/&gt;&lt;style id="http://www.zotero.org/styles/science" hasBibliography="1" bibliographyStyleHasBeenSet="1"/&gt;&lt;prefs&gt;&lt;pref name="fieldType" value="Bookmark"/&gt;&lt;pref name="automaticJournalAbbrev</vt:lpwstr>
  </property>
  <property fmtid="{D5CDD505-2E9C-101B-9397-08002B2CF9AE}" pid="1179" name="ZOTERO_PREF_2">
    <vt:lpwstr>iations" value="true"/&gt;&lt;pref name="delayCitationUpdates" value="true"/&gt;&lt;pref name="dontAskDelayCitationUpdates" value="true"/&gt;&lt;/prefs&gt;&lt;/data&gt;</vt:lpwstr>
  </property>
</Properties>
</file>